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0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81"/>
        <w:gridCol w:w="3057"/>
        <w:gridCol w:w="809"/>
        <w:gridCol w:w="1348"/>
        <w:gridCol w:w="580"/>
        <w:gridCol w:w="1523"/>
        <w:gridCol w:w="773"/>
        <w:gridCol w:w="539"/>
      </w:tblGrid>
      <w:tr w:rsidR="00EB212A" w14:paraId="129B6256" w14:textId="77777777" w:rsidTr="00C66282">
        <w:trPr>
          <w:trHeight w:val="435"/>
        </w:trPr>
        <w:tc>
          <w:tcPr>
            <w:tcW w:w="10107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04DCE7" w14:textId="77777777" w:rsidR="00EB212A" w:rsidRPr="002B0CAA" w:rsidRDefault="00EB212A" w:rsidP="00666CFD">
            <w:pPr>
              <w:pStyle w:val="CRCoverPage"/>
              <w:spacing w:after="60"/>
              <w:jc w:val="center"/>
              <w:rPr>
                <w:b/>
                <w:noProof/>
                <w:sz w:val="28"/>
              </w:rPr>
            </w:pPr>
            <w:r w:rsidRPr="002B0CAA">
              <w:rPr>
                <w:b/>
                <w:noProof/>
                <w:sz w:val="28"/>
              </w:rPr>
              <w:t>Change Request</w:t>
            </w:r>
          </w:p>
        </w:tc>
      </w:tr>
      <w:tr w:rsidR="00EB212A" w14:paraId="20E88DAE" w14:textId="77777777" w:rsidTr="00C66282">
        <w:trPr>
          <w:trHeight w:val="738"/>
        </w:trPr>
        <w:tc>
          <w:tcPr>
            <w:tcW w:w="148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E183D9A" w14:textId="77777777" w:rsidR="00EB212A" w:rsidRPr="001C522A" w:rsidRDefault="00EB212A" w:rsidP="00666CFD">
            <w:pPr>
              <w:pStyle w:val="CRCoverPage"/>
              <w:spacing w:after="0"/>
              <w:rPr>
                <w:b/>
                <w:noProof/>
                <w:sz w:val="28"/>
              </w:rPr>
            </w:pPr>
            <w:r w:rsidRPr="001C522A">
              <w:rPr>
                <w:b/>
                <w:noProof/>
                <w:sz w:val="28"/>
              </w:rPr>
              <w:t>Document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shd w:val="pct30" w:color="FFFF00" w:fill="auto"/>
          </w:tcPr>
          <w:p w14:paraId="33003E46" w14:textId="774DD766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ORAN-WG</w:t>
            </w:r>
            <w:r w:rsidR="005258F3">
              <w:rPr>
                <w:b/>
                <w:noProof/>
                <w:color w:val="FF0000"/>
                <w:sz w:val="28"/>
              </w:rPr>
              <w:t>6</w:t>
            </w:r>
            <w:r>
              <w:rPr>
                <w:b/>
                <w:noProof/>
                <w:color w:val="FF0000"/>
                <w:sz w:val="28"/>
              </w:rPr>
              <w:t>.</w:t>
            </w:r>
            <w:r w:rsidR="00744DE4">
              <w:rPr>
                <w:b/>
                <w:noProof/>
                <w:color w:val="FF0000"/>
                <w:sz w:val="28"/>
              </w:rPr>
              <w:t>AAL-GAnP</w:t>
            </w:r>
          </w:p>
        </w:tc>
        <w:tc>
          <w:tcPr>
            <w:tcW w:w="809" w:type="dxa"/>
            <w:tcBorders>
              <w:bottom w:val="single" w:sz="4" w:space="0" w:color="auto"/>
            </w:tcBorders>
          </w:tcPr>
          <w:p w14:paraId="2B61CAB0" w14:textId="77777777" w:rsidR="00EB212A" w:rsidRDefault="00EB212A" w:rsidP="00666CFD">
            <w:pPr>
              <w:pStyle w:val="CRCoverPage"/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</w:rPr>
              <w:t>ver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pct30" w:color="FFFF00" w:fill="auto"/>
          </w:tcPr>
          <w:p w14:paraId="61A991CF" w14:textId="74BBA231" w:rsidR="00EB212A" w:rsidRPr="00FE346D" w:rsidRDefault="00EB212A" w:rsidP="00666CFD">
            <w:pPr>
              <w:pStyle w:val="CRCoverPage"/>
              <w:spacing w:after="0"/>
              <w:rPr>
                <w:b/>
                <w:noProof/>
                <w:color w:val="FF0000"/>
                <w:sz w:val="28"/>
              </w:rPr>
            </w:pPr>
            <w:r>
              <w:rPr>
                <w:b/>
                <w:noProof/>
                <w:color w:val="FF0000"/>
                <w:sz w:val="28"/>
              </w:rPr>
              <w:t>0</w:t>
            </w:r>
            <w:r w:rsidR="00744DE4">
              <w:rPr>
                <w:b/>
                <w:noProof/>
                <w:color w:val="FF0000"/>
                <w:sz w:val="28"/>
              </w:rPr>
              <w:t>0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744DE4">
              <w:rPr>
                <w:b/>
                <w:noProof/>
                <w:color w:val="FF0000"/>
                <w:sz w:val="28"/>
              </w:rPr>
              <w:t>1</w:t>
            </w:r>
            <w:r>
              <w:rPr>
                <w:b/>
                <w:noProof/>
                <w:color w:val="FF0000"/>
                <w:sz w:val="28"/>
              </w:rPr>
              <w:t>.0</w:t>
            </w:r>
            <w:r w:rsidR="00113DA5">
              <w:rPr>
                <w:b/>
                <w:noProof/>
                <w:color w:val="FF0000"/>
                <w:sz w:val="28"/>
              </w:rPr>
              <w:t>1</w:t>
            </w:r>
          </w:p>
        </w:tc>
        <w:tc>
          <w:tcPr>
            <w:tcW w:w="580" w:type="dxa"/>
            <w:tcBorders>
              <w:bottom w:val="single" w:sz="4" w:space="0" w:color="auto"/>
            </w:tcBorders>
          </w:tcPr>
          <w:p w14:paraId="414BA42A" w14:textId="77777777" w:rsidR="00EB212A" w:rsidRDefault="00EB212A" w:rsidP="00666CFD">
            <w:pPr>
              <w:pStyle w:val="CRCoverPage"/>
              <w:tabs>
                <w:tab w:val="right" w:pos="6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bCs/>
                <w:noProof/>
                <w:sz w:val="28"/>
              </w:rPr>
              <w:t>CR</w:t>
            </w:r>
          </w:p>
        </w:tc>
        <w:tc>
          <w:tcPr>
            <w:tcW w:w="1523" w:type="dxa"/>
            <w:tcBorders>
              <w:bottom w:val="single" w:sz="4" w:space="0" w:color="auto"/>
            </w:tcBorders>
            <w:shd w:val="pct30" w:color="FFFF00" w:fill="auto"/>
          </w:tcPr>
          <w:p w14:paraId="0DE5C3AA" w14:textId="4169603A" w:rsidR="00EB212A" w:rsidRPr="00FE346D" w:rsidRDefault="00A30506" w:rsidP="00666CFD">
            <w:pPr>
              <w:pStyle w:val="CRCoverPage"/>
              <w:spacing w:after="0"/>
              <w:jc w:val="center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  <w:sz w:val="28"/>
              </w:rPr>
              <w:t>NVD</w:t>
            </w:r>
            <w:r w:rsidR="00EB212A">
              <w:rPr>
                <w:b/>
                <w:noProof/>
                <w:color w:val="FF0000"/>
                <w:sz w:val="28"/>
              </w:rPr>
              <w:t>-</w:t>
            </w:r>
            <w:r w:rsidR="00291C5A">
              <w:rPr>
                <w:b/>
                <w:noProof/>
                <w:color w:val="FF0000"/>
                <w:sz w:val="28"/>
              </w:rPr>
              <w:t>002</w:t>
            </w:r>
          </w:p>
        </w:tc>
        <w:tc>
          <w:tcPr>
            <w:tcW w:w="773" w:type="dxa"/>
            <w:tcBorders>
              <w:bottom w:val="single" w:sz="4" w:space="0" w:color="auto"/>
            </w:tcBorders>
          </w:tcPr>
          <w:p w14:paraId="42901385" w14:textId="77777777" w:rsidR="00EB212A" w:rsidRDefault="00EB212A" w:rsidP="00666CFD">
            <w:pPr>
              <w:pStyle w:val="CRCoverPage"/>
              <w:tabs>
                <w:tab w:val="right" w:pos="1825"/>
              </w:tabs>
              <w:spacing w:after="0"/>
              <w:jc w:val="center"/>
              <w:rPr>
                <w:noProof/>
              </w:rPr>
            </w:pPr>
            <w:r>
              <w:rPr>
                <w:b/>
                <w:noProof/>
                <w:sz w:val="28"/>
                <w:szCs w:val="28"/>
              </w:rPr>
              <w:t>rev</w:t>
            </w:r>
          </w:p>
        </w:tc>
        <w:tc>
          <w:tcPr>
            <w:tcW w:w="539" w:type="dxa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2C49A916" w14:textId="18791233" w:rsidR="00EB212A" w:rsidRPr="00FE346D" w:rsidRDefault="000B0330" w:rsidP="00666CFD">
            <w:pPr>
              <w:pStyle w:val="CRCoverPage"/>
              <w:spacing w:after="0"/>
              <w:jc w:val="center"/>
              <w:rPr>
                <w:noProof/>
                <w:color w:val="FF0000"/>
                <w:sz w:val="28"/>
              </w:rPr>
            </w:pPr>
            <w:ins w:id="0" w:author="Author">
              <w:r>
                <w:rPr>
                  <w:noProof/>
                  <w:color w:val="FF0000"/>
                  <w:sz w:val="28"/>
                </w:rPr>
                <w:t>3</w:t>
              </w:r>
            </w:ins>
          </w:p>
        </w:tc>
      </w:tr>
    </w:tbl>
    <w:p w14:paraId="14901A24" w14:textId="77777777" w:rsidR="00EB212A" w:rsidRDefault="00EB212A" w:rsidP="00EB212A">
      <w:pPr>
        <w:pStyle w:val="CRCoverPage"/>
        <w:spacing w:after="0"/>
        <w:rPr>
          <w:noProof/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470951C4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86F4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Title:</w:t>
            </w:r>
            <w:r>
              <w:rPr>
                <w:b/>
                <w:i/>
                <w:noProof/>
              </w:rPr>
              <w:tab/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E114178" w14:textId="7B1BEE5D" w:rsidR="00EB212A" w:rsidRPr="00FE346D" w:rsidRDefault="00113DA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AAL </w:t>
            </w:r>
            <w:r w:rsidR="00A10CB1">
              <w:rPr>
                <w:noProof/>
                <w:color w:val="FF0000"/>
              </w:rPr>
              <w:t>Definitions</w:t>
            </w:r>
            <w:r w:rsidR="00683476">
              <w:rPr>
                <w:noProof/>
                <w:color w:val="FF0000"/>
              </w:rPr>
              <w:t xml:space="preserve"> – to align with Greenfield Agreements</w:t>
            </w:r>
          </w:p>
        </w:tc>
      </w:tr>
      <w:tr w:rsidR="00EB212A" w:rsidRPr="00FE346D" w14:paraId="0247975E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29662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Source to WG: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1A000B2" w14:textId="5EB40133" w:rsidR="00EB212A" w:rsidRPr="00FE346D" w:rsidRDefault="00840FD5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NVIDIA</w:t>
            </w:r>
          </w:p>
        </w:tc>
      </w:tr>
      <w:tr w:rsidR="00EB212A" w:rsidRPr="00FE346D" w14:paraId="110D38C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771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Target WG 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96C7690" w14:textId="7C74C9C1" w:rsidR="00EB212A" w:rsidRPr="007E78BD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 w:rsidRPr="007E78BD">
              <w:rPr>
                <w:b/>
                <w:noProof/>
                <w:color w:val="FF0000"/>
              </w:rPr>
              <w:t>WG</w:t>
            </w:r>
            <w:r w:rsidR="00840FD5">
              <w:rPr>
                <w:b/>
                <w:noProof/>
                <w:color w:val="FF0000"/>
              </w:rPr>
              <w:t>6</w:t>
            </w:r>
          </w:p>
        </w:tc>
      </w:tr>
      <w:tr w:rsidR="00EB212A" w:rsidRPr="00FE346D" w14:paraId="54A46857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6C756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Category: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D5A00D1" w14:textId="1A3E9911" w:rsidR="00EB212A" w:rsidRPr="006A7DAE" w:rsidRDefault="00840FD5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  <w:r>
              <w:rPr>
                <w:b/>
                <w:noProof/>
                <w:color w:val="FF0000"/>
              </w:rPr>
              <w:t>B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0BD8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Creation Date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17946F7" w14:textId="7C379D85" w:rsidR="00EB212A" w:rsidRPr="00FE346D" w:rsidRDefault="00F96B14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October </w:t>
            </w:r>
            <w:r w:rsidR="00683476">
              <w:rPr>
                <w:noProof/>
                <w:color w:val="FF0000"/>
              </w:rPr>
              <w:t>25</w:t>
            </w:r>
            <w:r w:rsidR="00831F44">
              <w:rPr>
                <w:noProof/>
                <w:color w:val="FF0000"/>
              </w:rPr>
              <w:t>, 202</w:t>
            </w:r>
            <w:r w:rsidR="00E76CCE">
              <w:rPr>
                <w:noProof/>
                <w:color w:val="FF0000"/>
              </w:rPr>
              <w:t>1</w:t>
            </w:r>
          </w:p>
        </w:tc>
      </w:tr>
      <w:tr w:rsidR="00EB212A" w:rsidRPr="007C2097" w14:paraId="7036569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3C020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626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  <w:r>
              <w:rPr>
                <w:i/>
                <w:noProof/>
                <w:sz w:val="18"/>
              </w:rPr>
              <w:t xml:space="preserve">Use </w:t>
            </w:r>
            <w:r>
              <w:rPr>
                <w:i/>
                <w:noProof/>
                <w:sz w:val="18"/>
                <w:u w:val="single"/>
              </w:rPr>
              <w:t>one</w:t>
            </w:r>
            <w:r>
              <w:rPr>
                <w:i/>
                <w:noProof/>
                <w:sz w:val="18"/>
              </w:rPr>
              <w:t xml:space="preserve"> of the following </w:t>
            </w:r>
            <w:r w:rsidRPr="00AB4BA3">
              <w:rPr>
                <w:b/>
                <w:i/>
                <w:noProof/>
                <w:sz w:val="18"/>
              </w:rPr>
              <w:t>categories</w:t>
            </w:r>
            <w:r>
              <w:rPr>
                <w:i/>
                <w:noProof/>
                <w:sz w:val="18"/>
              </w:rPr>
              <w:t>:</w:t>
            </w:r>
            <w:r>
              <w:rPr>
                <w:b/>
                <w:i/>
                <w:noProof/>
                <w:sz w:val="18"/>
              </w:rPr>
              <w:br/>
              <w:t>A</w:t>
            </w:r>
            <w:r>
              <w:rPr>
                <w:i/>
                <w:noProof/>
                <w:sz w:val="18"/>
              </w:rPr>
              <w:t xml:space="preserve">  (mirror corresponding to a change in an earlier release)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B</w:t>
            </w:r>
            <w:r>
              <w:rPr>
                <w:i/>
                <w:noProof/>
                <w:sz w:val="18"/>
              </w:rPr>
              <w:t xml:space="preserve">  (addition of feature), 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C</w:t>
            </w:r>
            <w:r>
              <w:rPr>
                <w:i/>
                <w:noProof/>
                <w:sz w:val="18"/>
              </w:rPr>
              <w:t xml:space="preserve">  (functional modification of feature)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D</w:t>
            </w:r>
            <w:r>
              <w:rPr>
                <w:i/>
                <w:noProof/>
                <w:sz w:val="18"/>
              </w:rPr>
              <w:t xml:space="preserve">  (editorial modification)</w:t>
            </w:r>
            <w:r>
              <w:rPr>
                <w:i/>
                <w:noProof/>
                <w:sz w:val="18"/>
              </w:rPr>
              <w:br/>
            </w:r>
            <w:r>
              <w:rPr>
                <w:b/>
                <w:i/>
                <w:noProof/>
                <w:sz w:val="18"/>
              </w:rPr>
              <w:t>F</w:t>
            </w:r>
            <w:r>
              <w:rPr>
                <w:i/>
                <w:noProof/>
                <w:sz w:val="18"/>
              </w:rPr>
              <w:t xml:space="preserve">  (correction)</w:t>
            </w:r>
          </w:p>
          <w:p w14:paraId="5A817D34" w14:textId="77777777" w:rsidR="00EB212A" w:rsidRDefault="00EB212A" w:rsidP="00666CFD">
            <w:pPr>
              <w:pStyle w:val="CRCoverPage"/>
              <w:spacing w:after="0"/>
              <w:ind w:left="383" w:hanging="383"/>
              <w:rPr>
                <w:i/>
                <w:noProof/>
                <w:sz w:val="18"/>
              </w:rPr>
            </w:pPr>
          </w:p>
          <w:p w14:paraId="34AD1CCB" w14:textId="77777777" w:rsidR="00EB212A" w:rsidRPr="007C2097" w:rsidRDefault="00EB212A" w:rsidP="00666CFD">
            <w:pPr>
              <w:pStyle w:val="CRCoverPage"/>
              <w:tabs>
                <w:tab w:val="left" w:pos="950"/>
              </w:tabs>
              <w:spacing w:after="0"/>
              <w:ind w:left="241" w:hanging="241"/>
              <w:rPr>
                <w:i/>
                <w:noProof/>
                <w:sz w:val="18"/>
              </w:rPr>
            </w:pPr>
            <w:r>
              <w:rPr>
                <w:noProof/>
                <w:sz w:val="18"/>
              </w:rPr>
              <w:t xml:space="preserve">Detailed explanations of the above categories can be found in 3GPP </w:t>
            </w:r>
            <w:hyperlink r:id="rId11" w:history="1">
              <w:r>
                <w:rPr>
                  <w:rStyle w:val="Hyperlink"/>
                  <w:noProof/>
                  <w:sz w:val="18"/>
                </w:rPr>
                <w:t>TR 21.900</w:t>
              </w:r>
            </w:hyperlink>
            <w:r>
              <w:rPr>
                <w:noProof/>
                <w:sz w:val="18"/>
              </w:rPr>
              <w:t>.</w:t>
            </w:r>
          </w:p>
        </w:tc>
      </w:tr>
    </w:tbl>
    <w:p w14:paraId="6FA587B8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8550"/>
      </w:tblGrid>
      <w:tr w:rsidR="00EB212A" w:rsidRPr="00FE346D" w14:paraId="3C9B3AF9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9129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Reason for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13519A5A" w14:textId="5DF64AEF" w:rsidR="00EB212A" w:rsidRPr="00FE346D" w:rsidRDefault="00683476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 xml:space="preserve">To align AAL definitions with Greenfield Agreements and </w:t>
            </w:r>
            <w:r w:rsidR="003D3567">
              <w:rPr>
                <w:noProof/>
                <w:color w:val="FF0000"/>
              </w:rPr>
              <w:t>incorporate the decision made on (10/25/21) AAL call to generaize Accelerator type (beyond HW only accelerator)</w:t>
            </w:r>
          </w:p>
        </w:tc>
      </w:tr>
      <w:tr w:rsidR="00EB212A" w:rsidRPr="00AB4BA3" w14:paraId="35D6F993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238DA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Summary of change: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3BBC73A" w14:textId="7DB90C70" w:rsidR="00EB212A" w:rsidRPr="00AB4BA3" w:rsidRDefault="00DE0993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  <w:r>
              <w:rPr>
                <w:bCs/>
                <w:color w:val="FF0000"/>
              </w:rPr>
              <w:t xml:space="preserve">New text </w:t>
            </w:r>
            <w:r w:rsidR="00744AA4">
              <w:rPr>
                <w:bCs/>
                <w:color w:val="FF0000"/>
              </w:rPr>
              <w:t>is</w:t>
            </w:r>
            <w:r>
              <w:rPr>
                <w:bCs/>
                <w:color w:val="FF0000"/>
              </w:rPr>
              <w:t xml:space="preserve"> proposed and </w:t>
            </w:r>
            <w:r w:rsidR="00075600">
              <w:rPr>
                <w:bCs/>
                <w:color w:val="FF0000"/>
              </w:rPr>
              <w:t>can be reviewed by track change in the text below</w:t>
            </w:r>
          </w:p>
        </w:tc>
      </w:tr>
      <w:tr w:rsidR="00EB212A" w:rsidRPr="00AB4BA3" w14:paraId="176D91AC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5FC3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Consequences if not aproved:</w:t>
            </w:r>
          </w:p>
        </w:tc>
        <w:tc>
          <w:tcPr>
            <w:tcW w:w="8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683369C5" w14:textId="0CDB96B0" w:rsidR="00EB212A" w:rsidRDefault="00405CCD" w:rsidP="00666CFD">
            <w:pPr>
              <w:pStyle w:val="CRCoverPage"/>
              <w:spacing w:after="0"/>
              <w:ind w:left="100"/>
              <w:rPr>
                <w:bCs/>
                <w:color w:val="FF0000"/>
              </w:rPr>
            </w:pPr>
            <w:r>
              <w:rPr>
                <w:noProof/>
                <w:color w:val="FF0000"/>
              </w:rPr>
              <w:t>If not included,</w:t>
            </w:r>
            <w:r w:rsidR="00C55DF8">
              <w:rPr>
                <w:noProof/>
                <w:color w:val="FF0000"/>
              </w:rPr>
              <w:t xml:space="preserve"> </w:t>
            </w:r>
            <w:r w:rsidR="00744AA4">
              <w:rPr>
                <w:noProof/>
                <w:color w:val="FF0000"/>
              </w:rPr>
              <w:t xml:space="preserve">AAL </w:t>
            </w:r>
            <w:r w:rsidR="003D3567">
              <w:rPr>
                <w:noProof/>
                <w:color w:val="FF0000"/>
              </w:rPr>
              <w:t>Definitions will not be consistent with AAL Greenfield Agreements</w:t>
            </w:r>
            <w:r w:rsidR="00D809B9">
              <w:rPr>
                <w:noProof/>
                <w:color w:val="FF0000"/>
              </w:rPr>
              <w:t xml:space="preserve"> </w:t>
            </w:r>
            <w:r w:rsidR="002B3C94">
              <w:rPr>
                <w:noProof/>
                <w:color w:val="FF0000"/>
              </w:rPr>
              <w:t xml:space="preserve"> </w:t>
            </w:r>
          </w:p>
        </w:tc>
      </w:tr>
    </w:tbl>
    <w:p w14:paraId="617A2490" w14:textId="77777777" w:rsidR="00EB212A" w:rsidRPr="007E78BD" w:rsidRDefault="00EB212A" w:rsidP="00EB212A">
      <w:pPr>
        <w:tabs>
          <w:tab w:val="left" w:pos="9510"/>
        </w:tabs>
        <w:spacing w:after="0"/>
        <w:rPr>
          <w:sz w:val="8"/>
          <w:szCs w:val="8"/>
        </w:rPr>
      </w:pPr>
    </w:p>
    <w:tbl>
      <w:tblPr>
        <w:tblW w:w="10118" w:type="dxa"/>
        <w:tblInd w:w="47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2288"/>
        <w:gridCol w:w="360"/>
        <w:gridCol w:w="360"/>
        <w:gridCol w:w="2520"/>
        <w:gridCol w:w="807"/>
        <w:gridCol w:w="3783"/>
      </w:tblGrid>
      <w:tr w:rsidR="00EB212A" w:rsidRPr="006A7DAE" w14:paraId="673827EA" w14:textId="77777777" w:rsidTr="00666CFD">
        <w:tc>
          <w:tcPr>
            <w:tcW w:w="2288" w:type="dxa"/>
            <w:tcBorders>
              <w:top w:val="single" w:sz="4" w:space="0" w:color="auto"/>
              <w:left w:val="single" w:sz="4" w:space="0" w:color="auto"/>
            </w:tcBorders>
          </w:tcPr>
          <w:p w14:paraId="25D9812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6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Clauses affected: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pct30" w:color="FFFF00" w:fill="auto"/>
          </w:tcPr>
          <w:p w14:paraId="243D8586" w14:textId="77777777" w:rsidR="00EB212A" w:rsidRPr="006A7DAE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&lt;list specific document sections impacted by the CR&gt;</w:t>
            </w:r>
          </w:p>
        </w:tc>
      </w:tr>
      <w:tr w:rsidR="00EB212A" w14:paraId="04167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70602BB9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A51BE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14:paraId="539EB17A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  <w:r>
              <w:rPr>
                <w:b/>
                <w:caps/>
                <w:noProof/>
              </w:rPr>
              <w:t>N</w:t>
            </w:r>
          </w:p>
        </w:tc>
        <w:tc>
          <w:tcPr>
            <w:tcW w:w="3327" w:type="dxa"/>
            <w:gridSpan w:val="2"/>
          </w:tcPr>
          <w:p w14:paraId="0A0B6BCB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</w:p>
        </w:tc>
        <w:tc>
          <w:tcPr>
            <w:tcW w:w="3783" w:type="dxa"/>
            <w:tcBorders>
              <w:right w:val="single" w:sz="4" w:space="0" w:color="auto"/>
            </w:tcBorders>
            <w:shd w:val="clear" w:color="FFFF00" w:fill="auto"/>
          </w:tcPr>
          <w:p w14:paraId="7332EF62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</w:p>
        </w:tc>
      </w:tr>
      <w:tr w:rsidR="00EB212A" w14:paraId="3F8B80B7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D9F5646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specs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14BDB292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C783752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3AEF2C0A" w14:textId="77777777" w:rsidR="00EB212A" w:rsidRDefault="00EB212A" w:rsidP="00666CFD">
            <w:pPr>
              <w:pStyle w:val="CRCoverPage"/>
              <w:tabs>
                <w:tab w:val="right" w:pos="2893"/>
              </w:tabs>
              <w:spacing w:after="0"/>
              <w:rPr>
                <w:noProof/>
              </w:rPr>
            </w:pPr>
            <w:r>
              <w:rPr>
                <w:noProof/>
              </w:rPr>
              <w:t xml:space="preserve"> Other core specifications:</w:t>
            </w:r>
            <w:r>
              <w:rPr>
                <w:noProof/>
              </w:rPr>
              <w:tab/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4796104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>&lt;fill in</w:t>
            </w:r>
            <w:r>
              <w:rPr>
                <w:noProof/>
                <w:color w:val="FF0000"/>
              </w:rPr>
              <w:t xml:space="preserve"> related CRs</w:t>
            </w:r>
            <w:r w:rsidRPr="007E0A37">
              <w:rPr>
                <w:noProof/>
                <w:color w:val="FF0000"/>
              </w:rPr>
              <w:t xml:space="preserve"> if “Y”&gt;</w:t>
            </w:r>
          </w:p>
        </w:tc>
      </w:tr>
      <w:tr w:rsidR="00EB212A" w14:paraId="6E328D90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65D5B10A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affected: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51F5AE30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928544F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B37319D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Test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0F7748D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4C40ABFD" w14:textId="77777777" w:rsidTr="00666CFD">
        <w:tc>
          <w:tcPr>
            <w:tcW w:w="2288" w:type="dxa"/>
            <w:tcBorders>
              <w:left w:val="single" w:sz="4" w:space="0" w:color="auto"/>
            </w:tcBorders>
          </w:tcPr>
          <w:p w14:paraId="246DBA43" w14:textId="77777777" w:rsidR="00EB212A" w:rsidRDefault="00EB212A" w:rsidP="00666CFD">
            <w:pPr>
              <w:pStyle w:val="CRCoverPage"/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(show related CRs)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25" w:color="FFFF00" w:fill="auto"/>
          </w:tcPr>
          <w:p w14:paraId="208F5404" w14:textId="77777777" w:rsidR="00EB212A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596CF5B" w14:textId="77777777" w:rsidR="00EB212A" w:rsidRPr="006A7DAE" w:rsidRDefault="00EB212A" w:rsidP="00666CFD">
            <w:pPr>
              <w:pStyle w:val="CRCoverPage"/>
              <w:spacing w:after="0"/>
              <w:jc w:val="center"/>
              <w:rPr>
                <w:b/>
                <w:caps/>
                <w:noProof/>
                <w:color w:val="FF0000"/>
              </w:rPr>
            </w:pPr>
            <w:r w:rsidRPr="006A7DAE">
              <w:rPr>
                <w:b/>
                <w:caps/>
                <w:noProof/>
                <w:color w:val="FF0000"/>
              </w:rPr>
              <w:t>X</w:t>
            </w:r>
          </w:p>
        </w:tc>
        <w:tc>
          <w:tcPr>
            <w:tcW w:w="2520" w:type="dxa"/>
          </w:tcPr>
          <w:p w14:paraId="759DAED8" w14:textId="77777777" w:rsidR="00EB212A" w:rsidRDefault="00EB212A" w:rsidP="00666CFD">
            <w:pPr>
              <w:pStyle w:val="CRCoverPage"/>
              <w:spacing w:after="0"/>
              <w:rPr>
                <w:noProof/>
              </w:rPr>
            </w:pPr>
            <w:r>
              <w:rPr>
                <w:noProof/>
              </w:rPr>
              <w:t xml:space="preserve"> O&amp;M Specifications:</w:t>
            </w:r>
          </w:p>
        </w:tc>
        <w:tc>
          <w:tcPr>
            <w:tcW w:w="4590" w:type="dxa"/>
            <w:gridSpan w:val="2"/>
            <w:tcBorders>
              <w:right w:val="single" w:sz="4" w:space="0" w:color="auto"/>
            </w:tcBorders>
            <w:shd w:val="pct30" w:color="FFFF00" w:fill="auto"/>
          </w:tcPr>
          <w:p w14:paraId="3D499E0A" w14:textId="77777777" w:rsidR="00EB212A" w:rsidRDefault="00EB212A" w:rsidP="00666CFD">
            <w:pPr>
              <w:pStyle w:val="CRCoverPage"/>
              <w:spacing w:after="0"/>
              <w:ind w:left="99"/>
              <w:rPr>
                <w:noProof/>
              </w:rPr>
            </w:pPr>
            <w:r w:rsidRPr="007E0A37">
              <w:rPr>
                <w:noProof/>
                <w:color w:val="FF0000"/>
              </w:rPr>
              <w:t xml:space="preserve">&lt;fill in </w:t>
            </w:r>
            <w:r>
              <w:rPr>
                <w:noProof/>
                <w:color w:val="FF0000"/>
              </w:rPr>
              <w:t xml:space="preserve">related CRs </w:t>
            </w:r>
            <w:r w:rsidRPr="007E0A37">
              <w:rPr>
                <w:noProof/>
                <w:color w:val="FF0000"/>
              </w:rPr>
              <w:t>if “Y”&gt;</w:t>
            </w:r>
          </w:p>
        </w:tc>
      </w:tr>
      <w:tr w:rsidR="00EB212A" w14:paraId="367F938C" w14:textId="77777777" w:rsidTr="00666CFD">
        <w:tc>
          <w:tcPr>
            <w:tcW w:w="2288" w:type="dxa"/>
            <w:tcBorders>
              <w:left w:val="single" w:sz="4" w:space="0" w:color="auto"/>
              <w:bottom w:val="single" w:sz="4" w:space="0" w:color="auto"/>
            </w:tcBorders>
          </w:tcPr>
          <w:p w14:paraId="6812F840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Supporting material:</w:t>
            </w:r>
          </w:p>
          <w:p w14:paraId="3ACAAC4E" w14:textId="77777777" w:rsidR="00EB212A" w:rsidRDefault="00EB212A" w:rsidP="00666CFD">
            <w:pPr>
              <w:pStyle w:val="CRCoverPage"/>
              <w:tabs>
                <w:tab w:val="right" w:pos="2184"/>
              </w:tabs>
              <w:spacing w:before="120"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Other comments: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0C410C3F" w14:textId="77777777" w:rsidR="00EB212A" w:rsidRPr="00BE1520" w:rsidRDefault="00EB212A" w:rsidP="00666CFD">
            <w:pPr>
              <w:pStyle w:val="CRCoverPage"/>
              <w:spacing w:before="120" w:after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&lt;provide file name or URL of any material supporting this CR&gt;</w:t>
            </w:r>
          </w:p>
        </w:tc>
      </w:tr>
    </w:tbl>
    <w:p w14:paraId="574C2059" w14:textId="77777777" w:rsidR="00EB212A" w:rsidRDefault="00EB212A" w:rsidP="00EB212A">
      <w:pPr>
        <w:tabs>
          <w:tab w:val="left" w:pos="9510"/>
        </w:tabs>
        <w:spacing w:after="0"/>
      </w:pPr>
    </w:p>
    <w:tbl>
      <w:tblPr>
        <w:tblW w:w="10123" w:type="dxa"/>
        <w:tblInd w:w="42" w:type="dxa"/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573"/>
        <w:gridCol w:w="4055"/>
        <w:gridCol w:w="1890"/>
        <w:gridCol w:w="2605"/>
      </w:tblGrid>
      <w:tr w:rsidR="00EB212A" w:rsidRPr="00FE346D" w14:paraId="77A628D0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1E2E8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Status: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7EA9952" w14:textId="2C6F5DD1" w:rsidR="00EB212A" w:rsidRPr="006A7DAE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FF000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E415" w14:textId="77777777" w:rsidR="00EB212A" w:rsidRDefault="00EB212A" w:rsidP="00666CFD">
            <w:pPr>
              <w:pStyle w:val="CRCoverPage"/>
              <w:spacing w:after="0"/>
              <w:jc w:val="right"/>
              <w:rPr>
                <w:noProof/>
              </w:rPr>
            </w:pPr>
            <w:r>
              <w:rPr>
                <w:b/>
                <w:i/>
                <w:noProof/>
              </w:rPr>
              <w:t>CR Closed Date: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3622FF3A" w14:textId="594C6C0F" w:rsidR="00EB212A" w:rsidRPr="00FE346D" w:rsidRDefault="00EB212A" w:rsidP="00666CFD">
            <w:pPr>
              <w:pStyle w:val="CRCoverPage"/>
              <w:spacing w:after="0"/>
              <w:ind w:left="100"/>
              <w:rPr>
                <w:noProof/>
                <w:color w:val="FF0000"/>
              </w:rPr>
            </w:pPr>
          </w:p>
        </w:tc>
      </w:tr>
      <w:tr w:rsidR="00EB212A" w:rsidRPr="00AB4BA3" w14:paraId="54BE2C38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9E1C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Outcome:</w:t>
            </w:r>
          </w:p>
        </w:tc>
        <w:tc>
          <w:tcPr>
            <w:tcW w:w="4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7A567D66" w14:textId="476EE21C" w:rsidR="00EB212A" w:rsidRPr="00AB4BA3" w:rsidRDefault="00EB212A" w:rsidP="00666CFD">
            <w:pPr>
              <w:pStyle w:val="CRCoverPage"/>
              <w:spacing w:after="0"/>
              <w:ind w:left="100"/>
              <w:rPr>
                <w:b/>
                <w:noProof/>
                <w:color w:val="00B05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9B1A" w14:textId="77777777" w:rsidR="00EB212A" w:rsidRDefault="00EB212A" w:rsidP="00666CFD">
            <w:pPr>
              <w:pStyle w:val="CRCoverPage"/>
              <w:spacing w:after="0"/>
              <w:jc w:val="right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Duplication: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4EEC27C2" w14:textId="63DA725C" w:rsidR="00EB212A" w:rsidRPr="00AB4BA3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  <w:tr w:rsidR="00EB212A" w:rsidRPr="00AB4BA3" w14:paraId="1C0960C2" w14:textId="77777777" w:rsidTr="00666CFD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34C05" w14:textId="77777777" w:rsidR="00EB212A" w:rsidRDefault="00EB212A" w:rsidP="00666CFD">
            <w:pPr>
              <w:pStyle w:val="CRCoverPage"/>
              <w:tabs>
                <w:tab w:val="right" w:pos="1759"/>
              </w:tabs>
              <w:spacing w:after="0"/>
              <w:rPr>
                <w:b/>
                <w:i/>
                <w:noProof/>
              </w:rPr>
            </w:pPr>
            <w:r>
              <w:rPr>
                <w:b/>
                <w:i/>
                <w:noProof/>
              </w:rPr>
              <w:t>Outcome explanation:</w:t>
            </w:r>
          </w:p>
        </w:tc>
        <w:tc>
          <w:tcPr>
            <w:tcW w:w="8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30" w:color="FFFF00" w:fill="auto"/>
          </w:tcPr>
          <w:p w14:paraId="5F780FF7" w14:textId="6F686E28" w:rsidR="00EB212A" w:rsidRPr="007E0A37" w:rsidRDefault="00EB212A" w:rsidP="00666CFD">
            <w:pPr>
              <w:pStyle w:val="CRCoverPage"/>
              <w:spacing w:after="0"/>
              <w:ind w:left="100"/>
              <w:rPr>
                <w:noProof/>
                <w:color w:val="00B050"/>
              </w:rPr>
            </w:pPr>
          </w:p>
        </w:tc>
      </w:tr>
    </w:tbl>
    <w:p w14:paraId="2ED1A6C7" w14:textId="77777777" w:rsidR="00EB212A" w:rsidRDefault="00EB212A" w:rsidP="00EB212A">
      <w:pPr>
        <w:tabs>
          <w:tab w:val="left" w:pos="9510"/>
        </w:tabs>
      </w:pPr>
    </w:p>
    <w:p w14:paraId="06E96F4F" w14:textId="3153CC10" w:rsidR="00C95C4E" w:rsidRDefault="00150601" w:rsidP="00C95C4E">
      <w:pPr>
        <w:pBdr>
          <w:bottom w:val="single" w:sz="12" w:space="1" w:color="auto"/>
        </w:pBdr>
        <w:tabs>
          <w:tab w:val="left" w:pos="9510"/>
        </w:tabs>
      </w:pPr>
      <w:r w:rsidRPr="00EB5A22">
        <w:t>The proposed changes are indicated by Track Changes in the text below.</w:t>
      </w:r>
      <w:bookmarkStart w:id="1" w:name="_Toc11337472"/>
    </w:p>
    <w:p w14:paraId="76C84864" w14:textId="77777777" w:rsidR="00FA08E0" w:rsidRDefault="00FA08E0" w:rsidP="00C95C4E">
      <w:pPr>
        <w:pBdr>
          <w:bottom w:val="single" w:sz="12" w:space="1" w:color="auto"/>
        </w:pBdr>
        <w:tabs>
          <w:tab w:val="left" w:pos="9510"/>
        </w:tabs>
      </w:pPr>
    </w:p>
    <w:p w14:paraId="09E61587" w14:textId="1CBFBB93" w:rsidR="00687274" w:rsidRPr="00B55688" w:rsidRDefault="00687274" w:rsidP="001F4F46">
      <w:pPr>
        <w:pStyle w:val="Heading2"/>
        <w:numPr>
          <w:ilvl w:val="1"/>
          <w:numId w:val="48"/>
        </w:numPr>
      </w:pPr>
      <w:bookmarkStart w:id="2" w:name="_Toc518894317"/>
      <w:bookmarkStart w:id="3" w:name="_Toc518910848"/>
      <w:bookmarkStart w:id="4" w:name="_Toc365634"/>
      <w:bookmarkStart w:id="5" w:name="_Toc2165613"/>
      <w:bookmarkStart w:id="6" w:name="_Toc43899850"/>
      <w:bookmarkStart w:id="7" w:name="_Toc76046815"/>
      <w:bookmarkEnd w:id="1"/>
      <w:r w:rsidRPr="00514D80">
        <w:t>Definitions and Abbreviations</w:t>
      </w:r>
      <w:bookmarkEnd w:id="2"/>
      <w:bookmarkEnd w:id="3"/>
      <w:bookmarkEnd w:id="4"/>
      <w:bookmarkEnd w:id="5"/>
      <w:bookmarkEnd w:id="6"/>
      <w:bookmarkEnd w:id="7"/>
    </w:p>
    <w:p w14:paraId="5AD4A433" w14:textId="462743F0" w:rsidR="00687274" w:rsidRPr="00747062" w:rsidRDefault="00687274" w:rsidP="001F4F46">
      <w:pPr>
        <w:pStyle w:val="Heading3"/>
        <w:numPr>
          <w:ilvl w:val="2"/>
          <w:numId w:val="48"/>
        </w:numPr>
      </w:pPr>
      <w:bookmarkStart w:id="8" w:name="_Toc518894318"/>
      <w:bookmarkStart w:id="9" w:name="_Toc518910849"/>
      <w:bookmarkStart w:id="10" w:name="_Toc365635"/>
      <w:bookmarkStart w:id="11" w:name="_Toc2165614"/>
      <w:bookmarkStart w:id="12" w:name="_Toc43899851"/>
      <w:bookmarkStart w:id="13" w:name="_Toc76046816"/>
      <w:r w:rsidRPr="00A22C35">
        <w:t>Definitions</w:t>
      </w:r>
      <w:bookmarkStart w:id="14" w:name="_Toc48830138"/>
      <w:bookmarkEnd w:id="8"/>
      <w:bookmarkEnd w:id="9"/>
      <w:bookmarkEnd w:id="10"/>
      <w:bookmarkEnd w:id="11"/>
      <w:bookmarkEnd w:id="12"/>
      <w:bookmarkEnd w:id="13"/>
      <w:bookmarkEnd w:id="14"/>
    </w:p>
    <w:p w14:paraId="2AAC0F4C" w14:textId="03B1715F" w:rsidR="00687274" w:rsidRPr="00667BCF" w:rsidRDefault="00687274" w:rsidP="00687274">
      <w:r w:rsidRPr="00667BCF">
        <w:t xml:space="preserve">For the purpose of this document the terms and definitions given in ETSI GS NFV-IFA 002 </w:t>
      </w:r>
      <w:r w:rsidRPr="00667BCF">
        <w:fldChar w:fldCharType="begin"/>
      </w:r>
      <w:r w:rsidRPr="00667BCF">
        <w:instrText xml:space="preserve"> REF _Ref55826182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[4]</w:t>
      </w:r>
      <w:r w:rsidRPr="00667BCF">
        <w:fldChar w:fldCharType="end"/>
      </w:r>
      <w:r w:rsidRPr="00667BCF">
        <w:t xml:space="preserve">, ETSI GS NFV-IFA 004 </w:t>
      </w:r>
      <w:r w:rsidRPr="00667BCF">
        <w:fldChar w:fldCharType="begin"/>
      </w:r>
      <w:r w:rsidRPr="00667BCF">
        <w:instrText xml:space="preserve"> REF _Ref55826166 \n \h </w:instrText>
      </w:r>
      <w:r w:rsidR="00667BCF" w:rsidRPr="00667BCF">
        <w:instrText xml:space="preserve"> \* MERGEFORMAT </w:instrText>
      </w:r>
      <w:r w:rsidRPr="00667BCF">
        <w:fldChar w:fldCharType="separate"/>
      </w:r>
      <w:r w:rsidRPr="00667BCF">
        <w:t>[10]</w:t>
      </w:r>
      <w:r w:rsidRPr="00667BCF">
        <w:fldChar w:fldCharType="end"/>
      </w:r>
      <w:r w:rsidRPr="00667BCF">
        <w:t xml:space="preserve"> and the following apply:</w:t>
      </w:r>
    </w:p>
    <w:p w14:paraId="25D39720" w14:textId="7B36590C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Hardware</w:t>
      </w:r>
      <w:ins w:id="15" w:author="Author">
        <w:r w:rsidR="00DC1328">
          <w:rPr>
            <w:b/>
            <w:bCs/>
          </w:rPr>
          <w:t xml:space="preserve"> (HW)</w:t>
        </w:r>
      </w:ins>
      <w:r w:rsidRPr="00667BCF">
        <w:rPr>
          <w:b/>
          <w:bCs/>
        </w:rPr>
        <w:t xml:space="preserve"> Accelerator</w:t>
      </w:r>
      <w:r w:rsidRPr="00667BCF">
        <w:t xml:space="preserve"> </w:t>
      </w:r>
      <w:ins w:id="16" w:author="Author">
        <w:r w:rsidR="00B777F3">
          <w:t xml:space="preserve">is a </w:t>
        </w:r>
      </w:ins>
      <w:r w:rsidRPr="00667BCF">
        <w:t xml:space="preserve">specialized HW implementation that can </w:t>
      </w:r>
      <w:del w:id="17" w:author="Author">
        <w:r w:rsidRPr="00667BCF" w:rsidDel="007256E9">
          <w:delText xml:space="preserve">perform some compute, </w:delText>
        </w:r>
      </w:del>
      <w:r w:rsidRPr="00667BCF">
        <w:t>offload</w:t>
      </w:r>
      <w:del w:id="18" w:author="Author">
        <w:r w:rsidRPr="00667BCF" w:rsidDel="007256E9">
          <w:delText>ed</w:delText>
        </w:r>
      </w:del>
      <w:r w:rsidRPr="00667BCF">
        <w:t xml:space="preserve"> </w:t>
      </w:r>
      <w:del w:id="19" w:author="Author">
        <w:r w:rsidRPr="00667BCF" w:rsidDel="006F5A65">
          <w:delText xml:space="preserve">from </w:delText>
        </w:r>
      </w:del>
      <w:commentRangeStart w:id="20"/>
      <w:commentRangeStart w:id="21"/>
      <w:ins w:id="22" w:author="Author">
        <w:del w:id="23" w:author="Author">
          <w:r w:rsidR="006F5A65" w:rsidDel="007256E9">
            <w:delText>by</w:delText>
          </w:r>
        </w:del>
      </w:ins>
      <w:commentRangeEnd w:id="20"/>
      <w:del w:id="24" w:author="Author">
        <w:r w:rsidR="0065288E" w:rsidDel="007256E9">
          <w:rPr>
            <w:rStyle w:val="CommentReference"/>
          </w:rPr>
          <w:commentReference w:id="20"/>
        </w:r>
        <w:commentRangeEnd w:id="21"/>
        <w:r w:rsidR="00135368" w:rsidDel="007256E9">
          <w:rPr>
            <w:rStyle w:val="CommentReference"/>
          </w:rPr>
          <w:commentReference w:id="21"/>
        </w:r>
      </w:del>
      <w:ins w:id="25" w:author="Author">
        <w:del w:id="26" w:author="Author">
          <w:r w:rsidR="006F5A65" w:rsidRPr="00667BCF" w:rsidDel="007256E9">
            <w:delText xml:space="preserve"> </w:delText>
          </w:r>
        </w:del>
        <w:r w:rsidR="00C00735">
          <w:t xml:space="preserve">processing from </w:t>
        </w:r>
        <w:r w:rsidR="00221ED1">
          <w:t>application</w:t>
        </w:r>
        <w:r w:rsidR="006F5A65">
          <w:t>(s)</w:t>
        </w:r>
        <w:r w:rsidR="00221ED1">
          <w:t xml:space="preserve"> running on </w:t>
        </w:r>
      </w:ins>
      <w:r w:rsidRPr="00667BCF">
        <w:t xml:space="preserve">General-Purpose Processor  </w:t>
      </w:r>
    </w:p>
    <w:p w14:paraId="41596929" w14:textId="5BAD0D86" w:rsidR="00687274" w:rsidRDefault="00687274" w:rsidP="00687274">
      <w:pPr>
        <w:spacing w:after="120"/>
        <w:jc w:val="both"/>
        <w:rPr>
          <w:ins w:id="27" w:author="Author"/>
        </w:rPr>
      </w:pPr>
      <w:r w:rsidRPr="00667BCF">
        <w:t>NOTE</w:t>
      </w:r>
      <w:ins w:id="28" w:author="Author">
        <w:r w:rsidR="006679A4">
          <w:t xml:space="preserve"> 1</w:t>
        </w:r>
      </w:ins>
      <w:r w:rsidRPr="00667BCF">
        <w:t xml:space="preserve">: Examples of Hardware Accelerators include ASIC, FPGA, DSP and GPU.  </w:t>
      </w:r>
    </w:p>
    <w:p w14:paraId="7B1F9CFD" w14:textId="0ED8CD7A" w:rsidR="00844315" w:rsidRDefault="006679A4" w:rsidP="00687274">
      <w:pPr>
        <w:spacing w:after="120"/>
        <w:jc w:val="both"/>
        <w:rPr>
          <w:ins w:id="29" w:author="Author"/>
        </w:rPr>
      </w:pPr>
      <w:commentRangeStart w:id="30"/>
      <w:ins w:id="31" w:author="Author">
        <w:r>
          <w:t xml:space="preserve">NOTE 2: </w:t>
        </w:r>
        <w:r w:rsidR="00DC7BA4">
          <w:t>Throughout this document, the term “Accele</w:t>
        </w:r>
        <w:r w:rsidR="00EA1A16">
          <w:t>rator” and “Hardware (HW) accelerator” are used interchangeably</w:t>
        </w:r>
      </w:ins>
      <w:commentRangeEnd w:id="30"/>
      <w:r w:rsidR="00E65FBB">
        <w:rPr>
          <w:rStyle w:val="CommentReference"/>
        </w:rPr>
        <w:commentReference w:id="30"/>
      </w:r>
      <w:ins w:id="32" w:author="Author">
        <w:r w:rsidR="00EA1A16">
          <w:t>.</w:t>
        </w:r>
      </w:ins>
    </w:p>
    <w:p w14:paraId="2E4F84FB" w14:textId="12899F04" w:rsidR="00526AC9" w:rsidRDefault="00526AC9" w:rsidP="00687274">
      <w:pPr>
        <w:spacing w:after="120"/>
        <w:jc w:val="both"/>
        <w:rPr>
          <w:ins w:id="33" w:author="Author"/>
        </w:rPr>
      </w:pPr>
      <w:commentRangeStart w:id="34"/>
      <w:commentRangeStart w:id="35"/>
      <w:commentRangeStart w:id="36"/>
      <w:commentRangeStart w:id="37"/>
      <w:ins w:id="38" w:author="Author">
        <w:r w:rsidRPr="002D0DE5">
          <w:rPr>
            <w:b/>
            <w:bCs/>
          </w:rPr>
          <w:t>Acceleration Abstraction Layer (AAL)</w:t>
        </w:r>
        <w:r>
          <w:t xml:space="preserve"> </w:t>
        </w:r>
        <w:r w:rsidR="003A0465">
          <w:t xml:space="preserve">specifies </w:t>
        </w:r>
        <w:r w:rsidR="003059E2">
          <w:t xml:space="preserve">a common and consistent interface </w:t>
        </w:r>
        <w:r w:rsidR="001276A1">
          <w:t>between</w:t>
        </w:r>
        <w:r w:rsidR="00D71984">
          <w:t xml:space="preserve"> </w:t>
        </w:r>
        <w:r w:rsidR="00A11AB9">
          <w:t xml:space="preserve">an </w:t>
        </w:r>
        <w:r w:rsidR="00D71984">
          <w:t>application and</w:t>
        </w:r>
        <w:r w:rsidR="001276A1">
          <w:t xml:space="preserve"> </w:t>
        </w:r>
        <w:r w:rsidR="0042766F">
          <w:t>underlying different types of HW accelerators</w:t>
        </w:r>
        <w:r w:rsidR="00A11AB9">
          <w:t xml:space="preserve"> within an O-Cloud instance</w:t>
        </w:r>
        <w:r w:rsidR="00A36A7A">
          <w:t>.</w:t>
        </w:r>
      </w:ins>
      <w:commentRangeEnd w:id="34"/>
      <w:r w:rsidR="00C76A6E">
        <w:rPr>
          <w:rStyle w:val="CommentReference"/>
        </w:rPr>
        <w:commentReference w:id="34"/>
      </w:r>
      <w:commentRangeEnd w:id="35"/>
      <w:r w:rsidR="0054149C">
        <w:rPr>
          <w:rStyle w:val="CommentReference"/>
        </w:rPr>
        <w:commentReference w:id="35"/>
      </w:r>
      <w:commentRangeEnd w:id="36"/>
      <w:r w:rsidR="00434890">
        <w:rPr>
          <w:rStyle w:val="CommentReference"/>
        </w:rPr>
        <w:commentReference w:id="36"/>
      </w:r>
      <w:commentRangeEnd w:id="37"/>
      <w:r w:rsidR="00C00735">
        <w:rPr>
          <w:rStyle w:val="CommentReference"/>
        </w:rPr>
        <w:commentReference w:id="37"/>
      </w:r>
      <w:ins w:id="39" w:author="Author">
        <w:r w:rsidR="001276A1">
          <w:t xml:space="preserve"> </w:t>
        </w:r>
      </w:ins>
    </w:p>
    <w:p w14:paraId="1E242F20" w14:textId="54D7C70F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Acceleration Abstraction Layer Interface (AALI)</w:t>
      </w:r>
      <w:r w:rsidRPr="00667BCF">
        <w:t xml:space="preserve"> </w:t>
      </w:r>
      <w:del w:id="40" w:author="Author">
        <w:r w:rsidRPr="00667BCF" w:rsidDel="002B29C3">
          <w:delText xml:space="preserve">is </w:delText>
        </w:r>
      </w:del>
      <w:ins w:id="41" w:author="Author">
        <w:r w:rsidR="002B29C3">
          <w:t>consists of</w:t>
        </w:r>
        <w:r w:rsidR="002B29C3" w:rsidRPr="00667BCF">
          <w:t xml:space="preserve"> </w:t>
        </w:r>
      </w:ins>
      <w:r w:rsidRPr="00667BCF">
        <w:t xml:space="preserve">a programming API and </w:t>
      </w:r>
      <w:ins w:id="42" w:author="Author">
        <w:r w:rsidR="002E7A89">
          <w:t xml:space="preserve">associated </w:t>
        </w:r>
      </w:ins>
      <w:r w:rsidRPr="00667BCF">
        <w:t xml:space="preserve">information models between an application and </w:t>
      </w:r>
      <w:del w:id="43" w:author="Author">
        <w:r w:rsidRPr="00667BCF" w:rsidDel="002E7A89">
          <w:delText>a Hardware Accelerator</w:delText>
        </w:r>
      </w:del>
      <w:ins w:id="44" w:author="Author">
        <w:r w:rsidR="002E7A89">
          <w:t>an AALI impleme</w:t>
        </w:r>
        <w:r w:rsidR="001E3487">
          <w:t>ntation</w:t>
        </w:r>
      </w:ins>
      <w:r w:rsidRPr="00667BCF">
        <w:t xml:space="preserve"> within an O-Cloud instance.</w:t>
      </w:r>
    </w:p>
    <w:p w14:paraId="2CBD9E8B" w14:textId="77777777" w:rsidR="005214C3" w:rsidRDefault="00687274" w:rsidP="00687274">
      <w:pPr>
        <w:spacing w:after="120"/>
        <w:jc w:val="both"/>
        <w:rPr>
          <w:ins w:id="45" w:author="Author"/>
        </w:rPr>
      </w:pPr>
      <w:commentRangeStart w:id="46"/>
      <w:commentRangeStart w:id="47"/>
      <w:r w:rsidRPr="00667BCF">
        <w:rPr>
          <w:b/>
          <w:bCs/>
        </w:rPr>
        <w:t>AAL</w:t>
      </w:r>
      <w:ins w:id="48" w:author="Author">
        <w:r w:rsidR="001E3487">
          <w:rPr>
            <w:b/>
            <w:bCs/>
          </w:rPr>
          <w:t>I</w:t>
        </w:r>
      </w:ins>
      <w:commentRangeEnd w:id="46"/>
      <w:r w:rsidR="00145548">
        <w:rPr>
          <w:rStyle w:val="CommentReference"/>
        </w:rPr>
        <w:commentReference w:id="46"/>
      </w:r>
      <w:commentRangeEnd w:id="47"/>
      <w:r w:rsidR="00FE1C37">
        <w:rPr>
          <w:rStyle w:val="CommentReference"/>
        </w:rPr>
        <w:commentReference w:id="47"/>
      </w:r>
      <w:r w:rsidRPr="00667BCF">
        <w:rPr>
          <w:b/>
          <w:bCs/>
        </w:rPr>
        <w:t xml:space="preserve"> Implementation</w:t>
      </w:r>
      <w:r w:rsidRPr="00667BCF">
        <w:t xml:space="preserve"> is a realization of an AAL interface including but not limited to the software libraries, drivers, and Hardware Accelerator</w:t>
      </w:r>
    </w:p>
    <w:p w14:paraId="6D30A14F" w14:textId="429B803E" w:rsidR="00687274" w:rsidRPr="00667BCF" w:rsidRDefault="005214C3" w:rsidP="00687274">
      <w:pPr>
        <w:spacing w:after="120"/>
        <w:jc w:val="both"/>
      </w:pPr>
      <w:commentRangeStart w:id="49"/>
      <w:ins w:id="50" w:author="Author">
        <w:r>
          <w:t xml:space="preserve">NOTE: </w:t>
        </w:r>
        <w:r w:rsidR="00D31FED">
          <w:t xml:space="preserve">AAL </w:t>
        </w:r>
        <w:r w:rsidR="008B7A78">
          <w:t xml:space="preserve">specification does not </w:t>
        </w:r>
        <w:r w:rsidR="002266C8">
          <w:t>preclude</w:t>
        </w:r>
        <w:r w:rsidR="008B7A78">
          <w:t xml:space="preserve"> AALI implementation of an AAL profile to be </w:t>
        </w:r>
        <w:commentRangeStart w:id="51"/>
        <w:commentRangeStart w:id="52"/>
        <w:r w:rsidR="00F02B69">
          <w:t xml:space="preserve">fully or partially SW </w:t>
        </w:r>
      </w:ins>
      <w:commentRangeEnd w:id="51"/>
      <w:r w:rsidR="00BA7E09">
        <w:rPr>
          <w:rStyle w:val="CommentReference"/>
        </w:rPr>
        <w:commentReference w:id="51"/>
      </w:r>
      <w:commentRangeEnd w:id="52"/>
      <w:r w:rsidR="00734D06">
        <w:rPr>
          <w:rStyle w:val="CommentReference"/>
        </w:rPr>
        <w:commentReference w:id="52"/>
      </w:r>
      <w:ins w:id="53" w:author="Author">
        <w:r w:rsidR="00F02B69">
          <w:t>based implementation</w:t>
        </w:r>
      </w:ins>
      <w:commentRangeEnd w:id="49"/>
      <w:r w:rsidR="00106019">
        <w:rPr>
          <w:rStyle w:val="CommentReference"/>
        </w:rPr>
        <w:commentReference w:id="49"/>
      </w:r>
      <w:ins w:id="54" w:author="Author">
        <w:r w:rsidR="00900339">
          <w:t xml:space="preserve">. </w:t>
        </w:r>
        <w:r w:rsidR="00947EFB" w:rsidRPr="00947EFB">
          <w:t>This version of the specification, however, is tailored towards HW based or hybrid (HW+SW) AALI implementation</w:t>
        </w:r>
        <w:r w:rsidR="00162DDE">
          <w:t>.</w:t>
        </w:r>
      </w:ins>
    </w:p>
    <w:p w14:paraId="7DA946DC" w14:textId="3198B58A" w:rsidR="00687274" w:rsidRPr="00667BCF" w:rsidRDefault="00687274" w:rsidP="00687274">
      <w:pPr>
        <w:spacing w:after="120"/>
        <w:jc w:val="both"/>
      </w:pPr>
      <w:commentRangeStart w:id="55"/>
      <w:commentRangeStart w:id="56"/>
      <w:r w:rsidRPr="00667BCF">
        <w:rPr>
          <w:b/>
          <w:bCs/>
        </w:rPr>
        <w:t>Accelerated Function</w:t>
      </w:r>
      <w:ins w:id="57" w:author="Author">
        <w:r w:rsidR="00DA1B80">
          <w:rPr>
            <w:b/>
            <w:bCs/>
          </w:rPr>
          <w:t xml:space="preserve"> (AF)</w:t>
        </w:r>
      </w:ins>
      <w:r w:rsidRPr="00667BCF">
        <w:t xml:space="preserve"> </w:t>
      </w:r>
      <w:r w:rsidRPr="00667BCF">
        <w:rPr>
          <w:bCs/>
        </w:rPr>
        <w:t xml:space="preserve">is a </w:t>
      </w:r>
      <w:r w:rsidRPr="00667BCF">
        <w:rPr>
          <w:rFonts w:eastAsia="Calibri"/>
        </w:rPr>
        <w:t xml:space="preserve">representation of a </w:t>
      </w:r>
      <w:r w:rsidRPr="00667BCF">
        <w:rPr>
          <w:bCs/>
        </w:rPr>
        <w:t xml:space="preserve">workload building block that </w:t>
      </w:r>
      <w:del w:id="58" w:author="Author">
        <w:r w:rsidRPr="00667BCF" w:rsidDel="00694FA6">
          <w:rPr>
            <w:bCs/>
          </w:rPr>
          <w:delText>a Hardware Accelerator</w:delText>
        </w:r>
      </w:del>
      <w:ins w:id="59" w:author="Author">
        <w:r w:rsidR="00694FA6">
          <w:rPr>
            <w:bCs/>
          </w:rPr>
          <w:t>an AALI implementation</w:t>
        </w:r>
      </w:ins>
      <w:r w:rsidRPr="00667BCF">
        <w:rPr>
          <w:bCs/>
        </w:rPr>
        <w:t xml:space="preserve"> processes on behalf of an application within an O-RAN Cloudified Network Function</w:t>
      </w:r>
      <w:r w:rsidRPr="00667BCF" w:rsidDel="002552FC">
        <w:t xml:space="preserve"> </w:t>
      </w:r>
      <w:commentRangeEnd w:id="55"/>
      <w:r w:rsidR="00992504">
        <w:rPr>
          <w:rStyle w:val="CommentReference"/>
        </w:rPr>
        <w:commentReference w:id="55"/>
      </w:r>
      <w:commentRangeEnd w:id="56"/>
      <w:r w:rsidR="00D34604">
        <w:rPr>
          <w:rStyle w:val="CommentReference"/>
        </w:rPr>
        <w:commentReference w:id="56"/>
      </w:r>
    </w:p>
    <w:p w14:paraId="2645C366" w14:textId="1DA9DF6E" w:rsidR="00C66B55" w:rsidRDefault="00687274" w:rsidP="00687274">
      <w:pPr>
        <w:spacing w:after="120"/>
        <w:jc w:val="both"/>
        <w:rPr>
          <w:ins w:id="60" w:author="Author"/>
        </w:rPr>
      </w:pPr>
      <w:r w:rsidRPr="00667BCF">
        <w:rPr>
          <w:b/>
          <w:bCs/>
        </w:rPr>
        <w:t>AAL Profile</w:t>
      </w:r>
      <w:r w:rsidRPr="00667BCF">
        <w:t xml:space="preserve"> specifies a set of Accelerated Functions that </w:t>
      </w:r>
      <w:del w:id="61" w:author="Author">
        <w:r w:rsidRPr="00667BCF" w:rsidDel="00694FA6">
          <w:delText>a Hardware Accelerator</w:delText>
        </w:r>
      </w:del>
      <w:ins w:id="62" w:author="Author">
        <w:r w:rsidR="00694FA6">
          <w:t>an AALI implementation</w:t>
        </w:r>
      </w:ins>
      <w:r w:rsidRPr="00667BCF">
        <w:t xml:space="preserve"> processes on behalf of an application within an O-RAN Cloudified Network Function. </w:t>
      </w:r>
    </w:p>
    <w:p w14:paraId="62106D2A" w14:textId="0B9AF461" w:rsidR="00687274" w:rsidRPr="00667BCF" w:rsidRDefault="00687274" w:rsidP="00687274">
      <w:pPr>
        <w:spacing w:after="120"/>
        <w:jc w:val="both"/>
      </w:pPr>
      <w:del w:id="63" w:author="Author">
        <w:r w:rsidRPr="00C66B55" w:rsidDel="00C66B55">
          <w:rPr>
            <w:b/>
            <w:bCs/>
            <w:rPrChange w:id="64" w:author="Author">
              <w:rPr/>
            </w:rPrChange>
          </w:rPr>
          <w:delText xml:space="preserve">The </w:delText>
        </w:r>
      </w:del>
      <w:r w:rsidRPr="00C66B55">
        <w:rPr>
          <w:b/>
          <w:bCs/>
          <w:rPrChange w:id="65" w:author="Author">
            <w:rPr/>
          </w:rPrChange>
        </w:rPr>
        <w:t>AAL Profile API</w:t>
      </w:r>
      <w:r w:rsidRPr="00667BCF">
        <w:t xml:space="preserve">s are a subset of the AALI that supports a specific set of Accelerated Functions defined by </w:t>
      </w:r>
      <w:del w:id="66" w:author="Author">
        <w:r w:rsidRPr="00667BCF" w:rsidDel="00B8755F">
          <w:delText xml:space="preserve">the </w:delText>
        </w:r>
      </w:del>
      <w:ins w:id="67" w:author="Author">
        <w:r w:rsidR="00B8755F">
          <w:t>an</w:t>
        </w:r>
        <w:r w:rsidR="00B8755F" w:rsidRPr="00667BCF">
          <w:t xml:space="preserve"> </w:t>
        </w:r>
      </w:ins>
      <w:r w:rsidRPr="00667BCF">
        <w:t xml:space="preserve">AAL Profile. </w:t>
      </w:r>
    </w:p>
    <w:p w14:paraId="2B38DF37" w14:textId="77777777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 xml:space="preserve">An Operation </w:t>
      </w:r>
      <w:r w:rsidRPr="00667BCF">
        <w:t>is the action applied to input data which is processed in an AAL-LPU producing output data based on the AAL profile supported by the AAL-LPU.</w:t>
      </w:r>
      <w:r w:rsidRPr="00667BCF">
        <w:rPr>
          <w:b/>
          <w:bCs/>
        </w:rPr>
        <w:t xml:space="preserve">  </w:t>
      </w:r>
    </w:p>
    <w:p w14:paraId="3FD81D98" w14:textId="6B657087" w:rsidR="00687274" w:rsidRPr="00667BCF" w:rsidRDefault="00687274" w:rsidP="00687274">
      <w:pPr>
        <w:spacing w:after="120"/>
        <w:rPr>
          <w:bCs/>
        </w:rPr>
      </w:pPr>
      <w:r w:rsidRPr="00667BCF">
        <w:rPr>
          <w:b/>
          <w:bCs/>
        </w:rPr>
        <w:t>AAL Logical Processing Unit (AAL-LPU)</w:t>
      </w:r>
      <w:r w:rsidRPr="00667BCF">
        <w:rPr>
          <w:bCs/>
        </w:rPr>
        <w:t xml:space="preserve"> is a logical representation of resources within an instance of a HW Accelerator </w:t>
      </w:r>
      <w:r w:rsidRPr="00667BCF">
        <w:rPr>
          <w:rFonts w:eastAsia="Calibri"/>
        </w:rPr>
        <w:t>(example: there can be multiple processing units or subsystems on a hardware accelerator, or resource partitioning (hard – dedicated resources, soft – soft resources) and these can be logically represented as a</w:t>
      </w:r>
      <w:ins w:id="68" w:author="Author">
        <w:r w:rsidR="00C510CD">
          <w:rPr>
            <w:rFonts w:eastAsia="Calibri"/>
          </w:rPr>
          <w:t>n</w:t>
        </w:r>
      </w:ins>
      <w:r w:rsidRPr="00667BCF">
        <w:rPr>
          <w:rFonts w:eastAsia="Calibri"/>
        </w:rPr>
        <w:t xml:space="preserve"> AAL Logical Processing Unit)</w:t>
      </w:r>
      <w:r w:rsidRPr="00667BCF">
        <w:rPr>
          <w:bCs/>
        </w:rPr>
        <w:t xml:space="preserve">  </w:t>
      </w:r>
    </w:p>
    <w:p w14:paraId="60F4172D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 xml:space="preserve">AAL-LPU </w:t>
      </w:r>
      <w:r w:rsidRPr="00667BCF">
        <w:rPr>
          <w:rFonts w:ascii="Times New Roman" w:hAnsi="Times New Roman" w:cs="Times New Roman"/>
          <w:sz w:val="20"/>
          <w:szCs w:val="20"/>
        </w:rPr>
        <w:t xml:space="preserve">maps to a single HW Accelerator </w:t>
      </w:r>
    </w:p>
    <w:p w14:paraId="0F29F3B7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 HW Accelerator may support 1 to 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>
        <w:rPr>
          <w:rFonts w:ascii="Times New Roman" w:hAnsi="Times New Roman" w:cs="Times New Roman"/>
          <w:sz w:val="20"/>
          <w:szCs w:val="20"/>
        </w:rPr>
        <w:t xml:space="preserve">’s </w:t>
      </w:r>
    </w:p>
    <w:p w14:paraId="57776934" w14:textId="77777777" w:rsidR="00687274" w:rsidRPr="00667BCF" w:rsidRDefault="00687274" w:rsidP="00687274">
      <w:pPr>
        <w:numPr>
          <w:ilvl w:val="0"/>
          <w:numId w:val="46"/>
        </w:numPr>
        <w:spacing w:after="120"/>
        <w:ind w:left="720"/>
        <w:rPr>
          <w:bCs/>
        </w:rPr>
      </w:pPr>
      <w:r w:rsidRPr="00667BCF">
        <w:t xml:space="preserve">Each </w:t>
      </w:r>
      <w:r w:rsidRPr="00667BCF">
        <w:rPr>
          <w:bCs/>
          <w:lang w:val="en-GB"/>
        </w:rPr>
        <w:t>AAL-LPU</w:t>
      </w:r>
      <w:r w:rsidRPr="00667BCF" w:rsidDel="00675B76">
        <w:t xml:space="preserve"> </w:t>
      </w:r>
      <w:r w:rsidRPr="00667BCF">
        <w:t xml:space="preserve">shares the resources of the associated HW Accelerator with other </w:t>
      </w:r>
      <w:r w:rsidRPr="00667BCF">
        <w:rPr>
          <w:bCs/>
          <w:lang w:val="en-GB"/>
        </w:rPr>
        <w:t>AAL-LPU</w:t>
      </w:r>
      <w:r w:rsidRPr="00667BCF">
        <w:t xml:space="preserve">(s) mapped to the same HW Accelerator. </w:t>
      </w:r>
      <w:r w:rsidRPr="00667BCF">
        <w:rPr>
          <w:bCs/>
          <w:lang w:val="en-GB"/>
        </w:rPr>
        <w:t>AAL-LPU can also represent a hard partition of the HW accelerator where resources are dedicated to the partition.</w:t>
      </w:r>
    </w:p>
    <w:p w14:paraId="1B0BD2CC" w14:textId="77777777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Mapping of HW Accelerator resources to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shall be configurable from O2 interface </w:t>
      </w:r>
    </w:p>
    <w:p w14:paraId="2FA2ACF5" w14:textId="58832423" w:rsidR="00687274" w:rsidRPr="00667BCF" w:rsidRDefault="00687274" w:rsidP="00687274">
      <w:pPr>
        <w:pStyle w:val="ListParagraph"/>
        <w:numPr>
          <w:ilvl w:val="0"/>
          <w:numId w:val="46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more than one AAL profile</w:t>
      </w:r>
      <w:ins w:id="69" w:author="Author">
        <w:r w:rsidR="007513D8">
          <w:rPr>
            <w:rFonts w:ascii="Times New Roman" w:hAnsi="Times New Roman" w:cs="Times New Roman"/>
            <w:sz w:val="20"/>
            <w:szCs w:val="20"/>
          </w:rPr>
          <w:t>(s)</w:t>
        </w:r>
      </w:ins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ED20C79" w14:textId="2B6C0C94" w:rsidR="00687274" w:rsidRPr="00667BCF" w:rsidRDefault="00687274" w:rsidP="00687274">
      <w:pPr>
        <w:spacing w:after="120"/>
        <w:jc w:val="both"/>
      </w:pPr>
      <w:commentRangeStart w:id="70"/>
      <w:commentRangeStart w:id="71"/>
      <w:commentRangeStart w:id="72"/>
      <w:commentRangeStart w:id="73"/>
      <w:commentRangeStart w:id="74"/>
      <w:commentRangeStart w:id="75"/>
      <w:r w:rsidRPr="00667BCF">
        <w:rPr>
          <w:b/>
          <w:bCs/>
        </w:rPr>
        <w:t>AAL Queue</w:t>
      </w:r>
      <w:r w:rsidRPr="00667BCF">
        <w:t xml:space="preserve"> is part of </w:t>
      </w:r>
      <w:del w:id="76" w:author="Author">
        <w:r w:rsidRPr="00667BCF" w:rsidDel="00EF623A">
          <w:delText xml:space="preserve">the </w:delText>
        </w:r>
      </w:del>
      <w:ins w:id="77" w:author="Author">
        <w:r w:rsidR="00EF623A">
          <w:t>specific</w:t>
        </w:r>
        <w:r w:rsidR="00EF623A" w:rsidRPr="00667BCF">
          <w:t xml:space="preserve"> </w:t>
        </w:r>
      </w:ins>
      <w:r w:rsidRPr="00667BCF">
        <w:t xml:space="preserve">AAL </w:t>
      </w:r>
      <w:ins w:id="78" w:author="Author">
        <w:r w:rsidR="001F7C37">
          <w:t>profile API</w:t>
        </w:r>
        <w:r w:rsidR="00427A84">
          <w:t>s</w:t>
        </w:r>
        <w:r w:rsidR="001F7C37">
          <w:t xml:space="preserve"> </w:t>
        </w:r>
      </w:ins>
      <w:r w:rsidRPr="00667BCF">
        <w:t xml:space="preserve">and is defined as an abstract construct that is used by the </w:t>
      </w:r>
      <w:del w:id="79" w:author="Author">
        <w:r w:rsidRPr="00667BCF" w:rsidDel="009A4A29">
          <w:delText xml:space="preserve">AAL </w:delText>
        </w:r>
      </w:del>
      <w:ins w:id="80" w:author="Author">
        <w:r w:rsidR="009A4A29">
          <w:t>application</w:t>
        </w:r>
        <w:r w:rsidR="009A4A29" w:rsidRPr="00667BCF">
          <w:t xml:space="preserve"> </w:t>
        </w:r>
      </w:ins>
      <w:r w:rsidRPr="00667BCF">
        <w:t xml:space="preserve">to group operations together and may access specific resources (compute, I/O) of an </w:t>
      </w:r>
      <w:r w:rsidRPr="00667BCF">
        <w:rPr>
          <w:bCs/>
          <w:lang w:val="en-GB"/>
        </w:rPr>
        <w:t>AAL-LPU</w:t>
      </w:r>
      <w:ins w:id="81" w:author="Author">
        <w:r w:rsidR="009578BE">
          <w:rPr>
            <w:bCs/>
            <w:lang w:val="en-GB"/>
          </w:rPr>
          <w:t xml:space="preserve"> supporting specific AAL profile(s)</w:t>
        </w:r>
      </w:ins>
      <w:commentRangeEnd w:id="70"/>
      <w:r w:rsidR="00733921">
        <w:rPr>
          <w:rStyle w:val="CommentReference"/>
        </w:rPr>
        <w:commentReference w:id="70"/>
      </w:r>
      <w:commentRangeEnd w:id="71"/>
      <w:r w:rsidR="00730858">
        <w:rPr>
          <w:rStyle w:val="CommentReference"/>
        </w:rPr>
        <w:commentReference w:id="71"/>
      </w:r>
      <w:commentRangeEnd w:id="72"/>
      <w:r w:rsidR="00B16E9C">
        <w:rPr>
          <w:rStyle w:val="CommentReference"/>
        </w:rPr>
        <w:commentReference w:id="72"/>
      </w:r>
      <w:commentRangeEnd w:id="73"/>
      <w:r w:rsidR="001E4D19">
        <w:rPr>
          <w:rStyle w:val="CommentReference"/>
        </w:rPr>
        <w:commentReference w:id="73"/>
      </w:r>
      <w:commentRangeEnd w:id="74"/>
      <w:r w:rsidR="00192E63">
        <w:rPr>
          <w:rStyle w:val="CommentReference"/>
        </w:rPr>
        <w:commentReference w:id="74"/>
      </w:r>
      <w:commentRangeEnd w:id="75"/>
      <w:r w:rsidR="0095205B">
        <w:rPr>
          <w:rStyle w:val="CommentReference"/>
        </w:rPr>
        <w:commentReference w:id="75"/>
      </w:r>
      <w:r w:rsidRPr="00667BCF">
        <w:t xml:space="preserve">. </w:t>
      </w:r>
    </w:p>
    <w:p w14:paraId="2B352CCA" w14:textId="7ED296F9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From the application point of view, </w:t>
      </w:r>
      <w:commentRangeStart w:id="82"/>
      <w:commentRangeStart w:id="83"/>
      <w:commentRangeStart w:id="84"/>
      <w:r w:rsidRPr="00667BCF">
        <w:rPr>
          <w:rFonts w:ascii="Times New Roman" w:hAnsi="Times New Roman" w:cs="Times New Roman"/>
          <w:sz w:val="20"/>
          <w:szCs w:val="20"/>
        </w:rPr>
        <w:t xml:space="preserve">each </w:t>
      </w:r>
      <w:del w:id="85" w:author="Author">
        <w:r w:rsidRPr="00667BCF" w:rsidDel="00A1601E">
          <w:rPr>
            <w:rFonts w:ascii="Times New Roman" w:hAnsi="Times New Roman" w:cs="Times New Roman"/>
            <w:sz w:val="20"/>
            <w:szCs w:val="20"/>
          </w:rPr>
          <w:delText xml:space="preserve">instance of an </w:delText>
        </w:r>
      </w:del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82"/>
      <w:r w:rsidR="002E4B7E">
        <w:rPr>
          <w:rStyle w:val="CommentReference"/>
          <w:rFonts w:ascii="Times New Roman" w:eastAsia="Yu Mincho" w:hAnsi="Times New Roman" w:cs="Times New Roman"/>
          <w:lang w:eastAsia="en-US"/>
        </w:rPr>
        <w:commentReference w:id="82"/>
      </w:r>
      <w:commentRangeEnd w:id="83"/>
      <w:r w:rsidR="00506003">
        <w:rPr>
          <w:rStyle w:val="CommentReference"/>
          <w:rFonts w:ascii="Times New Roman" w:eastAsia="Yu Mincho" w:hAnsi="Times New Roman" w:cs="Times New Roman"/>
          <w:lang w:eastAsia="en-US"/>
        </w:rPr>
        <w:commentReference w:id="83"/>
      </w:r>
      <w:commentRangeEnd w:id="84"/>
      <w:r w:rsidR="00566CFE">
        <w:rPr>
          <w:rStyle w:val="CommentReference"/>
          <w:rFonts w:ascii="Times New Roman" w:eastAsia="Yu Mincho" w:hAnsi="Times New Roman" w:cs="Times New Roman"/>
          <w:lang w:eastAsia="en-US"/>
        </w:rPr>
        <w:commentReference w:id="84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ins w:id="86" w:author="Author">
        <w:r w:rsidR="00733D3F">
          <w:rPr>
            <w:rFonts w:ascii="Times New Roman" w:hAnsi="Times New Roman" w:cs="Times New Roman"/>
            <w:sz w:val="20"/>
            <w:szCs w:val="20"/>
          </w:rPr>
          <w:t>supporting specific AAL profile</w:t>
        </w:r>
        <w:r w:rsidR="003D568C">
          <w:rPr>
            <w:rFonts w:ascii="Times New Roman" w:hAnsi="Times New Roman" w:cs="Times New Roman"/>
            <w:sz w:val="20"/>
            <w:szCs w:val="20"/>
          </w:rPr>
          <w:t>(</w:t>
        </w:r>
        <w:r w:rsidR="00733D3F">
          <w:rPr>
            <w:rFonts w:ascii="Times New Roman" w:hAnsi="Times New Roman" w:cs="Times New Roman"/>
            <w:sz w:val="20"/>
            <w:szCs w:val="20"/>
          </w:rPr>
          <w:t>s</w:t>
        </w:r>
        <w:r w:rsidR="003D568C">
          <w:rPr>
            <w:rFonts w:ascii="Times New Roman" w:hAnsi="Times New Roman" w:cs="Times New Roman"/>
            <w:sz w:val="20"/>
            <w:szCs w:val="20"/>
          </w:rPr>
          <w:t>)</w:t>
        </w:r>
        <w:r w:rsidR="00733D3F"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667BCF">
        <w:rPr>
          <w:rFonts w:ascii="Times New Roman" w:hAnsi="Times New Roman" w:cs="Times New Roman"/>
          <w:sz w:val="20"/>
          <w:szCs w:val="20"/>
        </w:rPr>
        <w:t>consists of one or more AAL queues</w:t>
      </w:r>
    </w:p>
    <w:p w14:paraId="32040904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87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commentRangeStart w:id="88"/>
      <w:commentRangeStart w:id="89"/>
      <w:commentRangeStart w:id="90"/>
      <w:r w:rsidRPr="00667BCF">
        <w:rPr>
          <w:rFonts w:ascii="Times New Roman" w:hAnsi="Times New Roman" w:cs="Times New Roman"/>
          <w:sz w:val="20"/>
          <w:szCs w:val="20"/>
        </w:rPr>
        <w:t xml:space="preserve">While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>may support multiple AAL profiles, an AAL queue supports only one type of AAL profile</w:t>
      </w:r>
      <w:commentRangeEnd w:id="88"/>
      <w:r w:rsidR="00FE31E0">
        <w:rPr>
          <w:rStyle w:val="CommentReference"/>
          <w:rFonts w:ascii="Times New Roman" w:eastAsia="Yu Mincho" w:hAnsi="Times New Roman" w:cs="Times New Roman"/>
          <w:lang w:eastAsia="en-US"/>
        </w:rPr>
        <w:commentReference w:id="88"/>
      </w:r>
      <w:commentRangeEnd w:id="89"/>
      <w:r w:rsidR="007B64CE">
        <w:rPr>
          <w:rStyle w:val="CommentReference"/>
          <w:rFonts w:ascii="Times New Roman" w:eastAsia="Yu Mincho" w:hAnsi="Times New Roman" w:cs="Times New Roman"/>
          <w:lang w:eastAsia="en-US"/>
        </w:rPr>
        <w:commentReference w:id="89"/>
      </w:r>
      <w:commentRangeEnd w:id="90"/>
      <w:r w:rsidR="00C679D5">
        <w:rPr>
          <w:rStyle w:val="CommentReference"/>
          <w:rFonts w:ascii="Times New Roman" w:eastAsia="Yu Mincho" w:hAnsi="Times New Roman" w:cs="Times New Roman"/>
          <w:lang w:eastAsia="en-US"/>
        </w:rPr>
        <w:commentReference w:id="90"/>
      </w:r>
      <w:r w:rsidRPr="00667BC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FDAAACE" w14:textId="77777777" w:rsidR="00687274" w:rsidRPr="00667BCF" w:rsidRDefault="00687274">
      <w:pPr>
        <w:pStyle w:val="ListParagraph"/>
        <w:numPr>
          <w:ilvl w:val="1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  <w:pPrChange w:id="91" w:author="Author">
          <w:pPr>
            <w:pStyle w:val="ListParagraph"/>
            <w:numPr>
              <w:numId w:val="47"/>
            </w:numPr>
            <w:spacing w:after="120"/>
            <w:ind w:hanging="360"/>
            <w:jc w:val="both"/>
          </w:pPr>
        </w:pPrChange>
      </w:pPr>
      <w:r w:rsidRPr="00667BCF">
        <w:rPr>
          <w:rFonts w:ascii="Times New Roman" w:hAnsi="Times New Roman" w:cs="Times New Roman"/>
          <w:sz w:val="20"/>
          <w:szCs w:val="20"/>
        </w:rPr>
        <w:t xml:space="preserve">AAL Queue optionally also supports priority, allowing the application/network function to schedule jobs of different priorities to the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D77E32" w14:textId="77777777" w:rsidR="00687274" w:rsidRPr="00667BCF" w:rsidRDefault="00687274" w:rsidP="00687274">
      <w:pPr>
        <w:spacing w:after="120"/>
        <w:ind w:left="360"/>
        <w:jc w:val="both"/>
      </w:pPr>
      <w:commentRangeStart w:id="92"/>
      <w:commentRangeStart w:id="93"/>
      <w:r w:rsidRPr="00667BCF">
        <w:t xml:space="preserve">NOTE: </w:t>
      </w:r>
    </w:p>
    <w:p w14:paraId="00112A7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AAL queue can be used by an application/network function to share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  <w:r w:rsidRPr="00667BCF">
        <w:rPr>
          <w:rFonts w:ascii="Times New Roman" w:hAnsi="Times New Roman" w:cs="Times New Roman"/>
          <w:sz w:val="20"/>
          <w:szCs w:val="20"/>
        </w:rPr>
        <w:t xml:space="preserve">resources between threads/cores belonging to the same process address space </w:t>
      </w:r>
    </w:p>
    <w:p w14:paraId="2D960892" w14:textId="77777777" w:rsidR="00687274" w:rsidRPr="00667BCF" w:rsidRDefault="00687274" w:rsidP="00687274">
      <w:pPr>
        <w:pStyle w:val="ListParagraph"/>
        <w:numPr>
          <w:ilvl w:val="0"/>
          <w:numId w:val="47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667BCF">
        <w:rPr>
          <w:rFonts w:ascii="Times New Roman" w:hAnsi="Times New Roman" w:cs="Times New Roman"/>
          <w:sz w:val="20"/>
          <w:szCs w:val="20"/>
        </w:rPr>
        <w:t xml:space="preserve">An application/network function may use multiple AAL queues to access different AAL profiles supported by an </w:t>
      </w:r>
      <w:r w:rsidRPr="00667BCF">
        <w:rPr>
          <w:rFonts w:ascii="Times New Roman" w:hAnsi="Times New Roman" w:cs="Times New Roman"/>
          <w:bCs/>
          <w:sz w:val="20"/>
          <w:szCs w:val="20"/>
        </w:rPr>
        <w:t>AAL-LPU</w:t>
      </w:r>
      <w:commentRangeEnd w:id="92"/>
      <w:r w:rsidR="00FE1EF0">
        <w:rPr>
          <w:rStyle w:val="CommentReference"/>
          <w:rFonts w:ascii="Times New Roman" w:eastAsia="Yu Mincho" w:hAnsi="Times New Roman" w:cs="Times New Roman"/>
          <w:lang w:eastAsia="en-US"/>
        </w:rPr>
        <w:commentReference w:id="92"/>
      </w:r>
      <w:commentRangeEnd w:id="93"/>
      <w:r w:rsidR="00B609C8">
        <w:rPr>
          <w:rStyle w:val="CommentReference"/>
          <w:rFonts w:ascii="Times New Roman" w:eastAsia="Yu Mincho" w:hAnsi="Times New Roman" w:cs="Times New Roman"/>
          <w:lang w:eastAsia="en-US"/>
        </w:rPr>
        <w:commentReference w:id="93"/>
      </w:r>
      <w:r w:rsidRPr="00667BCF" w:rsidDel="00675B7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D38282" w14:textId="1E71AB31" w:rsidR="00687274" w:rsidRPr="00667BCF" w:rsidRDefault="00687274" w:rsidP="00687274">
      <w:pPr>
        <w:spacing w:after="120"/>
        <w:jc w:val="both"/>
      </w:pPr>
      <w:r w:rsidRPr="00667BCF">
        <w:rPr>
          <w:b/>
          <w:bCs/>
        </w:rPr>
        <w:t>AAL Queue ID</w:t>
      </w:r>
      <w:r w:rsidRPr="00667BCF">
        <w:t xml:space="preserve"> is a unique index used to designate the AAL Queue in function</w:t>
      </w:r>
      <w:ins w:id="94" w:author="Author">
        <w:r w:rsidR="001D2555">
          <w:t>s</w:t>
        </w:r>
      </w:ins>
      <w:r w:rsidRPr="00667BCF">
        <w:t xml:space="preserve"> exported by </w:t>
      </w:r>
      <w:del w:id="95" w:author="Author">
        <w:r w:rsidRPr="00667BCF" w:rsidDel="001E223C">
          <w:delText xml:space="preserve">the </w:delText>
        </w:r>
      </w:del>
      <w:ins w:id="96" w:author="Author">
        <w:r w:rsidR="001E223C">
          <w:t>specific</w:t>
        </w:r>
        <w:r w:rsidR="001E223C" w:rsidRPr="00667BCF">
          <w:t xml:space="preserve"> </w:t>
        </w:r>
      </w:ins>
      <w:r w:rsidRPr="00667BCF">
        <w:t>AAL</w:t>
      </w:r>
      <w:ins w:id="97" w:author="Author">
        <w:r w:rsidR="001D2555">
          <w:t xml:space="preserve"> profile </w:t>
        </w:r>
        <w:commentRangeStart w:id="98"/>
        <w:commentRangeStart w:id="99"/>
        <w:r w:rsidR="001D2555">
          <w:t>API</w:t>
        </w:r>
        <w:r w:rsidR="001E223C">
          <w:t>s</w:t>
        </w:r>
      </w:ins>
      <w:commentRangeEnd w:id="98"/>
      <w:r w:rsidR="007D5A0E">
        <w:rPr>
          <w:rStyle w:val="CommentReference"/>
        </w:rPr>
        <w:commentReference w:id="98"/>
      </w:r>
      <w:commentRangeEnd w:id="99"/>
      <w:r w:rsidR="00B04F66">
        <w:rPr>
          <w:rStyle w:val="CommentReference"/>
        </w:rPr>
        <w:commentReference w:id="99"/>
      </w:r>
      <w:r w:rsidRPr="00667BCF">
        <w:t xml:space="preserve">.  </w:t>
      </w:r>
    </w:p>
    <w:p w14:paraId="2042A8EB" w14:textId="54512451" w:rsidR="00687274" w:rsidRPr="00667BCF" w:rsidRDefault="00687274" w:rsidP="00687274">
      <w:pPr>
        <w:spacing w:after="120"/>
        <w:jc w:val="both"/>
      </w:pPr>
      <w:r w:rsidRPr="00667BCF">
        <w:t>NOTE: An AAL Queue or an AAL Queue ID does not reflect a HW design or an AAL</w:t>
      </w:r>
      <w:ins w:id="100" w:author="Author">
        <w:r w:rsidR="003D55D3">
          <w:t>I</w:t>
        </w:r>
      </w:ins>
      <w:r w:rsidRPr="00667BCF">
        <w:t xml:space="preserve"> Implementation specification  </w:t>
      </w:r>
    </w:p>
    <w:p w14:paraId="199F62ED" w14:textId="77ED72BC" w:rsidR="00834570" w:rsidRPr="00640636" w:rsidRDefault="00687274" w:rsidP="00640636">
      <w:pPr>
        <w:spacing w:after="120"/>
        <w:jc w:val="both"/>
        <w:rPr>
          <w:b/>
          <w:bCs/>
        </w:rPr>
      </w:pPr>
      <w:r w:rsidRPr="00667BCF">
        <w:rPr>
          <w:b/>
          <w:bCs/>
        </w:rPr>
        <w:t xml:space="preserve">HW Accelerator Manager </w:t>
      </w:r>
      <w:r w:rsidRPr="00667BCF">
        <w:t>is an acceleration management function, that provides management capabilities for the HW Accelerator(s) in the O-Cloud Node. Management capabilities include</w:t>
      </w:r>
      <w:ins w:id="101" w:author="Author">
        <w:r w:rsidR="006E7C05">
          <w:t xml:space="preserve"> but not limited to</w:t>
        </w:r>
      </w:ins>
      <w:r w:rsidRPr="00667BCF">
        <w:t xml:space="preserve"> lifecycle management, </w:t>
      </w:r>
      <w:commentRangeStart w:id="102"/>
      <w:commentRangeStart w:id="103"/>
      <w:r w:rsidRPr="00667BCF">
        <w:t>configuration</w:t>
      </w:r>
      <w:commentRangeEnd w:id="102"/>
      <w:r w:rsidR="002034E0">
        <w:rPr>
          <w:rStyle w:val="CommentReference"/>
        </w:rPr>
        <w:commentReference w:id="102"/>
      </w:r>
      <w:commentRangeEnd w:id="103"/>
      <w:r w:rsidR="00D018BD">
        <w:rPr>
          <w:rStyle w:val="CommentReference"/>
        </w:rPr>
        <w:commentReference w:id="103"/>
      </w:r>
      <w:r w:rsidRPr="00667BCF">
        <w:t>, updates/upgrades and failure handling.</w:t>
      </w:r>
    </w:p>
    <w:sectPr w:rsidR="00834570" w:rsidRPr="00640636" w:rsidSect="007850F3">
      <w:headerReference w:type="default" r:id="rId15"/>
      <w:footerReference w:type="default" r:id="rId16"/>
      <w:footnotePr>
        <w:numRestart w:val="eachSect"/>
      </w:footnotePr>
      <w:pgSz w:w="11907" w:h="16840" w:code="9"/>
      <w:pgMar w:top="1416" w:right="1133" w:bottom="1133" w:left="1133" w:header="850" w:footer="340" w:gutter="0"/>
      <w:lnNumType w:countBy="1" w:distance="576"/>
      <w:cols w:space="720"/>
      <w:formProt w:val="0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0" w:author="Author" w:initials="A">
    <w:p w14:paraId="37DA9EB1" w14:textId="7C9AB658" w:rsidR="0065288E" w:rsidRDefault="0065288E">
      <w:pPr>
        <w:pStyle w:val="CommentText"/>
      </w:pPr>
      <w:r>
        <w:rPr>
          <w:rStyle w:val="CommentReference"/>
        </w:rPr>
        <w:annotationRef/>
      </w:r>
      <w:r w:rsidR="000A0397" w:rsidRPr="000A0397">
        <w:rPr>
          <w:b/>
          <w:bCs/>
          <w:color w:val="ED7D31" w:themeColor="accent2"/>
        </w:rPr>
        <w:t>Qualcomm (Doug):</w:t>
      </w:r>
      <w:r w:rsidR="000A0397" w:rsidRPr="000A0397">
        <w:rPr>
          <w:color w:val="ED7D31" w:themeColor="accent2"/>
        </w:rPr>
        <w:t xml:space="preserve">  </w:t>
      </w:r>
      <w:r w:rsidR="000A0397">
        <w:t>I think "from" might not be perfect, but "by" is worse.  Perhaps more like "that can offload processing from application(s) running on..."?</w:t>
      </w:r>
      <w:r w:rsidR="000A0397">
        <w:rPr>
          <w:rStyle w:val="CommentReference"/>
        </w:rPr>
        <w:annotationRef/>
      </w:r>
    </w:p>
  </w:comment>
  <w:comment w:id="21" w:author="Author" w:initials="A">
    <w:p w14:paraId="3D1BBE05" w14:textId="7A596D4B" w:rsidR="00135368" w:rsidRPr="001C152E" w:rsidRDefault="00135368">
      <w:pPr>
        <w:pStyle w:val="CommentText"/>
      </w:pPr>
      <w:r>
        <w:rPr>
          <w:rStyle w:val="CommentReference"/>
        </w:rPr>
        <w:annotationRef/>
      </w:r>
      <w:r w:rsidRPr="00F26F9E">
        <w:rPr>
          <w:b/>
          <w:bCs/>
          <w:color w:val="00B050"/>
        </w:rPr>
        <w:t xml:space="preserve">Response </w:t>
      </w:r>
      <w:r w:rsidR="00FC2BD2" w:rsidRPr="00F26F9E">
        <w:rPr>
          <w:b/>
          <w:bCs/>
          <w:color w:val="00B050"/>
        </w:rPr>
        <w:t xml:space="preserve">(Lopa): </w:t>
      </w:r>
      <w:r w:rsidR="00A02A63">
        <w:t xml:space="preserve">revised </w:t>
      </w:r>
      <w:r w:rsidR="007256E9">
        <w:t>as per the suggestion</w:t>
      </w:r>
      <w:r w:rsidR="00457220">
        <w:t xml:space="preserve">. </w:t>
      </w:r>
      <w:r w:rsidR="001C152E">
        <w:t xml:space="preserve"> </w:t>
      </w:r>
    </w:p>
  </w:comment>
  <w:comment w:id="30" w:author="Author" w:initials="A">
    <w:p w14:paraId="164A47E8" w14:textId="7F379E48" w:rsidR="00E65FBB" w:rsidRDefault="00E65FBB">
      <w:pPr>
        <w:pStyle w:val="CommentText"/>
      </w:pPr>
      <w:r>
        <w:rPr>
          <w:rStyle w:val="CommentReference"/>
        </w:rPr>
        <w:annotationRef/>
      </w:r>
      <w:r w:rsidRPr="000B37A8">
        <w:rPr>
          <w:b/>
          <w:bCs/>
          <w:color w:val="00B050"/>
        </w:rPr>
        <w:t>Nvidia (Lopa):</w:t>
      </w:r>
      <w:r>
        <w:rPr>
          <w:b/>
          <w:bCs/>
          <w:color w:val="00B050"/>
        </w:rPr>
        <w:t xml:space="preserve"> </w:t>
      </w:r>
      <w:r w:rsidRPr="00217E24">
        <w:t xml:space="preserve">Clarification in accordance with the NOTE associated with the definition of “AALI </w:t>
      </w:r>
      <w:r w:rsidR="00217E24" w:rsidRPr="00217E24">
        <w:t>Implementation)</w:t>
      </w:r>
    </w:p>
  </w:comment>
  <w:comment w:id="34" w:author="Author" w:initials="A">
    <w:p w14:paraId="30054D39" w14:textId="001A8BCB" w:rsidR="00C76A6E" w:rsidRDefault="00C76A6E">
      <w:pPr>
        <w:pStyle w:val="CommentText"/>
      </w:pPr>
      <w:r>
        <w:rPr>
          <w:rStyle w:val="CommentReference"/>
        </w:rPr>
        <w:annotationRef/>
      </w:r>
      <w:r w:rsidR="006B6E8C" w:rsidRPr="000B37A8">
        <w:rPr>
          <w:b/>
          <w:bCs/>
          <w:color w:val="00B050"/>
        </w:rPr>
        <w:t>Nvidia (Lopa):</w:t>
      </w:r>
      <w:r w:rsidR="006B6E8C">
        <w:rPr>
          <w:b/>
          <w:bCs/>
          <w:color w:val="00B050"/>
        </w:rPr>
        <w:t xml:space="preserve"> </w:t>
      </w:r>
      <w:r>
        <w:t xml:space="preserve">A precise definition of AAL is missing, which is </w:t>
      </w:r>
      <w:r w:rsidR="007919BA">
        <w:t>one of the</w:t>
      </w:r>
      <w:r>
        <w:t xml:space="preserve"> most frequently used </w:t>
      </w:r>
      <w:r w:rsidR="007919BA">
        <w:t>acronyms in this Spec.</w:t>
      </w:r>
    </w:p>
  </w:comment>
  <w:comment w:id="35" w:author="Author" w:initials="A">
    <w:p w14:paraId="1CD07474" w14:textId="2806411C" w:rsidR="0054149C" w:rsidRDefault="0054149C">
      <w:pPr>
        <w:pStyle w:val="CommentText"/>
      </w:pPr>
      <w:r>
        <w:rPr>
          <w:rStyle w:val="CommentReference"/>
        </w:rPr>
        <w:annotationRef/>
      </w:r>
      <w:r w:rsidRPr="0054149C">
        <w:rPr>
          <w:b/>
          <w:bCs/>
          <w:color w:val="00B0F0"/>
        </w:rPr>
        <w:t>Intel (Niall)</w:t>
      </w:r>
      <w:r>
        <w:t xml:space="preserve">:  AAL is defined as an </w:t>
      </w:r>
      <w:r w:rsidR="00D92C47">
        <w:t>interface,</w:t>
      </w:r>
      <w:r>
        <w:t xml:space="preserve"> and we also have AALI. </w:t>
      </w:r>
      <w:r w:rsidR="00D92C47">
        <w:t>Also,</w:t>
      </w:r>
      <w:r>
        <w:t xml:space="preserve"> AALI is used in the description of the AAL so needs to be defined before AAL. AAL Is defined in the introduction sections of the doc.</w:t>
      </w:r>
    </w:p>
  </w:comment>
  <w:comment w:id="36" w:author="Author" w:initials="A">
    <w:p w14:paraId="4F919493" w14:textId="628E61F0" w:rsidR="00434890" w:rsidRDefault="00434890" w:rsidP="00434890">
      <w:pPr>
        <w:pStyle w:val="CommentText"/>
      </w:pPr>
      <w:r>
        <w:rPr>
          <w:rStyle w:val="CommentReference"/>
        </w:rPr>
        <w:annotationRef/>
      </w:r>
      <w:r w:rsidRPr="00434890">
        <w:rPr>
          <w:b/>
          <w:bCs/>
          <w:color w:val="FF0000"/>
        </w:rPr>
        <w:t>[</w:t>
      </w:r>
      <w:proofErr w:type="spellStart"/>
      <w:r w:rsidRPr="00434890">
        <w:rPr>
          <w:b/>
          <w:bCs/>
          <w:color w:val="FF0000"/>
        </w:rPr>
        <w:t>sandeep@Saankhya</w:t>
      </w:r>
      <w:proofErr w:type="spellEnd"/>
      <w:r w:rsidRPr="00434890">
        <w:rPr>
          <w:b/>
          <w:bCs/>
          <w:color w:val="FF0000"/>
        </w:rPr>
        <w:t xml:space="preserve"> Labs]</w:t>
      </w:r>
      <w:r w:rsidRPr="00434890">
        <w:rPr>
          <w:b/>
          <w:bCs/>
        </w:rPr>
        <w:t>:</w:t>
      </w:r>
      <w:r>
        <w:t xml:space="preserve"> Explaining AAL in terms of AALI – something seems amiss? . From the point of view of a reader, this definition does not seem intuitive or easy to understand.  Can we say: AAL specifies a common and consistent interface between an application and the underlying different types of HW accelerators within an O-Cloud instance.</w:t>
      </w:r>
    </w:p>
    <w:p w14:paraId="34FF9A3E" w14:textId="1EFD99EE" w:rsidR="00434890" w:rsidRDefault="00434890">
      <w:pPr>
        <w:pStyle w:val="CommentText"/>
      </w:pPr>
    </w:p>
  </w:comment>
  <w:comment w:id="37" w:author="Author" w:initials="A">
    <w:p w14:paraId="67F76540" w14:textId="0A47CE0A" w:rsidR="00C00735" w:rsidRPr="007A7D5C" w:rsidRDefault="00C00735">
      <w:pPr>
        <w:pStyle w:val="CommentText"/>
      </w:pPr>
      <w:r w:rsidRPr="00C00735">
        <w:rPr>
          <w:rStyle w:val="CommentReference"/>
          <w:b/>
          <w:bCs/>
          <w:color w:val="00B050"/>
        </w:rPr>
        <w:annotationRef/>
      </w:r>
      <w:r w:rsidRPr="00C00735">
        <w:rPr>
          <w:b/>
          <w:bCs/>
          <w:color w:val="00B050"/>
        </w:rPr>
        <w:t xml:space="preserve">Response (Lopa): </w:t>
      </w:r>
      <w:r w:rsidR="007A7D5C" w:rsidRPr="007A7D5C">
        <w:t>@Niall</w:t>
      </w:r>
      <w:r w:rsidR="007A7D5C">
        <w:t xml:space="preserve">: Yes, I was </w:t>
      </w:r>
      <w:r w:rsidR="004D74E4">
        <w:t>trying to extract a definition from the Introduction section :)</w:t>
      </w:r>
      <w:r w:rsidR="007A30E2">
        <w:t xml:space="preserve"> Agree with yours and @Sandeep’s comment that use of “AALI” in “AAL” seems circular</w:t>
      </w:r>
      <w:r w:rsidR="00ED1FEA">
        <w:t xml:space="preserve">. Sandeep’s suggested version looks good to me. </w:t>
      </w:r>
    </w:p>
  </w:comment>
  <w:comment w:id="46" w:author="Author" w:initials="A">
    <w:p w14:paraId="255C9E51" w14:textId="5A847990" w:rsidR="00145548" w:rsidRDefault="00145548">
      <w:pPr>
        <w:pStyle w:val="CommentText"/>
      </w:pPr>
      <w:r>
        <w:rPr>
          <w:rStyle w:val="CommentReference"/>
        </w:rPr>
        <w:annotationRef/>
      </w:r>
      <w:r w:rsidRPr="00145548">
        <w:rPr>
          <w:b/>
          <w:bCs/>
          <w:color w:val="00B0F0"/>
        </w:rPr>
        <w:t>Intel (Niall)</w:t>
      </w:r>
      <w:r>
        <w:t xml:space="preserve">:  what is the difference between </w:t>
      </w:r>
      <w:proofErr w:type="spellStart"/>
      <w:r>
        <w:t>AALi</w:t>
      </w:r>
      <w:proofErr w:type="spellEnd"/>
      <w:r>
        <w:t xml:space="preserve"> and AAL do we need to change this ? </w:t>
      </w:r>
    </w:p>
  </w:comment>
  <w:comment w:id="47" w:author="Author" w:initials="A">
    <w:p w14:paraId="28684B09" w14:textId="206F166A" w:rsidR="00FE1C37" w:rsidRPr="00FE1C37" w:rsidRDefault="00FE1C37">
      <w:pPr>
        <w:pStyle w:val="CommentText"/>
      </w:pPr>
      <w:r>
        <w:rPr>
          <w:rStyle w:val="CommentReference"/>
        </w:rPr>
        <w:annotationRef/>
      </w:r>
      <w:r w:rsidRPr="00FE1C37">
        <w:rPr>
          <w:b/>
          <w:bCs/>
          <w:color w:val="00B050"/>
        </w:rPr>
        <w:t xml:space="preserve">Response (Lopa): </w:t>
      </w:r>
      <w:r w:rsidRPr="00FE1C37">
        <w:t>Through</w:t>
      </w:r>
      <w:r w:rsidR="00F91493">
        <w:t>o</w:t>
      </w:r>
      <w:r w:rsidRPr="00FE1C37">
        <w:t xml:space="preserve">ut </w:t>
      </w:r>
      <w:r>
        <w:t xml:space="preserve">the document, the term “AALI implementation” </w:t>
      </w:r>
      <w:r w:rsidR="00BC5C40">
        <w:t>has been used. It’s easier to align with that in the “</w:t>
      </w:r>
      <w:r w:rsidR="005D56BA">
        <w:t>Definition</w:t>
      </w:r>
      <w:r w:rsidR="00BC5C40">
        <w:t xml:space="preserve">” </w:t>
      </w:r>
      <w:r w:rsidR="005D56BA">
        <w:t xml:space="preserve">section rather than changing AALI implementation </w:t>
      </w:r>
      <w:r w:rsidR="005D56BA">
        <w:sym w:font="Wingdings" w:char="F0E0"/>
      </w:r>
      <w:r w:rsidR="005D56BA">
        <w:t xml:space="preserve"> AAL implementation throughout the document</w:t>
      </w:r>
    </w:p>
  </w:comment>
  <w:comment w:id="51" w:author="Author" w:initials="A">
    <w:p w14:paraId="310856B9" w14:textId="1B5DBC7D" w:rsidR="00BA7E09" w:rsidRDefault="00BA7E09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BA7E09">
        <w:rPr>
          <w:b/>
          <w:bCs/>
          <w:color w:val="00B0F0"/>
        </w:rPr>
        <w:t>Intel (Niall):</w:t>
      </w:r>
      <w:r w:rsidRPr="00BA7E09">
        <w:rPr>
          <w:color w:val="00B0F0"/>
        </w:rPr>
        <w:t xml:space="preserve">  </w:t>
      </w:r>
      <w:r>
        <w:t xml:space="preserve">While the specification does not preclude it the definition of the AAL was between application and HW Acceleration. The AAL Spec currently does not support a fully SW based implementation. A SW based implementation requires major changes to current architecture and assumptions. E.G How does the O-Cloud represent a SW based AAL? Including orchestration, Number of cores, throughput supported </w:t>
      </w:r>
      <w:r w:rsidR="000E5986">
        <w:t>etc.</w:t>
      </w:r>
      <w:r>
        <w:t xml:space="preserve"> I think this note should not be added until we discuss and fully understand the requirements for a SW based implementation. </w:t>
      </w:r>
    </w:p>
  </w:comment>
  <w:comment w:id="52" w:author="Author" w:initials="A">
    <w:p w14:paraId="1364D20D" w14:textId="77777777" w:rsidR="00473527" w:rsidRDefault="00734D06">
      <w:pPr>
        <w:pStyle w:val="CommentText"/>
      </w:pPr>
      <w:r>
        <w:rPr>
          <w:rStyle w:val="CommentReference"/>
        </w:rPr>
        <w:annotationRef/>
      </w:r>
      <w:r w:rsidRPr="00734D06">
        <w:rPr>
          <w:b/>
          <w:bCs/>
          <w:color w:val="00B050"/>
        </w:rPr>
        <w:t xml:space="preserve">Response (Lopa): </w:t>
      </w:r>
      <w:r w:rsidR="002D0FC8" w:rsidRPr="002D0FC8">
        <w:t xml:space="preserve">This note is added </w:t>
      </w:r>
      <w:r w:rsidR="002D0FC8">
        <w:t>based on the decision taken during the AAL call on (10/2</w:t>
      </w:r>
      <w:r w:rsidR="00BB4221">
        <w:t>5</w:t>
      </w:r>
      <w:r w:rsidR="002D0FC8">
        <w:t>/21)</w:t>
      </w:r>
      <w:r w:rsidR="00080C8B">
        <w:t xml:space="preserve">. If you have technical objections, </w:t>
      </w:r>
      <w:r w:rsidR="000E5986">
        <w:t>please bring it up</w:t>
      </w:r>
      <w:r w:rsidR="00080C8B">
        <w:t xml:space="preserve"> during the next AAL call</w:t>
      </w:r>
      <w:r w:rsidR="000E5986">
        <w:t xml:space="preserve"> for further discussion.</w:t>
      </w:r>
      <w:r w:rsidR="00080C8B">
        <w:t xml:space="preserve"> </w:t>
      </w:r>
      <w:r w:rsidR="00C92D50">
        <w:t>Removal of this note requires reverting the decision made on 10</w:t>
      </w:r>
      <w:r w:rsidR="00BB4221">
        <w:t>/25</w:t>
      </w:r>
      <w:r w:rsidR="003F0AA2">
        <w:t xml:space="preserve">. </w:t>
      </w:r>
      <w:r w:rsidR="009702F1">
        <w:t xml:space="preserve"> </w:t>
      </w:r>
    </w:p>
    <w:p w14:paraId="57E0344E" w14:textId="5AD1B159" w:rsidR="00734D06" w:rsidRPr="002D0FC8" w:rsidRDefault="00473527">
      <w:pPr>
        <w:pStyle w:val="CommentText"/>
      </w:pPr>
      <w:r>
        <w:br/>
      </w:r>
      <w:r w:rsidR="009702F1">
        <w:t xml:space="preserve">A compromise </w:t>
      </w:r>
      <w:r>
        <w:t xml:space="preserve">solution </w:t>
      </w:r>
      <w:r w:rsidR="00162DDE">
        <w:t>is</w:t>
      </w:r>
      <w:r w:rsidR="003E773A">
        <w:t xml:space="preserve"> to </w:t>
      </w:r>
      <w:r w:rsidR="00802C12">
        <w:t>modify the note as follows</w:t>
      </w:r>
      <w:r w:rsidR="00162DDE">
        <w:t xml:space="preserve"> (</w:t>
      </w:r>
      <w:r w:rsidR="00162DDE" w:rsidRPr="00162DDE">
        <w:rPr>
          <w:b/>
          <w:bCs/>
        </w:rPr>
        <w:t>as agreed on AAL call 10/28/21</w:t>
      </w:r>
      <w:r w:rsidR="00162DDE">
        <w:t>)</w:t>
      </w:r>
      <w:r w:rsidR="00802C12">
        <w:t xml:space="preserve">: </w:t>
      </w:r>
      <w:r w:rsidR="008D3383" w:rsidRPr="008D3383">
        <w:rPr>
          <w:i/>
          <w:iCs/>
        </w:rPr>
        <w:t xml:space="preserve">AAL specification does not preclude AALI implementation of an AAL profile to be fully or partially SW </w:t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rStyle w:val="CommentReference"/>
          <w:i/>
          <w:iCs/>
        </w:rPr>
        <w:annotationRef/>
      </w:r>
      <w:r w:rsidR="008D3383" w:rsidRPr="008D3383">
        <w:rPr>
          <w:i/>
          <w:iCs/>
        </w:rPr>
        <w:t>based implementation</w:t>
      </w:r>
      <w:r w:rsidR="008D3383" w:rsidRPr="008D3383">
        <w:rPr>
          <w:rStyle w:val="CommentReference"/>
          <w:i/>
          <w:iCs/>
        </w:rPr>
        <w:annotationRef/>
      </w:r>
      <w:r w:rsidR="008D3383">
        <w:rPr>
          <w:i/>
          <w:iCs/>
        </w:rPr>
        <w:t xml:space="preserve">. This version of the </w:t>
      </w:r>
      <w:r w:rsidR="0051561E">
        <w:rPr>
          <w:i/>
          <w:iCs/>
        </w:rPr>
        <w:t xml:space="preserve">specification, however, is </w:t>
      </w:r>
      <w:r w:rsidR="003A0E15">
        <w:rPr>
          <w:i/>
          <w:iCs/>
        </w:rPr>
        <w:t xml:space="preserve">tailored </w:t>
      </w:r>
      <w:r w:rsidR="0079501D">
        <w:rPr>
          <w:i/>
          <w:iCs/>
        </w:rPr>
        <w:t xml:space="preserve">towards </w:t>
      </w:r>
      <w:r w:rsidR="005A58DD">
        <w:rPr>
          <w:i/>
          <w:iCs/>
        </w:rPr>
        <w:t xml:space="preserve">HW </w:t>
      </w:r>
      <w:r w:rsidR="0098003A">
        <w:rPr>
          <w:i/>
          <w:iCs/>
        </w:rPr>
        <w:t xml:space="preserve">based </w:t>
      </w:r>
      <w:r w:rsidR="001C5FCD">
        <w:rPr>
          <w:i/>
          <w:iCs/>
        </w:rPr>
        <w:t xml:space="preserve">or hybrid (HW+SW) </w:t>
      </w:r>
      <w:r w:rsidR="008969EB">
        <w:rPr>
          <w:i/>
          <w:iCs/>
        </w:rPr>
        <w:t>AALI implementation</w:t>
      </w:r>
      <w:r w:rsidR="005A58DD">
        <w:rPr>
          <w:i/>
          <w:iCs/>
        </w:rPr>
        <w:t>.</w:t>
      </w:r>
    </w:p>
  </w:comment>
  <w:comment w:id="49" w:author="Author" w:initials="A">
    <w:p w14:paraId="46375F86" w14:textId="624BD794" w:rsidR="00106019" w:rsidRDefault="00106019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 xml:space="preserve">Reference: Decision made on AAL call (10/25/21). </w:t>
      </w:r>
      <w:r w:rsidR="00EB1044">
        <w:t xml:space="preserve">See Meeting Notes here: </w:t>
      </w:r>
      <w:hyperlink r:id="rId1" w:history="1">
        <w:r w:rsidR="00EB1044" w:rsidRPr="007E6676">
          <w:rPr>
            <w:rStyle w:val="Hyperlink"/>
          </w:rPr>
          <w:t>https://oranalliance.atlassian.net/wiki/spaces/COWG/pages/2272362771/2021-10-25+Meeting+notes+draft</w:t>
        </w:r>
      </w:hyperlink>
    </w:p>
    <w:p w14:paraId="06912E55" w14:textId="6B375EA9" w:rsidR="00EB1044" w:rsidRDefault="00EB1044">
      <w:pPr>
        <w:pStyle w:val="CommentText"/>
      </w:pPr>
    </w:p>
  </w:comment>
  <w:comment w:id="55" w:author="Author" w:initials="A">
    <w:p w14:paraId="6B7791EA" w14:textId="7276FCE0" w:rsidR="00992504" w:rsidRDefault="00992504">
      <w:pPr>
        <w:pStyle w:val="CommentText"/>
      </w:pPr>
      <w:r>
        <w:rPr>
          <w:rStyle w:val="CommentReference"/>
        </w:rPr>
        <w:annotationRef/>
      </w:r>
      <w:r w:rsidRPr="0073378D">
        <w:rPr>
          <w:color w:val="FF0000"/>
        </w:rPr>
        <w:t>[</w:t>
      </w:r>
      <w:proofErr w:type="spellStart"/>
      <w:r w:rsidRPr="0073378D">
        <w:rPr>
          <w:color w:val="FF0000"/>
        </w:rPr>
        <w:t>sandeep@Saankhya</w:t>
      </w:r>
      <w:proofErr w:type="spellEnd"/>
      <w:r w:rsidRPr="0073378D">
        <w:rPr>
          <w:color w:val="FF0000"/>
        </w:rPr>
        <w:t xml:space="preserve"> Labs] </w:t>
      </w:r>
      <w:r>
        <w:t>If AALI implementation of an AAL profile can be fully or partially SW based it follows the same could be applicable to an AF as well?</w:t>
      </w:r>
    </w:p>
  </w:comment>
  <w:comment w:id="56" w:author="Author" w:initials="A">
    <w:p w14:paraId="7AC86E4F" w14:textId="08AC82BD" w:rsidR="00D34604" w:rsidRPr="002D1415" w:rsidRDefault="00D34604">
      <w:pPr>
        <w:pStyle w:val="CommentText"/>
      </w:pPr>
      <w:r w:rsidRPr="00071522">
        <w:rPr>
          <w:rStyle w:val="CommentReference"/>
          <w:b/>
          <w:bCs/>
          <w:color w:val="00B050"/>
        </w:rPr>
        <w:annotationRef/>
      </w:r>
      <w:r w:rsidR="00071522" w:rsidRPr="00071522">
        <w:rPr>
          <w:b/>
          <w:bCs/>
          <w:color w:val="00B050"/>
        </w:rPr>
        <w:t xml:space="preserve">Response (Lopa): </w:t>
      </w:r>
      <w:r w:rsidR="00071522" w:rsidRPr="002D1415">
        <w:t xml:space="preserve">Changed HW accelerator </w:t>
      </w:r>
      <w:r w:rsidR="00071522" w:rsidRPr="002D1415">
        <w:sym w:font="Wingdings" w:char="F0E0"/>
      </w:r>
      <w:r w:rsidR="00071522" w:rsidRPr="002D1415">
        <w:t xml:space="preserve"> AALI implementation in </w:t>
      </w:r>
      <w:r w:rsidR="002D1415" w:rsidRPr="002D1415">
        <w:t>both the Definitions of “AF” and “AAL</w:t>
      </w:r>
      <w:r w:rsidR="002D1415">
        <w:t>-P</w:t>
      </w:r>
      <w:r w:rsidR="002D1415" w:rsidRPr="002D1415">
        <w:t>rofile”</w:t>
      </w:r>
    </w:p>
  </w:comment>
  <w:comment w:id="70" w:author="Author" w:initials="A">
    <w:p w14:paraId="30110386" w14:textId="51A3547B" w:rsidR="00733921" w:rsidRDefault="00733921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 w:rsidR="00C91674">
        <w:t xml:space="preserve">The notion of AAL queue is </w:t>
      </w:r>
      <w:r w:rsidR="002B13DD">
        <w:t>not a generic requirement for AAL Greenfield, but specific to FEC profile API</w:t>
      </w:r>
      <w:r w:rsidR="00441183">
        <w:t xml:space="preserve"> (t</w:t>
      </w:r>
      <w:r w:rsidR="000A0E60">
        <w:t>o ensure backward compatibility</w:t>
      </w:r>
      <w:r w:rsidR="00441183">
        <w:t xml:space="preserve">). </w:t>
      </w:r>
      <w:r w:rsidR="00F2242B">
        <w:t>All future AAL profiles will be supported using AAL Greenfield Interface and would not require a notion of “AAL Queue” and “AAL Queue ID”</w:t>
      </w:r>
    </w:p>
  </w:comment>
  <w:comment w:id="71" w:author="Author" w:initials="A">
    <w:p w14:paraId="39CD2221" w14:textId="1FB340BA" w:rsidR="00730858" w:rsidRDefault="00730858">
      <w:pPr>
        <w:pStyle w:val="CommentText"/>
      </w:pPr>
      <w:r>
        <w:rPr>
          <w:rStyle w:val="CommentReference"/>
        </w:rPr>
        <w:annotationRef/>
      </w:r>
      <w:r w:rsidRPr="00730858">
        <w:rPr>
          <w:b/>
          <w:bCs/>
          <w:color w:val="00B0F0"/>
        </w:rPr>
        <w:t>Intel (Niall):</w:t>
      </w:r>
      <w:r w:rsidRPr="00730858">
        <w:rPr>
          <w:color w:val="00B0F0"/>
        </w:rPr>
        <w:t xml:space="preserve">  </w:t>
      </w:r>
      <w:r>
        <w:t>Should this be moved to AAL FEC Profile specification?</w:t>
      </w:r>
    </w:p>
  </w:comment>
  <w:comment w:id="72" w:author="Author" w:initials="A">
    <w:p w14:paraId="6866372C" w14:textId="77777777" w:rsidR="00B16E9C" w:rsidRDefault="00B16E9C" w:rsidP="00B16E9C">
      <w:pPr>
        <w:pStyle w:val="CommentText"/>
      </w:pPr>
      <w:r>
        <w:rPr>
          <w:rStyle w:val="CommentReference"/>
        </w:rPr>
        <w:annotationRef/>
      </w:r>
      <w:r w:rsidRPr="00B16E9C">
        <w:rPr>
          <w:b/>
          <w:bCs/>
          <w:color w:val="ED7D31" w:themeColor="accent2"/>
        </w:rPr>
        <w:t>Qualcomm (Doug):</w:t>
      </w:r>
      <w:r w:rsidRPr="00B16E9C">
        <w:rPr>
          <w:color w:val="ED7D31" w:themeColor="accent2"/>
        </w:rPr>
        <w:t xml:space="preserve">  </w:t>
      </w:r>
      <w:r>
        <w:t>This is really confusing!  AAL-LPU specifically mentions HW, but that contradicts the new note about AALI Implementations potentially being SW-based partially.  Perhaps this should say AALI Implementation instead of AAL-LPU?</w:t>
      </w:r>
      <w:r>
        <w:rPr>
          <w:rStyle w:val="CommentReference"/>
        </w:rPr>
        <w:annotationRef/>
      </w:r>
    </w:p>
    <w:p w14:paraId="30121445" w14:textId="345F784A" w:rsidR="00B16E9C" w:rsidRDefault="00B16E9C">
      <w:pPr>
        <w:pStyle w:val="CommentText"/>
      </w:pPr>
    </w:p>
  </w:comment>
  <w:comment w:id="73" w:author="Author" w:initials="A">
    <w:p w14:paraId="75651F8C" w14:textId="7BDCEB51" w:rsidR="001E4D19" w:rsidRDefault="001E4D19">
      <w:pPr>
        <w:pStyle w:val="CommentText"/>
      </w:pPr>
      <w:r>
        <w:rPr>
          <w:rStyle w:val="CommentReference"/>
        </w:rPr>
        <w:annotationRef/>
      </w:r>
      <w:r w:rsidRPr="00477542">
        <w:rPr>
          <w:b/>
          <w:bCs/>
          <w:color w:val="00B050"/>
        </w:rPr>
        <w:t>Response (Lopa):</w:t>
      </w:r>
      <w:r w:rsidRPr="00477542">
        <w:rPr>
          <w:color w:val="00B050"/>
        </w:rPr>
        <w:t xml:space="preserve"> </w:t>
      </w:r>
      <w:r>
        <w:t xml:space="preserve">@Niall: Yes, that would be the cleanest solution. If we agree to export all “AAL Queue” specific </w:t>
      </w:r>
      <w:r w:rsidR="00477542">
        <w:t xml:space="preserve">aspects from GA&amp;P to FEC Spec., it would be much more straightforward for mw to align GA&amp;P with Greenfield, without breaking backward compatibility with FEC. </w:t>
      </w:r>
    </w:p>
  </w:comment>
  <w:comment w:id="74" w:author="Author" w:initials="A">
    <w:p w14:paraId="4CD383A5" w14:textId="79F16E70" w:rsidR="00192E63" w:rsidRDefault="00192E63">
      <w:pPr>
        <w:pStyle w:val="CommentText"/>
      </w:pPr>
      <w:r>
        <w:rPr>
          <w:rStyle w:val="CommentReference"/>
        </w:rPr>
        <w:annotationRef/>
      </w:r>
      <w:r w:rsidRPr="00192E63">
        <w:rPr>
          <w:b/>
          <w:bCs/>
          <w:color w:val="00B050"/>
        </w:rPr>
        <w:t>Response (Lopa):</w:t>
      </w:r>
      <w:r w:rsidRPr="00192E63">
        <w:rPr>
          <w:color w:val="00B050"/>
        </w:rPr>
        <w:t xml:space="preserve"> </w:t>
      </w:r>
      <w:r>
        <w:t xml:space="preserve">@Doug: </w:t>
      </w:r>
      <w:r w:rsidR="00803526">
        <w:t xml:space="preserve">The concept of Queue was introduced purely from a HW accelerator’s </w:t>
      </w:r>
      <w:r w:rsidR="00A82D36">
        <w:t xml:space="preserve">resource partitioning point of view. Not sure how that </w:t>
      </w:r>
      <w:r w:rsidR="00E3796A">
        <w:t xml:space="preserve">notion extends to a SW based accelerator. </w:t>
      </w:r>
      <w:r w:rsidR="003E1740">
        <w:t xml:space="preserve">As such, I would prefer to </w:t>
      </w:r>
      <w:r w:rsidR="00631A36">
        <w:t xml:space="preserve">export all contents related to “AAL Queue” from AAL GA&amp;P to FEC spec. </w:t>
      </w:r>
      <w:r w:rsidR="00B35AF7">
        <w:t>for the rationale mentioned in the comment above.</w:t>
      </w:r>
    </w:p>
  </w:comment>
  <w:comment w:id="75" w:author="Author" w:initials="A">
    <w:p w14:paraId="5957F5C0" w14:textId="7FF7D3E2" w:rsidR="0095205B" w:rsidRDefault="0095205B">
      <w:pPr>
        <w:pStyle w:val="CommentText"/>
      </w:pPr>
      <w:r>
        <w:rPr>
          <w:rStyle w:val="CommentReference"/>
        </w:rPr>
        <w:annotationRef/>
      </w:r>
      <w:r w:rsidRPr="006B4BC7">
        <w:rPr>
          <w:b/>
          <w:bCs/>
          <w:color w:val="00B050"/>
        </w:rPr>
        <w:t>Decision from AAL call (10/28/21):</w:t>
      </w:r>
      <w:r w:rsidRPr="006B4BC7">
        <w:rPr>
          <w:color w:val="00B050"/>
        </w:rPr>
        <w:t xml:space="preserve"> </w:t>
      </w:r>
      <w:r>
        <w:t xml:space="preserve">AAL Queue will remain in </w:t>
      </w:r>
      <w:r w:rsidR="006B4BC7">
        <w:t xml:space="preserve">GA&amp;P document. The definition will clarify that the scope of AAL queue to within a profile specific API for now. </w:t>
      </w:r>
    </w:p>
  </w:comment>
  <w:comment w:id="82" w:author="Author" w:initials="A">
    <w:p w14:paraId="0BE5A0DB" w14:textId="77777777" w:rsidR="00506003" w:rsidRDefault="002E4B7E" w:rsidP="00506003">
      <w:pPr>
        <w:pStyle w:val="CommentText"/>
      </w:pPr>
      <w:r>
        <w:rPr>
          <w:rStyle w:val="CommentReference"/>
        </w:rPr>
        <w:annotationRef/>
      </w:r>
      <w:proofErr w:type="spellStart"/>
      <w:r w:rsidR="00C1005B" w:rsidRPr="00506003">
        <w:rPr>
          <w:b/>
          <w:bCs/>
          <w:color w:val="FF0000"/>
        </w:rPr>
        <w:t>Saankhya</w:t>
      </w:r>
      <w:proofErr w:type="spellEnd"/>
      <w:r w:rsidR="00C1005B" w:rsidRPr="00506003">
        <w:rPr>
          <w:b/>
          <w:bCs/>
          <w:color w:val="FF0000"/>
        </w:rPr>
        <w:t xml:space="preserve"> Lab (Sandeep):</w:t>
      </w:r>
      <w:r w:rsidR="00C1005B" w:rsidRPr="00506003">
        <w:rPr>
          <w:color w:val="FF0000"/>
        </w:rPr>
        <w:t xml:space="preserve"> </w:t>
      </w:r>
      <w:r w:rsidR="00506003">
        <w:t xml:space="preserve">What does an instance of an AAPL-LPU mean? </w:t>
      </w:r>
    </w:p>
    <w:p w14:paraId="51D4A198" w14:textId="0358B838" w:rsidR="002E4B7E" w:rsidRDefault="002E4B7E">
      <w:pPr>
        <w:pStyle w:val="CommentText"/>
      </w:pPr>
    </w:p>
  </w:comment>
  <w:comment w:id="83" w:author="Author" w:initials="A">
    <w:p w14:paraId="2FE7A795" w14:textId="107CE82B" w:rsidR="00506003" w:rsidRDefault="00506003">
      <w:pPr>
        <w:pStyle w:val="CommentText"/>
      </w:pPr>
      <w:r>
        <w:rPr>
          <w:rStyle w:val="CommentReference"/>
        </w:rPr>
        <w:annotationRef/>
      </w:r>
      <w:r w:rsidR="00297AAD" w:rsidRPr="00297AAD">
        <w:rPr>
          <w:b/>
          <w:bCs/>
          <w:color w:val="ED7D31" w:themeColor="accent2"/>
        </w:rPr>
        <w:t>Qualcomm (Doug):</w:t>
      </w:r>
      <w:r w:rsidR="00297AAD" w:rsidRPr="00297AAD">
        <w:rPr>
          <w:color w:val="ED7D31" w:themeColor="accent2"/>
        </w:rPr>
        <w:t xml:space="preserve">  </w:t>
      </w:r>
      <w:r w:rsidR="00297AAD">
        <w:t>+1</w:t>
      </w:r>
      <w:r w:rsidR="00297AAD">
        <w:rPr>
          <w:rStyle w:val="CommentReference"/>
        </w:rPr>
        <w:annotationRef/>
      </w:r>
    </w:p>
  </w:comment>
  <w:comment w:id="84" w:author="Author" w:initials="A">
    <w:p w14:paraId="48B38750" w14:textId="36C2683A" w:rsidR="00566CFE" w:rsidRPr="000F5D91" w:rsidRDefault="00566CFE">
      <w:pPr>
        <w:pStyle w:val="CommentText"/>
      </w:pPr>
      <w:r>
        <w:rPr>
          <w:rStyle w:val="CommentReference"/>
        </w:rPr>
        <w:annotationRef/>
      </w:r>
      <w:r w:rsidRPr="00566CFE">
        <w:rPr>
          <w:b/>
          <w:bCs/>
          <w:color w:val="00B050"/>
        </w:rPr>
        <w:t xml:space="preserve">Response (Lopa): </w:t>
      </w:r>
      <w:r w:rsidR="000F5D91">
        <w:t xml:space="preserve">can be simplified to “each AAL-LPU”. </w:t>
      </w:r>
    </w:p>
  </w:comment>
  <w:comment w:id="88" w:author="Author" w:initials="A">
    <w:p w14:paraId="78DD9F5F" w14:textId="7798876E" w:rsidR="00FE31E0" w:rsidRDefault="00FE31E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Is this restriction necessary?</w:t>
      </w:r>
    </w:p>
  </w:comment>
  <w:comment w:id="89" w:author="Author" w:initials="A">
    <w:p w14:paraId="6D36C4FA" w14:textId="42437E9F" w:rsidR="007B64CE" w:rsidRDefault="007B64CE" w:rsidP="007B64CE">
      <w:pPr>
        <w:pStyle w:val="CommentText"/>
      </w:pPr>
      <w:r>
        <w:rPr>
          <w:rStyle w:val="CommentReference"/>
        </w:rPr>
        <w:annotationRef/>
      </w:r>
      <w:r w:rsidRPr="007B64CE">
        <w:rPr>
          <w:b/>
          <w:bCs/>
          <w:color w:val="00B0F0"/>
        </w:rPr>
        <w:t>Intel (Niall):</w:t>
      </w:r>
      <w:r w:rsidRPr="007B64CE">
        <w:rPr>
          <w:color w:val="00B0F0"/>
        </w:rPr>
        <w:t xml:space="preserve"> </w:t>
      </w:r>
      <w:r>
        <w:t xml:space="preserve">Restriction is not necessary and can be removed if desired. </w:t>
      </w:r>
    </w:p>
    <w:p w14:paraId="209000A4" w14:textId="692F9272" w:rsidR="007B64CE" w:rsidRDefault="007B64CE">
      <w:pPr>
        <w:pStyle w:val="CommentText"/>
      </w:pPr>
    </w:p>
  </w:comment>
  <w:comment w:id="90" w:author="Author" w:initials="A">
    <w:p w14:paraId="0A6CE278" w14:textId="4E8D745B" w:rsidR="00C679D5" w:rsidRPr="00964A0D" w:rsidRDefault="00C679D5">
      <w:pPr>
        <w:pStyle w:val="CommentText"/>
      </w:pPr>
      <w:r>
        <w:rPr>
          <w:rStyle w:val="CommentReference"/>
        </w:rPr>
        <w:annotationRef/>
      </w:r>
      <w:r w:rsidRPr="00C679D5">
        <w:rPr>
          <w:b/>
          <w:bCs/>
          <w:color w:val="00B050"/>
        </w:rPr>
        <w:t xml:space="preserve">Response (Lopa): </w:t>
      </w:r>
      <w:r w:rsidR="00964A0D" w:rsidRPr="00964A0D">
        <w:t xml:space="preserve">if </w:t>
      </w:r>
      <w:r w:rsidR="00964A0D">
        <w:t>we are moving AAL Queue to FEC spec.,</w:t>
      </w:r>
      <w:r w:rsidR="00982C5F">
        <w:t xml:space="preserve"> and this restriction is coming from BBDEV (which FEC spec. is based on) then I don’t have any strong opinion on retaining/removing the restriction – will leave it up to </w:t>
      </w:r>
      <w:r w:rsidR="005A1DDB">
        <w:t xml:space="preserve">the preference of </w:t>
      </w:r>
      <w:r w:rsidR="005E28B3">
        <w:t xml:space="preserve">application/accelerator vendors interested in FEC acceleration </w:t>
      </w:r>
    </w:p>
  </w:comment>
  <w:comment w:id="92" w:author="Author" w:initials="A">
    <w:p w14:paraId="3D9A4F06" w14:textId="0B9BB755" w:rsidR="00FE1EF0" w:rsidRDefault="00FE1EF0">
      <w:pPr>
        <w:pStyle w:val="CommentText"/>
      </w:pPr>
      <w:r>
        <w:rPr>
          <w:rStyle w:val="CommentReference"/>
        </w:rPr>
        <w:annotationRef/>
      </w:r>
      <w:r w:rsidR="000B37A8" w:rsidRPr="000B37A8">
        <w:rPr>
          <w:b/>
          <w:bCs/>
          <w:color w:val="00B050"/>
        </w:rPr>
        <w:t>Nvidia (Lopa):</w:t>
      </w:r>
      <w:r w:rsidR="000B37A8" w:rsidRPr="000B37A8">
        <w:rPr>
          <w:color w:val="00B050"/>
        </w:rPr>
        <w:t xml:space="preserve"> </w:t>
      </w:r>
      <w:r>
        <w:t>Are these Notes necessary?</w:t>
      </w:r>
    </w:p>
  </w:comment>
  <w:comment w:id="93" w:author="Author" w:initials="A">
    <w:p w14:paraId="5513A70C" w14:textId="2B95F544" w:rsidR="00B609C8" w:rsidRDefault="00B609C8" w:rsidP="00B609C8">
      <w:pPr>
        <w:pStyle w:val="CommentText"/>
      </w:pPr>
      <w:r>
        <w:rPr>
          <w:rStyle w:val="CommentReference"/>
        </w:rPr>
        <w:annotationRef/>
      </w:r>
      <w:r w:rsidRPr="00B609C8">
        <w:rPr>
          <w:b/>
          <w:bCs/>
          <w:color w:val="00B0F0"/>
        </w:rPr>
        <w:t>Intel (Niall):</w:t>
      </w:r>
      <w:r w:rsidRPr="00B609C8">
        <w:rPr>
          <w:color w:val="00B0F0"/>
        </w:rPr>
        <w:t xml:space="preserve">  </w:t>
      </w:r>
      <w:r>
        <w:t xml:space="preserve">the notes were added to give more detail on how/why the two levels of abstraction were needed (LPU’s and Queues). </w:t>
      </w:r>
    </w:p>
    <w:p w14:paraId="7EF9E90B" w14:textId="6DFC6979" w:rsidR="00B609C8" w:rsidRDefault="00B609C8">
      <w:pPr>
        <w:pStyle w:val="CommentText"/>
      </w:pPr>
    </w:p>
  </w:comment>
  <w:comment w:id="98" w:author="Author" w:initials="A">
    <w:p w14:paraId="7F4175B4" w14:textId="52FD3A04" w:rsidR="007D5A0E" w:rsidRDefault="007D5A0E">
      <w:pPr>
        <w:pStyle w:val="CommentText"/>
      </w:pPr>
      <w:r>
        <w:rPr>
          <w:rStyle w:val="CommentReference"/>
        </w:rPr>
        <w:annotationRef/>
      </w:r>
      <w:r w:rsidRPr="007D5A0E">
        <w:rPr>
          <w:b/>
          <w:bCs/>
          <w:color w:val="ED7D31" w:themeColor="accent2"/>
        </w:rPr>
        <w:t>Qualcomm (Doug):</w:t>
      </w:r>
      <w:r w:rsidRPr="007D5A0E">
        <w:rPr>
          <w:color w:val="ED7D31" w:themeColor="accent2"/>
        </w:rPr>
        <w:t xml:space="preserve">  </w:t>
      </w:r>
      <w:r>
        <w:t>I don't think we need a notion of "profile APIs."</w:t>
      </w:r>
      <w:r>
        <w:rPr>
          <w:rStyle w:val="CommentReference"/>
        </w:rPr>
        <w:annotationRef/>
      </w:r>
    </w:p>
  </w:comment>
  <w:comment w:id="99" w:author="Author" w:initials="A">
    <w:p w14:paraId="640C26F7" w14:textId="0993C5AF" w:rsidR="00B04F66" w:rsidRDefault="00B04F66">
      <w:pPr>
        <w:pStyle w:val="CommentText"/>
      </w:pPr>
      <w:r>
        <w:rPr>
          <w:rStyle w:val="CommentReference"/>
        </w:rPr>
        <w:annotationRef/>
      </w:r>
      <w:r w:rsidRPr="00B92A83">
        <w:rPr>
          <w:b/>
          <w:bCs/>
          <w:color w:val="00B050"/>
        </w:rPr>
        <w:t>Response (Lopa):</w:t>
      </w:r>
      <w:r w:rsidRPr="00B92A83">
        <w:rPr>
          <w:color w:val="00B050"/>
        </w:rPr>
        <w:t xml:space="preserve"> </w:t>
      </w:r>
      <w:r>
        <w:t xml:space="preserve">We don’t if we move AAL Queue to FEC spec. </w:t>
      </w:r>
      <w:r w:rsidR="00B92A83">
        <w:t>My intention here is to clarify that the notion of “AAL queue” is not ties to AALI in general, but specific to FEC profile.</w:t>
      </w:r>
      <w:r w:rsidR="008D1477">
        <w:br/>
        <w:t xml:space="preserve">But in general, the definition of “AL profile API” is pre-existing in the GAP document </w:t>
      </w:r>
      <w:r w:rsidR="003F5F5A">
        <w:t xml:space="preserve">and I think it’s useful for clarification of the fact that AAL Profile API </w:t>
      </w:r>
      <w:r w:rsidR="00F31522">
        <w:t xml:space="preserve">is a part of AALI that may not be supported by all AALI implementations (as opposed to AAL common API which would be supported by all AALI implementations). </w:t>
      </w:r>
    </w:p>
  </w:comment>
  <w:comment w:id="102" w:author="Author" w:initials="A">
    <w:p w14:paraId="617C3A00" w14:textId="5A73F3E8" w:rsidR="002034E0" w:rsidRDefault="002034E0" w:rsidP="002034E0">
      <w:pPr>
        <w:pStyle w:val="CommentText"/>
      </w:pPr>
      <w:r>
        <w:rPr>
          <w:rStyle w:val="CommentReference"/>
        </w:rPr>
        <w:annotationRef/>
      </w:r>
      <w:r w:rsidRPr="00A57754">
        <w:rPr>
          <w:b/>
          <w:bCs/>
          <w:color w:val="FF0000"/>
        </w:rPr>
        <w:t>[</w:t>
      </w:r>
      <w:proofErr w:type="spellStart"/>
      <w:r w:rsidRPr="00A57754">
        <w:rPr>
          <w:b/>
          <w:bCs/>
          <w:color w:val="FF0000"/>
        </w:rPr>
        <w:t>sandeep@Saankhya</w:t>
      </w:r>
      <w:proofErr w:type="spellEnd"/>
      <w:r w:rsidRPr="00A57754">
        <w:rPr>
          <w:b/>
          <w:bCs/>
          <w:color w:val="FF0000"/>
        </w:rPr>
        <w:t xml:space="preserve"> Labs]</w:t>
      </w:r>
      <w:r w:rsidR="00A57754">
        <w:rPr>
          <w:b/>
          <w:bCs/>
          <w:color w:val="FF0000"/>
        </w:rPr>
        <w:t xml:space="preserve">: </w:t>
      </w:r>
      <w:r>
        <w:t xml:space="preserve">How about discovery?   – for </w:t>
      </w:r>
      <w:r w:rsidR="00774292">
        <w:t>example,</w:t>
      </w:r>
      <w:r>
        <w:t xml:space="preserve"> being able to discover how many LPUs are supported by the underlying HW accelerator?</w:t>
      </w:r>
    </w:p>
    <w:p w14:paraId="3A3259F9" w14:textId="75C9EAA3" w:rsidR="002034E0" w:rsidRDefault="002034E0">
      <w:pPr>
        <w:pStyle w:val="CommentText"/>
      </w:pPr>
    </w:p>
  </w:comment>
  <w:comment w:id="103" w:author="Author" w:initials="A">
    <w:p w14:paraId="3A94D08F" w14:textId="3ED8C391" w:rsidR="00D018BD" w:rsidRDefault="00D018BD">
      <w:pPr>
        <w:pStyle w:val="CommentText"/>
      </w:pPr>
      <w:r>
        <w:rPr>
          <w:rStyle w:val="CommentReference"/>
        </w:rPr>
        <w:annotationRef/>
      </w:r>
      <w:r w:rsidRPr="00F27C48">
        <w:rPr>
          <w:b/>
          <w:bCs/>
          <w:color w:val="00B050"/>
        </w:rPr>
        <w:t>Response (Lopa):</w:t>
      </w:r>
      <w:r w:rsidRPr="00F27C48">
        <w:rPr>
          <w:color w:val="00B050"/>
        </w:rPr>
        <w:t xml:space="preserve"> </w:t>
      </w:r>
      <w:r>
        <w:t xml:space="preserve">Yes, </w:t>
      </w:r>
      <w:r w:rsidR="000C036D">
        <w:t>discovering how many LPU(s) are supported by the accelerator</w:t>
      </w:r>
      <w:r w:rsidR="006E7D7E">
        <w:t xml:space="preserve">, and also, what AAL profile(s) are supported by each of those LPU(s) </w:t>
      </w:r>
      <w:r w:rsidR="000C036D">
        <w:t xml:space="preserve">can help deploying multiple applications in parallel </w:t>
      </w:r>
      <w:r w:rsidR="00234558">
        <w:t>with the sane HW (with different LPU(s)). In general, I’ll add a clarification “</w:t>
      </w:r>
      <w:r w:rsidR="00F27C48">
        <w:t xml:space="preserve">including but not limited to” to provide flexibility of adding additional management features.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DA9EB1" w15:done="1"/>
  <w15:commentEx w15:paraId="3D1BBE05" w15:paraIdParent="37DA9EB1" w15:done="1"/>
  <w15:commentEx w15:paraId="164A47E8" w15:done="1"/>
  <w15:commentEx w15:paraId="30054D39" w15:done="0"/>
  <w15:commentEx w15:paraId="1CD07474" w15:paraIdParent="30054D39" w15:done="0"/>
  <w15:commentEx w15:paraId="34FF9A3E" w15:paraIdParent="30054D39" w15:done="0"/>
  <w15:commentEx w15:paraId="67F76540" w15:paraIdParent="30054D39" w15:done="0"/>
  <w15:commentEx w15:paraId="255C9E51" w15:done="1"/>
  <w15:commentEx w15:paraId="28684B09" w15:paraIdParent="255C9E51" w15:done="1"/>
  <w15:commentEx w15:paraId="310856B9" w15:done="1"/>
  <w15:commentEx w15:paraId="57E0344E" w15:paraIdParent="310856B9" w15:done="1"/>
  <w15:commentEx w15:paraId="06912E55" w15:done="1"/>
  <w15:commentEx w15:paraId="6B7791EA" w15:done="1"/>
  <w15:commentEx w15:paraId="7AC86E4F" w15:paraIdParent="6B7791EA" w15:done="1"/>
  <w15:commentEx w15:paraId="30110386" w15:done="0"/>
  <w15:commentEx w15:paraId="39CD2221" w15:paraIdParent="30110386" w15:done="0"/>
  <w15:commentEx w15:paraId="30121445" w15:paraIdParent="30110386" w15:done="0"/>
  <w15:commentEx w15:paraId="75651F8C" w15:paraIdParent="30110386" w15:done="0"/>
  <w15:commentEx w15:paraId="4CD383A5" w15:paraIdParent="30110386" w15:done="0"/>
  <w15:commentEx w15:paraId="5957F5C0" w15:paraIdParent="30110386" w15:done="0"/>
  <w15:commentEx w15:paraId="51D4A198" w15:done="1"/>
  <w15:commentEx w15:paraId="2FE7A795" w15:paraIdParent="51D4A198" w15:done="1"/>
  <w15:commentEx w15:paraId="48B38750" w15:paraIdParent="51D4A198" w15:done="1"/>
  <w15:commentEx w15:paraId="78DD9F5F" w15:done="0"/>
  <w15:commentEx w15:paraId="209000A4" w15:paraIdParent="78DD9F5F" w15:done="0"/>
  <w15:commentEx w15:paraId="0A6CE278" w15:paraIdParent="78DD9F5F" w15:done="0"/>
  <w15:commentEx w15:paraId="3D9A4F06" w15:done="1"/>
  <w15:commentEx w15:paraId="7EF9E90B" w15:paraIdParent="3D9A4F06" w15:done="1"/>
  <w15:commentEx w15:paraId="7F4175B4" w15:done="0"/>
  <w15:commentEx w15:paraId="640C26F7" w15:paraIdParent="7F4175B4" w15:done="0"/>
  <w15:commentEx w15:paraId="3A3259F9" w15:done="0"/>
  <w15:commentEx w15:paraId="3A94D08F" w15:paraIdParent="3A3259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DA9EB1" w16cid:durableId="2523D667"/>
  <w16cid:commentId w16cid:paraId="3D1BBE05" w16cid:durableId="2523D93C"/>
  <w16cid:commentId w16cid:paraId="164A47E8" w16cid:durableId="2521460B"/>
  <w16cid:commentId w16cid:paraId="30054D39" w16cid:durableId="2521552B"/>
  <w16cid:commentId w16cid:paraId="1CD07474" w16cid:durableId="2523D49C"/>
  <w16cid:commentId w16cid:paraId="34FF9A3E" w16cid:durableId="2523D6AC"/>
  <w16cid:commentId w16cid:paraId="67F76540" w16cid:durableId="2523DB1A"/>
  <w16cid:commentId w16cid:paraId="255C9E51" w16cid:durableId="2523D4F5"/>
  <w16cid:commentId w16cid:paraId="28684B09" w16cid:durableId="2523DC09"/>
  <w16cid:commentId w16cid:paraId="310856B9" w16cid:durableId="2523D555"/>
  <w16cid:commentId w16cid:paraId="57E0344E" w16cid:durableId="2523DF04"/>
  <w16cid:commentId w16cid:paraId="06912E55" w16cid:durableId="25214581"/>
  <w16cid:commentId w16cid:paraId="6B7791EA" w16cid:durableId="2523D6E1"/>
  <w16cid:commentId w16cid:paraId="7AC86E4F" w16cid:durableId="2523E20E"/>
  <w16cid:commentId w16cid:paraId="30110386" w16cid:durableId="25213D54"/>
  <w16cid:commentId w16cid:paraId="39CD2221" w16cid:durableId="2523D5B4"/>
  <w16cid:commentId w16cid:paraId="30121445" w16cid:durableId="2523D738"/>
  <w16cid:commentId w16cid:paraId="75651F8C" w16cid:durableId="2523E372"/>
  <w16cid:commentId w16cid:paraId="4CD383A5" w16cid:durableId="2523E58C"/>
  <w16cid:commentId w16cid:paraId="5957F5C0" w16cid:durableId="2524EB2F"/>
  <w16cid:commentId w16cid:paraId="51D4A198" w16cid:durableId="2523D7F7"/>
  <w16cid:commentId w16cid:paraId="2FE7A795" w16cid:durableId="2523D829"/>
  <w16cid:commentId w16cid:paraId="48B38750" w16cid:durableId="2523E695"/>
  <w16cid:commentId w16cid:paraId="78DD9F5F" w16cid:durableId="25213B07"/>
  <w16cid:commentId w16cid:paraId="209000A4" w16cid:durableId="2523D5D6"/>
  <w16cid:commentId w16cid:paraId="0A6CE278" w16cid:durableId="2523E711"/>
  <w16cid:commentId w16cid:paraId="3D9A4F06" w16cid:durableId="25213B9A"/>
  <w16cid:commentId w16cid:paraId="7EF9E90B" w16cid:durableId="2523D609"/>
  <w16cid:commentId w16cid:paraId="7F4175B4" w16cid:durableId="2523D87C"/>
  <w16cid:commentId w16cid:paraId="640C26F7" w16cid:durableId="2523E2A6"/>
  <w16cid:commentId w16cid:paraId="3A3259F9" w16cid:durableId="2523D8A1"/>
  <w16cid:commentId w16cid:paraId="3A94D08F" w16cid:durableId="2523E8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4F4A" w14:textId="77777777" w:rsidR="00E10977" w:rsidRDefault="00E10977">
      <w:r>
        <w:separator/>
      </w:r>
    </w:p>
  </w:endnote>
  <w:endnote w:type="continuationSeparator" w:id="0">
    <w:p w14:paraId="4F17F3B5" w14:textId="77777777" w:rsidR="00E10977" w:rsidRDefault="00E10977">
      <w:r>
        <w:continuationSeparator/>
      </w:r>
    </w:p>
  </w:endnote>
  <w:endnote w:type="continuationNotice" w:id="1">
    <w:p w14:paraId="0082AE7A" w14:textId="77777777" w:rsidR="00E10977" w:rsidRDefault="00E109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Nokia Pure Text">
    <w:altName w:val="Times New Roman"/>
    <w:charset w:val="00"/>
    <w:family w:val="swiss"/>
    <w:pitch w:val="variable"/>
    <w:sig w:usb0="A00002FF" w:usb1="700078FB" w:usb2="0001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84C90" w14:textId="22F2E8AA" w:rsidR="00E734DE" w:rsidRPr="00D74970" w:rsidRDefault="00E734DE" w:rsidP="007326D8">
    <w:pPr>
      <w:pStyle w:val="Footer"/>
      <w:jc w:val="both"/>
      <w:rPr>
        <w:b w:val="0"/>
        <w:i w:val="0"/>
      </w:rPr>
    </w:pPr>
    <w:r>
      <w:rPr>
        <w:b w:val="0"/>
        <w:i w:val="0"/>
      </w:rPr>
      <w:t xml:space="preserve">________________________________________________________________________________________________ </w:t>
    </w:r>
    <w:r>
      <w:rPr>
        <w:rFonts w:cs="Arial"/>
        <w:b w:val="0"/>
        <w:i w:val="0"/>
      </w:rPr>
      <w:t>©</w:t>
    </w:r>
    <w:r>
      <w:rPr>
        <w:b w:val="0"/>
        <w:i w:val="0"/>
      </w:rPr>
      <w:t xml:space="preserve"> 2019 O-RAN Alliance  All Rights Reserved</w:t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>
      <w:rPr>
        <w:b w:val="0"/>
        <w:i w:val="0"/>
      </w:rPr>
      <w:tab/>
    </w:r>
    <w:r w:rsidRPr="007326D8">
      <w:rPr>
        <w:b w:val="0"/>
        <w:i w:val="0"/>
        <w:color w:val="2B579A"/>
        <w:shd w:val="clear" w:color="auto" w:fill="E6E6E6"/>
      </w:rPr>
      <w:fldChar w:fldCharType="begin"/>
    </w:r>
    <w:r w:rsidRPr="007326D8">
      <w:rPr>
        <w:b w:val="0"/>
        <w:i w:val="0"/>
      </w:rPr>
      <w:instrText xml:space="preserve"> PAGE   \* MERGEFORMAT </w:instrText>
    </w:r>
    <w:r w:rsidRPr="007326D8">
      <w:rPr>
        <w:b w:val="0"/>
        <w:i w:val="0"/>
        <w:color w:val="2B579A"/>
        <w:shd w:val="clear" w:color="auto" w:fill="E6E6E6"/>
      </w:rPr>
      <w:fldChar w:fldCharType="separate"/>
    </w:r>
    <w:r>
      <w:rPr>
        <w:b w:val="0"/>
        <w:i w:val="0"/>
      </w:rPr>
      <w:t>1</w:t>
    </w:r>
    <w:r w:rsidRPr="007326D8">
      <w:rPr>
        <w:b w:val="0"/>
        <w:i w:val="0"/>
        <w:color w:val="2B579A"/>
        <w:shd w:val="clear" w:color="auto" w:fill="E6E6E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E71ED" w14:textId="77777777" w:rsidR="00E10977" w:rsidRDefault="00E10977">
      <w:r>
        <w:separator/>
      </w:r>
    </w:p>
  </w:footnote>
  <w:footnote w:type="continuationSeparator" w:id="0">
    <w:p w14:paraId="7D8D66D9" w14:textId="77777777" w:rsidR="00E10977" w:rsidRDefault="00E10977">
      <w:r>
        <w:continuationSeparator/>
      </w:r>
    </w:p>
  </w:footnote>
  <w:footnote w:type="continuationNotice" w:id="1">
    <w:p w14:paraId="4CB18893" w14:textId="77777777" w:rsidR="00E10977" w:rsidRDefault="00E109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9043" w14:textId="203A7EB3" w:rsidR="00E734DE" w:rsidRDefault="00E734DE">
    <w:pPr>
      <w:pStyle w:val="Header"/>
    </w:pPr>
    <w:r>
      <w:rPr>
        <w:lang w:val="fr-FR" w:eastAsia="fr-FR"/>
      </w:rPr>
      <w:drawing>
        <wp:inline distT="0" distB="0" distL="0" distR="0" wp14:anchorId="7F1B592A" wp14:editId="51F589AB">
          <wp:extent cx="1091459" cy="466598"/>
          <wp:effectExtent l="0" t="0" r="0" b="0"/>
          <wp:docPr id="2" name="图片 4" descr="webwxgetmsgimg (7)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459" cy="4665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5C3"/>
    <w:multiLevelType w:val="multilevel"/>
    <w:tmpl w:val="85DCB8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6120AB9"/>
    <w:multiLevelType w:val="multilevel"/>
    <w:tmpl w:val="4B2AFD7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81F3E47"/>
    <w:multiLevelType w:val="hybridMultilevel"/>
    <w:tmpl w:val="4A2AAC96"/>
    <w:lvl w:ilvl="0" w:tplc="03D0B2F0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03930"/>
    <w:multiLevelType w:val="hybridMultilevel"/>
    <w:tmpl w:val="0846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0DA"/>
    <w:multiLevelType w:val="hybridMultilevel"/>
    <w:tmpl w:val="351E2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F2D17"/>
    <w:multiLevelType w:val="multilevel"/>
    <w:tmpl w:val="96A6CD86"/>
    <w:lvl w:ilvl="0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15B0A"/>
    <w:multiLevelType w:val="hybridMultilevel"/>
    <w:tmpl w:val="B9BA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2E37EC"/>
    <w:multiLevelType w:val="hybridMultilevel"/>
    <w:tmpl w:val="17C401C0"/>
    <w:lvl w:ilvl="0" w:tplc="D660AA12">
      <w:start w:val="1"/>
      <w:numFmt w:val="bullet"/>
      <w:lvlText w:val="-"/>
      <w:lvlJc w:val="left"/>
      <w:pPr>
        <w:ind w:left="743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" w15:restartNumberingAfterBreak="0">
    <w:nsid w:val="157D1C21"/>
    <w:multiLevelType w:val="hybridMultilevel"/>
    <w:tmpl w:val="267E2280"/>
    <w:lvl w:ilvl="0" w:tplc="A016F86E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E733E"/>
    <w:multiLevelType w:val="hybridMultilevel"/>
    <w:tmpl w:val="CDA0330A"/>
    <w:lvl w:ilvl="0" w:tplc="8B408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16D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5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7E6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24A9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DC2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CDA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C2F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46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B216A4"/>
    <w:multiLevelType w:val="hybridMultilevel"/>
    <w:tmpl w:val="7ED2B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706E9"/>
    <w:multiLevelType w:val="multilevel"/>
    <w:tmpl w:val="7204852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788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8339E9"/>
    <w:multiLevelType w:val="hybridMultilevel"/>
    <w:tmpl w:val="C0FAE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37D75"/>
    <w:multiLevelType w:val="hybridMultilevel"/>
    <w:tmpl w:val="6FE2A43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D784A"/>
    <w:multiLevelType w:val="hybridMultilevel"/>
    <w:tmpl w:val="43E40770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765ED7"/>
    <w:multiLevelType w:val="hybridMultilevel"/>
    <w:tmpl w:val="615E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33E48"/>
    <w:multiLevelType w:val="hybridMultilevel"/>
    <w:tmpl w:val="3D7AFF08"/>
    <w:lvl w:ilvl="0" w:tplc="A0960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63E4C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CECC3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084211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4000897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51801A0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A8C039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B348DE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CB223E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7" w15:restartNumberingAfterBreak="0">
    <w:nsid w:val="2F27201E"/>
    <w:multiLevelType w:val="hybridMultilevel"/>
    <w:tmpl w:val="E42AA54E"/>
    <w:lvl w:ilvl="0" w:tplc="6C603342">
      <w:numFmt w:val="bullet"/>
      <w:lvlText w:val="•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51FA8"/>
    <w:multiLevelType w:val="hybridMultilevel"/>
    <w:tmpl w:val="6B8416EE"/>
    <w:lvl w:ilvl="0" w:tplc="226E48A6">
      <w:start w:val="4"/>
      <w:numFmt w:val="bullet"/>
      <w:lvlText w:val=""/>
      <w:lvlJc w:val="left"/>
      <w:pPr>
        <w:ind w:left="360" w:hanging="360"/>
      </w:pPr>
      <w:rPr>
        <w:rFonts w:ascii="Symbol" w:eastAsia="Yu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38751A"/>
    <w:multiLevelType w:val="hybridMultilevel"/>
    <w:tmpl w:val="957E989A"/>
    <w:lvl w:ilvl="0" w:tplc="FD601432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9D85129"/>
    <w:multiLevelType w:val="hybridMultilevel"/>
    <w:tmpl w:val="96A6CD86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A21"/>
    <w:multiLevelType w:val="hybridMultilevel"/>
    <w:tmpl w:val="827C4964"/>
    <w:lvl w:ilvl="0" w:tplc="1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A5163EF"/>
    <w:multiLevelType w:val="hybridMultilevel"/>
    <w:tmpl w:val="1A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D2FE2"/>
    <w:multiLevelType w:val="hybridMultilevel"/>
    <w:tmpl w:val="42E6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A26894"/>
    <w:multiLevelType w:val="hybridMultilevel"/>
    <w:tmpl w:val="67A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22ABE"/>
    <w:multiLevelType w:val="hybridMultilevel"/>
    <w:tmpl w:val="D222F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A456D"/>
    <w:multiLevelType w:val="hybridMultilevel"/>
    <w:tmpl w:val="5EDA2E7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4B176643"/>
    <w:multiLevelType w:val="hybridMultilevel"/>
    <w:tmpl w:val="C2FA9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E914E6"/>
    <w:multiLevelType w:val="hybridMultilevel"/>
    <w:tmpl w:val="CD1070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40BFB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A92C9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F443AF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D68FF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E4ED3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10011C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2BA04E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4242E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 w15:restartNumberingAfterBreak="0">
    <w:nsid w:val="57EE1AA8"/>
    <w:multiLevelType w:val="hybridMultilevel"/>
    <w:tmpl w:val="9B26A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B7497"/>
    <w:multiLevelType w:val="hybridMultilevel"/>
    <w:tmpl w:val="22047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7079D"/>
    <w:multiLevelType w:val="hybridMultilevel"/>
    <w:tmpl w:val="8382AD10"/>
    <w:lvl w:ilvl="0" w:tplc="F014B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A4F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36E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1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4E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2C38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74AF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F0D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E3A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9434FC"/>
    <w:multiLevelType w:val="hybridMultilevel"/>
    <w:tmpl w:val="B3F66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73856"/>
    <w:multiLevelType w:val="hybridMultilevel"/>
    <w:tmpl w:val="DBD403F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35F0E"/>
    <w:multiLevelType w:val="hybridMultilevel"/>
    <w:tmpl w:val="E5129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05892"/>
    <w:multiLevelType w:val="hybridMultilevel"/>
    <w:tmpl w:val="DA9E9C78"/>
    <w:lvl w:ilvl="0" w:tplc="7966D03C">
      <w:start w:val="1"/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3F4E"/>
    <w:multiLevelType w:val="hybridMultilevel"/>
    <w:tmpl w:val="11985CE4"/>
    <w:lvl w:ilvl="0" w:tplc="7966D03C">
      <w:numFmt w:val="bullet"/>
      <w:lvlText w:val="-"/>
      <w:lvlJc w:val="left"/>
      <w:pPr>
        <w:ind w:left="720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004A2B"/>
    <w:multiLevelType w:val="hybridMultilevel"/>
    <w:tmpl w:val="2AEE7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47D2E6E"/>
    <w:multiLevelType w:val="hybridMultilevel"/>
    <w:tmpl w:val="F26A9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897C85"/>
    <w:multiLevelType w:val="hybridMultilevel"/>
    <w:tmpl w:val="AC86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E810DF"/>
    <w:multiLevelType w:val="hybridMultilevel"/>
    <w:tmpl w:val="FF32E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80957"/>
    <w:multiLevelType w:val="hybridMultilevel"/>
    <w:tmpl w:val="7A4A0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92646B"/>
    <w:multiLevelType w:val="hybridMultilevel"/>
    <w:tmpl w:val="980A1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E10192"/>
    <w:multiLevelType w:val="hybridMultilevel"/>
    <w:tmpl w:val="FB9A01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C814E1"/>
    <w:multiLevelType w:val="hybridMultilevel"/>
    <w:tmpl w:val="1E085ECC"/>
    <w:lvl w:ilvl="0" w:tplc="D660AA12">
      <w:start w:val="1"/>
      <w:numFmt w:val="bullet"/>
      <w:lvlText w:val="-"/>
      <w:lvlJc w:val="left"/>
      <w:pPr>
        <w:ind w:left="644" w:hanging="360"/>
      </w:pPr>
      <w:rPr>
        <w:rFonts w:ascii="Times New Roman" w:eastAsia="Yu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5" w15:restartNumberingAfterBreak="0">
    <w:nsid w:val="7FFD4E8E"/>
    <w:multiLevelType w:val="hybridMultilevel"/>
    <w:tmpl w:val="EBA8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34"/>
  </w:num>
  <w:num w:numId="4">
    <w:abstractNumId w:val="18"/>
  </w:num>
  <w:num w:numId="5">
    <w:abstractNumId w:val="39"/>
  </w:num>
  <w:num w:numId="6">
    <w:abstractNumId w:val="29"/>
  </w:num>
  <w:num w:numId="7">
    <w:abstractNumId w:val="24"/>
  </w:num>
  <w:num w:numId="8">
    <w:abstractNumId w:val="15"/>
  </w:num>
  <w:num w:numId="9">
    <w:abstractNumId w:val="17"/>
  </w:num>
  <w:num w:numId="10">
    <w:abstractNumId w:val="40"/>
  </w:num>
  <w:num w:numId="11">
    <w:abstractNumId w:val="1"/>
  </w:num>
  <w:num w:numId="12">
    <w:abstractNumId w:val="4"/>
  </w:num>
  <w:num w:numId="13">
    <w:abstractNumId w:val="6"/>
  </w:num>
  <w:num w:numId="14">
    <w:abstractNumId w:val="38"/>
  </w:num>
  <w:num w:numId="15">
    <w:abstractNumId w:val="13"/>
  </w:num>
  <w:num w:numId="16">
    <w:abstractNumId w:val="16"/>
  </w:num>
  <w:num w:numId="17">
    <w:abstractNumId w:val="3"/>
  </w:num>
  <w:num w:numId="18">
    <w:abstractNumId w:val="1"/>
  </w:num>
  <w:num w:numId="19">
    <w:abstractNumId w:val="2"/>
  </w:num>
  <w:num w:numId="20">
    <w:abstractNumId w:val="31"/>
  </w:num>
  <w:num w:numId="21">
    <w:abstractNumId w:val="42"/>
  </w:num>
  <w:num w:numId="22">
    <w:abstractNumId w:val="12"/>
  </w:num>
  <w:num w:numId="23">
    <w:abstractNumId w:val="25"/>
  </w:num>
  <w:num w:numId="24">
    <w:abstractNumId w:val="45"/>
  </w:num>
  <w:num w:numId="25">
    <w:abstractNumId w:val="23"/>
  </w:num>
  <w:num w:numId="26">
    <w:abstractNumId w:val="36"/>
  </w:num>
  <w:num w:numId="27">
    <w:abstractNumId w:val="37"/>
  </w:num>
  <w:num w:numId="28">
    <w:abstractNumId w:val="35"/>
  </w:num>
  <w:num w:numId="29">
    <w:abstractNumId w:val="14"/>
  </w:num>
  <w:num w:numId="30">
    <w:abstractNumId w:val="20"/>
  </w:num>
  <w:num w:numId="31">
    <w:abstractNumId w:val="5"/>
  </w:num>
  <w:num w:numId="32">
    <w:abstractNumId w:val="33"/>
  </w:num>
  <w:num w:numId="33">
    <w:abstractNumId w:val="44"/>
  </w:num>
  <w:num w:numId="34">
    <w:abstractNumId w:val="7"/>
  </w:num>
  <w:num w:numId="35">
    <w:abstractNumId w:val="41"/>
  </w:num>
  <w:num w:numId="36">
    <w:abstractNumId w:val="27"/>
  </w:num>
  <w:num w:numId="37">
    <w:abstractNumId w:val="32"/>
  </w:num>
  <w:num w:numId="38">
    <w:abstractNumId w:val="19"/>
  </w:num>
  <w:num w:numId="39">
    <w:abstractNumId w:val="11"/>
  </w:num>
  <w:num w:numId="40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8"/>
  </w:num>
  <w:num w:numId="43">
    <w:abstractNumId w:val="30"/>
  </w:num>
  <w:num w:numId="44">
    <w:abstractNumId w:val="26"/>
  </w:num>
  <w:num w:numId="45">
    <w:abstractNumId w:val="9"/>
  </w:num>
  <w:num w:numId="46">
    <w:abstractNumId w:val="21"/>
  </w:num>
  <w:num w:numId="47">
    <w:abstractNumId w:val="43"/>
  </w:num>
  <w:num w:numId="48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removePersonalInformation/>
  <w:removeDateAndTime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84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v:textbox inset="5.85pt,.7pt,5.85pt,.7pt"/>
    </o:shapedefaults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13A"/>
    <w:rsid w:val="0000114B"/>
    <w:rsid w:val="000017FA"/>
    <w:rsid w:val="00001B6B"/>
    <w:rsid w:val="0000242B"/>
    <w:rsid w:val="00002964"/>
    <w:rsid w:val="00003C9D"/>
    <w:rsid w:val="00004764"/>
    <w:rsid w:val="000047F0"/>
    <w:rsid w:val="0000481B"/>
    <w:rsid w:val="0000515F"/>
    <w:rsid w:val="00005D24"/>
    <w:rsid w:val="00006563"/>
    <w:rsid w:val="000071A4"/>
    <w:rsid w:val="0001088A"/>
    <w:rsid w:val="00010974"/>
    <w:rsid w:val="0001103F"/>
    <w:rsid w:val="00011AE6"/>
    <w:rsid w:val="000122C3"/>
    <w:rsid w:val="000143F0"/>
    <w:rsid w:val="000159CB"/>
    <w:rsid w:val="00015C82"/>
    <w:rsid w:val="00017A62"/>
    <w:rsid w:val="00017F7F"/>
    <w:rsid w:val="000214BD"/>
    <w:rsid w:val="00021A07"/>
    <w:rsid w:val="000232AA"/>
    <w:rsid w:val="00024CAB"/>
    <w:rsid w:val="000259C3"/>
    <w:rsid w:val="00030BC5"/>
    <w:rsid w:val="00031A55"/>
    <w:rsid w:val="00031BA2"/>
    <w:rsid w:val="000323F2"/>
    <w:rsid w:val="00032E2E"/>
    <w:rsid w:val="00033397"/>
    <w:rsid w:val="0003376E"/>
    <w:rsid w:val="00033F3F"/>
    <w:rsid w:val="00034971"/>
    <w:rsid w:val="00034987"/>
    <w:rsid w:val="00034E00"/>
    <w:rsid w:val="00036CAB"/>
    <w:rsid w:val="00037340"/>
    <w:rsid w:val="00037C77"/>
    <w:rsid w:val="00040095"/>
    <w:rsid w:val="00040F8C"/>
    <w:rsid w:val="0004108F"/>
    <w:rsid w:val="00043C34"/>
    <w:rsid w:val="00044D65"/>
    <w:rsid w:val="0004605B"/>
    <w:rsid w:val="00050609"/>
    <w:rsid w:val="000510EE"/>
    <w:rsid w:val="00054D04"/>
    <w:rsid w:val="000550E6"/>
    <w:rsid w:val="00055448"/>
    <w:rsid w:val="00055492"/>
    <w:rsid w:val="000571CE"/>
    <w:rsid w:val="00057278"/>
    <w:rsid w:val="00057C00"/>
    <w:rsid w:val="0006248E"/>
    <w:rsid w:val="00063712"/>
    <w:rsid w:val="00064C94"/>
    <w:rsid w:val="00065231"/>
    <w:rsid w:val="000663EF"/>
    <w:rsid w:val="00066AE4"/>
    <w:rsid w:val="00067954"/>
    <w:rsid w:val="0007015E"/>
    <w:rsid w:val="00071522"/>
    <w:rsid w:val="00071C09"/>
    <w:rsid w:val="000720A2"/>
    <w:rsid w:val="00072472"/>
    <w:rsid w:val="000728C4"/>
    <w:rsid w:val="00074D3B"/>
    <w:rsid w:val="00074F6A"/>
    <w:rsid w:val="000751EE"/>
    <w:rsid w:val="000752F9"/>
    <w:rsid w:val="00075600"/>
    <w:rsid w:val="000763CB"/>
    <w:rsid w:val="000776C2"/>
    <w:rsid w:val="0008030E"/>
    <w:rsid w:val="00080512"/>
    <w:rsid w:val="00080547"/>
    <w:rsid w:val="00080801"/>
    <w:rsid w:val="00080C8B"/>
    <w:rsid w:val="00081045"/>
    <w:rsid w:val="00081910"/>
    <w:rsid w:val="000843B2"/>
    <w:rsid w:val="00085B41"/>
    <w:rsid w:val="00086FAD"/>
    <w:rsid w:val="00090CF6"/>
    <w:rsid w:val="00090EB8"/>
    <w:rsid w:val="00093728"/>
    <w:rsid w:val="00094055"/>
    <w:rsid w:val="00094C90"/>
    <w:rsid w:val="00095B14"/>
    <w:rsid w:val="00096307"/>
    <w:rsid w:val="00096A99"/>
    <w:rsid w:val="0009716F"/>
    <w:rsid w:val="00097374"/>
    <w:rsid w:val="00097D83"/>
    <w:rsid w:val="000A0397"/>
    <w:rsid w:val="000A0A20"/>
    <w:rsid w:val="000A0E60"/>
    <w:rsid w:val="000A10D0"/>
    <w:rsid w:val="000A2062"/>
    <w:rsid w:val="000A37F6"/>
    <w:rsid w:val="000A4740"/>
    <w:rsid w:val="000A512A"/>
    <w:rsid w:val="000A5C0B"/>
    <w:rsid w:val="000A67D5"/>
    <w:rsid w:val="000A6872"/>
    <w:rsid w:val="000A6FA0"/>
    <w:rsid w:val="000B0330"/>
    <w:rsid w:val="000B062B"/>
    <w:rsid w:val="000B0E45"/>
    <w:rsid w:val="000B12D1"/>
    <w:rsid w:val="000B1326"/>
    <w:rsid w:val="000B14F4"/>
    <w:rsid w:val="000B1A29"/>
    <w:rsid w:val="000B1F0A"/>
    <w:rsid w:val="000B2D3D"/>
    <w:rsid w:val="000B2F57"/>
    <w:rsid w:val="000B3762"/>
    <w:rsid w:val="000B37A8"/>
    <w:rsid w:val="000B3AA7"/>
    <w:rsid w:val="000B3E68"/>
    <w:rsid w:val="000B4498"/>
    <w:rsid w:val="000B470C"/>
    <w:rsid w:val="000B57DA"/>
    <w:rsid w:val="000B7210"/>
    <w:rsid w:val="000B74A1"/>
    <w:rsid w:val="000C036D"/>
    <w:rsid w:val="000C068C"/>
    <w:rsid w:val="000C0BAA"/>
    <w:rsid w:val="000C18EC"/>
    <w:rsid w:val="000C1A99"/>
    <w:rsid w:val="000C23AC"/>
    <w:rsid w:val="000C2A2D"/>
    <w:rsid w:val="000C3359"/>
    <w:rsid w:val="000C6512"/>
    <w:rsid w:val="000C6F89"/>
    <w:rsid w:val="000C7357"/>
    <w:rsid w:val="000D0772"/>
    <w:rsid w:val="000D12C7"/>
    <w:rsid w:val="000D13FE"/>
    <w:rsid w:val="000D1B40"/>
    <w:rsid w:val="000D2083"/>
    <w:rsid w:val="000D2D51"/>
    <w:rsid w:val="000D3047"/>
    <w:rsid w:val="000D3071"/>
    <w:rsid w:val="000D3E08"/>
    <w:rsid w:val="000D3F9D"/>
    <w:rsid w:val="000D4A55"/>
    <w:rsid w:val="000D58AB"/>
    <w:rsid w:val="000D5AE0"/>
    <w:rsid w:val="000D62FA"/>
    <w:rsid w:val="000D71E3"/>
    <w:rsid w:val="000D7467"/>
    <w:rsid w:val="000D767B"/>
    <w:rsid w:val="000D7D40"/>
    <w:rsid w:val="000D7F8A"/>
    <w:rsid w:val="000E077F"/>
    <w:rsid w:val="000E12C5"/>
    <w:rsid w:val="000E255D"/>
    <w:rsid w:val="000E3102"/>
    <w:rsid w:val="000E4469"/>
    <w:rsid w:val="000E4C4F"/>
    <w:rsid w:val="000E553C"/>
    <w:rsid w:val="000E5986"/>
    <w:rsid w:val="000E5E64"/>
    <w:rsid w:val="000F5C12"/>
    <w:rsid w:val="000F5D91"/>
    <w:rsid w:val="00101598"/>
    <w:rsid w:val="001015D6"/>
    <w:rsid w:val="0010209D"/>
    <w:rsid w:val="001032A8"/>
    <w:rsid w:val="00103CB8"/>
    <w:rsid w:val="00104465"/>
    <w:rsid w:val="001053E0"/>
    <w:rsid w:val="001055CA"/>
    <w:rsid w:val="001058C2"/>
    <w:rsid w:val="00105D31"/>
    <w:rsid w:val="00105F9D"/>
    <w:rsid w:val="00106019"/>
    <w:rsid w:val="001062A4"/>
    <w:rsid w:val="0011055E"/>
    <w:rsid w:val="00111223"/>
    <w:rsid w:val="001113CD"/>
    <w:rsid w:val="00111F2D"/>
    <w:rsid w:val="0011271A"/>
    <w:rsid w:val="00112980"/>
    <w:rsid w:val="00113DA5"/>
    <w:rsid w:val="00113EC0"/>
    <w:rsid w:val="00114582"/>
    <w:rsid w:val="00114664"/>
    <w:rsid w:val="001151CC"/>
    <w:rsid w:val="00115FC5"/>
    <w:rsid w:val="0011673F"/>
    <w:rsid w:val="00116E6E"/>
    <w:rsid w:val="00116EDA"/>
    <w:rsid w:val="00117252"/>
    <w:rsid w:val="00117B86"/>
    <w:rsid w:val="001204B9"/>
    <w:rsid w:val="00120CA1"/>
    <w:rsid w:val="00123C2F"/>
    <w:rsid w:val="0012500F"/>
    <w:rsid w:val="00125212"/>
    <w:rsid w:val="0012617A"/>
    <w:rsid w:val="00126563"/>
    <w:rsid w:val="001276A1"/>
    <w:rsid w:val="001300C4"/>
    <w:rsid w:val="001308EE"/>
    <w:rsid w:val="001315E2"/>
    <w:rsid w:val="0013282B"/>
    <w:rsid w:val="0013475F"/>
    <w:rsid w:val="00135368"/>
    <w:rsid w:val="00136396"/>
    <w:rsid w:val="00136A06"/>
    <w:rsid w:val="00136C6B"/>
    <w:rsid w:val="00136CAD"/>
    <w:rsid w:val="00137DF1"/>
    <w:rsid w:val="001407DA"/>
    <w:rsid w:val="0014125F"/>
    <w:rsid w:val="001412A3"/>
    <w:rsid w:val="00141748"/>
    <w:rsid w:val="00141DC4"/>
    <w:rsid w:val="00142DC6"/>
    <w:rsid w:val="00144585"/>
    <w:rsid w:val="001451A9"/>
    <w:rsid w:val="00145548"/>
    <w:rsid w:val="00145590"/>
    <w:rsid w:val="001473EA"/>
    <w:rsid w:val="00150601"/>
    <w:rsid w:val="00152BB7"/>
    <w:rsid w:val="00153009"/>
    <w:rsid w:val="0015415A"/>
    <w:rsid w:val="001549AC"/>
    <w:rsid w:val="001549DD"/>
    <w:rsid w:val="00154F0C"/>
    <w:rsid w:val="001576A3"/>
    <w:rsid w:val="00157C6F"/>
    <w:rsid w:val="001607A7"/>
    <w:rsid w:val="00160995"/>
    <w:rsid w:val="00160CF1"/>
    <w:rsid w:val="0016103F"/>
    <w:rsid w:val="00162264"/>
    <w:rsid w:val="00162DDE"/>
    <w:rsid w:val="001637F7"/>
    <w:rsid w:val="00163944"/>
    <w:rsid w:val="00163952"/>
    <w:rsid w:val="00163FFB"/>
    <w:rsid w:val="001646FE"/>
    <w:rsid w:val="00166527"/>
    <w:rsid w:val="00166D2E"/>
    <w:rsid w:val="00166FDA"/>
    <w:rsid w:val="00167867"/>
    <w:rsid w:val="00167B3F"/>
    <w:rsid w:val="00170BFA"/>
    <w:rsid w:val="001717E0"/>
    <w:rsid w:val="00172713"/>
    <w:rsid w:val="00175401"/>
    <w:rsid w:val="0017560F"/>
    <w:rsid w:val="00176973"/>
    <w:rsid w:val="0017740C"/>
    <w:rsid w:val="00177DF2"/>
    <w:rsid w:val="00180B16"/>
    <w:rsid w:val="00181693"/>
    <w:rsid w:val="00181B1A"/>
    <w:rsid w:val="0018389D"/>
    <w:rsid w:val="00183AE3"/>
    <w:rsid w:val="001842EE"/>
    <w:rsid w:val="00184A5C"/>
    <w:rsid w:val="00184F88"/>
    <w:rsid w:val="001869AC"/>
    <w:rsid w:val="00187559"/>
    <w:rsid w:val="00190F24"/>
    <w:rsid w:val="0019272D"/>
    <w:rsid w:val="00192E63"/>
    <w:rsid w:val="00193076"/>
    <w:rsid w:val="00193470"/>
    <w:rsid w:val="001941CF"/>
    <w:rsid w:val="00194E74"/>
    <w:rsid w:val="00194FB0"/>
    <w:rsid w:val="00195687"/>
    <w:rsid w:val="001961D7"/>
    <w:rsid w:val="0019787C"/>
    <w:rsid w:val="001A0E18"/>
    <w:rsid w:val="001A1AB2"/>
    <w:rsid w:val="001A245D"/>
    <w:rsid w:val="001A271A"/>
    <w:rsid w:val="001A2CF0"/>
    <w:rsid w:val="001A2D1F"/>
    <w:rsid w:val="001A2D5E"/>
    <w:rsid w:val="001A37BF"/>
    <w:rsid w:val="001A3EC3"/>
    <w:rsid w:val="001A60CE"/>
    <w:rsid w:val="001A7810"/>
    <w:rsid w:val="001A7A38"/>
    <w:rsid w:val="001B0850"/>
    <w:rsid w:val="001B1914"/>
    <w:rsid w:val="001B1CCD"/>
    <w:rsid w:val="001B1FE2"/>
    <w:rsid w:val="001B388E"/>
    <w:rsid w:val="001B3E27"/>
    <w:rsid w:val="001B40E6"/>
    <w:rsid w:val="001B4105"/>
    <w:rsid w:val="001B41B3"/>
    <w:rsid w:val="001B4809"/>
    <w:rsid w:val="001B579C"/>
    <w:rsid w:val="001B5D91"/>
    <w:rsid w:val="001B5E16"/>
    <w:rsid w:val="001B645B"/>
    <w:rsid w:val="001B6A09"/>
    <w:rsid w:val="001B6AE4"/>
    <w:rsid w:val="001B6AEF"/>
    <w:rsid w:val="001B7A0C"/>
    <w:rsid w:val="001C04B8"/>
    <w:rsid w:val="001C0E8B"/>
    <w:rsid w:val="001C152E"/>
    <w:rsid w:val="001C4249"/>
    <w:rsid w:val="001C4404"/>
    <w:rsid w:val="001C5FCD"/>
    <w:rsid w:val="001C764C"/>
    <w:rsid w:val="001D02E2"/>
    <w:rsid w:val="001D11A9"/>
    <w:rsid w:val="001D1864"/>
    <w:rsid w:val="001D2555"/>
    <w:rsid w:val="001D2EDB"/>
    <w:rsid w:val="001D4C4F"/>
    <w:rsid w:val="001D505B"/>
    <w:rsid w:val="001D788C"/>
    <w:rsid w:val="001D7A14"/>
    <w:rsid w:val="001D7C39"/>
    <w:rsid w:val="001E0FC9"/>
    <w:rsid w:val="001E1117"/>
    <w:rsid w:val="001E223C"/>
    <w:rsid w:val="001E31F6"/>
    <w:rsid w:val="001E3487"/>
    <w:rsid w:val="001E445A"/>
    <w:rsid w:val="001E4D19"/>
    <w:rsid w:val="001E4D4C"/>
    <w:rsid w:val="001E51EC"/>
    <w:rsid w:val="001E593D"/>
    <w:rsid w:val="001E59CF"/>
    <w:rsid w:val="001E5D52"/>
    <w:rsid w:val="001E7894"/>
    <w:rsid w:val="001F088C"/>
    <w:rsid w:val="001F0B98"/>
    <w:rsid w:val="001F0BF6"/>
    <w:rsid w:val="001F168B"/>
    <w:rsid w:val="001F2196"/>
    <w:rsid w:val="001F258C"/>
    <w:rsid w:val="001F3133"/>
    <w:rsid w:val="001F371A"/>
    <w:rsid w:val="001F3AB3"/>
    <w:rsid w:val="001F41B0"/>
    <w:rsid w:val="001F43E8"/>
    <w:rsid w:val="001F4F46"/>
    <w:rsid w:val="001F4FFE"/>
    <w:rsid w:val="001F741C"/>
    <w:rsid w:val="001F7C37"/>
    <w:rsid w:val="00201124"/>
    <w:rsid w:val="00201DD7"/>
    <w:rsid w:val="0020240D"/>
    <w:rsid w:val="00202D83"/>
    <w:rsid w:val="002034E0"/>
    <w:rsid w:val="00205DBB"/>
    <w:rsid w:val="00210D1C"/>
    <w:rsid w:val="00211893"/>
    <w:rsid w:val="002126DC"/>
    <w:rsid w:val="00213F7F"/>
    <w:rsid w:val="0021429F"/>
    <w:rsid w:val="0021510A"/>
    <w:rsid w:val="002160BF"/>
    <w:rsid w:val="0021715B"/>
    <w:rsid w:val="00217E24"/>
    <w:rsid w:val="00220080"/>
    <w:rsid w:val="00221AE8"/>
    <w:rsid w:val="00221C32"/>
    <w:rsid w:val="00221ED1"/>
    <w:rsid w:val="0022494D"/>
    <w:rsid w:val="00225152"/>
    <w:rsid w:val="00226254"/>
    <w:rsid w:val="002266C8"/>
    <w:rsid w:val="00227192"/>
    <w:rsid w:val="00227309"/>
    <w:rsid w:val="0023073B"/>
    <w:rsid w:val="00230CD2"/>
    <w:rsid w:val="00232212"/>
    <w:rsid w:val="002334D2"/>
    <w:rsid w:val="00234558"/>
    <w:rsid w:val="00235325"/>
    <w:rsid w:val="00235849"/>
    <w:rsid w:val="00236289"/>
    <w:rsid w:val="002363F3"/>
    <w:rsid w:val="00236686"/>
    <w:rsid w:val="0023712D"/>
    <w:rsid w:val="0023753E"/>
    <w:rsid w:val="0023756D"/>
    <w:rsid w:val="00237730"/>
    <w:rsid w:val="00237814"/>
    <w:rsid w:val="002422C3"/>
    <w:rsid w:val="0024349C"/>
    <w:rsid w:val="002436BA"/>
    <w:rsid w:val="002452AC"/>
    <w:rsid w:val="00245D6E"/>
    <w:rsid w:val="002472C3"/>
    <w:rsid w:val="00250BB9"/>
    <w:rsid w:val="00250D0D"/>
    <w:rsid w:val="00250DD2"/>
    <w:rsid w:val="0025399F"/>
    <w:rsid w:val="00253F08"/>
    <w:rsid w:val="00254678"/>
    <w:rsid w:val="0025639C"/>
    <w:rsid w:val="002565FB"/>
    <w:rsid w:val="00256605"/>
    <w:rsid w:val="00256D3E"/>
    <w:rsid w:val="00256FBC"/>
    <w:rsid w:val="00257A9A"/>
    <w:rsid w:val="00262858"/>
    <w:rsid w:val="00263588"/>
    <w:rsid w:val="00264A2F"/>
    <w:rsid w:val="00265ECA"/>
    <w:rsid w:val="00266E2E"/>
    <w:rsid w:val="0026757B"/>
    <w:rsid w:val="00267CB3"/>
    <w:rsid w:val="00272BC7"/>
    <w:rsid w:val="00273BBA"/>
    <w:rsid w:val="002748A8"/>
    <w:rsid w:val="00274BB2"/>
    <w:rsid w:val="00274FBF"/>
    <w:rsid w:val="00275567"/>
    <w:rsid w:val="00275EEC"/>
    <w:rsid w:val="002760E5"/>
    <w:rsid w:val="0027686A"/>
    <w:rsid w:val="002769C1"/>
    <w:rsid w:val="002803B7"/>
    <w:rsid w:val="002803E8"/>
    <w:rsid w:val="00280F10"/>
    <w:rsid w:val="00282049"/>
    <w:rsid w:val="002831A1"/>
    <w:rsid w:val="0028368A"/>
    <w:rsid w:val="00283A91"/>
    <w:rsid w:val="00283B7E"/>
    <w:rsid w:val="00284E6F"/>
    <w:rsid w:val="0028541F"/>
    <w:rsid w:val="0028643D"/>
    <w:rsid w:val="00286C9C"/>
    <w:rsid w:val="00286D1E"/>
    <w:rsid w:val="002873FF"/>
    <w:rsid w:val="00287AC8"/>
    <w:rsid w:val="00287E98"/>
    <w:rsid w:val="002909B3"/>
    <w:rsid w:val="00290AC0"/>
    <w:rsid w:val="002910E0"/>
    <w:rsid w:val="00291C5A"/>
    <w:rsid w:val="00293BA6"/>
    <w:rsid w:val="00294310"/>
    <w:rsid w:val="0029445E"/>
    <w:rsid w:val="00294ED0"/>
    <w:rsid w:val="0029552C"/>
    <w:rsid w:val="00295806"/>
    <w:rsid w:val="00296F01"/>
    <w:rsid w:val="00297AAD"/>
    <w:rsid w:val="002A032B"/>
    <w:rsid w:val="002A09F5"/>
    <w:rsid w:val="002A14C6"/>
    <w:rsid w:val="002A3BCD"/>
    <w:rsid w:val="002A4BFB"/>
    <w:rsid w:val="002A4F1D"/>
    <w:rsid w:val="002A5178"/>
    <w:rsid w:val="002A700A"/>
    <w:rsid w:val="002A7513"/>
    <w:rsid w:val="002A7531"/>
    <w:rsid w:val="002B13DD"/>
    <w:rsid w:val="002B2891"/>
    <w:rsid w:val="002B29C3"/>
    <w:rsid w:val="002B2AD9"/>
    <w:rsid w:val="002B37FD"/>
    <w:rsid w:val="002B3C94"/>
    <w:rsid w:val="002B47E2"/>
    <w:rsid w:val="002B4A7C"/>
    <w:rsid w:val="002B52AC"/>
    <w:rsid w:val="002B55AC"/>
    <w:rsid w:val="002B56E1"/>
    <w:rsid w:val="002B5713"/>
    <w:rsid w:val="002B689A"/>
    <w:rsid w:val="002C0D02"/>
    <w:rsid w:val="002C0D6E"/>
    <w:rsid w:val="002C0E7B"/>
    <w:rsid w:val="002C4F3C"/>
    <w:rsid w:val="002C6B42"/>
    <w:rsid w:val="002C7996"/>
    <w:rsid w:val="002D0DE5"/>
    <w:rsid w:val="002D0E03"/>
    <w:rsid w:val="002D0FB3"/>
    <w:rsid w:val="002D0FC8"/>
    <w:rsid w:val="002D1415"/>
    <w:rsid w:val="002D1A06"/>
    <w:rsid w:val="002D3BC7"/>
    <w:rsid w:val="002D434C"/>
    <w:rsid w:val="002D4A08"/>
    <w:rsid w:val="002D5BC2"/>
    <w:rsid w:val="002D5C16"/>
    <w:rsid w:val="002D68AC"/>
    <w:rsid w:val="002D7267"/>
    <w:rsid w:val="002E0213"/>
    <w:rsid w:val="002E0B78"/>
    <w:rsid w:val="002E0CC8"/>
    <w:rsid w:val="002E16E6"/>
    <w:rsid w:val="002E1EEE"/>
    <w:rsid w:val="002E1FBE"/>
    <w:rsid w:val="002E2804"/>
    <w:rsid w:val="002E4B7E"/>
    <w:rsid w:val="002E568B"/>
    <w:rsid w:val="002E64D3"/>
    <w:rsid w:val="002E7315"/>
    <w:rsid w:val="002E73D8"/>
    <w:rsid w:val="002E7A89"/>
    <w:rsid w:val="002F0513"/>
    <w:rsid w:val="002F0A66"/>
    <w:rsid w:val="002F0F6F"/>
    <w:rsid w:val="002F14CC"/>
    <w:rsid w:val="002F1CE2"/>
    <w:rsid w:val="002F30AB"/>
    <w:rsid w:val="002F3129"/>
    <w:rsid w:val="002F4F78"/>
    <w:rsid w:val="002F64C9"/>
    <w:rsid w:val="002F6FA5"/>
    <w:rsid w:val="00300884"/>
    <w:rsid w:val="0030544A"/>
    <w:rsid w:val="003057FB"/>
    <w:rsid w:val="003059E2"/>
    <w:rsid w:val="003077A7"/>
    <w:rsid w:val="00307A19"/>
    <w:rsid w:val="00310C1D"/>
    <w:rsid w:val="003118CB"/>
    <w:rsid w:val="00312E7D"/>
    <w:rsid w:val="00314C0C"/>
    <w:rsid w:val="00315821"/>
    <w:rsid w:val="00315826"/>
    <w:rsid w:val="00315E56"/>
    <w:rsid w:val="0031640D"/>
    <w:rsid w:val="00316C00"/>
    <w:rsid w:val="003172DC"/>
    <w:rsid w:val="0031750B"/>
    <w:rsid w:val="003203E8"/>
    <w:rsid w:val="00320734"/>
    <w:rsid w:val="00320995"/>
    <w:rsid w:val="00320C45"/>
    <w:rsid w:val="003210DC"/>
    <w:rsid w:val="00321330"/>
    <w:rsid w:val="003218E6"/>
    <w:rsid w:val="0032201F"/>
    <w:rsid w:val="00322783"/>
    <w:rsid w:val="00322ED8"/>
    <w:rsid w:val="00323020"/>
    <w:rsid w:val="00324196"/>
    <w:rsid w:val="00324A47"/>
    <w:rsid w:val="003302E0"/>
    <w:rsid w:val="00330A68"/>
    <w:rsid w:val="00330BBB"/>
    <w:rsid w:val="00330C9F"/>
    <w:rsid w:val="00332498"/>
    <w:rsid w:val="0033284B"/>
    <w:rsid w:val="003332FB"/>
    <w:rsid w:val="00335405"/>
    <w:rsid w:val="00336BC5"/>
    <w:rsid w:val="00336E3C"/>
    <w:rsid w:val="00340717"/>
    <w:rsid w:val="003426F2"/>
    <w:rsid w:val="00342BAC"/>
    <w:rsid w:val="0034318E"/>
    <w:rsid w:val="003432F1"/>
    <w:rsid w:val="00343784"/>
    <w:rsid w:val="00343B75"/>
    <w:rsid w:val="00343EF2"/>
    <w:rsid w:val="00345259"/>
    <w:rsid w:val="00347079"/>
    <w:rsid w:val="0034789F"/>
    <w:rsid w:val="00350C46"/>
    <w:rsid w:val="00351ADC"/>
    <w:rsid w:val="00352EFC"/>
    <w:rsid w:val="00353390"/>
    <w:rsid w:val="003539A9"/>
    <w:rsid w:val="00353C20"/>
    <w:rsid w:val="003543B0"/>
    <w:rsid w:val="00354451"/>
    <w:rsid w:val="0035462D"/>
    <w:rsid w:val="00356866"/>
    <w:rsid w:val="00356E74"/>
    <w:rsid w:val="003609C8"/>
    <w:rsid w:val="00361301"/>
    <w:rsid w:val="0036231F"/>
    <w:rsid w:val="00362973"/>
    <w:rsid w:val="003659E6"/>
    <w:rsid w:val="00366546"/>
    <w:rsid w:val="00366B30"/>
    <w:rsid w:val="00367389"/>
    <w:rsid w:val="003701A7"/>
    <w:rsid w:val="0037029F"/>
    <w:rsid w:val="00370499"/>
    <w:rsid w:val="003721B3"/>
    <w:rsid w:val="0037450A"/>
    <w:rsid w:val="00374CA1"/>
    <w:rsid w:val="003750B5"/>
    <w:rsid w:val="003757F8"/>
    <w:rsid w:val="00375C3A"/>
    <w:rsid w:val="00375C89"/>
    <w:rsid w:val="0037730B"/>
    <w:rsid w:val="00380357"/>
    <w:rsid w:val="003818A0"/>
    <w:rsid w:val="00381B93"/>
    <w:rsid w:val="00384060"/>
    <w:rsid w:val="00384363"/>
    <w:rsid w:val="0039057F"/>
    <w:rsid w:val="0039218C"/>
    <w:rsid w:val="0039228A"/>
    <w:rsid w:val="0039280E"/>
    <w:rsid w:val="00392D7B"/>
    <w:rsid w:val="0039352C"/>
    <w:rsid w:val="00393E06"/>
    <w:rsid w:val="003954C4"/>
    <w:rsid w:val="00396EEB"/>
    <w:rsid w:val="00397143"/>
    <w:rsid w:val="00397243"/>
    <w:rsid w:val="00397F52"/>
    <w:rsid w:val="003A0465"/>
    <w:rsid w:val="003A0E15"/>
    <w:rsid w:val="003A16ED"/>
    <w:rsid w:val="003A2116"/>
    <w:rsid w:val="003A27BB"/>
    <w:rsid w:val="003A3297"/>
    <w:rsid w:val="003A346B"/>
    <w:rsid w:val="003A3513"/>
    <w:rsid w:val="003A3534"/>
    <w:rsid w:val="003A4A03"/>
    <w:rsid w:val="003A4F0D"/>
    <w:rsid w:val="003A605E"/>
    <w:rsid w:val="003A627A"/>
    <w:rsid w:val="003A6F4C"/>
    <w:rsid w:val="003B029E"/>
    <w:rsid w:val="003B3439"/>
    <w:rsid w:val="003B3BC6"/>
    <w:rsid w:val="003B3CDE"/>
    <w:rsid w:val="003B43E6"/>
    <w:rsid w:val="003B45DA"/>
    <w:rsid w:val="003B505D"/>
    <w:rsid w:val="003B639E"/>
    <w:rsid w:val="003B6C60"/>
    <w:rsid w:val="003C0756"/>
    <w:rsid w:val="003C08FD"/>
    <w:rsid w:val="003C140C"/>
    <w:rsid w:val="003C1C85"/>
    <w:rsid w:val="003C2A81"/>
    <w:rsid w:val="003C2CE8"/>
    <w:rsid w:val="003C3097"/>
    <w:rsid w:val="003C50B3"/>
    <w:rsid w:val="003C5404"/>
    <w:rsid w:val="003C5C73"/>
    <w:rsid w:val="003C5CD8"/>
    <w:rsid w:val="003C7548"/>
    <w:rsid w:val="003C7954"/>
    <w:rsid w:val="003C7C27"/>
    <w:rsid w:val="003D028F"/>
    <w:rsid w:val="003D04F5"/>
    <w:rsid w:val="003D0624"/>
    <w:rsid w:val="003D2D2D"/>
    <w:rsid w:val="003D3567"/>
    <w:rsid w:val="003D46B1"/>
    <w:rsid w:val="003D55D3"/>
    <w:rsid w:val="003D568C"/>
    <w:rsid w:val="003D573A"/>
    <w:rsid w:val="003D6500"/>
    <w:rsid w:val="003D7AE9"/>
    <w:rsid w:val="003E08DC"/>
    <w:rsid w:val="003E1740"/>
    <w:rsid w:val="003E2DAA"/>
    <w:rsid w:val="003E305F"/>
    <w:rsid w:val="003E459F"/>
    <w:rsid w:val="003E58F1"/>
    <w:rsid w:val="003E5A24"/>
    <w:rsid w:val="003E61B7"/>
    <w:rsid w:val="003E6685"/>
    <w:rsid w:val="003E6A2B"/>
    <w:rsid w:val="003E6FD7"/>
    <w:rsid w:val="003E773A"/>
    <w:rsid w:val="003F0AA2"/>
    <w:rsid w:val="003F1036"/>
    <w:rsid w:val="003F29C5"/>
    <w:rsid w:val="003F3559"/>
    <w:rsid w:val="003F4BCB"/>
    <w:rsid w:val="003F4C6D"/>
    <w:rsid w:val="003F5F5A"/>
    <w:rsid w:val="003F61CE"/>
    <w:rsid w:val="003F66B0"/>
    <w:rsid w:val="003F78DD"/>
    <w:rsid w:val="003F7B3D"/>
    <w:rsid w:val="00400962"/>
    <w:rsid w:val="004029FE"/>
    <w:rsid w:val="004036DF"/>
    <w:rsid w:val="0040435D"/>
    <w:rsid w:val="004047B4"/>
    <w:rsid w:val="0040598E"/>
    <w:rsid w:val="00405AD0"/>
    <w:rsid w:val="00405CCD"/>
    <w:rsid w:val="00405D8D"/>
    <w:rsid w:val="00406A03"/>
    <w:rsid w:val="00411B24"/>
    <w:rsid w:val="004124A2"/>
    <w:rsid w:val="00412A64"/>
    <w:rsid w:val="004133DA"/>
    <w:rsid w:val="0041371B"/>
    <w:rsid w:val="00413C5A"/>
    <w:rsid w:val="00413DAD"/>
    <w:rsid w:val="00413ECD"/>
    <w:rsid w:val="00413FFE"/>
    <w:rsid w:val="00414948"/>
    <w:rsid w:val="00416A8E"/>
    <w:rsid w:val="00416A9C"/>
    <w:rsid w:val="004209AD"/>
    <w:rsid w:val="00421BC8"/>
    <w:rsid w:val="00424940"/>
    <w:rsid w:val="00425B31"/>
    <w:rsid w:val="00425C9A"/>
    <w:rsid w:val="00425D9B"/>
    <w:rsid w:val="00426C94"/>
    <w:rsid w:val="0042766F"/>
    <w:rsid w:val="004277DD"/>
    <w:rsid w:val="00427A84"/>
    <w:rsid w:val="00431A0E"/>
    <w:rsid w:val="004325B2"/>
    <w:rsid w:val="004325DC"/>
    <w:rsid w:val="00432D19"/>
    <w:rsid w:val="00433404"/>
    <w:rsid w:val="00434351"/>
    <w:rsid w:val="004343F7"/>
    <w:rsid w:val="00434890"/>
    <w:rsid w:val="00434D38"/>
    <w:rsid w:val="00434E4B"/>
    <w:rsid w:val="004358FE"/>
    <w:rsid w:val="00435AED"/>
    <w:rsid w:val="00435F16"/>
    <w:rsid w:val="00437E60"/>
    <w:rsid w:val="00437F2D"/>
    <w:rsid w:val="0044078B"/>
    <w:rsid w:val="00441147"/>
    <w:rsid w:val="00441183"/>
    <w:rsid w:val="004416D0"/>
    <w:rsid w:val="0044170A"/>
    <w:rsid w:val="00442D03"/>
    <w:rsid w:val="00442E05"/>
    <w:rsid w:val="00444B81"/>
    <w:rsid w:val="00445041"/>
    <w:rsid w:val="004461EA"/>
    <w:rsid w:val="00447652"/>
    <w:rsid w:val="00450568"/>
    <w:rsid w:val="00450988"/>
    <w:rsid w:val="004524D2"/>
    <w:rsid w:val="00452B60"/>
    <w:rsid w:val="00452DEF"/>
    <w:rsid w:val="004533DE"/>
    <w:rsid w:val="00453933"/>
    <w:rsid w:val="00453F31"/>
    <w:rsid w:val="00454741"/>
    <w:rsid w:val="00455120"/>
    <w:rsid w:val="004553D5"/>
    <w:rsid w:val="00455BE0"/>
    <w:rsid w:val="00457220"/>
    <w:rsid w:val="004577B5"/>
    <w:rsid w:val="00457F61"/>
    <w:rsid w:val="004604A6"/>
    <w:rsid w:val="00460859"/>
    <w:rsid w:val="00462258"/>
    <w:rsid w:val="0046513E"/>
    <w:rsid w:val="004658E1"/>
    <w:rsid w:val="004709AE"/>
    <w:rsid w:val="00471895"/>
    <w:rsid w:val="00471DFB"/>
    <w:rsid w:val="00473527"/>
    <w:rsid w:val="004750C7"/>
    <w:rsid w:val="0047518E"/>
    <w:rsid w:val="004754CA"/>
    <w:rsid w:val="00475B72"/>
    <w:rsid w:val="004761E7"/>
    <w:rsid w:val="00477067"/>
    <w:rsid w:val="00477542"/>
    <w:rsid w:val="004801C8"/>
    <w:rsid w:val="004816E0"/>
    <w:rsid w:val="00481F93"/>
    <w:rsid w:val="00482B0F"/>
    <w:rsid w:val="00483B30"/>
    <w:rsid w:val="00484454"/>
    <w:rsid w:val="004847FB"/>
    <w:rsid w:val="004858C8"/>
    <w:rsid w:val="00485EE8"/>
    <w:rsid w:val="004865C1"/>
    <w:rsid w:val="004866D9"/>
    <w:rsid w:val="00487CC6"/>
    <w:rsid w:val="004913BA"/>
    <w:rsid w:val="00491E90"/>
    <w:rsid w:val="00492C36"/>
    <w:rsid w:val="00492C5E"/>
    <w:rsid w:val="004934C1"/>
    <w:rsid w:val="00493600"/>
    <w:rsid w:val="00493A2B"/>
    <w:rsid w:val="0049502E"/>
    <w:rsid w:val="00495B95"/>
    <w:rsid w:val="00497350"/>
    <w:rsid w:val="004977DC"/>
    <w:rsid w:val="004A07C1"/>
    <w:rsid w:val="004A21D2"/>
    <w:rsid w:val="004A23F3"/>
    <w:rsid w:val="004A377E"/>
    <w:rsid w:val="004A393D"/>
    <w:rsid w:val="004A3DDE"/>
    <w:rsid w:val="004A40E2"/>
    <w:rsid w:val="004A4233"/>
    <w:rsid w:val="004A50CC"/>
    <w:rsid w:val="004A517C"/>
    <w:rsid w:val="004A6318"/>
    <w:rsid w:val="004A683F"/>
    <w:rsid w:val="004A6E73"/>
    <w:rsid w:val="004A7CAF"/>
    <w:rsid w:val="004B00F7"/>
    <w:rsid w:val="004B0268"/>
    <w:rsid w:val="004B1488"/>
    <w:rsid w:val="004B1F3C"/>
    <w:rsid w:val="004B4942"/>
    <w:rsid w:val="004B58AF"/>
    <w:rsid w:val="004B598A"/>
    <w:rsid w:val="004B6F9F"/>
    <w:rsid w:val="004B786B"/>
    <w:rsid w:val="004C265F"/>
    <w:rsid w:val="004C32E0"/>
    <w:rsid w:val="004C347F"/>
    <w:rsid w:val="004C3D7A"/>
    <w:rsid w:val="004C43C3"/>
    <w:rsid w:val="004C4700"/>
    <w:rsid w:val="004C4CC7"/>
    <w:rsid w:val="004C7001"/>
    <w:rsid w:val="004C74E2"/>
    <w:rsid w:val="004D0573"/>
    <w:rsid w:val="004D1C55"/>
    <w:rsid w:val="004D1D6A"/>
    <w:rsid w:val="004D2CC8"/>
    <w:rsid w:val="004D2E20"/>
    <w:rsid w:val="004D319C"/>
    <w:rsid w:val="004D3578"/>
    <w:rsid w:val="004D3618"/>
    <w:rsid w:val="004D419D"/>
    <w:rsid w:val="004D454D"/>
    <w:rsid w:val="004D4661"/>
    <w:rsid w:val="004D74E4"/>
    <w:rsid w:val="004E01A1"/>
    <w:rsid w:val="004E026A"/>
    <w:rsid w:val="004E14D1"/>
    <w:rsid w:val="004E18A1"/>
    <w:rsid w:val="004E1CFE"/>
    <w:rsid w:val="004E213A"/>
    <w:rsid w:val="004E333E"/>
    <w:rsid w:val="004E3B65"/>
    <w:rsid w:val="004E486A"/>
    <w:rsid w:val="004E4CC8"/>
    <w:rsid w:val="004E767F"/>
    <w:rsid w:val="004F0017"/>
    <w:rsid w:val="004F0D11"/>
    <w:rsid w:val="004F2BCA"/>
    <w:rsid w:val="004F2DA0"/>
    <w:rsid w:val="004F3C90"/>
    <w:rsid w:val="004F4192"/>
    <w:rsid w:val="004F425A"/>
    <w:rsid w:val="004F5A72"/>
    <w:rsid w:val="004F61EA"/>
    <w:rsid w:val="004F636A"/>
    <w:rsid w:val="004F6FD5"/>
    <w:rsid w:val="004F7223"/>
    <w:rsid w:val="00500415"/>
    <w:rsid w:val="0050106A"/>
    <w:rsid w:val="005015C0"/>
    <w:rsid w:val="00502E13"/>
    <w:rsid w:val="00503A4A"/>
    <w:rsid w:val="005046C7"/>
    <w:rsid w:val="005059D8"/>
    <w:rsid w:val="00506003"/>
    <w:rsid w:val="005074B9"/>
    <w:rsid w:val="00507AE3"/>
    <w:rsid w:val="0051281D"/>
    <w:rsid w:val="00512AF2"/>
    <w:rsid w:val="00513155"/>
    <w:rsid w:val="005131F5"/>
    <w:rsid w:val="00513387"/>
    <w:rsid w:val="0051387B"/>
    <w:rsid w:val="00514121"/>
    <w:rsid w:val="005144D8"/>
    <w:rsid w:val="00514B00"/>
    <w:rsid w:val="00514D80"/>
    <w:rsid w:val="005154D8"/>
    <w:rsid w:val="00515577"/>
    <w:rsid w:val="0051561E"/>
    <w:rsid w:val="00515861"/>
    <w:rsid w:val="00515DAE"/>
    <w:rsid w:val="00516A1E"/>
    <w:rsid w:val="0052053D"/>
    <w:rsid w:val="00520555"/>
    <w:rsid w:val="00520BFC"/>
    <w:rsid w:val="005210A6"/>
    <w:rsid w:val="005214C3"/>
    <w:rsid w:val="0052153A"/>
    <w:rsid w:val="00523108"/>
    <w:rsid w:val="00524267"/>
    <w:rsid w:val="00524D5C"/>
    <w:rsid w:val="005258F3"/>
    <w:rsid w:val="00525C1D"/>
    <w:rsid w:val="00525D9F"/>
    <w:rsid w:val="00525FB8"/>
    <w:rsid w:val="00526AC9"/>
    <w:rsid w:val="00526DB5"/>
    <w:rsid w:val="00526E31"/>
    <w:rsid w:val="00527424"/>
    <w:rsid w:val="00527602"/>
    <w:rsid w:val="005277B6"/>
    <w:rsid w:val="00531B0E"/>
    <w:rsid w:val="00531B34"/>
    <w:rsid w:val="005320EA"/>
    <w:rsid w:val="00533C08"/>
    <w:rsid w:val="00534309"/>
    <w:rsid w:val="00535110"/>
    <w:rsid w:val="00536F46"/>
    <w:rsid w:val="0053751A"/>
    <w:rsid w:val="00537D33"/>
    <w:rsid w:val="00540FEB"/>
    <w:rsid w:val="005412D5"/>
    <w:rsid w:val="0054149C"/>
    <w:rsid w:val="00541595"/>
    <w:rsid w:val="00543623"/>
    <w:rsid w:val="00543D5F"/>
    <w:rsid w:val="00543E6C"/>
    <w:rsid w:val="00543F7A"/>
    <w:rsid w:val="00544169"/>
    <w:rsid w:val="005458C6"/>
    <w:rsid w:val="00545F03"/>
    <w:rsid w:val="00546CC4"/>
    <w:rsid w:val="00546E0D"/>
    <w:rsid w:val="0055026E"/>
    <w:rsid w:val="00550968"/>
    <w:rsid w:val="005511E1"/>
    <w:rsid w:val="00551528"/>
    <w:rsid w:val="005518F6"/>
    <w:rsid w:val="00552D34"/>
    <w:rsid w:val="00553215"/>
    <w:rsid w:val="005535E6"/>
    <w:rsid w:val="00554261"/>
    <w:rsid w:val="00554F70"/>
    <w:rsid w:val="00555220"/>
    <w:rsid w:val="00555484"/>
    <w:rsid w:val="00555A50"/>
    <w:rsid w:val="00555FE6"/>
    <w:rsid w:val="00557081"/>
    <w:rsid w:val="0056030E"/>
    <w:rsid w:val="005615C9"/>
    <w:rsid w:val="00561ECD"/>
    <w:rsid w:val="00562110"/>
    <w:rsid w:val="0056274D"/>
    <w:rsid w:val="00565087"/>
    <w:rsid w:val="005666D9"/>
    <w:rsid w:val="00566C0D"/>
    <w:rsid w:val="00566CFE"/>
    <w:rsid w:val="00566F59"/>
    <w:rsid w:val="00567C60"/>
    <w:rsid w:val="00571DAD"/>
    <w:rsid w:val="00571EA3"/>
    <w:rsid w:val="00572207"/>
    <w:rsid w:val="00572258"/>
    <w:rsid w:val="00572430"/>
    <w:rsid w:val="00572845"/>
    <w:rsid w:val="00572B93"/>
    <w:rsid w:val="00573A1C"/>
    <w:rsid w:val="0057547A"/>
    <w:rsid w:val="00577055"/>
    <w:rsid w:val="00581223"/>
    <w:rsid w:val="00581522"/>
    <w:rsid w:val="005837D4"/>
    <w:rsid w:val="005838C3"/>
    <w:rsid w:val="00585FA7"/>
    <w:rsid w:val="005869B7"/>
    <w:rsid w:val="0058757E"/>
    <w:rsid w:val="00587DEC"/>
    <w:rsid w:val="00590323"/>
    <w:rsid w:val="00591151"/>
    <w:rsid w:val="0059130A"/>
    <w:rsid w:val="00591D2D"/>
    <w:rsid w:val="00593702"/>
    <w:rsid w:val="0059400B"/>
    <w:rsid w:val="00594C3B"/>
    <w:rsid w:val="00595122"/>
    <w:rsid w:val="00595B41"/>
    <w:rsid w:val="005960D1"/>
    <w:rsid w:val="0059653C"/>
    <w:rsid w:val="005A05D1"/>
    <w:rsid w:val="005A0EC6"/>
    <w:rsid w:val="005A1164"/>
    <w:rsid w:val="005A1511"/>
    <w:rsid w:val="005A17D1"/>
    <w:rsid w:val="005A1875"/>
    <w:rsid w:val="005A18FF"/>
    <w:rsid w:val="005A1DDB"/>
    <w:rsid w:val="005A1E12"/>
    <w:rsid w:val="005A2CDD"/>
    <w:rsid w:val="005A3A4E"/>
    <w:rsid w:val="005A4BD5"/>
    <w:rsid w:val="005A4E05"/>
    <w:rsid w:val="005A58DD"/>
    <w:rsid w:val="005A7688"/>
    <w:rsid w:val="005A7CD0"/>
    <w:rsid w:val="005B036A"/>
    <w:rsid w:val="005B0F9D"/>
    <w:rsid w:val="005B2216"/>
    <w:rsid w:val="005B2564"/>
    <w:rsid w:val="005B2864"/>
    <w:rsid w:val="005B337D"/>
    <w:rsid w:val="005B35E7"/>
    <w:rsid w:val="005B3699"/>
    <w:rsid w:val="005B50B2"/>
    <w:rsid w:val="005B544A"/>
    <w:rsid w:val="005B69D4"/>
    <w:rsid w:val="005B7A7E"/>
    <w:rsid w:val="005B7C9B"/>
    <w:rsid w:val="005C032F"/>
    <w:rsid w:val="005C0B19"/>
    <w:rsid w:val="005C2974"/>
    <w:rsid w:val="005C3423"/>
    <w:rsid w:val="005C439E"/>
    <w:rsid w:val="005C4C2B"/>
    <w:rsid w:val="005C4FF4"/>
    <w:rsid w:val="005C5182"/>
    <w:rsid w:val="005C57D0"/>
    <w:rsid w:val="005C5AB6"/>
    <w:rsid w:val="005D041F"/>
    <w:rsid w:val="005D043B"/>
    <w:rsid w:val="005D0BCE"/>
    <w:rsid w:val="005D2D20"/>
    <w:rsid w:val="005D2F0C"/>
    <w:rsid w:val="005D3069"/>
    <w:rsid w:val="005D31A1"/>
    <w:rsid w:val="005D3285"/>
    <w:rsid w:val="005D4261"/>
    <w:rsid w:val="005D4A2C"/>
    <w:rsid w:val="005D5219"/>
    <w:rsid w:val="005D5684"/>
    <w:rsid w:val="005D56BA"/>
    <w:rsid w:val="005D5CFF"/>
    <w:rsid w:val="005D63F5"/>
    <w:rsid w:val="005D66DD"/>
    <w:rsid w:val="005D709A"/>
    <w:rsid w:val="005D741E"/>
    <w:rsid w:val="005E0804"/>
    <w:rsid w:val="005E08D4"/>
    <w:rsid w:val="005E1593"/>
    <w:rsid w:val="005E282D"/>
    <w:rsid w:val="005E28B3"/>
    <w:rsid w:val="005E433F"/>
    <w:rsid w:val="005E4606"/>
    <w:rsid w:val="005E4BAF"/>
    <w:rsid w:val="005E503E"/>
    <w:rsid w:val="005E5985"/>
    <w:rsid w:val="005E5B9C"/>
    <w:rsid w:val="005F0D63"/>
    <w:rsid w:val="005F1363"/>
    <w:rsid w:val="005F14B5"/>
    <w:rsid w:val="005F2CEB"/>
    <w:rsid w:val="005F3BCF"/>
    <w:rsid w:val="005F3F31"/>
    <w:rsid w:val="005F5CA1"/>
    <w:rsid w:val="005F6496"/>
    <w:rsid w:val="005F6DA1"/>
    <w:rsid w:val="005F7AED"/>
    <w:rsid w:val="00601467"/>
    <w:rsid w:val="00601AAC"/>
    <w:rsid w:val="00603579"/>
    <w:rsid w:val="006038C3"/>
    <w:rsid w:val="00603F88"/>
    <w:rsid w:val="00606B19"/>
    <w:rsid w:val="00607422"/>
    <w:rsid w:val="00607B1C"/>
    <w:rsid w:val="006105F0"/>
    <w:rsid w:val="00611E56"/>
    <w:rsid w:val="00612D10"/>
    <w:rsid w:val="006138B2"/>
    <w:rsid w:val="00613A10"/>
    <w:rsid w:val="00613A5F"/>
    <w:rsid w:val="006143EA"/>
    <w:rsid w:val="0061468C"/>
    <w:rsid w:val="00614B3A"/>
    <w:rsid w:val="00615162"/>
    <w:rsid w:val="00615796"/>
    <w:rsid w:val="00615B41"/>
    <w:rsid w:val="0061680F"/>
    <w:rsid w:val="00617241"/>
    <w:rsid w:val="00617F9B"/>
    <w:rsid w:val="00621306"/>
    <w:rsid w:val="00621DCD"/>
    <w:rsid w:val="00622255"/>
    <w:rsid w:val="00622687"/>
    <w:rsid w:val="006243ED"/>
    <w:rsid w:val="00624539"/>
    <w:rsid w:val="00625BC2"/>
    <w:rsid w:val="00626497"/>
    <w:rsid w:val="00626D9E"/>
    <w:rsid w:val="00627242"/>
    <w:rsid w:val="00631285"/>
    <w:rsid w:val="00631A36"/>
    <w:rsid w:val="00631A3C"/>
    <w:rsid w:val="00631F15"/>
    <w:rsid w:val="00632C50"/>
    <w:rsid w:val="00633099"/>
    <w:rsid w:val="006331F4"/>
    <w:rsid w:val="006336DF"/>
    <w:rsid w:val="00634363"/>
    <w:rsid w:val="00635722"/>
    <w:rsid w:val="00636AFA"/>
    <w:rsid w:val="00636C27"/>
    <w:rsid w:val="006405C1"/>
    <w:rsid w:val="00640636"/>
    <w:rsid w:val="0064315F"/>
    <w:rsid w:val="0064380A"/>
    <w:rsid w:val="00645A57"/>
    <w:rsid w:val="0064602B"/>
    <w:rsid w:val="00647034"/>
    <w:rsid w:val="006472CA"/>
    <w:rsid w:val="00647EDC"/>
    <w:rsid w:val="006500F1"/>
    <w:rsid w:val="006508DC"/>
    <w:rsid w:val="00650915"/>
    <w:rsid w:val="00650B2A"/>
    <w:rsid w:val="006518DC"/>
    <w:rsid w:val="0065288E"/>
    <w:rsid w:val="00652960"/>
    <w:rsid w:val="00652FDA"/>
    <w:rsid w:val="0065387E"/>
    <w:rsid w:val="00653BE4"/>
    <w:rsid w:val="006544C3"/>
    <w:rsid w:val="00654692"/>
    <w:rsid w:val="0065606B"/>
    <w:rsid w:val="006562E1"/>
    <w:rsid w:val="006564CA"/>
    <w:rsid w:val="00656D02"/>
    <w:rsid w:val="006574A1"/>
    <w:rsid w:val="0065765D"/>
    <w:rsid w:val="00657F54"/>
    <w:rsid w:val="0066025A"/>
    <w:rsid w:val="00660C54"/>
    <w:rsid w:val="00661040"/>
    <w:rsid w:val="00661046"/>
    <w:rsid w:val="006617DD"/>
    <w:rsid w:val="00661960"/>
    <w:rsid w:val="00666262"/>
    <w:rsid w:val="00666270"/>
    <w:rsid w:val="00666CFD"/>
    <w:rsid w:val="0066726C"/>
    <w:rsid w:val="006678BD"/>
    <w:rsid w:val="006679A4"/>
    <w:rsid w:val="00667BCF"/>
    <w:rsid w:val="0067078B"/>
    <w:rsid w:val="00670CF5"/>
    <w:rsid w:val="00670ED9"/>
    <w:rsid w:val="00671008"/>
    <w:rsid w:val="0067106B"/>
    <w:rsid w:val="006714E1"/>
    <w:rsid w:val="0067199E"/>
    <w:rsid w:val="00673EE2"/>
    <w:rsid w:val="00674AD4"/>
    <w:rsid w:val="00674DF6"/>
    <w:rsid w:val="0067535E"/>
    <w:rsid w:val="006755EF"/>
    <w:rsid w:val="0067606B"/>
    <w:rsid w:val="0067717F"/>
    <w:rsid w:val="00677574"/>
    <w:rsid w:val="006778B7"/>
    <w:rsid w:val="00677C7D"/>
    <w:rsid w:val="00677D66"/>
    <w:rsid w:val="006805A0"/>
    <w:rsid w:val="00680C37"/>
    <w:rsid w:val="006816C2"/>
    <w:rsid w:val="00681780"/>
    <w:rsid w:val="00682098"/>
    <w:rsid w:val="00682117"/>
    <w:rsid w:val="00682316"/>
    <w:rsid w:val="00683476"/>
    <w:rsid w:val="0068401A"/>
    <w:rsid w:val="0068410C"/>
    <w:rsid w:val="00685008"/>
    <w:rsid w:val="00685DBD"/>
    <w:rsid w:val="00686604"/>
    <w:rsid w:val="0068686C"/>
    <w:rsid w:val="00686D2C"/>
    <w:rsid w:val="00687274"/>
    <w:rsid w:val="00687D41"/>
    <w:rsid w:val="00690931"/>
    <w:rsid w:val="00690C10"/>
    <w:rsid w:val="00691DBD"/>
    <w:rsid w:val="00691ED7"/>
    <w:rsid w:val="00692463"/>
    <w:rsid w:val="00692FD7"/>
    <w:rsid w:val="006933F8"/>
    <w:rsid w:val="00694EAB"/>
    <w:rsid w:val="00694FA6"/>
    <w:rsid w:val="00697652"/>
    <w:rsid w:val="00697E95"/>
    <w:rsid w:val="006A220D"/>
    <w:rsid w:val="006A269D"/>
    <w:rsid w:val="006A39E6"/>
    <w:rsid w:val="006A3C6E"/>
    <w:rsid w:val="006A5291"/>
    <w:rsid w:val="006A53ED"/>
    <w:rsid w:val="006A58EF"/>
    <w:rsid w:val="006A5ADD"/>
    <w:rsid w:val="006A5C8D"/>
    <w:rsid w:val="006A649C"/>
    <w:rsid w:val="006A65D9"/>
    <w:rsid w:val="006A7125"/>
    <w:rsid w:val="006B04A6"/>
    <w:rsid w:val="006B0723"/>
    <w:rsid w:val="006B1B3B"/>
    <w:rsid w:val="006B2111"/>
    <w:rsid w:val="006B21FD"/>
    <w:rsid w:val="006B396F"/>
    <w:rsid w:val="006B4BC7"/>
    <w:rsid w:val="006B62C0"/>
    <w:rsid w:val="006B6824"/>
    <w:rsid w:val="006B6BBF"/>
    <w:rsid w:val="006B6E8C"/>
    <w:rsid w:val="006B714D"/>
    <w:rsid w:val="006B7A9F"/>
    <w:rsid w:val="006B7B77"/>
    <w:rsid w:val="006C15CB"/>
    <w:rsid w:val="006C1A9C"/>
    <w:rsid w:val="006C1E44"/>
    <w:rsid w:val="006C26C7"/>
    <w:rsid w:val="006C27C9"/>
    <w:rsid w:val="006C3338"/>
    <w:rsid w:val="006C3546"/>
    <w:rsid w:val="006C357F"/>
    <w:rsid w:val="006C36A8"/>
    <w:rsid w:val="006C4017"/>
    <w:rsid w:val="006C64F6"/>
    <w:rsid w:val="006C7551"/>
    <w:rsid w:val="006D037E"/>
    <w:rsid w:val="006D0D91"/>
    <w:rsid w:val="006D1BBC"/>
    <w:rsid w:val="006D2079"/>
    <w:rsid w:val="006D2C77"/>
    <w:rsid w:val="006D3A7E"/>
    <w:rsid w:val="006D45AE"/>
    <w:rsid w:val="006D462F"/>
    <w:rsid w:val="006D4D23"/>
    <w:rsid w:val="006D66CA"/>
    <w:rsid w:val="006D7417"/>
    <w:rsid w:val="006E19AE"/>
    <w:rsid w:val="006E2DFF"/>
    <w:rsid w:val="006E2F81"/>
    <w:rsid w:val="006E3C87"/>
    <w:rsid w:val="006E503F"/>
    <w:rsid w:val="006E5EA7"/>
    <w:rsid w:val="006E6F2E"/>
    <w:rsid w:val="006E7596"/>
    <w:rsid w:val="006E7C05"/>
    <w:rsid w:val="006E7D7E"/>
    <w:rsid w:val="006F07AA"/>
    <w:rsid w:val="006F1025"/>
    <w:rsid w:val="006F20D3"/>
    <w:rsid w:val="006F3777"/>
    <w:rsid w:val="006F396B"/>
    <w:rsid w:val="006F3AF7"/>
    <w:rsid w:val="006F3C10"/>
    <w:rsid w:val="006F3DE5"/>
    <w:rsid w:val="006F4D19"/>
    <w:rsid w:val="006F5148"/>
    <w:rsid w:val="006F55B9"/>
    <w:rsid w:val="006F5631"/>
    <w:rsid w:val="006F5A65"/>
    <w:rsid w:val="006F5E33"/>
    <w:rsid w:val="006F5E83"/>
    <w:rsid w:val="0070053B"/>
    <w:rsid w:val="007025DA"/>
    <w:rsid w:val="00702CCE"/>
    <w:rsid w:val="007037D0"/>
    <w:rsid w:val="00703A11"/>
    <w:rsid w:val="00703B6F"/>
    <w:rsid w:val="00704B81"/>
    <w:rsid w:val="00704C01"/>
    <w:rsid w:val="007050EB"/>
    <w:rsid w:val="00705613"/>
    <w:rsid w:val="00712008"/>
    <w:rsid w:val="0071448B"/>
    <w:rsid w:val="007151D2"/>
    <w:rsid w:val="00715849"/>
    <w:rsid w:val="00715CDA"/>
    <w:rsid w:val="0071633D"/>
    <w:rsid w:val="0071657D"/>
    <w:rsid w:val="0072223B"/>
    <w:rsid w:val="00723109"/>
    <w:rsid w:val="00723530"/>
    <w:rsid w:val="007239B0"/>
    <w:rsid w:val="007244EF"/>
    <w:rsid w:val="00724D17"/>
    <w:rsid w:val="007256E9"/>
    <w:rsid w:val="007266B5"/>
    <w:rsid w:val="00726989"/>
    <w:rsid w:val="00726E4A"/>
    <w:rsid w:val="00727BD6"/>
    <w:rsid w:val="00727E6A"/>
    <w:rsid w:val="00730192"/>
    <w:rsid w:val="00730347"/>
    <w:rsid w:val="00730858"/>
    <w:rsid w:val="007308A4"/>
    <w:rsid w:val="00730CB3"/>
    <w:rsid w:val="00732182"/>
    <w:rsid w:val="007326D8"/>
    <w:rsid w:val="00732C06"/>
    <w:rsid w:val="00732C2F"/>
    <w:rsid w:val="00733573"/>
    <w:rsid w:val="00733921"/>
    <w:rsid w:val="00733D3F"/>
    <w:rsid w:val="00734A5B"/>
    <w:rsid w:val="00734D06"/>
    <w:rsid w:val="00734E80"/>
    <w:rsid w:val="00735CA6"/>
    <w:rsid w:val="00735D19"/>
    <w:rsid w:val="00736E87"/>
    <w:rsid w:val="00737829"/>
    <w:rsid w:val="00737B24"/>
    <w:rsid w:val="00740227"/>
    <w:rsid w:val="00742729"/>
    <w:rsid w:val="0074376C"/>
    <w:rsid w:val="00743829"/>
    <w:rsid w:val="007438E8"/>
    <w:rsid w:val="00743A1E"/>
    <w:rsid w:val="007442B1"/>
    <w:rsid w:val="00744AA4"/>
    <w:rsid w:val="00744DE4"/>
    <w:rsid w:val="00744E76"/>
    <w:rsid w:val="00745461"/>
    <w:rsid w:val="00746C60"/>
    <w:rsid w:val="00747E5A"/>
    <w:rsid w:val="00750738"/>
    <w:rsid w:val="00750F37"/>
    <w:rsid w:val="007513D8"/>
    <w:rsid w:val="00751654"/>
    <w:rsid w:val="0075215F"/>
    <w:rsid w:val="007532AC"/>
    <w:rsid w:val="00753B0E"/>
    <w:rsid w:val="007543CD"/>
    <w:rsid w:val="0075604C"/>
    <w:rsid w:val="00760D0D"/>
    <w:rsid w:val="007629CD"/>
    <w:rsid w:val="00763410"/>
    <w:rsid w:val="0076461D"/>
    <w:rsid w:val="00764806"/>
    <w:rsid w:val="00766342"/>
    <w:rsid w:val="0076739E"/>
    <w:rsid w:val="00767EF4"/>
    <w:rsid w:val="007706CC"/>
    <w:rsid w:val="00772A7E"/>
    <w:rsid w:val="00774292"/>
    <w:rsid w:val="007744EA"/>
    <w:rsid w:val="007746E7"/>
    <w:rsid w:val="00774983"/>
    <w:rsid w:val="00774FD4"/>
    <w:rsid w:val="00775142"/>
    <w:rsid w:val="00776445"/>
    <w:rsid w:val="00777E74"/>
    <w:rsid w:val="00780A2C"/>
    <w:rsid w:val="007814D1"/>
    <w:rsid w:val="00781571"/>
    <w:rsid w:val="00781F0F"/>
    <w:rsid w:val="00783D30"/>
    <w:rsid w:val="00784555"/>
    <w:rsid w:val="00784C1D"/>
    <w:rsid w:val="007850F3"/>
    <w:rsid w:val="007853C2"/>
    <w:rsid w:val="00785408"/>
    <w:rsid w:val="007865E2"/>
    <w:rsid w:val="00786984"/>
    <w:rsid w:val="007875C0"/>
    <w:rsid w:val="00787F7D"/>
    <w:rsid w:val="007906CE"/>
    <w:rsid w:val="00790A60"/>
    <w:rsid w:val="007919BA"/>
    <w:rsid w:val="00792161"/>
    <w:rsid w:val="00792A39"/>
    <w:rsid w:val="00792C52"/>
    <w:rsid w:val="007947C3"/>
    <w:rsid w:val="0079501D"/>
    <w:rsid w:val="00795536"/>
    <w:rsid w:val="00796406"/>
    <w:rsid w:val="00797D34"/>
    <w:rsid w:val="007A0872"/>
    <w:rsid w:val="007A09B2"/>
    <w:rsid w:val="007A28E1"/>
    <w:rsid w:val="007A30E2"/>
    <w:rsid w:val="007A36DE"/>
    <w:rsid w:val="007A5E86"/>
    <w:rsid w:val="007A61D9"/>
    <w:rsid w:val="007A7C94"/>
    <w:rsid w:val="007A7D5C"/>
    <w:rsid w:val="007B1D1B"/>
    <w:rsid w:val="007B2239"/>
    <w:rsid w:val="007B344A"/>
    <w:rsid w:val="007B49DB"/>
    <w:rsid w:val="007B51E7"/>
    <w:rsid w:val="007B64CE"/>
    <w:rsid w:val="007B7A4D"/>
    <w:rsid w:val="007C136C"/>
    <w:rsid w:val="007C2D2C"/>
    <w:rsid w:val="007C33A3"/>
    <w:rsid w:val="007C4454"/>
    <w:rsid w:val="007C630C"/>
    <w:rsid w:val="007C633F"/>
    <w:rsid w:val="007C65D8"/>
    <w:rsid w:val="007C6A89"/>
    <w:rsid w:val="007C6C1C"/>
    <w:rsid w:val="007C7C13"/>
    <w:rsid w:val="007C7C33"/>
    <w:rsid w:val="007D0050"/>
    <w:rsid w:val="007D0A67"/>
    <w:rsid w:val="007D0A71"/>
    <w:rsid w:val="007D0EF2"/>
    <w:rsid w:val="007D11E7"/>
    <w:rsid w:val="007D27F3"/>
    <w:rsid w:val="007D29B6"/>
    <w:rsid w:val="007D2DDC"/>
    <w:rsid w:val="007D5A0E"/>
    <w:rsid w:val="007D69EE"/>
    <w:rsid w:val="007D6F8E"/>
    <w:rsid w:val="007D7F24"/>
    <w:rsid w:val="007E2B19"/>
    <w:rsid w:val="007E3763"/>
    <w:rsid w:val="007E56D6"/>
    <w:rsid w:val="007E5C7F"/>
    <w:rsid w:val="007E7335"/>
    <w:rsid w:val="007E770B"/>
    <w:rsid w:val="007F1BF5"/>
    <w:rsid w:val="007F201B"/>
    <w:rsid w:val="007F204B"/>
    <w:rsid w:val="007F4422"/>
    <w:rsid w:val="007F4E2F"/>
    <w:rsid w:val="007F5E0E"/>
    <w:rsid w:val="007F6788"/>
    <w:rsid w:val="00800CFA"/>
    <w:rsid w:val="008028A4"/>
    <w:rsid w:val="00802BF4"/>
    <w:rsid w:val="00802C12"/>
    <w:rsid w:val="00803472"/>
    <w:rsid w:val="00803526"/>
    <w:rsid w:val="00803E6A"/>
    <w:rsid w:val="00804656"/>
    <w:rsid w:val="008046F0"/>
    <w:rsid w:val="00806156"/>
    <w:rsid w:val="00810649"/>
    <w:rsid w:val="008116A6"/>
    <w:rsid w:val="00811A0A"/>
    <w:rsid w:val="00812E56"/>
    <w:rsid w:val="00813541"/>
    <w:rsid w:val="00813A8D"/>
    <w:rsid w:val="0081461E"/>
    <w:rsid w:val="00815908"/>
    <w:rsid w:val="00816705"/>
    <w:rsid w:val="00816AEE"/>
    <w:rsid w:val="0081748A"/>
    <w:rsid w:val="00817A29"/>
    <w:rsid w:val="00817C40"/>
    <w:rsid w:val="00817F05"/>
    <w:rsid w:val="00817F2C"/>
    <w:rsid w:val="00820A3C"/>
    <w:rsid w:val="00820DD8"/>
    <w:rsid w:val="008216DE"/>
    <w:rsid w:val="008231DD"/>
    <w:rsid w:val="008251B3"/>
    <w:rsid w:val="0082575D"/>
    <w:rsid w:val="008268F1"/>
    <w:rsid w:val="0082711E"/>
    <w:rsid w:val="0082720D"/>
    <w:rsid w:val="00831B2A"/>
    <w:rsid w:val="00831F44"/>
    <w:rsid w:val="00832112"/>
    <w:rsid w:val="00832AB7"/>
    <w:rsid w:val="00832BD5"/>
    <w:rsid w:val="00833099"/>
    <w:rsid w:val="0083334F"/>
    <w:rsid w:val="00833666"/>
    <w:rsid w:val="008337D7"/>
    <w:rsid w:val="0083440E"/>
    <w:rsid w:val="00834570"/>
    <w:rsid w:val="0083490E"/>
    <w:rsid w:val="00834E1C"/>
    <w:rsid w:val="008352D7"/>
    <w:rsid w:val="00835C9E"/>
    <w:rsid w:val="00840FD5"/>
    <w:rsid w:val="00841792"/>
    <w:rsid w:val="008419B0"/>
    <w:rsid w:val="00842009"/>
    <w:rsid w:val="0084264B"/>
    <w:rsid w:val="00842678"/>
    <w:rsid w:val="00843DD2"/>
    <w:rsid w:val="00844315"/>
    <w:rsid w:val="008447BA"/>
    <w:rsid w:val="00844FAF"/>
    <w:rsid w:val="00846C67"/>
    <w:rsid w:val="00850AEF"/>
    <w:rsid w:val="0085486D"/>
    <w:rsid w:val="00854A2F"/>
    <w:rsid w:val="00854D61"/>
    <w:rsid w:val="00854FBB"/>
    <w:rsid w:val="008550B5"/>
    <w:rsid w:val="00855135"/>
    <w:rsid w:val="00856B8F"/>
    <w:rsid w:val="0085738B"/>
    <w:rsid w:val="00860DB9"/>
    <w:rsid w:val="008614E0"/>
    <w:rsid w:val="00862613"/>
    <w:rsid w:val="00862E79"/>
    <w:rsid w:val="00862FC1"/>
    <w:rsid w:val="0086352E"/>
    <w:rsid w:val="00864686"/>
    <w:rsid w:val="008651A7"/>
    <w:rsid w:val="0086562B"/>
    <w:rsid w:val="00866CFE"/>
    <w:rsid w:val="008713D8"/>
    <w:rsid w:val="00871FD0"/>
    <w:rsid w:val="008729F3"/>
    <w:rsid w:val="00874924"/>
    <w:rsid w:val="00874D7D"/>
    <w:rsid w:val="00874E10"/>
    <w:rsid w:val="00875450"/>
    <w:rsid w:val="008767F9"/>
    <w:rsid w:val="008768CA"/>
    <w:rsid w:val="00876BA3"/>
    <w:rsid w:val="00877C05"/>
    <w:rsid w:val="00880891"/>
    <w:rsid w:val="00885404"/>
    <w:rsid w:val="008878F3"/>
    <w:rsid w:val="0089064D"/>
    <w:rsid w:val="00890DA6"/>
    <w:rsid w:val="00892161"/>
    <w:rsid w:val="00893ABB"/>
    <w:rsid w:val="0089445E"/>
    <w:rsid w:val="008945FA"/>
    <w:rsid w:val="00895B54"/>
    <w:rsid w:val="008963FA"/>
    <w:rsid w:val="008969EB"/>
    <w:rsid w:val="00896B1A"/>
    <w:rsid w:val="008A012C"/>
    <w:rsid w:val="008A05C4"/>
    <w:rsid w:val="008A0E92"/>
    <w:rsid w:val="008A143E"/>
    <w:rsid w:val="008A17FC"/>
    <w:rsid w:val="008A2FE1"/>
    <w:rsid w:val="008A34EC"/>
    <w:rsid w:val="008A37E9"/>
    <w:rsid w:val="008A410F"/>
    <w:rsid w:val="008A44C8"/>
    <w:rsid w:val="008A58E8"/>
    <w:rsid w:val="008A6729"/>
    <w:rsid w:val="008A6D6F"/>
    <w:rsid w:val="008B04F7"/>
    <w:rsid w:val="008B139E"/>
    <w:rsid w:val="008B284F"/>
    <w:rsid w:val="008B3662"/>
    <w:rsid w:val="008B3A99"/>
    <w:rsid w:val="008B4833"/>
    <w:rsid w:val="008B601A"/>
    <w:rsid w:val="008B7A78"/>
    <w:rsid w:val="008B7FA4"/>
    <w:rsid w:val="008C09EC"/>
    <w:rsid w:val="008C271C"/>
    <w:rsid w:val="008C4966"/>
    <w:rsid w:val="008C53F7"/>
    <w:rsid w:val="008C55FA"/>
    <w:rsid w:val="008C6B1D"/>
    <w:rsid w:val="008C6EC2"/>
    <w:rsid w:val="008D1477"/>
    <w:rsid w:val="008D3383"/>
    <w:rsid w:val="008D4603"/>
    <w:rsid w:val="008D4DFE"/>
    <w:rsid w:val="008D667E"/>
    <w:rsid w:val="008D70A2"/>
    <w:rsid w:val="008E069C"/>
    <w:rsid w:val="008E0BE2"/>
    <w:rsid w:val="008E0C50"/>
    <w:rsid w:val="008E139F"/>
    <w:rsid w:val="008E1C54"/>
    <w:rsid w:val="008E2021"/>
    <w:rsid w:val="008E215A"/>
    <w:rsid w:val="008E4070"/>
    <w:rsid w:val="008E64BF"/>
    <w:rsid w:val="008E7775"/>
    <w:rsid w:val="008F17CE"/>
    <w:rsid w:val="008F3A6D"/>
    <w:rsid w:val="008F51B9"/>
    <w:rsid w:val="008F5538"/>
    <w:rsid w:val="00900339"/>
    <w:rsid w:val="00901146"/>
    <w:rsid w:val="0090271F"/>
    <w:rsid w:val="0090365C"/>
    <w:rsid w:val="00903A08"/>
    <w:rsid w:val="009059CC"/>
    <w:rsid w:val="009066D2"/>
    <w:rsid w:val="00907782"/>
    <w:rsid w:val="00911452"/>
    <w:rsid w:val="009114E3"/>
    <w:rsid w:val="00911C04"/>
    <w:rsid w:val="0091358C"/>
    <w:rsid w:val="00913906"/>
    <w:rsid w:val="00913BE8"/>
    <w:rsid w:val="00914CDD"/>
    <w:rsid w:val="00916058"/>
    <w:rsid w:val="00916A35"/>
    <w:rsid w:val="00916C17"/>
    <w:rsid w:val="00917E00"/>
    <w:rsid w:val="0092128C"/>
    <w:rsid w:val="00921A43"/>
    <w:rsid w:val="00922758"/>
    <w:rsid w:val="00922AC5"/>
    <w:rsid w:val="0092367C"/>
    <w:rsid w:val="009248AD"/>
    <w:rsid w:val="00925ACF"/>
    <w:rsid w:val="00925C3B"/>
    <w:rsid w:val="00925ED3"/>
    <w:rsid w:val="0092600E"/>
    <w:rsid w:val="0092701D"/>
    <w:rsid w:val="00932377"/>
    <w:rsid w:val="009323E2"/>
    <w:rsid w:val="0093394B"/>
    <w:rsid w:val="009344E2"/>
    <w:rsid w:val="009348A8"/>
    <w:rsid w:val="00934D86"/>
    <w:rsid w:val="00935076"/>
    <w:rsid w:val="00936116"/>
    <w:rsid w:val="00936C57"/>
    <w:rsid w:val="00941554"/>
    <w:rsid w:val="00941C0F"/>
    <w:rsid w:val="00942EC2"/>
    <w:rsid w:val="00944101"/>
    <w:rsid w:val="0094417C"/>
    <w:rsid w:val="00944A12"/>
    <w:rsid w:val="00946132"/>
    <w:rsid w:val="00946184"/>
    <w:rsid w:val="00946330"/>
    <w:rsid w:val="00946BCA"/>
    <w:rsid w:val="00946BF7"/>
    <w:rsid w:val="00946CEE"/>
    <w:rsid w:val="00947EFB"/>
    <w:rsid w:val="009507B9"/>
    <w:rsid w:val="00950A4D"/>
    <w:rsid w:val="00951461"/>
    <w:rsid w:val="0095205B"/>
    <w:rsid w:val="00952A9A"/>
    <w:rsid w:val="00953CD9"/>
    <w:rsid w:val="00955692"/>
    <w:rsid w:val="00955909"/>
    <w:rsid w:val="00955914"/>
    <w:rsid w:val="00955A8E"/>
    <w:rsid w:val="0095666C"/>
    <w:rsid w:val="009578BE"/>
    <w:rsid w:val="00957AE4"/>
    <w:rsid w:val="009602CB"/>
    <w:rsid w:val="009612FD"/>
    <w:rsid w:val="009635AB"/>
    <w:rsid w:val="009637C4"/>
    <w:rsid w:val="00963E97"/>
    <w:rsid w:val="00964A0D"/>
    <w:rsid w:val="00964CD2"/>
    <w:rsid w:val="009655E9"/>
    <w:rsid w:val="00965E7F"/>
    <w:rsid w:val="0096761B"/>
    <w:rsid w:val="009702F1"/>
    <w:rsid w:val="00970C55"/>
    <w:rsid w:val="00971346"/>
    <w:rsid w:val="009718C0"/>
    <w:rsid w:val="009723D1"/>
    <w:rsid w:val="00972FB4"/>
    <w:rsid w:val="00973DBC"/>
    <w:rsid w:val="009755E3"/>
    <w:rsid w:val="00975E23"/>
    <w:rsid w:val="009766F3"/>
    <w:rsid w:val="00977B83"/>
    <w:rsid w:val="0098003A"/>
    <w:rsid w:val="0098266D"/>
    <w:rsid w:val="00982C5F"/>
    <w:rsid w:val="00984C0B"/>
    <w:rsid w:val="0098594F"/>
    <w:rsid w:val="00987788"/>
    <w:rsid w:val="00987A95"/>
    <w:rsid w:val="00987EE8"/>
    <w:rsid w:val="00990F58"/>
    <w:rsid w:val="00992504"/>
    <w:rsid w:val="009938C2"/>
    <w:rsid w:val="00994E0C"/>
    <w:rsid w:val="00994FD8"/>
    <w:rsid w:val="009960A6"/>
    <w:rsid w:val="00996748"/>
    <w:rsid w:val="009A0966"/>
    <w:rsid w:val="009A0CED"/>
    <w:rsid w:val="009A1E19"/>
    <w:rsid w:val="009A22DF"/>
    <w:rsid w:val="009A24DD"/>
    <w:rsid w:val="009A2D02"/>
    <w:rsid w:val="009A3697"/>
    <w:rsid w:val="009A3E83"/>
    <w:rsid w:val="009A3F37"/>
    <w:rsid w:val="009A4A29"/>
    <w:rsid w:val="009A52BE"/>
    <w:rsid w:val="009A61B3"/>
    <w:rsid w:val="009A6725"/>
    <w:rsid w:val="009A784A"/>
    <w:rsid w:val="009A78FE"/>
    <w:rsid w:val="009B1D45"/>
    <w:rsid w:val="009B216A"/>
    <w:rsid w:val="009B2346"/>
    <w:rsid w:val="009B253F"/>
    <w:rsid w:val="009B3C57"/>
    <w:rsid w:val="009B414B"/>
    <w:rsid w:val="009B4190"/>
    <w:rsid w:val="009B494A"/>
    <w:rsid w:val="009B4B0E"/>
    <w:rsid w:val="009B4E38"/>
    <w:rsid w:val="009B527D"/>
    <w:rsid w:val="009B55B8"/>
    <w:rsid w:val="009B6290"/>
    <w:rsid w:val="009B657C"/>
    <w:rsid w:val="009B6F74"/>
    <w:rsid w:val="009C1121"/>
    <w:rsid w:val="009C1949"/>
    <w:rsid w:val="009C2DC5"/>
    <w:rsid w:val="009C309C"/>
    <w:rsid w:val="009C3F21"/>
    <w:rsid w:val="009C48FD"/>
    <w:rsid w:val="009C4A27"/>
    <w:rsid w:val="009C54F2"/>
    <w:rsid w:val="009C5D87"/>
    <w:rsid w:val="009D0B61"/>
    <w:rsid w:val="009D16D7"/>
    <w:rsid w:val="009D2070"/>
    <w:rsid w:val="009D26CE"/>
    <w:rsid w:val="009D2761"/>
    <w:rsid w:val="009D42FA"/>
    <w:rsid w:val="009D6314"/>
    <w:rsid w:val="009D6462"/>
    <w:rsid w:val="009D6480"/>
    <w:rsid w:val="009D76FE"/>
    <w:rsid w:val="009D7C73"/>
    <w:rsid w:val="009E07ED"/>
    <w:rsid w:val="009E1076"/>
    <w:rsid w:val="009E2934"/>
    <w:rsid w:val="009E2B6F"/>
    <w:rsid w:val="009E322B"/>
    <w:rsid w:val="009E67D7"/>
    <w:rsid w:val="009E6B5F"/>
    <w:rsid w:val="009E6DBA"/>
    <w:rsid w:val="009E7418"/>
    <w:rsid w:val="009E7DD5"/>
    <w:rsid w:val="009F0BF7"/>
    <w:rsid w:val="009F1647"/>
    <w:rsid w:val="009F2053"/>
    <w:rsid w:val="009F2FCB"/>
    <w:rsid w:val="009F6D95"/>
    <w:rsid w:val="009F6EF6"/>
    <w:rsid w:val="009F6F7D"/>
    <w:rsid w:val="009F7847"/>
    <w:rsid w:val="00A000A5"/>
    <w:rsid w:val="00A010F3"/>
    <w:rsid w:val="00A01D83"/>
    <w:rsid w:val="00A01EDA"/>
    <w:rsid w:val="00A024AD"/>
    <w:rsid w:val="00A02A63"/>
    <w:rsid w:val="00A02DB0"/>
    <w:rsid w:val="00A03117"/>
    <w:rsid w:val="00A040AC"/>
    <w:rsid w:val="00A044FD"/>
    <w:rsid w:val="00A04E19"/>
    <w:rsid w:val="00A05422"/>
    <w:rsid w:val="00A07F6B"/>
    <w:rsid w:val="00A104CD"/>
    <w:rsid w:val="00A10985"/>
    <w:rsid w:val="00A10C4A"/>
    <w:rsid w:val="00A10CB1"/>
    <w:rsid w:val="00A10F02"/>
    <w:rsid w:val="00A11AB9"/>
    <w:rsid w:val="00A12554"/>
    <w:rsid w:val="00A12922"/>
    <w:rsid w:val="00A13307"/>
    <w:rsid w:val="00A13FBF"/>
    <w:rsid w:val="00A14C4E"/>
    <w:rsid w:val="00A14E56"/>
    <w:rsid w:val="00A1512F"/>
    <w:rsid w:val="00A1552B"/>
    <w:rsid w:val="00A15FB6"/>
    <w:rsid w:val="00A16010"/>
    <w:rsid w:val="00A1601E"/>
    <w:rsid w:val="00A172ED"/>
    <w:rsid w:val="00A1732F"/>
    <w:rsid w:val="00A17795"/>
    <w:rsid w:val="00A200B7"/>
    <w:rsid w:val="00A200BF"/>
    <w:rsid w:val="00A20F40"/>
    <w:rsid w:val="00A20FEF"/>
    <w:rsid w:val="00A2247C"/>
    <w:rsid w:val="00A224FA"/>
    <w:rsid w:val="00A22CE9"/>
    <w:rsid w:val="00A25802"/>
    <w:rsid w:val="00A30506"/>
    <w:rsid w:val="00A31271"/>
    <w:rsid w:val="00A31273"/>
    <w:rsid w:val="00A314B4"/>
    <w:rsid w:val="00A31BB6"/>
    <w:rsid w:val="00A32EF2"/>
    <w:rsid w:val="00A3398C"/>
    <w:rsid w:val="00A339D3"/>
    <w:rsid w:val="00A34AB8"/>
    <w:rsid w:val="00A35BBB"/>
    <w:rsid w:val="00A35C8B"/>
    <w:rsid w:val="00A36A7A"/>
    <w:rsid w:val="00A3754E"/>
    <w:rsid w:val="00A40DB9"/>
    <w:rsid w:val="00A41B1F"/>
    <w:rsid w:val="00A42B4A"/>
    <w:rsid w:val="00A43400"/>
    <w:rsid w:val="00A434A2"/>
    <w:rsid w:val="00A4403E"/>
    <w:rsid w:val="00A45461"/>
    <w:rsid w:val="00A4603A"/>
    <w:rsid w:val="00A464F8"/>
    <w:rsid w:val="00A46C21"/>
    <w:rsid w:val="00A46D81"/>
    <w:rsid w:val="00A47929"/>
    <w:rsid w:val="00A50649"/>
    <w:rsid w:val="00A513A4"/>
    <w:rsid w:val="00A514BA"/>
    <w:rsid w:val="00A51CD4"/>
    <w:rsid w:val="00A53724"/>
    <w:rsid w:val="00A54D26"/>
    <w:rsid w:val="00A54EEB"/>
    <w:rsid w:val="00A55504"/>
    <w:rsid w:val="00A55B96"/>
    <w:rsid w:val="00A55C1C"/>
    <w:rsid w:val="00A56147"/>
    <w:rsid w:val="00A57522"/>
    <w:rsid w:val="00A575E5"/>
    <w:rsid w:val="00A57754"/>
    <w:rsid w:val="00A603EF"/>
    <w:rsid w:val="00A6060C"/>
    <w:rsid w:val="00A61806"/>
    <w:rsid w:val="00A61A3C"/>
    <w:rsid w:val="00A635AF"/>
    <w:rsid w:val="00A645D3"/>
    <w:rsid w:val="00A65264"/>
    <w:rsid w:val="00A65E80"/>
    <w:rsid w:val="00A664EA"/>
    <w:rsid w:val="00A67330"/>
    <w:rsid w:val="00A676AA"/>
    <w:rsid w:val="00A70A40"/>
    <w:rsid w:val="00A727E9"/>
    <w:rsid w:val="00A7466E"/>
    <w:rsid w:val="00A74FDB"/>
    <w:rsid w:val="00A751EA"/>
    <w:rsid w:val="00A75C44"/>
    <w:rsid w:val="00A75CC0"/>
    <w:rsid w:val="00A75F44"/>
    <w:rsid w:val="00A7637F"/>
    <w:rsid w:val="00A769E7"/>
    <w:rsid w:val="00A7752A"/>
    <w:rsid w:val="00A776AA"/>
    <w:rsid w:val="00A77FF6"/>
    <w:rsid w:val="00A80F7E"/>
    <w:rsid w:val="00A82346"/>
    <w:rsid w:val="00A82590"/>
    <w:rsid w:val="00A82D36"/>
    <w:rsid w:val="00A82F7A"/>
    <w:rsid w:val="00A83F8C"/>
    <w:rsid w:val="00A84085"/>
    <w:rsid w:val="00A84793"/>
    <w:rsid w:val="00A857CD"/>
    <w:rsid w:val="00A875B0"/>
    <w:rsid w:val="00A87FB1"/>
    <w:rsid w:val="00A908F8"/>
    <w:rsid w:val="00A90C0A"/>
    <w:rsid w:val="00A917F3"/>
    <w:rsid w:val="00A91949"/>
    <w:rsid w:val="00A92772"/>
    <w:rsid w:val="00A93749"/>
    <w:rsid w:val="00A93F36"/>
    <w:rsid w:val="00A9596D"/>
    <w:rsid w:val="00A96EB1"/>
    <w:rsid w:val="00A9742F"/>
    <w:rsid w:val="00AA0C27"/>
    <w:rsid w:val="00AA1147"/>
    <w:rsid w:val="00AA2BA2"/>
    <w:rsid w:val="00AA3D68"/>
    <w:rsid w:val="00AA44C2"/>
    <w:rsid w:val="00AA5FBD"/>
    <w:rsid w:val="00AA74E8"/>
    <w:rsid w:val="00AB0304"/>
    <w:rsid w:val="00AB111E"/>
    <w:rsid w:val="00AB13D7"/>
    <w:rsid w:val="00AB21D0"/>
    <w:rsid w:val="00AB21D4"/>
    <w:rsid w:val="00AB3E5B"/>
    <w:rsid w:val="00AB46D2"/>
    <w:rsid w:val="00AB5A2A"/>
    <w:rsid w:val="00AB5D17"/>
    <w:rsid w:val="00AB7796"/>
    <w:rsid w:val="00AB7DDD"/>
    <w:rsid w:val="00AC263C"/>
    <w:rsid w:val="00AC290A"/>
    <w:rsid w:val="00AC314D"/>
    <w:rsid w:val="00AC3E28"/>
    <w:rsid w:val="00AC5D24"/>
    <w:rsid w:val="00AD0094"/>
    <w:rsid w:val="00AD0B72"/>
    <w:rsid w:val="00AD1144"/>
    <w:rsid w:val="00AD3E87"/>
    <w:rsid w:val="00AD4274"/>
    <w:rsid w:val="00AD4480"/>
    <w:rsid w:val="00AD4B83"/>
    <w:rsid w:val="00AD539C"/>
    <w:rsid w:val="00AD57C5"/>
    <w:rsid w:val="00AD6462"/>
    <w:rsid w:val="00AD6FAD"/>
    <w:rsid w:val="00AD7963"/>
    <w:rsid w:val="00AE18DA"/>
    <w:rsid w:val="00AE2326"/>
    <w:rsid w:val="00AE2E46"/>
    <w:rsid w:val="00AE37FD"/>
    <w:rsid w:val="00AE4CEE"/>
    <w:rsid w:val="00AE6084"/>
    <w:rsid w:val="00AF066F"/>
    <w:rsid w:val="00AF0F91"/>
    <w:rsid w:val="00AF12C3"/>
    <w:rsid w:val="00AF152A"/>
    <w:rsid w:val="00AF1915"/>
    <w:rsid w:val="00AF215E"/>
    <w:rsid w:val="00AF26E3"/>
    <w:rsid w:val="00AF2B67"/>
    <w:rsid w:val="00AF31AC"/>
    <w:rsid w:val="00AF3BAE"/>
    <w:rsid w:val="00AF40B4"/>
    <w:rsid w:val="00AF450B"/>
    <w:rsid w:val="00AF495C"/>
    <w:rsid w:val="00AF496D"/>
    <w:rsid w:val="00AF5B8C"/>
    <w:rsid w:val="00AF6708"/>
    <w:rsid w:val="00AF69F5"/>
    <w:rsid w:val="00B0243A"/>
    <w:rsid w:val="00B025C8"/>
    <w:rsid w:val="00B02DA6"/>
    <w:rsid w:val="00B02E04"/>
    <w:rsid w:val="00B03021"/>
    <w:rsid w:val="00B045A4"/>
    <w:rsid w:val="00B045F1"/>
    <w:rsid w:val="00B0478D"/>
    <w:rsid w:val="00B0498B"/>
    <w:rsid w:val="00B04F66"/>
    <w:rsid w:val="00B05C57"/>
    <w:rsid w:val="00B06931"/>
    <w:rsid w:val="00B07753"/>
    <w:rsid w:val="00B07EC0"/>
    <w:rsid w:val="00B11132"/>
    <w:rsid w:val="00B1191E"/>
    <w:rsid w:val="00B119ED"/>
    <w:rsid w:val="00B11D72"/>
    <w:rsid w:val="00B11DFC"/>
    <w:rsid w:val="00B13009"/>
    <w:rsid w:val="00B13011"/>
    <w:rsid w:val="00B14394"/>
    <w:rsid w:val="00B1447E"/>
    <w:rsid w:val="00B14618"/>
    <w:rsid w:val="00B14F06"/>
    <w:rsid w:val="00B15449"/>
    <w:rsid w:val="00B15DA1"/>
    <w:rsid w:val="00B16E9C"/>
    <w:rsid w:val="00B16FCC"/>
    <w:rsid w:val="00B17337"/>
    <w:rsid w:val="00B17AD2"/>
    <w:rsid w:val="00B17B57"/>
    <w:rsid w:val="00B22576"/>
    <w:rsid w:val="00B23844"/>
    <w:rsid w:val="00B23B18"/>
    <w:rsid w:val="00B247C5"/>
    <w:rsid w:val="00B276EA"/>
    <w:rsid w:val="00B30225"/>
    <w:rsid w:val="00B316E7"/>
    <w:rsid w:val="00B3191C"/>
    <w:rsid w:val="00B32FC5"/>
    <w:rsid w:val="00B34F11"/>
    <w:rsid w:val="00B35AF7"/>
    <w:rsid w:val="00B363A8"/>
    <w:rsid w:val="00B3661E"/>
    <w:rsid w:val="00B36C32"/>
    <w:rsid w:val="00B43220"/>
    <w:rsid w:val="00B43C4C"/>
    <w:rsid w:val="00B45884"/>
    <w:rsid w:val="00B45CC7"/>
    <w:rsid w:val="00B4644A"/>
    <w:rsid w:val="00B46609"/>
    <w:rsid w:val="00B46AB2"/>
    <w:rsid w:val="00B46AB5"/>
    <w:rsid w:val="00B46F4B"/>
    <w:rsid w:val="00B500FE"/>
    <w:rsid w:val="00B504D3"/>
    <w:rsid w:val="00B50767"/>
    <w:rsid w:val="00B50C9D"/>
    <w:rsid w:val="00B51896"/>
    <w:rsid w:val="00B51EF8"/>
    <w:rsid w:val="00B52020"/>
    <w:rsid w:val="00B5313A"/>
    <w:rsid w:val="00B55688"/>
    <w:rsid w:val="00B57C26"/>
    <w:rsid w:val="00B57CAB"/>
    <w:rsid w:val="00B60101"/>
    <w:rsid w:val="00B609C8"/>
    <w:rsid w:val="00B610A5"/>
    <w:rsid w:val="00B63B1F"/>
    <w:rsid w:val="00B63D30"/>
    <w:rsid w:val="00B647AD"/>
    <w:rsid w:val="00B64B15"/>
    <w:rsid w:val="00B64FED"/>
    <w:rsid w:val="00B6594C"/>
    <w:rsid w:val="00B65D90"/>
    <w:rsid w:val="00B65EF5"/>
    <w:rsid w:val="00B6624F"/>
    <w:rsid w:val="00B663F7"/>
    <w:rsid w:val="00B66980"/>
    <w:rsid w:val="00B66E84"/>
    <w:rsid w:val="00B6727C"/>
    <w:rsid w:val="00B707B5"/>
    <w:rsid w:val="00B70F66"/>
    <w:rsid w:val="00B724D8"/>
    <w:rsid w:val="00B74CCC"/>
    <w:rsid w:val="00B76667"/>
    <w:rsid w:val="00B777F3"/>
    <w:rsid w:val="00B81A61"/>
    <w:rsid w:val="00B820DE"/>
    <w:rsid w:val="00B83D8A"/>
    <w:rsid w:val="00B848D7"/>
    <w:rsid w:val="00B84DB0"/>
    <w:rsid w:val="00B84DD7"/>
    <w:rsid w:val="00B8638E"/>
    <w:rsid w:val="00B86A35"/>
    <w:rsid w:val="00B87538"/>
    <w:rsid w:val="00B8755F"/>
    <w:rsid w:val="00B91108"/>
    <w:rsid w:val="00B918F5"/>
    <w:rsid w:val="00B92A83"/>
    <w:rsid w:val="00B92EF2"/>
    <w:rsid w:val="00B93C81"/>
    <w:rsid w:val="00B93FE4"/>
    <w:rsid w:val="00B964B0"/>
    <w:rsid w:val="00B97E57"/>
    <w:rsid w:val="00B97EBB"/>
    <w:rsid w:val="00BA0C9B"/>
    <w:rsid w:val="00BA162D"/>
    <w:rsid w:val="00BA16BF"/>
    <w:rsid w:val="00BA38F1"/>
    <w:rsid w:val="00BA3B4E"/>
    <w:rsid w:val="00BA3B70"/>
    <w:rsid w:val="00BA44DD"/>
    <w:rsid w:val="00BA4817"/>
    <w:rsid w:val="00BA5E37"/>
    <w:rsid w:val="00BA71EC"/>
    <w:rsid w:val="00BA73DA"/>
    <w:rsid w:val="00BA74DC"/>
    <w:rsid w:val="00BA7E09"/>
    <w:rsid w:val="00BB00B8"/>
    <w:rsid w:val="00BB064E"/>
    <w:rsid w:val="00BB1483"/>
    <w:rsid w:val="00BB245A"/>
    <w:rsid w:val="00BB2F89"/>
    <w:rsid w:val="00BB3EBB"/>
    <w:rsid w:val="00BB4221"/>
    <w:rsid w:val="00BB5855"/>
    <w:rsid w:val="00BB5D67"/>
    <w:rsid w:val="00BB6EB6"/>
    <w:rsid w:val="00BC0EF8"/>
    <w:rsid w:val="00BC0F7D"/>
    <w:rsid w:val="00BC15B4"/>
    <w:rsid w:val="00BC1793"/>
    <w:rsid w:val="00BC1B9D"/>
    <w:rsid w:val="00BC1FD3"/>
    <w:rsid w:val="00BC4F22"/>
    <w:rsid w:val="00BC5C40"/>
    <w:rsid w:val="00BC5D34"/>
    <w:rsid w:val="00BC68C0"/>
    <w:rsid w:val="00BC6B00"/>
    <w:rsid w:val="00BC6F03"/>
    <w:rsid w:val="00BC7403"/>
    <w:rsid w:val="00BD049D"/>
    <w:rsid w:val="00BD0774"/>
    <w:rsid w:val="00BD17D0"/>
    <w:rsid w:val="00BD3543"/>
    <w:rsid w:val="00BD3758"/>
    <w:rsid w:val="00BD41EF"/>
    <w:rsid w:val="00BD4762"/>
    <w:rsid w:val="00BD4A0F"/>
    <w:rsid w:val="00BD4C1D"/>
    <w:rsid w:val="00BD56C7"/>
    <w:rsid w:val="00BD58C4"/>
    <w:rsid w:val="00BD66AA"/>
    <w:rsid w:val="00BD7F87"/>
    <w:rsid w:val="00BE0345"/>
    <w:rsid w:val="00BE050E"/>
    <w:rsid w:val="00BE1520"/>
    <w:rsid w:val="00BE1597"/>
    <w:rsid w:val="00BE1A8F"/>
    <w:rsid w:val="00BE1E66"/>
    <w:rsid w:val="00BE1F3C"/>
    <w:rsid w:val="00BE1F58"/>
    <w:rsid w:val="00BE2D30"/>
    <w:rsid w:val="00BE44B8"/>
    <w:rsid w:val="00BE6123"/>
    <w:rsid w:val="00BF22DA"/>
    <w:rsid w:val="00BF23FC"/>
    <w:rsid w:val="00BF2B93"/>
    <w:rsid w:val="00BF2E4A"/>
    <w:rsid w:val="00BF48B2"/>
    <w:rsid w:val="00BF54C0"/>
    <w:rsid w:val="00BF5DCA"/>
    <w:rsid w:val="00BF666A"/>
    <w:rsid w:val="00BF6D59"/>
    <w:rsid w:val="00BF70C3"/>
    <w:rsid w:val="00C003C2"/>
    <w:rsid w:val="00C00652"/>
    <w:rsid w:val="00C00735"/>
    <w:rsid w:val="00C01E69"/>
    <w:rsid w:val="00C021EE"/>
    <w:rsid w:val="00C0263D"/>
    <w:rsid w:val="00C02A95"/>
    <w:rsid w:val="00C030AD"/>
    <w:rsid w:val="00C059C3"/>
    <w:rsid w:val="00C077B0"/>
    <w:rsid w:val="00C07991"/>
    <w:rsid w:val="00C1005B"/>
    <w:rsid w:val="00C10A3A"/>
    <w:rsid w:val="00C1120B"/>
    <w:rsid w:val="00C14E1F"/>
    <w:rsid w:val="00C150BB"/>
    <w:rsid w:val="00C15D97"/>
    <w:rsid w:val="00C1605F"/>
    <w:rsid w:val="00C164A7"/>
    <w:rsid w:val="00C17B79"/>
    <w:rsid w:val="00C210C1"/>
    <w:rsid w:val="00C22A31"/>
    <w:rsid w:val="00C22F35"/>
    <w:rsid w:val="00C23794"/>
    <w:rsid w:val="00C237F9"/>
    <w:rsid w:val="00C24844"/>
    <w:rsid w:val="00C24E4C"/>
    <w:rsid w:val="00C251F3"/>
    <w:rsid w:val="00C25BC6"/>
    <w:rsid w:val="00C26B8C"/>
    <w:rsid w:val="00C31789"/>
    <w:rsid w:val="00C33079"/>
    <w:rsid w:val="00C34269"/>
    <w:rsid w:val="00C3493F"/>
    <w:rsid w:val="00C350FD"/>
    <w:rsid w:val="00C352BB"/>
    <w:rsid w:val="00C35D1B"/>
    <w:rsid w:val="00C36250"/>
    <w:rsid w:val="00C369F1"/>
    <w:rsid w:val="00C36BCD"/>
    <w:rsid w:val="00C37334"/>
    <w:rsid w:val="00C37C9B"/>
    <w:rsid w:val="00C40863"/>
    <w:rsid w:val="00C40865"/>
    <w:rsid w:val="00C41208"/>
    <w:rsid w:val="00C41448"/>
    <w:rsid w:val="00C41FF0"/>
    <w:rsid w:val="00C422A3"/>
    <w:rsid w:val="00C42BB0"/>
    <w:rsid w:val="00C433E9"/>
    <w:rsid w:val="00C44DAB"/>
    <w:rsid w:val="00C455C1"/>
    <w:rsid w:val="00C45C93"/>
    <w:rsid w:val="00C46CAC"/>
    <w:rsid w:val="00C470F2"/>
    <w:rsid w:val="00C479F9"/>
    <w:rsid w:val="00C500EC"/>
    <w:rsid w:val="00C50BB2"/>
    <w:rsid w:val="00C50CC5"/>
    <w:rsid w:val="00C510CD"/>
    <w:rsid w:val="00C512AB"/>
    <w:rsid w:val="00C52D97"/>
    <w:rsid w:val="00C532A1"/>
    <w:rsid w:val="00C532E6"/>
    <w:rsid w:val="00C538C5"/>
    <w:rsid w:val="00C53CE3"/>
    <w:rsid w:val="00C53DC3"/>
    <w:rsid w:val="00C54A30"/>
    <w:rsid w:val="00C54CED"/>
    <w:rsid w:val="00C55D17"/>
    <w:rsid w:val="00C55DF8"/>
    <w:rsid w:val="00C55FEE"/>
    <w:rsid w:val="00C569F4"/>
    <w:rsid w:val="00C56A9B"/>
    <w:rsid w:val="00C60AAA"/>
    <w:rsid w:val="00C61462"/>
    <w:rsid w:val="00C62CD2"/>
    <w:rsid w:val="00C62CF6"/>
    <w:rsid w:val="00C632F4"/>
    <w:rsid w:val="00C639D3"/>
    <w:rsid w:val="00C642DD"/>
    <w:rsid w:val="00C65CC8"/>
    <w:rsid w:val="00C66282"/>
    <w:rsid w:val="00C666F4"/>
    <w:rsid w:val="00C6674B"/>
    <w:rsid w:val="00C66B55"/>
    <w:rsid w:val="00C679D5"/>
    <w:rsid w:val="00C706D3"/>
    <w:rsid w:val="00C7229E"/>
    <w:rsid w:val="00C72D07"/>
    <w:rsid w:val="00C732E4"/>
    <w:rsid w:val="00C748C2"/>
    <w:rsid w:val="00C7563D"/>
    <w:rsid w:val="00C76409"/>
    <w:rsid w:val="00C769A4"/>
    <w:rsid w:val="00C76A6E"/>
    <w:rsid w:val="00C77857"/>
    <w:rsid w:val="00C77C22"/>
    <w:rsid w:val="00C77D6A"/>
    <w:rsid w:val="00C808D3"/>
    <w:rsid w:val="00C8156B"/>
    <w:rsid w:val="00C8166A"/>
    <w:rsid w:val="00C8167C"/>
    <w:rsid w:val="00C81FFA"/>
    <w:rsid w:val="00C82E43"/>
    <w:rsid w:val="00C83EED"/>
    <w:rsid w:val="00C83FF4"/>
    <w:rsid w:val="00C84000"/>
    <w:rsid w:val="00C85C04"/>
    <w:rsid w:val="00C8661B"/>
    <w:rsid w:val="00C86BB0"/>
    <w:rsid w:val="00C8757D"/>
    <w:rsid w:val="00C876B7"/>
    <w:rsid w:val="00C90F0C"/>
    <w:rsid w:val="00C91674"/>
    <w:rsid w:val="00C923E3"/>
    <w:rsid w:val="00C9296C"/>
    <w:rsid w:val="00C92D50"/>
    <w:rsid w:val="00C94CB8"/>
    <w:rsid w:val="00C95C4E"/>
    <w:rsid w:val="00C964E7"/>
    <w:rsid w:val="00C9706E"/>
    <w:rsid w:val="00C975AE"/>
    <w:rsid w:val="00C97E26"/>
    <w:rsid w:val="00CA2FF4"/>
    <w:rsid w:val="00CA3CCB"/>
    <w:rsid w:val="00CA3D0C"/>
    <w:rsid w:val="00CA49BF"/>
    <w:rsid w:val="00CA58D0"/>
    <w:rsid w:val="00CA5BB6"/>
    <w:rsid w:val="00CA5C91"/>
    <w:rsid w:val="00CA5CDB"/>
    <w:rsid w:val="00CA6C88"/>
    <w:rsid w:val="00CA76AA"/>
    <w:rsid w:val="00CA7890"/>
    <w:rsid w:val="00CB0EDD"/>
    <w:rsid w:val="00CB3603"/>
    <w:rsid w:val="00CB3918"/>
    <w:rsid w:val="00CB45DA"/>
    <w:rsid w:val="00CB5166"/>
    <w:rsid w:val="00CB6A40"/>
    <w:rsid w:val="00CB6CD7"/>
    <w:rsid w:val="00CC0014"/>
    <w:rsid w:val="00CC03C7"/>
    <w:rsid w:val="00CC125E"/>
    <w:rsid w:val="00CC12A0"/>
    <w:rsid w:val="00CC1A5D"/>
    <w:rsid w:val="00CC2896"/>
    <w:rsid w:val="00CC2907"/>
    <w:rsid w:val="00CC2A22"/>
    <w:rsid w:val="00CC3297"/>
    <w:rsid w:val="00CC32FD"/>
    <w:rsid w:val="00CC3952"/>
    <w:rsid w:val="00CC4306"/>
    <w:rsid w:val="00CC45FA"/>
    <w:rsid w:val="00CC52D5"/>
    <w:rsid w:val="00CC6397"/>
    <w:rsid w:val="00CC71FF"/>
    <w:rsid w:val="00CD0638"/>
    <w:rsid w:val="00CD09ED"/>
    <w:rsid w:val="00CD1D4A"/>
    <w:rsid w:val="00CD3C84"/>
    <w:rsid w:val="00CD49F0"/>
    <w:rsid w:val="00CD5098"/>
    <w:rsid w:val="00CD62F3"/>
    <w:rsid w:val="00CD6570"/>
    <w:rsid w:val="00CD6925"/>
    <w:rsid w:val="00CD6E4D"/>
    <w:rsid w:val="00CD7DDE"/>
    <w:rsid w:val="00CE02FC"/>
    <w:rsid w:val="00CE1006"/>
    <w:rsid w:val="00CE3328"/>
    <w:rsid w:val="00CE360F"/>
    <w:rsid w:val="00CE47C5"/>
    <w:rsid w:val="00CE4916"/>
    <w:rsid w:val="00CE60C2"/>
    <w:rsid w:val="00CE681E"/>
    <w:rsid w:val="00CE6C2E"/>
    <w:rsid w:val="00CE7D57"/>
    <w:rsid w:val="00CF0120"/>
    <w:rsid w:val="00CF13FB"/>
    <w:rsid w:val="00CF21AF"/>
    <w:rsid w:val="00CF24DE"/>
    <w:rsid w:val="00CF2B88"/>
    <w:rsid w:val="00CF47FA"/>
    <w:rsid w:val="00CF4D4D"/>
    <w:rsid w:val="00CF6183"/>
    <w:rsid w:val="00CF70B8"/>
    <w:rsid w:val="00CF75FE"/>
    <w:rsid w:val="00CF7694"/>
    <w:rsid w:val="00CF7A3B"/>
    <w:rsid w:val="00CF7F26"/>
    <w:rsid w:val="00D00E39"/>
    <w:rsid w:val="00D018BD"/>
    <w:rsid w:val="00D01F91"/>
    <w:rsid w:val="00D02383"/>
    <w:rsid w:val="00D0308D"/>
    <w:rsid w:val="00D037F9"/>
    <w:rsid w:val="00D078FE"/>
    <w:rsid w:val="00D07F4C"/>
    <w:rsid w:val="00D11838"/>
    <w:rsid w:val="00D129B7"/>
    <w:rsid w:val="00D13702"/>
    <w:rsid w:val="00D14481"/>
    <w:rsid w:val="00D148C0"/>
    <w:rsid w:val="00D14A06"/>
    <w:rsid w:val="00D14B32"/>
    <w:rsid w:val="00D158E9"/>
    <w:rsid w:val="00D15FF2"/>
    <w:rsid w:val="00D16C35"/>
    <w:rsid w:val="00D170E4"/>
    <w:rsid w:val="00D17A04"/>
    <w:rsid w:val="00D22471"/>
    <w:rsid w:val="00D22B9C"/>
    <w:rsid w:val="00D238A8"/>
    <w:rsid w:val="00D23A84"/>
    <w:rsid w:val="00D244F9"/>
    <w:rsid w:val="00D25AE7"/>
    <w:rsid w:val="00D271FE"/>
    <w:rsid w:val="00D30599"/>
    <w:rsid w:val="00D31708"/>
    <w:rsid w:val="00D31FED"/>
    <w:rsid w:val="00D32118"/>
    <w:rsid w:val="00D333AF"/>
    <w:rsid w:val="00D33F2A"/>
    <w:rsid w:val="00D34604"/>
    <w:rsid w:val="00D34B87"/>
    <w:rsid w:val="00D363B3"/>
    <w:rsid w:val="00D41FCB"/>
    <w:rsid w:val="00D42972"/>
    <w:rsid w:val="00D42AF7"/>
    <w:rsid w:val="00D43B5E"/>
    <w:rsid w:val="00D43C4F"/>
    <w:rsid w:val="00D44275"/>
    <w:rsid w:val="00D446CE"/>
    <w:rsid w:val="00D44722"/>
    <w:rsid w:val="00D4522B"/>
    <w:rsid w:val="00D4552A"/>
    <w:rsid w:val="00D50F3D"/>
    <w:rsid w:val="00D51360"/>
    <w:rsid w:val="00D5163E"/>
    <w:rsid w:val="00D51FF3"/>
    <w:rsid w:val="00D51FFC"/>
    <w:rsid w:val="00D52835"/>
    <w:rsid w:val="00D53A97"/>
    <w:rsid w:val="00D54434"/>
    <w:rsid w:val="00D552EA"/>
    <w:rsid w:val="00D554FA"/>
    <w:rsid w:val="00D56B2E"/>
    <w:rsid w:val="00D604DC"/>
    <w:rsid w:val="00D6194F"/>
    <w:rsid w:val="00D61C97"/>
    <w:rsid w:val="00D621E3"/>
    <w:rsid w:val="00D6277E"/>
    <w:rsid w:val="00D62DDC"/>
    <w:rsid w:val="00D63CA5"/>
    <w:rsid w:val="00D63F4C"/>
    <w:rsid w:val="00D64973"/>
    <w:rsid w:val="00D6523B"/>
    <w:rsid w:val="00D652ED"/>
    <w:rsid w:val="00D65E02"/>
    <w:rsid w:val="00D673D8"/>
    <w:rsid w:val="00D67F66"/>
    <w:rsid w:val="00D70744"/>
    <w:rsid w:val="00D70B71"/>
    <w:rsid w:val="00D71984"/>
    <w:rsid w:val="00D71DAE"/>
    <w:rsid w:val="00D72725"/>
    <w:rsid w:val="00D73704"/>
    <w:rsid w:val="00D738D6"/>
    <w:rsid w:val="00D74970"/>
    <w:rsid w:val="00D755EB"/>
    <w:rsid w:val="00D75A34"/>
    <w:rsid w:val="00D7649E"/>
    <w:rsid w:val="00D771C5"/>
    <w:rsid w:val="00D778B4"/>
    <w:rsid w:val="00D77E05"/>
    <w:rsid w:val="00D80262"/>
    <w:rsid w:val="00D809B9"/>
    <w:rsid w:val="00D81950"/>
    <w:rsid w:val="00D8274D"/>
    <w:rsid w:val="00D83322"/>
    <w:rsid w:val="00D85E70"/>
    <w:rsid w:val="00D860AF"/>
    <w:rsid w:val="00D862B7"/>
    <w:rsid w:val="00D86747"/>
    <w:rsid w:val="00D87615"/>
    <w:rsid w:val="00D87E00"/>
    <w:rsid w:val="00D9015A"/>
    <w:rsid w:val="00D90478"/>
    <w:rsid w:val="00D90890"/>
    <w:rsid w:val="00D909AA"/>
    <w:rsid w:val="00D9134D"/>
    <w:rsid w:val="00D91BDF"/>
    <w:rsid w:val="00D9221E"/>
    <w:rsid w:val="00D925ED"/>
    <w:rsid w:val="00D92C47"/>
    <w:rsid w:val="00D933AA"/>
    <w:rsid w:val="00D95362"/>
    <w:rsid w:val="00D967CA"/>
    <w:rsid w:val="00D96EB5"/>
    <w:rsid w:val="00D9746A"/>
    <w:rsid w:val="00D97DAF"/>
    <w:rsid w:val="00D97F30"/>
    <w:rsid w:val="00DA1B80"/>
    <w:rsid w:val="00DA1FE9"/>
    <w:rsid w:val="00DA237B"/>
    <w:rsid w:val="00DA24BF"/>
    <w:rsid w:val="00DA3448"/>
    <w:rsid w:val="00DA4430"/>
    <w:rsid w:val="00DA45AF"/>
    <w:rsid w:val="00DA74FB"/>
    <w:rsid w:val="00DA7A03"/>
    <w:rsid w:val="00DB0009"/>
    <w:rsid w:val="00DB0511"/>
    <w:rsid w:val="00DB1818"/>
    <w:rsid w:val="00DB3640"/>
    <w:rsid w:val="00DB36D4"/>
    <w:rsid w:val="00DB4127"/>
    <w:rsid w:val="00DB4275"/>
    <w:rsid w:val="00DB440A"/>
    <w:rsid w:val="00DB4476"/>
    <w:rsid w:val="00DB44B4"/>
    <w:rsid w:val="00DB49E1"/>
    <w:rsid w:val="00DB596F"/>
    <w:rsid w:val="00DB70C2"/>
    <w:rsid w:val="00DB74D5"/>
    <w:rsid w:val="00DC08A5"/>
    <w:rsid w:val="00DC0CA5"/>
    <w:rsid w:val="00DC0DE0"/>
    <w:rsid w:val="00DC1328"/>
    <w:rsid w:val="00DC18CA"/>
    <w:rsid w:val="00DC1BE2"/>
    <w:rsid w:val="00DC309B"/>
    <w:rsid w:val="00DC3351"/>
    <w:rsid w:val="00DC4AAE"/>
    <w:rsid w:val="00DC4D77"/>
    <w:rsid w:val="00DC4DA2"/>
    <w:rsid w:val="00DC5225"/>
    <w:rsid w:val="00DC5302"/>
    <w:rsid w:val="00DC5488"/>
    <w:rsid w:val="00DC58E0"/>
    <w:rsid w:val="00DC7BA4"/>
    <w:rsid w:val="00DC7F8D"/>
    <w:rsid w:val="00DD0E94"/>
    <w:rsid w:val="00DD0F37"/>
    <w:rsid w:val="00DD2BA3"/>
    <w:rsid w:val="00DD4AA9"/>
    <w:rsid w:val="00DD60AD"/>
    <w:rsid w:val="00DD6228"/>
    <w:rsid w:val="00DE0993"/>
    <w:rsid w:val="00DE1718"/>
    <w:rsid w:val="00DE1B03"/>
    <w:rsid w:val="00DE2316"/>
    <w:rsid w:val="00DE2512"/>
    <w:rsid w:val="00DE3935"/>
    <w:rsid w:val="00DE3A2E"/>
    <w:rsid w:val="00DE3C50"/>
    <w:rsid w:val="00DE4611"/>
    <w:rsid w:val="00DE4E1D"/>
    <w:rsid w:val="00DE4E7D"/>
    <w:rsid w:val="00DE501F"/>
    <w:rsid w:val="00DE523B"/>
    <w:rsid w:val="00DE6931"/>
    <w:rsid w:val="00DE69D2"/>
    <w:rsid w:val="00DE7D28"/>
    <w:rsid w:val="00DF007E"/>
    <w:rsid w:val="00DF0935"/>
    <w:rsid w:val="00DF0B95"/>
    <w:rsid w:val="00DF23B5"/>
    <w:rsid w:val="00DF5101"/>
    <w:rsid w:val="00DF5215"/>
    <w:rsid w:val="00DF58F7"/>
    <w:rsid w:val="00DF62CD"/>
    <w:rsid w:val="00DF687F"/>
    <w:rsid w:val="00DF6A12"/>
    <w:rsid w:val="00DF708A"/>
    <w:rsid w:val="00DF7187"/>
    <w:rsid w:val="00E0046B"/>
    <w:rsid w:val="00E00582"/>
    <w:rsid w:val="00E02024"/>
    <w:rsid w:val="00E03645"/>
    <w:rsid w:val="00E03C96"/>
    <w:rsid w:val="00E03F2E"/>
    <w:rsid w:val="00E04144"/>
    <w:rsid w:val="00E04223"/>
    <w:rsid w:val="00E049C7"/>
    <w:rsid w:val="00E04C72"/>
    <w:rsid w:val="00E05B22"/>
    <w:rsid w:val="00E07713"/>
    <w:rsid w:val="00E105CA"/>
    <w:rsid w:val="00E10977"/>
    <w:rsid w:val="00E10D9A"/>
    <w:rsid w:val="00E11B62"/>
    <w:rsid w:val="00E12BAC"/>
    <w:rsid w:val="00E12C79"/>
    <w:rsid w:val="00E13C17"/>
    <w:rsid w:val="00E13FD9"/>
    <w:rsid w:val="00E13FDC"/>
    <w:rsid w:val="00E14B71"/>
    <w:rsid w:val="00E16C1C"/>
    <w:rsid w:val="00E17040"/>
    <w:rsid w:val="00E17DED"/>
    <w:rsid w:val="00E20044"/>
    <w:rsid w:val="00E20D0B"/>
    <w:rsid w:val="00E20F0F"/>
    <w:rsid w:val="00E2142D"/>
    <w:rsid w:val="00E21F72"/>
    <w:rsid w:val="00E2371C"/>
    <w:rsid w:val="00E243DF"/>
    <w:rsid w:val="00E24659"/>
    <w:rsid w:val="00E24AD8"/>
    <w:rsid w:val="00E25C5F"/>
    <w:rsid w:val="00E26479"/>
    <w:rsid w:val="00E27E8A"/>
    <w:rsid w:val="00E321BF"/>
    <w:rsid w:val="00E33F16"/>
    <w:rsid w:val="00E34394"/>
    <w:rsid w:val="00E34DB8"/>
    <w:rsid w:val="00E35BF0"/>
    <w:rsid w:val="00E364EC"/>
    <w:rsid w:val="00E36B1E"/>
    <w:rsid w:val="00E3726B"/>
    <w:rsid w:val="00E3739A"/>
    <w:rsid w:val="00E37465"/>
    <w:rsid w:val="00E3796A"/>
    <w:rsid w:val="00E37CA2"/>
    <w:rsid w:val="00E40179"/>
    <w:rsid w:val="00E41107"/>
    <w:rsid w:val="00E42897"/>
    <w:rsid w:val="00E42B11"/>
    <w:rsid w:val="00E42FD0"/>
    <w:rsid w:val="00E43A94"/>
    <w:rsid w:val="00E4474F"/>
    <w:rsid w:val="00E449F3"/>
    <w:rsid w:val="00E4544B"/>
    <w:rsid w:val="00E45E14"/>
    <w:rsid w:val="00E46A31"/>
    <w:rsid w:val="00E473A1"/>
    <w:rsid w:val="00E47A3A"/>
    <w:rsid w:val="00E51479"/>
    <w:rsid w:val="00E526E1"/>
    <w:rsid w:val="00E53C08"/>
    <w:rsid w:val="00E53E88"/>
    <w:rsid w:val="00E54211"/>
    <w:rsid w:val="00E54DB5"/>
    <w:rsid w:val="00E55617"/>
    <w:rsid w:val="00E55DC5"/>
    <w:rsid w:val="00E563AF"/>
    <w:rsid w:val="00E5716C"/>
    <w:rsid w:val="00E57560"/>
    <w:rsid w:val="00E57634"/>
    <w:rsid w:val="00E5782F"/>
    <w:rsid w:val="00E57BAA"/>
    <w:rsid w:val="00E612DE"/>
    <w:rsid w:val="00E61B9F"/>
    <w:rsid w:val="00E62558"/>
    <w:rsid w:val="00E62B67"/>
    <w:rsid w:val="00E63428"/>
    <w:rsid w:val="00E63826"/>
    <w:rsid w:val="00E643FC"/>
    <w:rsid w:val="00E64F62"/>
    <w:rsid w:val="00E6571F"/>
    <w:rsid w:val="00E65FBB"/>
    <w:rsid w:val="00E67472"/>
    <w:rsid w:val="00E70991"/>
    <w:rsid w:val="00E70A0F"/>
    <w:rsid w:val="00E71A5E"/>
    <w:rsid w:val="00E72259"/>
    <w:rsid w:val="00E734DE"/>
    <w:rsid w:val="00E744CE"/>
    <w:rsid w:val="00E747C3"/>
    <w:rsid w:val="00E75E6C"/>
    <w:rsid w:val="00E76033"/>
    <w:rsid w:val="00E761D1"/>
    <w:rsid w:val="00E766CE"/>
    <w:rsid w:val="00E76CCE"/>
    <w:rsid w:val="00E77645"/>
    <w:rsid w:val="00E81FC5"/>
    <w:rsid w:val="00E825B1"/>
    <w:rsid w:val="00E826EB"/>
    <w:rsid w:val="00E8402E"/>
    <w:rsid w:val="00E8415B"/>
    <w:rsid w:val="00E84568"/>
    <w:rsid w:val="00E85D99"/>
    <w:rsid w:val="00E87D22"/>
    <w:rsid w:val="00E906A2"/>
    <w:rsid w:val="00E9174F"/>
    <w:rsid w:val="00E92F8D"/>
    <w:rsid w:val="00E92FFE"/>
    <w:rsid w:val="00E9301A"/>
    <w:rsid w:val="00E94B77"/>
    <w:rsid w:val="00E9574E"/>
    <w:rsid w:val="00E96843"/>
    <w:rsid w:val="00E9775B"/>
    <w:rsid w:val="00E97D2C"/>
    <w:rsid w:val="00EA0BCB"/>
    <w:rsid w:val="00EA1713"/>
    <w:rsid w:val="00EA1A16"/>
    <w:rsid w:val="00EA3E33"/>
    <w:rsid w:val="00EA5D83"/>
    <w:rsid w:val="00EA5FF4"/>
    <w:rsid w:val="00EA7F96"/>
    <w:rsid w:val="00EB0CCB"/>
    <w:rsid w:val="00EB1044"/>
    <w:rsid w:val="00EB212A"/>
    <w:rsid w:val="00EB2329"/>
    <w:rsid w:val="00EB247F"/>
    <w:rsid w:val="00EB310B"/>
    <w:rsid w:val="00EB4FD4"/>
    <w:rsid w:val="00EB543C"/>
    <w:rsid w:val="00EC06F1"/>
    <w:rsid w:val="00EC07CF"/>
    <w:rsid w:val="00EC0F3F"/>
    <w:rsid w:val="00EC1B11"/>
    <w:rsid w:val="00EC1C1F"/>
    <w:rsid w:val="00EC1D0E"/>
    <w:rsid w:val="00EC1F56"/>
    <w:rsid w:val="00EC23AB"/>
    <w:rsid w:val="00EC2DF6"/>
    <w:rsid w:val="00EC44A6"/>
    <w:rsid w:val="00EC4907"/>
    <w:rsid w:val="00EC4A25"/>
    <w:rsid w:val="00EC6B8F"/>
    <w:rsid w:val="00EC6B90"/>
    <w:rsid w:val="00EC6CFC"/>
    <w:rsid w:val="00EC76B8"/>
    <w:rsid w:val="00ED02B5"/>
    <w:rsid w:val="00ED04DA"/>
    <w:rsid w:val="00ED0CA0"/>
    <w:rsid w:val="00ED1EED"/>
    <w:rsid w:val="00ED1FEA"/>
    <w:rsid w:val="00ED2BB6"/>
    <w:rsid w:val="00ED2FCE"/>
    <w:rsid w:val="00ED3E35"/>
    <w:rsid w:val="00ED51E7"/>
    <w:rsid w:val="00ED6048"/>
    <w:rsid w:val="00ED69CC"/>
    <w:rsid w:val="00ED6EA4"/>
    <w:rsid w:val="00ED7108"/>
    <w:rsid w:val="00ED71CB"/>
    <w:rsid w:val="00ED7288"/>
    <w:rsid w:val="00ED7546"/>
    <w:rsid w:val="00ED778E"/>
    <w:rsid w:val="00EE135F"/>
    <w:rsid w:val="00EE22E4"/>
    <w:rsid w:val="00EE253C"/>
    <w:rsid w:val="00EE264F"/>
    <w:rsid w:val="00EE28C4"/>
    <w:rsid w:val="00EE3895"/>
    <w:rsid w:val="00EE39AA"/>
    <w:rsid w:val="00EE3CF6"/>
    <w:rsid w:val="00EE3D6C"/>
    <w:rsid w:val="00EE427F"/>
    <w:rsid w:val="00EE509B"/>
    <w:rsid w:val="00EE56DD"/>
    <w:rsid w:val="00EE6F09"/>
    <w:rsid w:val="00EF04F7"/>
    <w:rsid w:val="00EF07AE"/>
    <w:rsid w:val="00EF256B"/>
    <w:rsid w:val="00EF3222"/>
    <w:rsid w:val="00EF36EE"/>
    <w:rsid w:val="00EF3739"/>
    <w:rsid w:val="00EF5206"/>
    <w:rsid w:val="00EF552E"/>
    <w:rsid w:val="00EF5FC5"/>
    <w:rsid w:val="00EF623A"/>
    <w:rsid w:val="00EF6DB7"/>
    <w:rsid w:val="00F004BC"/>
    <w:rsid w:val="00F00831"/>
    <w:rsid w:val="00F0163E"/>
    <w:rsid w:val="00F025A2"/>
    <w:rsid w:val="00F02B69"/>
    <w:rsid w:val="00F034D7"/>
    <w:rsid w:val="00F03D6F"/>
    <w:rsid w:val="00F03E9E"/>
    <w:rsid w:val="00F0404D"/>
    <w:rsid w:val="00F046AE"/>
    <w:rsid w:val="00F05AC3"/>
    <w:rsid w:val="00F05F79"/>
    <w:rsid w:val="00F06146"/>
    <w:rsid w:val="00F06EF4"/>
    <w:rsid w:val="00F07F37"/>
    <w:rsid w:val="00F10B80"/>
    <w:rsid w:val="00F11119"/>
    <w:rsid w:val="00F1247A"/>
    <w:rsid w:val="00F1328F"/>
    <w:rsid w:val="00F17339"/>
    <w:rsid w:val="00F17815"/>
    <w:rsid w:val="00F2022E"/>
    <w:rsid w:val="00F20433"/>
    <w:rsid w:val="00F21D0D"/>
    <w:rsid w:val="00F2242B"/>
    <w:rsid w:val="00F22469"/>
    <w:rsid w:val="00F22EC7"/>
    <w:rsid w:val="00F23247"/>
    <w:rsid w:val="00F2432B"/>
    <w:rsid w:val="00F25CCD"/>
    <w:rsid w:val="00F25D39"/>
    <w:rsid w:val="00F261E1"/>
    <w:rsid w:val="00F2649C"/>
    <w:rsid w:val="00F26F9E"/>
    <w:rsid w:val="00F27198"/>
    <w:rsid w:val="00F27601"/>
    <w:rsid w:val="00F27C48"/>
    <w:rsid w:val="00F27C56"/>
    <w:rsid w:val="00F304E6"/>
    <w:rsid w:val="00F31522"/>
    <w:rsid w:val="00F321AE"/>
    <w:rsid w:val="00F32436"/>
    <w:rsid w:val="00F32A59"/>
    <w:rsid w:val="00F32B39"/>
    <w:rsid w:val="00F32C31"/>
    <w:rsid w:val="00F34C7B"/>
    <w:rsid w:val="00F3514E"/>
    <w:rsid w:val="00F35C8C"/>
    <w:rsid w:val="00F35D61"/>
    <w:rsid w:val="00F36136"/>
    <w:rsid w:val="00F370D3"/>
    <w:rsid w:val="00F37857"/>
    <w:rsid w:val="00F37D08"/>
    <w:rsid w:val="00F40457"/>
    <w:rsid w:val="00F4149B"/>
    <w:rsid w:val="00F42613"/>
    <w:rsid w:val="00F4267F"/>
    <w:rsid w:val="00F432AC"/>
    <w:rsid w:val="00F43309"/>
    <w:rsid w:val="00F43AF3"/>
    <w:rsid w:val="00F44713"/>
    <w:rsid w:val="00F44B25"/>
    <w:rsid w:val="00F44E9D"/>
    <w:rsid w:val="00F44FEF"/>
    <w:rsid w:val="00F45123"/>
    <w:rsid w:val="00F46BFD"/>
    <w:rsid w:val="00F474CA"/>
    <w:rsid w:val="00F505D3"/>
    <w:rsid w:val="00F50CB7"/>
    <w:rsid w:val="00F50F42"/>
    <w:rsid w:val="00F50FD2"/>
    <w:rsid w:val="00F5137B"/>
    <w:rsid w:val="00F539E0"/>
    <w:rsid w:val="00F53B15"/>
    <w:rsid w:val="00F53BA8"/>
    <w:rsid w:val="00F546C8"/>
    <w:rsid w:val="00F55E4A"/>
    <w:rsid w:val="00F56471"/>
    <w:rsid w:val="00F572A1"/>
    <w:rsid w:val="00F57F1C"/>
    <w:rsid w:val="00F6076B"/>
    <w:rsid w:val="00F60ACC"/>
    <w:rsid w:val="00F60B75"/>
    <w:rsid w:val="00F610D5"/>
    <w:rsid w:val="00F61EA7"/>
    <w:rsid w:val="00F61EAC"/>
    <w:rsid w:val="00F624D0"/>
    <w:rsid w:val="00F653B8"/>
    <w:rsid w:val="00F660E4"/>
    <w:rsid w:val="00F67F04"/>
    <w:rsid w:val="00F70286"/>
    <w:rsid w:val="00F7246F"/>
    <w:rsid w:val="00F7248C"/>
    <w:rsid w:val="00F73611"/>
    <w:rsid w:val="00F74CB3"/>
    <w:rsid w:val="00F75588"/>
    <w:rsid w:val="00F7582E"/>
    <w:rsid w:val="00F75F53"/>
    <w:rsid w:val="00F76134"/>
    <w:rsid w:val="00F7698F"/>
    <w:rsid w:val="00F76A41"/>
    <w:rsid w:val="00F76AD3"/>
    <w:rsid w:val="00F834ED"/>
    <w:rsid w:val="00F83BE3"/>
    <w:rsid w:val="00F84CBE"/>
    <w:rsid w:val="00F853DA"/>
    <w:rsid w:val="00F85D9B"/>
    <w:rsid w:val="00F8614E"/>
    <w:rsid w:val="00F87B08"/>
    <w:rsid w:val="00F90378"/>
    <w:rsid w:val="00F9045C"/>
    <w:rsid w:val="00F909C1"/>
    <w:rsid w:val="00F91493"/>
    <w:rsid w:val="00F91952"/>
    <w:rsid w:val="00F936A2"/>
    <w:rsid w:val="00F94C74"/>
    <w:rsid w:val="00F94E83"/>
    <w:rsid w:val="00F956C7"/>
    <w:rsid w:val="00F95AEF"/>
    <w:rsid w:val="00F960E0"/>
    <w:rsid w:val="00F963C9"/>
    <w:rsid w:val="00F96A65"/>
    <w:rsid w:val="00F96B14"/>
    <w:rsid w:val="00F9790B"/>
    <w:rsid w:val="00FA08E0"/>
    <w:rsid w:val="00FA0A89"/>
    <w:rsid w:val="00FA1266"/>
    <w:rsid w:val="00FA2891"/>
    <w:rsid w:val="00FA3F42"/>
    <w:rsid w:val="00FA3F5C"/>
    <w:rsid w:val="00FA4C91"/>
    <w:rsid w:val="00FA79DA"/>
    <w:rsid w:val="00FA7EB5"/>
    <w:rsid w:val="00FB0139"/>
    <w:rsid w:val="00FB085E"/>
    <w:rsid w:val="00FB121C"/>
    <w:rsid w:val="00FB7593"/>
    <w:rsid w:val="00FC02AF"/>
    <w:rsid w:val="00FC0A02"/>
    <w:rsid w:val="00FC0A56"/>
    <w:rsid w:val="00FC1192"/>
    <w:rsid w:val="00FC13D5"/>
    <w:rsid w:val="00FC14FF"/>
    <w:rsid w:val="00FC2BD2"/>
    <w:rsid w:val="00FC2DE9"/>
    <w:rsid w:val="00FC35B2"/>
    <w:rsid w:val="00FC3C82"/>
    <w:rsid w:val="00FC5289"/>
    <w:rsid w:val="00FC57BB"/>
    <w:rsid w:val="00FC5E28"/>
    <w:rsid w:val="00FC6991"/>
    <w:rsid w:val="00FC7783"/>
    <w:rsid w:val="00FC7B88"/>
    <w:rsid w:val="00FD003A"/>
    <w:rsid w:val="00FD0B6D"/>
    <w:rsid w:val="00FD2170"/>
    <w:rsid w:val="00FD23DF"/>
    <w:rsid w:val="00FD2CC3"/>
    <w:rsid w:val="00FD4168"/>
    <w:rsid w:val="00FD5118"/>
    <w:rsid w:val="00FD5633"/>
    <w:rsid w:val="00FD61F6"/>
    <w:rsid w:val="00FE0F84"/>
    <w:rsid w:val="00FE10E8"/>
    <w:rsid w:val="00FE1C37"/>
    <w:rsid w:val="00FE1D08"/>
    <w:rsid w:val="00FE1EF0"/>
    <w:rsid w:val="00FE1FEF"/>
    <w:rsid w:val="00FE200B"/>
    <w:rsid w:val="00FE270C"/>
    <w:rsid w:val="00FE31E0"/>
    <w:rsid w:val="00FE3BD8"/>
    <w:rsid w:val="00FE3EC9"/>
    <w:rsid w:val="00FE4CEA"/>
    <w:rsid w:val="00FE4EAE"/>
    <w:rsid w:val="00FE59A5"/>
    <w:rsid w:val="00FE5DD5"/>
    <w:rsid w:val="00FF0817"/>
    <w:rsid w:val="00FF0E39"/>
    <w:rsid w:val="00FF33D2"/>
    <w:rsid w:val="00FF3C92"/>
    <w:rsid w:val="00FF4106"/>
    <w:rsid w:val="00FF5939"/>
    <w:rsid w:val="00FF6500"/>
    <w:rsid w:val="00FF7776"/>
    <w:rsid w:val="00FF77A2"/>
    <w:rsid w:val="25429E3B"/>
    <w:rsid w:val="301296E4"/>
    <w:rsid w:val="5F1E3086"/>
    <w:rsid w:val="768AA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64A0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Yu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</w:style>
  <w:style w:type="paragraph" w:styleId="Heading1">
    <w:name w:val="heading 1"/>
    <w:next w:val="Normal"/>
    <w:uiPriority w:val="9"/>
    <w:qFormat/>
    <w:pPr>
      <w:keepNext/>
      <w:keepLines/>
      <w:numPr>
        <w:numId w:val="11"/>
      </w:numPr>
      <w:pBdr>
        <w:top w:val="single" w:sz="12" w:space="3" w:color="auto"/>
      </w:pBdr>
      <w:spacing w:before="240" w:after="180"/>
      <w:outlineLvl w:val="0"/>
    </w:pPr>
    <w:rPr>
      <w:rFonts w:ascii="Arial" w:hAnsi="Arial"/>
      <w:sz w:val="36"/>
      <w:lang w:val="en-GB"/>
    </w:rPr>
  </w:style>
  <w:style w:type="paragraph" w:styleId="Heading2">
    <w:name w:val="heading 2"/>
    <w:basedOn w:val="Heading1"/>
    <w:next w:val="Normal"/>
    <w:uiPriority w:val="9"/>
    <w:qFormat/>
    <w:pPr>
      <w:numPr>
        <w:ilvl w:val="1"/>
      </w:num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  <w:rPr>
      <w:sz w:val="24"/>
    </w:rPr>
  </w:style>
  <w:style w:type="paragraph" w:styleId="Heading5">
    <w:name w:val="heading 5"/>
    <w:basedOn w:val="Heading4"/>
    <w:next w:val="Normal"/>
    <w:uiPriority w:val="9"/>
    <w:qFormat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6"/>
    <w:next w:val="Normal"/>
    <w:uiPriority w:val="9"/>
    <w:qFormat/>
    <w:pPr>
      <w:numPr>
        <w:ilvl w:val="5"/>
      </w:numPr>
      <w:outlineLvl w:val="5"/>
    </w:pPr>
  </w:style>
  <w:style w:type="paragraph" w:styleId="Heading7">
    <w:name w:val="heading 7"/>
    <w:basedOn w:val="H6"/>
    <w:next w:val="Normal"/>
    <w:uiPriority w:val="9"/>
    <w:qFormat/>
    <w:pPr>
      <w:numPr>
        <w:ilvl w:val="6"/>
      </w:numPr>
      <w:outlineLvl w:val="6"/>
    </w:pPr>
  </w:style>
  <w:style w:type="paragraph" w:styleId="Heading8">
    <w:name w:val="heading 8"/>
    <w:basedOn w:val="Heading1"/>
    <w:next w:val="Normal"/>
    <w:uiPriority w:val="9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uiPriority w:val="9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val="en-GB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val="en-GB"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val="en-GB"/>
    </w:rPr>
  </w:style>
  <w:style w:type="paragraph" w:styleId="TOC5">
    <w:name w:val="toc 5"/>
    <w:basedOn w:val="TOC4"/>
    <w:semiHidden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link w:val="FooterCha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link w:val="NOZchn"/>
    <w:pPr>
      <w:keepLines/>
      <w:ind w:left="1135" w:hanging="851"/>
    </w:pPr>
    <w:rPr>
      <w:lang w:eastAsia="x-none"/>
    </w:r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val="en-GB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link w:val="TALChar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val="en-GB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link w:val="B1Char"/>
    <w:pPr>
      <w:ind w:left="568" w:hanging="284"/>
    </w:pPr>
    <w:rPr>
      <w:lang w:eastAsia="x-none"/>
    </w:rPr>
  </w:style>
  <w:style w:type="paragraph" w:styleId="TOC6">
    <w:name w:val="toc 6"/>
    <w:basedOn w:val="TOC5"/>
    <w:next w:val="Normal"/>
    <w:semiHidden/>
    <w:pPr>
      <w:ind w:left="1985" w:hanging="1985"/>
    </w:pPr>
  </w:style>
  <w:style w:type="paragraph" w:styleId="TOC7">
    <w:name w:val="toc 7"/>
    <w:basedOn w:val="TOC6"/>
    <w:next w:val="Normal"/>
    <w:semiHidden/>
    <w:pPr>
      <w:ind w:left="2268" w:hanging="2268"/>
    </w:pPr>
  </w:style>
  <w:style w:type="paragraph" w:customStyle="1" w:styleId="EditorsNote">
    <w:name w:val="Editor's Note"/>
    <w:aliases w:val="EN"/>
    <w:basedOn w:val="NO"/>
    <w:link w:val="EditorsNoteChar"/>
    <w:qFormat/>
    <w:rPr>
      <w:color w:val="FF0000"/>
    </w:rPr>
  </w:style>
  <w:style w:type="paragraph" w:customStyle="1" w:styleId="TH">
    <w:name w:val="TH"/>
    <w:basedOn w:val="Normal"/>
    <w:link w:val="THChar"/>
    <w:pPr>
      <w:keepNext/>
      <w:keepLines/>
      <w:spacing w:before="60"/>
      <w:jc w:val="center"/>
    </w:pPr>
    <w:rPr>
      <w:rFonts w:ascii="Arial" w:hAnsi="Arial"/>
      <w:b/>
      <w:lang w:eastAsia="x-none"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val="en-GB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val="en-GB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val="en-GB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val="en-GB"/>
    </w:rPr>
  </w:style>
  <w:style w:type="paragraph" w:customStyle="1" w:styleId="TF">
    <w:name w:val="TF"/>
    <w:aliases w:val="left"/>
    <w:basedOn w:val="TH"/>
    <w:link w:val="TFChar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val="en-GB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link w:val="B3Char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964CD2"/>
    <w:pPr>
      <w:spacing w:after="0"/>
    </w:pPr>
    <w:rPr>
      <w:rFonts w:ascii="Segoe UI" w:hAnsi="Segoe UI" w:cs="Segoe UI"/>
      <w:sz w:val="18"/>
      <w:szCs w:val="18"/>
      <w:lang w:eastAsia="x-none"/>
    </w:rPr>
  </w:style>
  <w:style w:type="character" w:customStyle="1" w:styleId="BalloonTextChar">
    <w:name w:val="Balloon Text Char"/>
    <w:link w:val="BalloonText"/>
    <w:rsid w:val="00964CD2"/>
    <w:rPr>
      <w:rFonts w:ascii="Segoe UI" w:hAnsi="Segoe UI" w:cs="Segoe UI"/>
      <w:sz w:val="18"/>
      <w:szCs w:val="18"/>
      <w:lang w:val="en-GB" w:bidi="ar-SA"/>
    </w:rPr>
  </w:style>
  <w:style w:type="character" w:styleId="Hyperlink">
    <w:name w:val="Hyperlink"/>
    <w:rsid w:val="00964CD2"/>
    <w:rPr>
      <w:color w:val="0563C1"/>
      <w:u w:val="single"/>
    </w:rPr>
  </w:style>
  <w:style w:type="character" w:customStyle="1" w:styleId="B1Char">
    <w:name w:val="B1 Char"/>
    <w:link w:val="B1"/>
    <w:rsid w:val="00F046AE"/>
    <w:rPr>
      <w:lang w:val="en-GB" w:bidi="ar-SA"/>
    </w:rPr>
  </w:style>
  <w:style w:type="character" w:customStyle="1" w:styleId="THChar">
    <w:name w:val="TH Char"/>
    <w:link w:val="TH"/>
    <w:rsid w:val="00F046AE"/>
    <w:rPr>
      <w:rFonts w:ascii="Arial" w:hAnsi="Arial"/>
      <w:b/>
      <w:lang w:val="en-GB" w:bidi="ar-SA"/>
    </w:rPr>
  </w:style>
  <w:style w:type="character" w:customStyle="1" w:styleId="TFChar">
    <w:name w:val="TF Char"/>
    <w:link w:val="TF"/>
    <w:rsid w:val="00F046AE"/>
    <w:rPr>
      <w:rFonts w:ascii="Arial" w:hAnsi="Arial"/>
      <w:b/>
      <w:lang w:val="en-GB" w:bidi="ar-SA"/>
    </w:rPr>
  </w:style>
  <w:style w:type="character" w:customStyle="1" w:styleId="NOZchn">
    <w:name w:val="NO Zchn"/>
    <w:link w:val="NO"/>
    <w:rsid w:val="00F046AE"/>
    <w:rPr>
      <w:lang w:val="en-GB" w:bidi="ar-SA"/>
    </w:rPr>
  </w:style>
  <w:style w:type="character" w:customStyle="1" w:styleId="TALChar">
    <w:name w:val="TAL Char"/>
    <w:link w:val="TAL"/>
    <w:rsid w:val="0068401A"/>
    <w:rPr>
      <w:rFonts w:ascii="Arial" w:hAnsi="Arial"/>
      <w:sz w:val="18"/>
      <w:lang w:val="en-GB" w:eastAsia="en-US"/>
    </w:rPr>
  </w:style>
  <w:style w:type="character" w:styleId="CommentReference">
    <w:name w:val="annotation reference"/>
    <w:rsid w:val="00863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6352E"/>
  </w:style>
  <w:style w:type="character" w:customStyle="1" w:styleId="CommentTextChar">
    <w:name w:val="Comment Text Char"/>
    <w:link w:val="CommentText"/>
    <w:rsid w:val="0086352E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6352E"/>
    <w:rPr>
      <w:b/>
      <w:bCs/>
    </w:rPr>
  </w:style>
  <w:style w:type="character" w:customStyle="1" w:styleId="CommentSubjectChar">
    <w:name w:val="Comment Subject Char"/>
    <w:link w:val="CommentSubject"/>
    <w:rsid w:val="0086352E"/>
    <w:rPr>
      <w:b/>
      <w:bCs/>
      <w:lang w:val="en-GB" w:eastAsia="en-US"/>
    </w:rPr>
  </w:style>
  <w:style w:type="paragraph" w:styleId="ListParagraph">
    <w:name w:val="List Paragraph"/>
    <w:aliases w:val="Compact List Paragraph"/>
    <w:basedOn w:val="Normal"/>
    <w:uiPriority w:val="34"/>
    <w:qFormat/>
    <w:rsid w:val="00114664"/>
    <w:pPr>
      <w:spacing w:after="0"/>
      <w:ind w:left="720"/>
    </w:pPr>
    <w:rPr>
      <w:rFonts w:ascii="Calibri" w:eastAsia="MS PGothic" w:hAnsi="Calibri" w:cs="MS PGothic"/>
      <w:sz w:val="22"/>
      <w:szCs w:val="22"/>
      <w:lang w:eastAsia="ja-JP"/>
    </w:rPr>
  </w:style>
  <w:style w:type="character" w:customStyle="1" w:styleId="B1Zchn">
    <w:name w:val="B1 Zchn"/>
    <w:locked/>
    <w:rsid w:val="00D32118"/>
    <w:rPr>
      <w:lang w:val="en-GB" w:eastAsia="en-US"/>
    </w:rPr>
  </w:style>
  <w:style w:type="character" w:customStyle="1" w:styleId="EditorsNoteChar">
    <w:name w:val="Editor's Note Char"/>
    <w:link w:val="EditorsNote"/>
    <w:rsid w:val="00D32118"/>
    <w:rPr>
      <w:color w:val="FF0000"/>
      <w:lang w:val="en-GB" w:eastAsia="x-none"/>
    </w:rPr>
  </w:style>
  <w:style w:type="table" w:styleId="TableGrid">
    <w:name w:val="Table Grid"/>
    <w:basedOn w:val="TableNormal"/>
    <w:uiPriority w:val="39"/>
    <w:rsid w:val="003C5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rsid w:val="003C5C73"/>
    <w:pPr>
      <w:spacing w:after="1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FD2170"/>
    <w:pPr>
      <w:spacing w:after="18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NormalWeb">
    <w:name w:val="Normal (Web)"/>
    <w:basedOn w:val="Normal"/>
    <w:uiPriority w:val="99"/>
    <w:unhideWhenUsed/>
    <w:rsid w:val="00C923E3"/>
    <w:pPr>
      <w:spacing w:before="100" w:beforeAutospacing="1" w:after="100" w:afterAutospacing="1"/>
    </w:pPr>
    <w:rPr>
      <w:rFonts w:eastAsia="Times New Roman"/>
      <w:sz w:val="24"/>
      <w:szCs w:val="24"/>
      <w:lang w:eastAsia="ja-JP"/>
    </w:rPr>
  </w:style>
  <w:style w:type="character" w:customStyle="1" w:styleId="UnresolvedMention1">
    <w:name w:val="Unresolved Mention1"/>
    <w:uiPriority w:val="99"/>
    <w:unhideWhenUsed/>
    <w:rsid w:val="0034318E"/>
    <w:rPr>
      <w:color w:val="808080"/>
      <w:shd w:val="clear" w:color="auto" w:fill="E6E6E6"/>
    </w:rPr>
  </w:style>
  <w:style w:type="table" w:customStyle="1" w:styleId="GridTable2-Accent41">
    <w:name w:val="Grid Table 2 - Accent 41"/>
    <w:basedOn w:val="TableNormal"/>
    <w:next w:val="GridTable2-Accent4"/>
    <w:uiPriority w:val="47"/>
    <w:rsid w:val="009248AD"/>
    <w:rPr>
      <w:rFonts w:ascii="Nokia Pure Text" w:eastAsia="MS Mincho" w:hAnsi="Nokia Pure Text"/>
      <w:color w:val="687170"/>
      <w:sz w:val="22"/>
      <w:szCs w:val="22"/>
      <w:lang w:val="en-GB"/>
    </w:rPr>
    <w:tblPr>
      <w:tblStyleRowBandSize w:val="1"/>
      <w:tblStyleColBandSize w:val="1"/>
      <w:tblBorders>
        <w:top w:val="single" w:sz="2" w:space="0" w:color="CAD6D9"/>
        <w:bottom w:val="single" w:sz="2" w:space="0" w:color="CAD6D9"/>
        <w:insideH w:val="single" w:sz="2" w:space="0" w:color="CAD6D9"/>
        <w:insideV w:val="single" w:sz="2" w:space="0" w:color="CAD6D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AD6D9"/>
          <w:insideH w:val="nil"/>
          <w:insideV w:val="nil"/>
        </w:tcBorders>
        <w:shd w:val="clear" w:color="auto" w:fill="124191"/>
      </w:tcPr>
    </w:tblStylePr>
    <w:tblStylePr w:type="lastRow">
      <w:rPr>
        <w:b/>
        <w:bCs/>
      </w:rPr>
      <w:tblPr/>
      <w:tcPr>
        <w:tcBorders>
          <w:top w:val="double" w:sz="2" w:space="0" w:color="CAD6D9"/>
          <w:bottom w:val="nil"/>
          <w:insideH w:val="nil"/>
          <w:insideV w:val="nil"/>
        </w:tcBorders>
        <w:shd w:val="clear" w:color="auto" w:fill="12419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1F2"/>
      </w:tcPr>
    </w:tblStylePr>
    <w:tblStylePr w:type="band1Horz">
      <w:tblPr/>
      <w:tcPr>
        <w:shd w:val="clear" w:color="auto" w:fill="EDF1F2"/>
      </w:tcPr>
    </w:tblStylePr>
  </w:style>
  <w:style w:type="table" w:styleId="GridTable2-Accent4">
    <w:name w:val="Grid Table 2 Accent 4"/>
    <w:basedOn w:val="TableNormal"/>
    <w:uiPriority w:val="47"/>
    <w:rsid w:val="009248AD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paragraph" w:styleId="Revision">
    <w:name w:val="Revision"/>
    <w:hidden/>
    <w:uiPriority w:val="99"/>
    <w:semiHidden/>
    <w:rsid w:val="00F9790B"/>
  </w:style>
  <w:style w:type="paragraph" w:styleId="Caption">
    <w:name w:val="caption"/>
    <w:aliases w:val="Resp caption,Resp,caption,First line:  0.5&quot;,cap,Caption Char2,Caption Char Char,Caption Char1 Char Char,Caption C...,Caption Char1 Char1,Caption Char2 Char,Caption Char Char Char,Caption Char1 Char Char Char,Caption Char1 Char1 Char"/>
    <w:basedOn w:val="Normal"/>
    <w:next w:val="Normal"/>
    <w:link w:val="CaptionChar"/>
    <w:unhideWhenUsed/>
    <w:qFormat/>
    <w:rsid w:val="008729F3"/>
    <w:rPr>
      <w:b/>
      <w:bCs/>
    </w:rPr>
  </w:style>
  <w:style w:type="table" w:styleId="LightList">
    <w:name w:val="Light List"/>
    <w:basedOn w:val="TableNormal"/>
    <w:uiPriority w:val="61"/>
    <w:rsid w:val="00A93749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LineNumber">
    <w:name w:val="line number"/>
    <w:rsid w:val="00C90F0C"/>
  </w:style>
  <w:style w:type="paragraph" w:styleId="NoSpacing">
    <w:name w:val="No Spacing"/>
    <w:link w:val="NoSpacingChar"/>
    <w:uiPriority w:val="1"/>
    <w:qFormat/>
    <w:rsid w:val="001300C4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1300C4"/>
    <w:rPr>
      <w:rFonts w:ascii="Calibri" w:hAnsi="Calibri"/>
      <w:sz w:val="22"/>
      <w:szCs w:val="22"/>
      <w:lang w:eastAsia="en-US"/>
    </w:rPr>
  </w:style>
  <w:style w:type="paragraph" w:customStyle="1" w:styleId="CRCoverPage">
    <w:name w:val="CR Cover Page"/>
    <w:link w:val="CRCoverPageZchn"/>
    <w:rsid w:val="003A3534"/>
    <w:pPr>
      <w:spacing w:after="120"/>
    </w:pPr>
    <w:rPr>
      <w:rFonts w:ascii="Arial" w:eastAsia="Times New Roman" w:hAnsi="Arial"/>
      <w:lang w:val="en-GB"/>
    </w:rPr>
  </w:style>
  <w:style w:type="character" w:customStyle="1" w:styleId="CRCoverPageZchn">
    <w:name w:val="CR Cover Page Zchn"/>
    <w:link w:val="CRCoverPage"/>
    <w:rsid w:val="003A3534"/>
    <w:rPr>
      <w:rFonts w:ascii="Arial" w:eastAsia="Times New Roman" w:hAnsi="Arial"/>
      <w:lang w:val="en-GB" w:eastAsia="en-US"/>
    </w:rPr>
  </w:style>
  <w:style w:type="character" w:customStyle="1" w:styleId="FooterChar">
    <w:name w:val="Footer Char"/>
    <w:link w:val="Footer"/>
    <w:rsid w:val="00E62B67"/>
    <w:rPr>
      <w:rFonts w:ascii="Arial" w:hAnsi="Arial"/>
      <w:b/>
      <w:i/>
      <w:noProof/>
      <w:sz w:val="18"/>
      <w:lang w:val="en-GB"/>
    </w:rPr>
  </w:style>
  <w:style w:type="paragraph" w:styleId="FootnoteText">
    <w:name w:val="footnote text"/>
    <w:basedOn w:val="Normal"/>
    <w:link w:val="FootnoteTextChar"/>
    <w:rsid w:val="00A75F44"/>
    <w:pPr>
      <w:spacing w:after="240"/>
      <w:ind w:left="1106"/>
    </w:pPr>
    <w:rPr>
      <w:rFonts w:ascii="Arial" w:eastAsia="MS Mincho" w:hAnsi="Arial"/>
      <w:lang w:eastAsia="de-DE"/>
    </w:rPr>
  </w:style>
  <w:style w:type="character" w:customStyle="1" w:styleId="FootnoteTextChar">
    <w:name w:val="Footnote Text Char"/>
    <w:link w:val="FootnoteText"/>
    <w:rsid w:val="00A75F44"/>
    <w:rPr>
      <w:rFonts w:ascii="Arial" w:eastAsia="MS Mincho" w:hAnsi="Arial"/>
      <w:lang w:eastAsia="de-DE"/>
    </w:rPr>
  </w:style>
  <w:style w:type="character" w:styleId="FootnoteReference">
    <w:name w:val="footnote reference"/>
    <w:rsid w:val="00A75F44"/>
    <w:rPr>
      <w:vertAlign w:val="superscript"/>
    </w:rPr>
  </w:style>
  <w:style w:type="character" w:customStyle="1" w:styleId="B3Char">
    <w:name w:val="B3 Char"/>
    <w:link w:val="B3"/>
    <w:rsid w:val="000E12C5"/>
  </w:style>
  <w:style w:type="character" w:customStyle="1" w:styleId="Mention1">
    <w:name w:val="Mention1"/>
    <w:basedOn w:val="DefaultParagraphFont"/>
    <w:uiPriority w:val="99"/>
    <w:unhideWhenUsed/>
    <w:rsid w:val="00C02A9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rsid w:val="008550B5"/>
    <w:rPr>
      <w:color w:val="954F72" w:themeColor="followedHyperlink"/>
      <w:u w:val="single"/>
    </w:rPr>
  </w:style>
  <w:style w:type="character" w:customStyle="1" w:styleId="CaptionChar">
    <w:name w:val="Caption Char"/>
    <w:aliases w:val="Resp caption Char,Resp Char,caption Char,First line:  0.5&quot; Char,cap Char,Caption Char2 Char1,Caption Char Char Char1,Caption Char1 Char Char Char1,Caption C... Char,Caption Char1 Char1 Char1,Caption Char2 Char Char"/>
    <w:link w:val="Caption"/>
    <w:rsid w:val="005960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960D1"/>
    <w:rPr>
      <w:rFonts w:ascii="Arial" w:hAnsi="Arial"/>
      <w:sz w:val="28"/>
      <w:lang w:val="en-GB"/>
    </w:rPr>
  </w:style>
  <w:style w:type="paragraph" w:customStyle="1" w:styleId="Bulletlist">
    <w:name w:val="Bullet list"/>
    <w:basedOn w:val="Normal"/>
    <w:qFormat/>
    <w:rsid w:val="005960D1"/>
    <w:pPr>
      <w:numPr>
        <w:numId w:val="42"/>
      </w:numPr>
      <w:overflowPunct w:val="0"/>
      <w:autoSpaceDE w:val="0"/>
      <w:autoSpaceDN w:val="0"/>
      <w:adjustRightInd w:val="0"/>
      <w:textAlignment w:val="baseline"/>
    </w:pPr>
    <w:rPr>
      <w:rFonts w:eastAsia="Times New Roman"/>
      <w:lang w:val="en-GB"/>
    </w:rPr>
  </w:style>
  <w:style w:type="character" w:styleId="Strong">
    <w:name w:val="Strong"/>
    <w:basedOn w:val="DefaultParagraphFont"/>
    <w:uiPriority w:val="22"/>
    <w:qFormat/>
    <w:rsid w:val="009066D2"/>
    <w:rPr>
      <w:b/>
      <w:bCs/>
    </w:rPr>
  </w:style>
  <w:style w:type="character" w:styleId="Emphasis">
    <w:name w:val="Emphasis"/>
    <w:basedOn w:val="DefaultParagraphFont"/>
    <w:uiPriority w:val="20"/>
    <w:qFormat/>
    <w:rsid w:val="009066D2"/>
    <w:rPr>
      <w:i/>
      <w:iCs/>
    </w:rPr>
  </w:style>
  <w:style w:type="character" w:customStyle="1" w:styleId="BodyTextChar">
    <w:name w:val="Body Text Char"/>
    <w:aliases w:val="b Char"/>
    <w:basedOn w:val="DefaultParagraphFont"/>
    <w:link w:val="BodyText"/>
    <w:locked/>
    <w:rsid w:val="00607422"/>
  </w:style>
  <w:style w:type="paragraph" w:styleId="BodyText">
    <w:name w:val="Body Text"/>
    <w:aliases w:val="b"/>
    <w:basedOn w:val="Normal"/>
    <w:link w:val="BodyTextChar"/>
    <w:unhideWhenUsed/>
    <w:rsid w:val="00607422"/>
    <w:pPr>
      <w:spacing w:after="240"/>
    </w:pPr>
  </w:style>
  <w:style w:type="character" w:customStyle="1" w:styleId="BodyTextChar1">
    <w:name w:val="Body Text Char1"/>
    <w:basedOn w:val="DefaultParagraphFont"/>
    <w:rsid w:val="00607422"/>
  </w:style>
  <w:style w:type="character" w:styleId="UnresolvedMention">
    <w:name w:val="Unresolved Mention"/>
    <w:basedOn w:val="DefaultParagraphFont"/>
    <w:uiPriority w:val="99"/>
    <w:semiHidden/>
    <w:unhideWhenUsed/>
    <w:rsid w:val="00EB10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487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556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36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657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00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215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00778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781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56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1135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21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743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0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722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05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700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3173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3075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026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67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345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5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421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485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3918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02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8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421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114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08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29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1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9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40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1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3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3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05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70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62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60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3129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524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918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4723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216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4511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416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488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0283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43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199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762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969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1954">
          <w:marLeft w:val="1325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2127">
          <w:marLeft w:val="893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904">
          <w:marLeft w:val="446"/>
          <w:marRight w:val="0"/>
          <w:marTop w:val="0"/>
          <w:marBottom w:val="7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2139">
          <w:marLeft w:val="979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oranalliance.atlassian.net/wiki/spaces/COWG/pages/2272362771/2021-10-25+Meeting+notes+draf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3gpp.org/ftp/Specs/html-info/21900.ht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DF30E08A1FC54CBFC2EC8E73351D32" ma:contentTypeVersion="11" ma:contentTypeDescription="Create a new document." ma:contentTypeScope="" ma:versionID="5fc1ef788409751d6d405d7ffe1db545">
  <xsd:schema xmlns:xsd="http://www.w3.org/2001/XMLSchema" xmlns:xs="http://www.w3.org/2001/XMLSchema" xmlns:p="http://schemas.microsoft.com/office/2006/metadata/properties" xmlns:ns2="46737e3d-5000-47b7-bdd2-d9358a509c37" xmlns:ns3="44999e98-7c3f-459a-9e92-d921c6a0a2c9" targetNamespace="http://schemas.microsoft.com/office/2006/metadata/properties" ma:root="true" ma:fieldsID="d033f3ee3da664ace3918179e34512a5" ns2:_="" ns3:_="">
    <xsd:import namespace="46737e3d-5000-47b7-bdd2-d9358a509c37"/>
    <xsd:import namespace="44999e98-7c3f-459a-9e92-d921c6a0a2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37e3d-5000-47b7-bdd2-d9358a509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99e98-7c3f-459a-9e92-d921c6a0a2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4999e98-7c3f-459a-9e92-d921c6a0a2c9">
      <UserInfo>
        <DisplayName>Joseph Boccuzzi</DisplayName>
        <AccountId>453</AccountId>
        <AccountType/>
      </UserInfo>
      <UserInfo>
        <DisplayName>Krishnan Geeyarpuram</DisplayName>
        <AccountId>12</AccountId>
        <AccountType/>
      </UserInfo>
      <UserInfo>
        <DisplayName>Jacob Liberman</DisplayName>
        <AccountId>1491</AccountId>
        <AccountType/>
      </UserInfo>
      <UserInfo>
        <DisplayName>Vikrama Ditya</DisplayName>
        <AccountId>13</AccountId>
        <AccountType/>
      </UserInfo>
      <UserInfo>
        <DisplayName>Soma Velayutham</DisplayName>
        <AccountId>19</AccountId>
        <AccountType/>
      </UserInfo>
      <UserInfo>
        <DisplayName>Robert Fanfelle</DisplayName>
        <AccountId>1552</AccountId>
        <AccountType/>
      </UserInfo>
      <UserInfo>
        <DisplayName>Anupa Kelkar</DisplayName>
        <AccountId>4512</AccountId>
        <AccountType/>
      </UserInfo>
      <UserInfo>
        <DisplayName>Ran Hysler</DisplayName>
        <AccountId>3687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15170D-B40F-4849-AC4C-80F010C0B1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8F298E-C0AF-4C7B-9817-ECD5F02F5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737e3d-5000-47b7-bdd2-d9358a509c37"/>
    <ds:schemaRef ds:uri="44999e98-7c3f-459a-9e92-d921c6a0a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68A027-CC59-4E75-B601-CECAD3F389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475D12-88EF-4D57-BFBC-36C51914E480}">
  <ds:schemaRefs>
    <ds:schemaRef ds:uri="http://schemas.microsoft.com/office/2006/metadata/properties"/>
    <ds:schemaRef ds:uri="http://schemas.microsoft.com/office/infopath/2007/PartnerControls"/>
    <ds:schemaRef ds:uri="44999e98-7c3f-459a-9e92-d921c6a0a2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5911</CharactersWithSpaces>
  <SharedDoc>false</SharedDoc>
  <HLinks>
    <vt:vector size="24" baseType="variant">
      <vt:variant>
        <vt:i4>4915226</vt:i4>
      </vt:variant>
      <vt:variant>
        <vt:i4>9</vt:i4>
      </vt:variant>
      <vt:variant>
        <vt:i4>0</vt:i4>
      </vt:variant>
      <vt:variant>
        <vt:i4>5</vt:i4>
      </vt:variant>
      <vt:variant>
        <vt:lpwstr>https://images.nvidia.com/content/tesla/pdf/Tesla-V100-PCIe-Product-Brief.pdf</vt:lpwstr>
      </vt:variant>
      <vt:variant>
        <vt:lpwstr/>
      </vt:variant>
      <vt:variant>
        <vt:i4>327694</vt:i4>
      </vt:variant>
      <vt:variant>
        <vt:i4>6</vt:i4>
      </vt:variant>
      <vt:variant>
        <vt:i4>0</vt:i4>
      </vt:variant>
      <vt:variant>
        <vt:i4>5</vt:i4>
      </vt:variant>
      <vt:variant>
        <vt:lpwstr>https://www.nvidia.com/content/dam/en-zz/Solutions/Data-Center/tesla-t4/t4-tensor-core-product-brief.pdf</vt:lpwstr>
      </vt:variant>
      <vt:variant>
        <vt:lpwstr/>
      </vt:variant>
      <vt:variant>
        <vt:i4>4456529</vt:i4>
      </vt:variant>
      <vt:variant>
        <vt:i4>3</vt:i4>
      </vt:variant>
      <vt:variant>
        <vt:i4>0</vt:i4>
      </vt:variant>
      <vt:variant>
        <vt:i4>5</vt:i4>
      </vt:variant>
      <vt:variant>
        <vt:lpwstr>https://www.mellanox.com/sites/default/files/doc-2020/pb-connectx-6-dx-en-ic.pdf</vt:lpwstr>
      </vt:variant>
      <vt:variant>
        <vt:lpwstr/>
      </vt:variant>
      <vt:variant>
        <vt:i4>2031686</vt:i4>
      </vt:variant>
      <vt:variant>
        <vt:i4>0</vt:i4>
      </vt:variant>
      <vt:variant>
        <vt:i4>0</vt:i4>
      </vt:variant>
      <vt:variant>
        <vt:i4>5</vt:i4>
      </vt:variant>
      <vt:variant>
        <vt:lpwstr>http://www.3gpp.org/ftp/Specs/html-info/21900.htm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2021-10-28T16:24:00Z</dcterms:created>
  <dcterms:modified xsi:type="dcterms:W3CDTF">2021-10-28T16:35:00Z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O-RAN-TSC.ADM.0-v01.00.00</vt:lpwstr>
  </property>
  <property fmtid="{D5CDD505-2E9C-101B-9397-08002B2CF9AE}" pid="3" name="RELEASE">
    <vt:lpwstr>Release 0</vt:lpwstr>
  </property>
  <property fmtid="{D5CDD505-2E9C-101B-9397-08002B2CF9AE}" pid="4" name="TITLE">
    <vt:lpwstr>Change Control Specification</vt:lpwstr>
  </property>
  <property fmtid="{D5CDD505-2E9C-101B-9397-08002B2CF9AE}" pid="5" name="MSIP_Label_6b558183-044c-4105-8d9c-cea02a2a3d86_Enabled">
    <vt:lpwstr>True</vt:lpwstr>
  </property>
  <property fmtid="{D5CDD505-2E9C-101B-9397-08002B2CF9AE}" pid="6" name="MSIP_Label_6b558183-044c-4105-8d9c-cea02a2a3d86_SiteId">
    <vt:lpwstr>43083d15-7273-40c1-b7db-39efd9ccc17a</vt:lpwstr>
  </property>
  <property fmtid="{D5CDD505-2E9C-101B-9397-08002B2CF9AE}" pid="7" name="MSIP_Label_6b558183-044c-4105-8d9c-cea02a2a3d86_Owner">
    <vt:lpwstr>lkundu@nvidia.com</vt:lpwstr>
  </property>
  <property fmtid="{D5CDD505-2E9C-101B-9397-08002B2CF9AE}" pid="8" name="MSIP_Label_6b558183-044c-4105-8d9c-cea02a2a3d86_SetDate">
    <vt:lpwstr>2020-02-24T18:44:50.7654811Z</vt:lpwstr>
  </property>
  <property fmtid="{D5CDD505-2E9C-101B-9397-08002B2CF9AE}" pid="9" name="MSIP_Label_6b558183-044c-4105-8d9c-cea02a2a3d86_Name">
    <vt:lpwstr>Unrestricted</vt:lpwstr>
  </property>
  <property fmtid="{D5CDD505-2E9C-101B-9397-08002B2CF9AE}" pid="10" name="MSIP_Label_6b558183-044c-4105-8d9c-cea02a2a3d86_Application">
    <vt:lpwstr>Microsoft Azure Information Protection</vt:lpwstr>
  </property>
  <property fmtid="{D5CDD505-2E9C-101B-9397-08002B2CF9AE}" pid="11" name="MSIP_Label_6b558183-044c-4105-8d9c-cea02a2a3d86_Extended_MSFT_Method">
    <vt:lpwstr>Automatic</vt:lpwstr>
  </property>
  <property fmtid="{D5CDD505-2E9C-101B-9397-08002B2CF9AE}" pid="12" name="Sensitivity">
    <vt:lpwstr>Unrestricted</vt:lpwstr>
  </property>
  <property fmtid="{D5CDD505-2E9C-101B-9397-08002B2CF9AE}" pid="13" name="ContentTypeId">
    <vt:lpwstr>0x010100F5DF30E08A1FC54CBFC2EC8E73351D32</vt:lpwstr>
  </property>
</Properties>
</file>