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34EC5985"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sidR="00291C5A">
              <w:rPr>
                <w:b/>
                <w:noProof/>
                <w:color w:val="FF0000"/>
                <w:sz w:val="28"/>
              </w:rPr>
              <w:t>00</w:t>
            </w:r>
            <w:r w:rsidR="007E02D7">
              <w:rPr>
                <w:b/>
                <w:noProof/>
                <w:color w:val="FF0000"/>
                <w:sz w:val="28"/>
              </w:rPr>
              <w:t>3</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6F04399C" w:rsidR="00EB212A" w:rsidRPr="00FE346D" w:rsidRDefault="009957D4" w:rsidP="00666CFD">
            <w:pPr>
              <w:pStyle w:val="CRCoverPage"/>
              <w:spacing w:after="0"/>
              <w:jc w:val="center"/>
              <w:rPr>
                <w:noProof/>
                <w:color w:val="FF0000"/>
                <w:sz w:val="28"/>
              </w:rPr>
            </w:pPr>
            <w:ins w:id="0" w:author="Author">
              <w:del w:id="1" w:author="Author">
                <w:r w:rsidDel="00870B5B">
                  <w:rPr>
                    <w:noProof/>
                    <w:color w:val="FF0000"/>
                    <w:sz w:val="28"/>
                  </w:rPr>
                  <w:delText>2</w:delText>
                </w:r>
              </w:del>
              <w:r w:rsidR="00870B5B">
                <w:rPr>
                  <w:noProof/>
                  <w:color w:val="FF0000"/>
                  <w:sz w:val="28"/>
                </w:rPr>
                <w:t>3</w:t>
              </w:r>
            </w:ins>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35A95762" w:rsidR="00EB212A" w:rsidRPr="00FE346D" w:rsidRDefault="00113DA5" w:rsidP="00666CFD">
            <w:pPr>
              <w:pStyle w:val="CRCoverPage"/>
              <w:spacing w:after="0"/>
              <w:ind w:left="100"/>
              <w:rPr>
                <w:noProof/>
                <w:color w:val="FF0000"/>
              </w:rPr>
            </w:pPr>
            <w:r>
              <w:rPr>
                <w:noProof/>
                <w:color w:val="FF0000"/>
              </w:rPr>
              <w:t xml:space="preserve">AAL </w:t>
            </w:r>
            <w:r w:rsidR="007E02D7">
              <w:rPr>
                <w:noProof/>
                <w:color w:val="FF0000"/>
              </w:rPr>
              <w:t>GA</w:t>
            </w:r>
            <w:r w:rsidR="008E403C">
              <w:rPr>
                <w:noProof/>
                <w:color w:val="FF0000"/>
              </w:rPr>
              <w:t>n</w:t>
            </w:r>
            <w:r w:rsidR="007E02D7">
              <w:rPr>
                <w:noProof/>
                <w:color w:val="FF0000"/>
              </w:rPr>
              <w:t>P Cha</w:t>
            </w:r>
            <w:r w:rsidR="00B10F4B">
              <w:rPr>
                <w:noProof/>
                <w:color w:val="FF0000"/>
              </w:rPr>
              <w:t>pter 2 Revision</w:t>
            </w:r>
            <w:r w:rsidR="00683476">
              <w:rPr>
                <w:noProof/>
                <w:color w:val="FF0000"/>
              </w:rPr>
              <w:t xml:space="preserve"> – to align with </w:t>
            </w:r>
            <w:r w:rsidR="00B10F4B">
              <w:rPr>
                <w:noProof/>
                <w:color w:val="FF0000"/>
              </w:rPr>
              <w:t xml:space="preserve">Cat 2 </w:t>
            </w:r>
            <w:r w:rsidR="00683476">
              <w:rPr>
                <w:noProof/>
                <w:color w:val="FF0000"/>
              </w:rPr>
              <w:t>Greenfield Agreements</w:t>
            </w:r>
            <w:r w:rsidR="00AA5DCD">
              <w:rPr>
                <w:noProof/>
                <w:color w:val="FF0000"/>
              </w:rPr>
              <w:t>, NVD CR-001 and NVD CR-002</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7E58D7F7" w:rsidR="00EB212A" w:rsidRPr="00FE346D" w:rsidRDefault="00F96B14" w:rsidP="00666CFD">
            <w:pPr>
              <w:pStyle w:val="CRCoverPage"/>
              <w:spacing w:after="0"/>
              <w:ind w:left="100"/>
              <w:rPr>
                <w:noProof/>
                <w:color w:val="FF0000"/>
              </w:rPr>
            </w:pPr>
            <w:r>
              <w:rPr>
                <w:noProof/>
                <w:color w:val="FF0000"/>
              </w:rPr>
              <w:t xml:space="preserve">October </w:t>
            </w:r>
            <w:r w:rsidR="00B10F4B">
              <w:rPr>
                <w:noProof/>
                <w:color w:val="FF0000"/>
              </w:rPr>
              <w:t>31</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07483D93" w:rsidR="00EB212A" w:rsidRPr="00FE346D" w:rsidRDefault="00683476" w:rsidP="00666CFD">
            <w:pPr>
              <w:pStyle w:val="CRCoverPage"/>
              <w:spacing w:after="0"/>
              <w:ind w:left="100"/>
              <w:rPr>
                <w:noProof/>
                <w:color w:val="FF0000"/>
              </w:rPr>
            </w:pPr>
            <w:r>
              <w:rPr>
                <w:noProof/>
                <w:color w:val="FF0000"/>
              </w:rPr>
              <w:t xml:space="preserve">To align AAL </w:t>
            </w:r>
            <w:r w:rsidR="00B10F4B">
              <w:rPr>
                <w:noProof/>
                <w:color w:val="FF0000"/>
              </w:rPr>
              <w:t>GA</w:t>
            </w:r>
            <w:r w:rsidR="009D250F">
              <w:rPr>
                <w:noProof/>
                <w:color w:val="FF0000"/>
              </w:rPr>
              <w:t>n</w:t>
            </w:r>
            <w:r w:rsidR="00B10F4B">
              <w:rPr>
                <w:noProof/>
                <w:color w:val="FF0000"/>
              </w:rPr>
              <w:t>P Chapter 2</w:t>
            </w:r>
            <w:r>
              <w:rPr>
                <w:noProof/>
                <w:color w:val="FF0000"/>
              </w:rPr>
              <w:t xml:space="preserve"> with </w:t>
            </w:r>
            <w:r w:rsidR="00B10F4B">
              <w:rPr>
                <w:noProof/>
                <w:color w:val="FF0000"/>
              </w:rPr>
              <w:t xml:space="preserve">Cat 2 </w:t>
            </w:r>
            <w:r>
              <w:rPr>
                <w:noProof/>
                <w:color w:val="FF0000"/>
              </w:rPr>
              <w:t xml:space="preserve">Greenfield Agreements </w:t>
            </w:r>
            <w:r w:rsidR="004A207A">
              <w:rPr>
                <w:noProof/>
                <w:color w:val="FF0000"/>
              </w:rPr>
              <w:t>and the CRs NVD-001 and NVD-002</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21957007"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B10F4B">
              <w:rPr>
                <w:noProof/>
                <w:color w:val="FF0000"/>
              </w:rPr>
              <w:t>G</w:t>
            </w:r>
            <w:r w:rsidR="008E403C">
              <w:rPr>
                <w:noProof/>
                <w:color w:val="FF0000"/>
              </w:rPr>
              <w:t>A</w:t>
            </w:r>
            <w:r w:rsidR="009D250F">
              <w:rPr>
                <w:noProof/>
                <w:color w:val="FF0000"/>
              </w:rPr>
              <w:t>n</w:t>
            </w:r>
            <w:r w:rsidR="00B10F4B">
              <w:rPr>
                <w:noProof/>
                <w:color w:val="FF0000"/>
              </w:rPr>
              <w:t>P Chapter 2</w:t>
            </w:r>
            <w:r w:rsidR="003D3567">
              <w:rPr>
                <w:noProof/>
                <w:color w:val="FF0000"/>
              </w:rPr>
              <w:t xml:space="preserve"> will not be consistent with AAL Greenfield Agreements</w:t>
            </w:r>
            <w:r w:rsidR="005D2382">
              <w:rPr>
                <w:noProof/>
                <w:color w:val="FF0000"/>
              </w:rPr>
              <w:t xml:space="preserve"> and related CRs NVD-001 and NVD-002</w:t>
            </w:r>
            <w:r w:rsidR="00D809B9">
              <w:rPr>
                <w:noProof/>
                <w:color w:val="FF0000"/>
              </w:rPr>
              <w:t xml:space="preserve">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4815B204" w:rsidR="00EB212A" w:rsidRDefault="00EB212A" w:rsidP="00EB212A">
      <w:pPr>
        <w:tabs>
          <w:tab w:val="left" w:pos="9510"/>
        </w:tabs>
      </w:pPr>
    </w:p>
    <w:p w14:paraId="035B18CD" w14:textId="617412E5" w:rsidR="007B4638" w:rsidRDefault="007B4638" w:rsidP="00EB212A">
      <w:pPr>
        <w:tabs>
          <w:tab w:val="left" w:pos="9510"/>
        </w:tabs>
      </w:pPr>
      <w:r>
        <w:t xml:space="preserve">The proposed changes are indicated by </w:t>
      </w:r>
      <w:r w:rsidR="00970E71">
        <w:t>Track Changes in the text below.</w:t>
      </w:r>
    </w:p>
    <w:p w14:paraId="05F31A63" w14:textId="77777777" w:rsidR="00970E71" w:rsidRDefault="00970E71" w:rsidP="00970E71">
      <w:pPr>
        <w:pStyle w:val="Heading1"/>
        <w:rPr>
          <w:lang w:eastAsia="ja-JP"/>
        </w:rPr>
      </w:pPr>
      <w:bookmarkStart w:id="2" w:name="_Toc43899853"/>
      <w:bookmarkStart w:id="3" w:name="_Toc76046818"/>
      <w:r>
        <w:rPr>
          <w:lang w:eastAsia="ja-JP"/>
        </w:rPr>
        <w:t>General Aspects</w:t>
      </w:r>
      <w:bookmarkEnd w:id="2"/>
      <w:bookmarkEnd w:id="3"/>
    </w:p>
    <w:p w14:paraId="5A47F299" w14:textId="77777777" w:rsidR="00970E71" w:rsidRDefault="00970E71" w:rsidP="00970E71">
      <w:pPr>
        <w:pStyle w:val="Heading2"/>
      </w:pPr>
      <w:bookmarkStart w:id="4" w:name="_Toc76046819"/>
      <w:bookmarkStart w:id="5" w:name="_Toc43899854"/>
      <w:r>
        <w:t>Hardware Acceleration</w:t>
      </w:r>
      <w:bookmarkEnd w:id="4"/>
    </w:p>
    <w:p w14:paraId="1532BEFC" w14:textId="4E4465F6" w:rsidR="00970E71" w:rsidDel="00864026" w:rsidRDefault="00970E71" w:rsidP="00970E71">
      <w:pPr>
        <w:rPr>
          <w:del w:id="6" w:author="Author"/>
        </w:rPr>
      </w:pPr>
      <w:r w:rsidRPr="009D7E83">
        <w:t>In the design of digital computing systems, ranging from general-purpose processors to fully customized hardware, there is a tradeoff between flexibility and efficiency, with efficiency increasing by orders of magnitude when any given application is implemented in hardware. The range of implementation options includes general-purpose processors such as CPUs, more specialized processors such as GPUs, functions implemented on field-programmable gate arrays (FPGAs), and fixed-functions implemented on application-specific integrated circuit</w:t>
      </w:r>
      <w:r>
        <w:t>s</w:t>
      </w:r>
      <w:r w:rsidRPr="009D7E83">
        <w:t xml:space="preserve"> (ASICs). Hardware </w:t>
      </w:r>
      <w:r>
        <w:t xml:space="preserve">accelerator </w:t>
      </w:r>
      <w:r w:rsidRPr="009D7E83">
        <w:t>is</w:t>
      </w:r>
      <w:r w:rsidRPr="001217CE">
        <w:t xml:space="preserve"> </w:t>
      </w:r>
      <w:r>
        <w:t xml:space="preserve">a </w:t>
      </w:r>
      <w:r w:rsidRPr="0003221A">
        <w:t xml:space="preserve">specialized HW implementation that can </w:t>
      </w:r>
      <w:del w:id="7" w:author="Author">
        <w:r w:rsidRPr="0003221A" w:rsidDel="00DE6124">
          <w:delText xml:space="preserve">perform some </w:delText>
        </w:r>
        <w:commentRangeStart w:id="8"/>
        <w:r w:rsidRPr="0003221A" w:rsidDel="00DE6124">
          <w:delText xml:space="preserve">pre-defined work </w:delText>
        </w:r>
      </w:del>
      <w:commentRangeEnd w:id="8"/>
      <w:r w:rsidR="003C62F0">
        <w:rPr>
          <w:rStyle w:val="CommentReference"/>
        </w:rPr>
        <w:commentReference w:id="8"/>
      </w:r>
      <w:r w:rsidRPr="0003221A">
        <w:t>offload</w:t>
      </w:r>
      <w:del w:id="9" w:author="Author">
        <w:r w:rsidRPr="0003221A" w:rsidDel="00DE6124">
          <w:delText>ed</w:delText>
        </w:r>
      </w:del>
      <w:ins w:id="10" w:author="Author">
        <w:r w:rsidR="00B02AF9">
          <w:t xml:space="preserve"> </w:t>
        </w:r>
        <w:r w:rsidR="00DE6124">
          <w:t>processing</w:t>
        </w:r>
      </w:ins>
      <w:r w:rsidRPr="0003221A">
        <w:t xml:space="preserve"> from </w:t>
      </w:r>
      <w:ins w:id="11" w:author="Author">
        <w:r w:rsidR="00DE6124">
          <w:t>application</w:t>
        </w:r>
        <w:r w:rsidR="00B02AF9">
          <w:t>(</w:t>
        </w:r>
        <w:r w:rsidR="00DE6124">
          <w:t xml:space="preserve">s) running on </w:t>
        </w:r>
      </w:ins>
      <w:r w:rsidRPr="0003221A">
        <w:t>the General-Purpose Processor</w:t>
      </w:r>
      <w:r w:rsidRPr="009D7E83">
        <w:t>.</w:t>
      </w:r>
      <w:del w:id="12" w:author="Author">
        <w:r w:rsidDel="00A239B0">
          <w:delText xml:space="preserve"> </w:delText>
        </w:r>
        <w:commentRangeStart w:id="13"/>
        <w:r w:rsidRPr="009D7E83" w:rsidDel="00A239B0">
          <w:delText xml:space="preserve">Any transformation of data or routine that can be computed, can be calculated </w:delText>
        </w:r>
      </w:del>
      <w:ins w:id="14" w:author="Author">
        <w:del w:id="15" w:author="Author">
          <w:r w:rsidR="00AF605F" w:rsidDel="00A239B0">
            <w:delText>processed</w:delText>
          </w:r>
          <w:r w:rsidR="00AF605F" w:rsidRPr="009D7E83" w:rsidDel="00A239B0">
            <w:delText xml:space="preserve"> </w:delText>
          </w:r>
        </w:del>
      </w:ins>
      <w:del w:id="16" w:author="Author">
        <w:r w:rsidRPr="009D7E83" w:rsidDel="00A239B0">
          <w:delText xml:space="preserve">purely in software running on a generic CPU, purely in a custom-made </w:delText>
        </w:r>
      </w:del>
      <w:ins w:id="17" w:author="Author">
        <w:del w:id="18" w:author="Author">
          <w:r w:rsidR="00785EA0" w:rsidDel="00A239B0">
            <w:delText>specia</w:delText>
          </w:r>
          <w:r w:rsidR="005E3435" w:rsidDel="00A239B0">
            <w:delText xml:space="preserve">lized </w:delText>
          </w:r>
        </w:del>
      </w:ins>
      <w:del w:id="19" w:author="Author">
        <w:r w:rsidRPr="009D7E83" w:rsidDel="00A239B0">
          <w:delText>hardware, or using a combination of both</w:delText>
        </w:r>
      </w:del>
      <w:r w:rsidRPr="009D7E83">
        <w:t xml:space="preserve">. </w:t>
      </w:r>
      <w:commentRangeEnd w:id="13"/>
      <w:r w:rsidR="00406E83">
        <w:rPr>
          <w:rStyle w:val="CommentReference"/>
        </w:rPr>
        <w:commentReference w:id="13"/>
      </w:r>
      <w:ins w:id="20" w:author="Author">
        <w:r w:rsidR="00A239B0" w:rsidRPr="00A239B0">
          <w:t xml:space="preserve"> </w:t>
        </w:r>
        <w:r w:rsidR="00A239B0" w:rsidRPr="009D7E83">
          <w:t xml:space="preserve">Any transformation of data or </w:t>
        </w:r>
        <w:del w:id="21" w:author="Author">
          <w:r w:rsidR="00A239B0" w:rsidDel="00F20BA4">
            <w:delText>computing task/routine</w:delText>
          </w:r>
        </w:del>
        <w:r w:rsidR="00F20BA4">
          <w:t>computation</w:t>
        </w:r>
        <w:r w:rsidR="00A239B0">
          <w:t xml:space="preserve"> can be implemented </w:t>
        </w:r>
        <w:r w:rsidR="00A239B0" w:rsidRPr="009D7E83">
          <w:t>purely in software running on a generic CPU,</w:t>
        </w:r>
        <w:r w:rsidR="00A239B0">
          <w:t xml:space="preserve"> or</w:t>
        </w:r>
        <w:r w:rsidR="00A239B0" w:rsidRPr="009D7E83">
          <w:t xml:space="preserve"> purely in a </w:t>
        </w:r>
        <w:r w:rsidR="00A239B0">
          <w:t xml:space="preserve">specialized </w:t>
        </w:r>
        <w:r w:rsidR="00A239B0" w:rsidRPr="009D7E83">
          <w:t>hardware</w:t>
        </w:r>
        <w:r w:rsidR="00C9612A">
          <w:t xml:space="preserve"> accelerator</w:t>
        </w:r>
        <w:r w:rsidR="00A239B0" w:rsidRPr="009D7E83">
          <w:t>, or using a combination of both</w:t>
        </w:r>
        <w:r w:rsidR="00A239B0">
          <w:t xml:space="preserve">. </w:t>
        </w:r>
      </w:ins>
      <w:r w:rsidRPr="009D7E83">
        <w:t xml:space="preserve">The implementation of computing tasks in hardware to </w:t>
      </w:r>
      <w:commentRangeStart w:id="22"/>
      <w:del w:id="23" w:author="Author">
        <w:r w:rsidRPr="009D7E83" w:rsidDel="00E62844">
          <w:delText>reduce latency and to increase throughput</w:delText>
        </w:r>
      </w:del>
      <w:commentRangeEnd w:id="22"/>
      <w:r w:rsidR="00E62844">
        <w:rPr>
          <w:rStyle w:val="CommentReference"/>
        </w:rPr>
        <w:commentReference w:id="22"/>
      </w:r>
      <w:ins w:id="24" w:author="Author">
        <w:r w:rsidR="00E62844">
          <w:t xml:space="preserve"> improve </w:t>
        </w:r>
        <w:r w:rsidR="00E62844">
          <w:lastRenderedPageBreak/>
          <w:t>performance</w:t>
        </w:r>
      </w:ins>
      <w:r w:rsidRPr="009D7E83">
        <w:t xml:space="preserve"> is known as hardware acceleration. The hardware acceleration </w:t>
      </w:r>
      <w:del w:id="25" w:author="Author">
        <w:r w:rsidRPr="009D7E83" w:rsidDel="00545DD2">
          <w:delText xml:space="preserve">is </w:delText>
        </w:r>
      </w:del>
      <w:ins w:id="26" w:author="Author">
        <w:r w:rsidR="00545DD2">
          <w:t>can be</w:t>
        </w:r>
        <w:r w:rsidR="00545DD2" w:rsidRPr="009D7E83">
          <w:t xml:space="preserve"> </w:t>
        </w:r>
      </w:ins>
      <w:r w:rsidRPr="009D7E83">
        <w:t>implemented in the form of lookaside or inline mode where in the former case, the host CPU invokes an accelerator for data processing and receives the result after processing is complete</w:t>
      </w:r>
      <w:r>
        <w:t xml:space="preserve">, while in the latter case, </w:t>
      </w:r>
      <w:del w:id="27" w:author="Author">
        <w:r w:rsidDel="005C4396">
          <w:delText>the host CPU, after invoking an accelerator for data processing, does not necessarily retrieve the post processed data</w:delText>
        </w:r>
      </w:del>
      <w:ins w:id="28" w:author="Author">
        <w:r w:rsidR="005C4396">
          <w:t>the accelerator, after being invoked by the h</w:t>
        </w:r>
        <w:r w:rsidR="00DC4A01">
          <w:t>o</w:t>
        </w:r>
        <w:r w:rsidR="005C4396">
          <w:t xml:space="preserve">st CPU with the request for data processing, </w:t>
        </w:r>
        <w:r w:rsidR="003E0AF3">
          <w:t xml:space="preserve">completes the processing request </w:t>
        </w:r>
        <w:r w:rsidR="00BB399A">
          <w:t xml:space="preserve">of data received from a source node and </w:t>
        </w:r>
        <w:r w:rsidR="00B239F1">
          <w:t xml:space="preserve">directly transfers the post-processed data to </w:t>
        </w:r>
        <w:r w:rsidR="00BB399A">
          <w:t>a</w:t>
        </w:r>
        <w:r w:rsidR="00B239F1">
          <w:t xml:space="preserve"> </w:t>
        </w:r>
        <w:r w:rsidR="00BF3DEB">
          <w:t xml:space="preserve">destination </w:t>
        </w:r>
        <w:r w:rsidR="00B239F1">
          <w:t>node</w:t>
        </w:r>
        <w:r w:rsidR="007213E1">
          <w:t xml:space="preserve">, where the source </w:t>
        </w:r>
        <w:r w:rsidR="00E74BDA">
          <w:t>or destination node can be different than host CPU (e.g., an Ethernet Interface)</w:t>
        </w:r>
        <w:r w:rsidR="00DD6304">
          <w:t xml:space="preserve">. </w:t>
        </w:r>
      </w:ins>
      <w:r w:rsidRPr="009D7E83">
        <w:t xml:space="preserve">The principle of hardware acceleration and functional offloading </w:t>
      </w:r>
      <w:ins w:id="29" w:author="Author">
        <w:r w:rsidR="00B069C6">
          <w:t xml:space="preserve">in lookaside mode </w:t>
        </w:r>
      </w:ins>
      <w:r w:rsidRPr="009D7E83">
        <w:t xml:space="preserve">is illustrated in </w:t>
      </w:r>
      <w:r>
        <w:fldChar w:fldCharType="begin"/>
      </w:r>
      <w:r>
        <w:instrText xml:space="preserve"> REF _Ref54344867 \h  \* MERGEFORMAT </w:instrText>
      </w:r>
      <w:r>
        <w:fldChar w:fldCharType="separate"/>
      </w:r>
    </w:p>
    <w:p w14:paraId="56D5967F" w14:textId="77777777" w:rsidR="00970E71" w:rsidRPr="009D7E83" w:rsidRDefault="00970E71" w:rsidP="00970E71">
      <w:r>
        <w:t xml:space="preserve">Figure </w:t>
      </w:r>
      <w:r>
        <w:rPr>
          <w:noProof/>
        </w:rPr>
        <w:t>2</w:t>
      </w:r>
      <w:r>
        <w:t>.</w:t>
      </w:r>
      <w:r>
        <w:rPr>
          <w:noProof/>
        </w:rPr>
        <w:t>1</w:t>
      </w:r>
      <w:r>
        <w:fldChar w:fldCharType="end"/>
      </w:r>
      <w:r w:rsidRPr="009D7E83">
        <w:t>, allowing the application to offload workload to a hardware accelerator and to continue performing other work in parallel</w:t>
      </w:r>
      <w:r>
        <w:t>-</w:t>
      </w:r>
      <w:r w:rsidRPr="009D7E83">
        <w:t xml:space="preserve"> this could be to continue to execute other software tasks in parallel or to sleep and wait for the accelerator hardware to complete. The hardware acceleration boosts application performance in environments with compute-intensive, deeply pipelined, massively parallel operations as shown in</w:t>
      </w:r>
      <w:r>
        <w:t xml:space="preserve"> </w:t>
      </w:r>
      <w:r>
        <w:fldChar w:fldCharType="begin"/>
      </w:r>
      <w:r>
        <w:instrText xml:space="preserve"> REF _Ref55901092 \h </w:instrText>
      </w:r>
      <w:r>
        <w:fldChar w:fldCharType="separate"/>
      </w:r>
      <w:r>
        <w:t xml:space="preserve">Figure </w:t>
      </w:r>
      <w:r>
        <w:rPr>
          <w:noProof/>
        </w:rPr>
        <w:t>2</w:t>
      </w:r>
      <w:r>
        <w:t>.</w:t>
      </w:r>
      <w:r>
        <w:rPr>
          <w:noProof/>
        </w:rPr>
        <w:t>1</w:t>
      </w:r>
      <w:r>
        <w:fldChar w:fldCharType="end"/>
      </w:r>
      <w:r w:rsidRPr="009D7E83">
        <w:t>. This model requires the API to support two operations, one for initiating the offload and another for retrieving the operation once complete.</w:t>
      </w:r>
    </w:p>
    <w:p w14:paraId="5AFB74E1" w14:textId="77777777" w:rsidR="00970E71" w:rsidRDefault="00970E71" w:rsidP="00970E71">
      <w:pPr>
        <w:keepNext/>
        <w:spacing w:before="240" w:after="0"/>
        <w:jc w:val="center"/>
      </w:pPr>
      <w:r w:rsidRPr="00A16023">
        <w:rPr>
          <w:rFonts w:ascii="Calibri" w:hAnsi="Calibri" w:cs="Calibri"/>
          <w:noProof/>
          <w:lang w:val="fr-FR" w:eastAsia="fr-FR"/>
        </w:rPr>
        <w:drawing>
          <wp:inline distT="0" distB="0" distL="0" distR="0" wp14:anchorId="35E780BC" wp14:editId="0D4277D4">
            <wp:extent cx="5176483" cy="2113808"/>
            <wp:effectExtent l="0" t="0" r="5715"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1477" cy="2136265"/>
                    </a:xfrm>
                    <a:prstGeom prst="rect">
                      <a:avLst/>
                    </a:prstGeom>
                    <a:noFill/>
                  </pic:spPr>
                </pic:pic>
              </a:graphicData>
            </a:graphic>
          </wp:inline>
        </w:drawing>
      </w:r>
    </w:p>
    <w:p w14:paraId="7BBFC768" w14:textId="77777777" w:rsidR="00970E71" w:rsidRDefault="00970E71" w:rsidP="00970E71">
      <w:pPr>
        <w:pStyle w:val="Caption"/>
      </w:pPr>
      <w:bookmarkStart w:id="30" w:name="_Ref54344867"/>
    </w:p>
    <w:p w14:paraId="0751E1A9" w14:textId="77777777" w:rsidR="00970E71" w:rsidRDefault="00970E71" w:rsidP="00970E71">
      <w:pPr>
        <w:pStyle w:val="Caption"/>
      </w:pPr>
      <w:bookmarkStart w:id="31" w:name="_Ref55901092"/>
      <w:bookmarkStart w:id="32" w:name="_Toc71112062"/>
      <w:r>
        <w:t xml:space="preserve">Figure </w:t>
      </w:r>
      <w:r w:rsidR="00870B5B">
        <w:fldChar w:fldCharType="begin"/>
      </w:r>
      <w:r w:rsidR="00870B5B">
        <w:instrText xml:space="preserve"> STYLEREF 1 \s </w:instrText>
      </w:r>
      <w:r w:rsidR="00870B5B">
        <w:fldChar w:fldCharType="separate"/>
      </w:r>
      <w:r>
        <w:rPr>
          <w:noProof/>
        </w:rPr>
        <w:t>2</w:t>
      </w:r>
      <w:r w:rsidR="00870B5B">
        <w:rPr>
          <w:noProof/>
        </w:rPr>
        <w:fldChar w:fldCharType="end"/>
      </w:r>
      <w:r>
        <w:t>.</w:t>
      </w:r>
      <w:r w:rsidR="00870B5B">
        <w:fldChar w:fldCharType="begin"/>
      </w:r>
      <w:r w:rsidR="00870B5B">
        <w:instrText xml:space="preserve"> SEQ Figure \* ARABIC \s 1 </w:instrText>
      </w:r>
      <w:r w:rsidR="00870B5B">
        <w:fldChar w:fldCharType="separate"/>
      </w:r>
      <w:r>
        <w:rPr>
          <w:noProof/>
        </w:rPr>
        <w:t>1</w:t>
      </w:r>
      <w:r w:rsidR="00870B5B">
        <w:rPr>
          <w:noProof/>
        </w:rPr>
        <w:fldChar w:fldCharType="end"/>
      </w:r>
      <w:bookmarkEnd w:id="30"/>
      <w:bookmarkEnd w:id="31"/>
      <w:r>
        <w:t xml:space="preserve"> Example illustration of the effect of hardware acceleration on functional compute performance</w:t>
      </w:r>
      <w:bookmarkEnd w:id="32"/>
    </w:p>
    <w:p w14:paraId="6B4AD40D" w14:textId="77777777" w:rsidR="00970E71" w:rsidRDefault="00970E71" w:rsidP="00970E71">
      <w:pPr>
        <w:pStyle w:val="Heading2"/>
        <w:rPr>
          <w:lang w:eastAsia="ja-JP"/>
        </w:rPr>
      </w:pPr>
      <w:bookmarkStart w:id="33" w:name="_Toc76046820"/>
      <w:r>
        <w:rPr>
          <w:lang w:eastAsia="ja-JP"/>
        </w:rPr>
        <w:t xml:space="preserve">AAL </w:t>
      </w:r>
      <w:bookmarkEnd w:id="5"/>
      <w:r>
        <w:rPr>
          <w:lang w:eastAsia="ja-JP"/>
        </w:rPr>
        <w:t>Architecture</w:t>
      </w:r>
      <w:bookmarkEnd w:id="33"/>
      <w:r>
        <w:rPr>
          <w:lang w:eastAsia="ja-JP"/>
        </w:rPr>
        <w:t xml:space="preserve"> </w:t>
      </w:r>
    </w:p>
    <w:p w14:paraId="30B5F7C0" w14:textId="75A39161" w:rsidR="00970E71" w:rsidRDefault="00970E71" w:rsidP="00970E71">
      <w:r>
        <w:rPr>
          <w:lang w:val="en-GB"/>
        </w:rPr>
        <w:t xml:space="preserve">The goal of the </w:t>
      </w:r>
      <w:ins w:id="34" w:author="Author">
        <w:r w:rsidR="00DE61E0">
          <w:rPr>
            <w:lang w:val="en-GB"/>
          </w:rPr>
          <w:t>acceleration abstraction layer (</w:t>
        </w:r>
      </w:ins>
      <w:r>
        <w:rPr>
          <w:lang w:val="en-GB"/>
        </w:rPr>
        <w:t>AAL</w:t>
      </w:r>
      <w:ins w:id="35" w:author="Author">
        <w:r w:rsidR="00DE61E0">
          <w:rPr>
            <w:lang w:val="en-GB"/>
          </w:rPr>
          <w:t>)</w:t>
        </w:r>
      </w:ins>
      <w:r>
        <w:rPr>
          <w:lang w:val="en-GB"/>
        </w:rPr>
        <w:t xml:space="preserve"> is to specify a common and consistent interface for HW </w:t>
      </w:r>
      <w:del w:id="36" w:author="Author">
        <w:r w:rsidDel="00DE4877">
          <w:rPr>
            <w:lang w:val="en-GB"/>
          </w:rPr>
          <w:delText xml:space="preserve">Device </w:delText>
        </w:r>
      </w:del>
      <w:r>
        <w:rPr>
          <w:lang w:val="en-GB"/>
        </w:rPr>
        <w:t xml:space="preserve">accelerators to the applications </w:t>
      </w:r>
      <w:r>
        <w:t>which facilitates decoupling of an application, e.g.</w:t>
      </w:r>
      <w:ins w:id="37" w:author="Author">
        <w:r w:rsidR="005F5514">
          <w:t>,</w:t>
        </w:r>
      </w:ins>
      <w:r>
        <w:t xml:space="preserve"> O-RAN Cloudified Network Function, from a specific HW </w:t>
      </w:r>
      <w:del w:id="38" w:author="Author">
        <w:r w:rsidDel="00466AE0">
          <w:delText xml:space="preserve">Accelerator device </w:delText>
        </w:r>
      </w:del>
      <w:r>
        <w:t>implementation. In order to accommodate the many different combinations of HW and SW implementation</w:t>
      </w:r>
      <w:ins w:id="39" w:author="Author">
        <w:r w:rsidR="00466AE0">
          <w:t>s</w:t>
        </w:r>
      </w:ins>
      <w:r>
        <w:t xml:space="preserve"> and also many different network deployment scenarios, the AAL introduces the concept of an AAL profile which is used to distinguish between the different combinations of accelerated functions</w:t>
      </w:r>
      <w:ins w:id="40" w:author="Author">
        <w:r w:rsidR="00DE61E0">
          <w:t xml:space="preserve"> (AFs)</w:t>
        </w:r>
      </w:ins>
      <w:r>
        <w:t xml:space="preserve"> to be offloaded. </w:t>
      </w:r>
      <w:r w:rsidRPr="00A16023">
        <w:t xml:space="preserve">The </w:t>
      </w:r>
      <w:del w:id="41" w:author="Author">
        <w:r w:rsidDel="00093C85">
          <w:delText>end to end</w:delText>
        </w:r>
      </w:del>
      <w:ins w:id="42" w:author="Author">
        <w:r w:rsidR="00093C85">
          <w:t>end-to-end</w:t>
        </w:r>
      </w:ins>
      <w:r>
        <w:t xml:space="preserve"> </w:t>
      </w:r>
      <w:r w:rsidRPr="00A16023">
        <w:t xml:space="preserve">high-level AAL architecture block diagram is shown in </w:t>
      </w:r>
      <w:r>
        <w:fldChar w:fldCharType="begin"/>
      </w:r>
      <w:r>
        <w:instrText xml:space="preserve"> REF _Ref54365688 \h </w:instrText>
      </w:r>
      <w:r>
        <w:fldChar w:fldCharType="separate"/>
      </w:r>
      <w:r>
        <w:t xml:space="preserve">Figure </w:t>
      </w:r>
      <w:r>
        <w:rPr>
          <w:noProof/>
        </w:rPr>
        <w:t>2</w:t>
      </w:r>
      <w:r>
        <w:t>.</w:t>
      </w:r>
      <w:r>
        <w:rPr>
          <w:noProof/>
        </w:rPr>
        <w:t>2</w:t>
      </w:r>
      <w:r>
        <w:fldChar w:fldCharType="end"/>
      </w:r>
      <w:r w:rsidRPr="00A16023">
        <w:t>.</w:t>
      </w:r>
      <w:del w:id="43" w:author="Author">
        <w:r w:rsidRPr="00A16023" w:rsidDel="00D20A9A">
          <w:delText xml:space="preserve"> </w:delText>
        </w:r>
        <w:commentRangeStart w:id="44"/>
        <w:r w:rsidDel="00D20A9A">
          <w:delText>The AAL s</w:delText>
        </w:r>
        <w:r w:rsidRPr="0018518B" w:rsidDel="00D20A9A">
          <w:delText>pecification will define what interfaces to use when exposing these management functions to the O-Cloud IMS</w:delText>
        </w:r>
        <w:r w:rsidDel="00D20A9A">
          <w:delText>/DMS</w:delText>
        </w:r>
        <w:r w:rsidDel="00A17AD0">
          <w:rPr>
            <w:lang w:val="en-GB"/>
          </w:rPr>
          <w:delText xml:space="preserve">. </w:delText>
        </w:r>
        <w:r w:rsidRPr="004615F7" w:rsidDel="00A17AD0">
          <w:rPr>
            <w:lang w:val="en-GB"/>
          </w:rPr>
          <w:delText xml:space="preserve">The orchestration of the HW Accelerator Manager </w:delText>
        </w:r>
        <w:r w:rsidDel="00A17AD0">
          <w:rPr>
            <w:lang w:val="en-GB"/>
          </w:rPr>
          <w:delText xml:space="preserve">and the details of the IMS/DMS or O2 </w:delText>
        </w:r>
        <w:r w:rsidRPr="004615F7" w:rsidDel="00A17AD0">
          <w:rPr>
            <w:lang w:val="en-GB"/>
          </w:rPr>
          <w:delText>is outside the scope of th</w:delText>
        </w:r>
        <w:r w:rsidDel="00A17AD0">
          <w:rPr>
            <w:lang w:val="en-GB"/>
          </w:rPr>
          <w:delText>is</w:delText>
        </w:r>
        <w:r w:rsidRPr="004615F7" w:rsidDel="00A17AD0">
          <w:rPr>
            <w:lang w:val="en-GB"/>
          </w:rPr>
          <w:delText xml:space="preserve"> AAL</w:delText>
        </w:r>
        <w:r w:rsidDel="00A17AD0">
          <w:rPr>
            <w:lang w:val="en-GB"/>
          </w:rPr>
          <w:delText xml:space="preserve"> GAnP document</w:delText>
        </w:r>
        <w:r w:rsidRPr="004615F7" w:rsidDel="00A17AD0">
          <w:rPr>
            <w:lang w:val="en-GB"/>
          </w:rPr>
          <w:delText xml:space="preserve"> and shall be specified in the ORAN WG6 O2 specification</w:delText>
        </w:r>
        <w:r w:rsidDel="00A17AD0">
          <w:rPr>
            <w:lang w:val="en-GB"/>
          </w:rPr>
          <w:delText xml:space="preserve">s </w:delText>
        </w:r>
        <w:r w:rsidDel="00A17AD0">
          <w:rPr>
            <w:lang w:val="en-GB"/>
          </w:rPr>
          <w:fldChar w:fldCharType="begin"/>
        </w:r>
        <w:r w:rsidDel="00A17AD0">
          <w:rPr>
            <w:lang w:val="en-GB"/>
          </w:rPr>
          <w:delInstrText xml:space="preserve"> REF _Ref71101039 \r \h </w:delInstrText>
        </w:r>
        <w:r w:rsidDel="00A17AD0">
          <w:rPr>
            <w:lang w:val="en-GB"/>
          </w:rPr>
        </w:r>
        <w:r w:rsidDel="00A17AD0">
          <w:rPr>
            <w:lang w:val="en-GB"/>
          </w:rPr>
          <w:fldChar w:fldCharType="separate"/>
        </w:r>
        <w:r w:rsidDel="00A17AD0">
          <w:rPr>
            <w:lang w:val="en-GB"/>
          </w:rPr>
          <w:delText>[12]</w:delText>
        </w:r>
        <w:r w:rsidDel="00A17AD0">
          <w:rPr>
            <w:lang w:val="en-GB"/>
          </w:rPr>
          <w:fldChar w:fldCharType="end"/>
        </w:r>
      </w:del>
      <w:r w:rsidRPr="004615F7">
        <w:rPr>
          <w:lang w:val="en-GB"/>
        </w:rPr>
        <w:t xml:space="preserve"> </w:t>
      </w:r>
      <w:commentRangeEnd w:id="44"/>
      <w:r w:rsidR="00A17AD0">
        <w:rPr>
          <w:rStyle w:val="CommentReference"/>
        </w:rPr>
        <w:commentReference w:id="44"/>
      </w:r>
    </w:p>
    <w:p w14:paraId="4FEE527F" w14:textId="77777777" w:rsidR="00970E71" w:rsidRDefault="00970E71" w:rsidP="00970E71"/>
    <w:p w14:paraId="04DFB280" w14:textId="77777777" w:rsidR="00970E71" w:rsidRDefault="00970E71" w:rsidP="00970E71">
      <w:pPr>
        <w:pStyle w:val="Caption"/>
      </w:pPr>
      <w:r>
        <w:rPr>
          <w:noProof/>
        </w:rPr>
        <w:lastRenderedPageBreak/>
        <w:drawing>
          <wp:inline distT="0" distB="0" distL="0" distR="0" wp14:anchorId="49FBB716" wp14:editId="58ABB43D">
            <wp:extent cx="6120765" cy="3179618"/>
            <wp:effectExtent l="0" t="0" r="0" b="190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765" cy="3179618"/>
                    </a:xfrm>
                    <a:prstGeom prst="rect">
                      <a:avLst/>
                    </a:prstGeom>
                    <a:noFill/>
                  </pic:spPr>
                </pic:pic>
              </a:graphicData>
            </a:graphic>
          </wp:inline>
        </w:drawing>
      </w:r>
    </w:p>
    <w:p w14:paraId="14CF7C3E" w14:textId="77777777" w:rsidR="00970E71" w:rsidRDefault="00970E71" w:rsidP="00970E71">
      <w:pPr>
        <w:pStyle w:val="Caption"/>
      </w:pPr>
      <w:bookmarkStart w:id="45" w:name="_Ref54365688"/>
      <w:bookmarkStart w:id="46" w:name="_Toc71112063"/>
      <w:r>
        <w:t xml:space="preserve">Figure </w:t>
      </w:r>
      <w:r w:rsidR="00870B5B">
        <w:fldChar w:fldCharType="begin"/>
      </w:r>
      <w:r w:rsidR="00870B5B">
        <w:instrText xml:space="preserve"> STYLEREF 1 \s </w:instrText>
      </w:r>
      <w:r w:rsidR="00870B5B">
        <w:fldChar w:fldCharType="separate"/>
      </w:r>
      <w:r>
        <w:rPr>
          <w:noProof/>
        </w:rPr>
        <w:t>2</w:t>
      </w:r>
      <w:r w:rsidR="00870B5B">
        <w:rPr>
          <w:noProof/>
        </w:rPr>
        <w:fldChar w:fldCharType="end"/>
      </w:r>
      <w:r>
        <w:t>.</w:t>
      </w:r>
      <w:r w:rsidR="00870B5B">
        <w:fldChar w:fldCharType="begin"/>
      </w:r>
      <w:r w:rsidR="00870B5B">
        <w:instrText xml:space="preserve"> SEQ Figure \* ARABIC \s 1 </w:instrText>
      </w:r>
      <w:r w:rsidR="00870B5B">
        <w:fldChar w:fldCharType="separate"/>
      </w:r>
      <w:r>
        <w:rPr>
          <w:noProof/>
        </w:rPr>
        <w:t>2</w:t>
      </w:r>
      <w:r w:rsidR="00870B5B">
        <w:rPr>
          <w:noProof/>
        </w:rPr>
        <w:fldChar w:fldCharType="end"/>
      </w:r>
      <w:bookmarkEnd w:id="45"/>
      <w:r>
        <w:t xml:space="preserve"> </w:t>
      </w:r>
      <w:commentRangeStart w:id="47"/>
      <w:commentRangeStart w:id="48"/>
      <w:r>
        <w:t>High Level AAL Architecture Diagram</w:t>
      </w:r>
      <w:bookmarkEnd w:id="46"/>
      <w:commentRangeEnd w:id="47"/>
      <w:r w:rsidR="00406E83">
        <w:rPr>
          <w:rStyle w:val="CommentReference"/>
          <w:b w:val="0"/>
          <w:bCs w:val="0"/>
        </w:rPr>
        <w:commentReference w:id="47"/>
      </w:r>
      <w:commentRangeEnd w:id="48"/>
      <w:r w:rsidR="00B15915">
        <w:rPr>
          <w:rStyle w:val="CommentReference"/>
          <w:b w:val="0"/>
          <w:bCs w:val="0"/>
        </w:rPr>
        <w:commentReference w:id="48"/>
      </w:r>
    </w:p>
    <w:commentRangeStart w:id="49"/>
    <w:p w14:paraId="76DE22A6" w14:textId="3CEF839C" w:rsidR="00970E71" w:rsidRDefault="00970E71" w:rsidP="00970E71">
      <w:r>
        <w:fldChar w:fldCharType="begin"/>
      </w:r>
      <w:r>
        <w:instrText xml:space="preserve"> REF _Ref48739418 \h </w:instrText>
      </w:r>
      <w:r>
        <w:fldChar w:fldCharType="separate"/>
      </w:r>
      <w:r>
        <w:t xml:space="preserve">Figure </w:t>
      </w:r>
      <w:r>
        <w:rPr>
          <w:noProof/>
        </w:rPr>
        <w:t>2</w:t>
      </w:r>
      <w:r>
        <w:t>.</w:t>
      </w:r>
      <w:r>
        <w:rPr>
          <w:noProof/>
        </w:rPr>
        <w:t>3</w:t>
      </w:r>
      <w:r>
        <w:t xml:space="preserve"> </w:t>
      </w:r>
      <w:del w:id="50" w:author="Author">
        <w:r w:rsidDel="00F64EEF">
          <w:delText>AAL Component Relationship and Cardinality</w:delText>
        </w:r>
      </w:del>
      <w:r>
        <w:fldChar w:fldCharType="end"/>
      </w:r>
      <w:commentRangeEnd w:id="49"/>
      <w:r w:rsidR="00F64EEF">
        <w:rPr>
          <w:rStyle w:val="CommentReference"/>
        </w:rPr>
        <w:commentReference w:id="49"/>
      </w:r>
      <w:del w:id="51" w:author="Author">
        <w:r w:rsidDel="00F64EEF">
          <w:delText xml:space="preserve"> </w:delText>
        </w:r>
      </w:del>
      <w:r>
        <w:t xml:space="preserve">shows the relationship and cardinality between the components that constitute the AAL architecture. </w:t>
      </w:r>
    </w:p>
    <w:p w14:paraId="42E42920" w14:textId="77777777" w:rsidR="00970E71" w:rsidRDefault="00970E71" w:rsidP="001350CC">
      <w:pPr>
        <w:pStyle w:val="PlantUML"/>
      </w:pPr>
      <w:r>
        <w:t>@startuml oran_aal</w:t>
      </w:r>
    </w:p>
    <w:p w14:paraId="460A7CFA" w14:textId="77777777" w:rsidR="00970E71" w:rsidRDefault="00970E71">
      <w:pPr>
        <w:pStyle w:val="PlantUML"/>
      </w:pPr>
    </w:p>
    <w:p w14:paraId="1B69602F" w14:textId="77777777" w:rsidR="00970E71" w:rsidRDefault="00970E71">
      <w:pPr>
        <w:pStyle w:val="PlantUML"/>
      </w:pPr>
      <w:r>
        <w:t>skinparam component {</w:t>
      </w:r>
    </w:p>
    <w:p w14:paraId="349BAAFD" w14:textId="77777777" w:rsidR="00970E71" w:rsidRDefault="00970E71">
      <w:pPr>
        <w:pStyle w:val="PlantUML"/>
      </w:pPr>
      <w:r>
        <w:t>FontSize 10</w:t>
      </w:r>
    </w:p>
    <w:p w14:paraId="52FB836D" w14:textId="77777777" w:rsidR="00970E71" w:rsidRDefault="00970E71">
      <w:pPr>
        <w:pStyle w:val="PlantUML"/>
      </w:pPr>
      <w:r>
        <w:t>BorderColor black</w:t>
      </w:r>
    </w:p>
    <w:p w14:paraId="15EDCC6F" w14:textId="77777777" w:rsidR="00970E71" w:rsidRDefault="00970E71">
      <w:pPr>
        <w:pStyle w:val="PlantUML"/>
      </w:pPr>
      <w:r>
        <w:t>BackgroundColor lightgrey</w:t>
      </w:r>
    </w:p>
    <w:p w14:paraId="5EC87E03" w14:textId="77777777" w:rsidR="00970E71" w:rsidRDefault="00970E71">
      <w:pPr>
        <w:pStyle w:val="PlantUML"/>
      </w:pPr>
      <w:r>
        <w:t>ArrowFontName Ariel</w:t>
      </w:r>
    </w:p>
    <w:p w14:paraId="4C972210" w14:textId="77777777" w:rsidR="00970E71" w:rsidRDefault="00970E71">
      <w:pPr>
        <w:pStyle w:val="PlantUML"/>
      </w:pPr>
      <w:r>
        <w:t>ArrowColor black</w:t>
      </w:r>
    </w:p>
    <w:p w14:paraId="5D02AC02" w14:textId="77777777" w:rsidR="00970E71" w:rsidRDefault="00970E71">
      <w:pPr>
        <w:pStyle w:val="PlantUML"/>
      </w:pPr>
      <w:r>
        <w:t>ArrowFontColor #777777</w:t>
      </w:r>
    </w:p>
    <w:p w14:paraId="4A8DADA8" w14:textId="77777777" w:rsidR="00970E71" w:rsidRDefault="00970E71">
      <w:pPr>
        <w:pStyle w:val="PlantUML"/>
      </w:pPr>
      <w:r>
        <w:t>}</w:t>
      </w:r>
    </w:p>
    <w:p w14:paraId="384BD335" w14:textId="77777777" w:rsidR="00970E71" w:rsidRDefault="00970E71">
      <w:pPr>
        <w:pStyle w:val="PlantUML"/>
      </w:pPr>
    </w:p>
    <w:p w14:paraId="4FF2758A" w14:textId="77777777" w:rsidR="00970E71" w:rsidRDefault="00970E71">
      <w:pPr>
        <w:pStyle w:val="PlantUML"/>
      </w:pPr>
    </w:p>
    <w:p w14:paraId="23940E72" w14:textId="72AFC63A" w:rsidR="00970E71" w:rsidRDefault="00970E71">
      <w:pPr>
        <w:pStyle w:val="PlantUML"/>
      </w:pPr>
      <w:r>
        <w:t xml:space="preserve">component "AAL Logical Processing Unit" as </w:t>
      </w:r>
      <w:commentRangeStart w:id="52"/>
      <w:r>
        <w:t>aal_</w:t>
      </w:r>
      <w:del w:id="53" w:author="Author">
        <w:r w:rsidDel="003E3510">
          <w:delText xml:space="preserve">dev </w:delText>
        </w:r>
      </w:del>
      <w:ins w:id="54" w:author="Author">
        <w:r w:rsidR="003E3510">
          <w:t xml:space="preserve">lpu </w:t>
        </w:r>
      </w:ins>
      <w:commentRangeEnd w:id="52"/>
      <w:r w:rsidR="000575F0">
        <w:rPr>
          <w:rStyle w:val="CommentReference"/>
          <w:rFonts w:ascii="Times New Roman" w:hAnsi="Times New Roman" w:cs="Times New Roman"/>
          <w:noProof w:val="0"/>
          <w:color w:val="auto"/>
        </w:rPr>
        <w:commentReference w:id="52"/>
      </w:r>
    </w:p>
    <w:p w14:paraId="01FAE0B1" w14:textId="77777777" w:rsidR="00970E71" w:rsidRDefault="00970E71">
      <w:pPr>
        <w:pStyle w:val="PlantUML"/>
      </w:pPr>
      <w:r>
        <w:t>component “AAL Queue” as q</w:t>
      </w:r>
    </w:p>
    <w:p w14:paraId="108A9F66" w14:textId="7C6EDD56" w:rsidR="00970E71" w:rsidDel="00291DD5" w:rsidRDefault="00970E71">
      <w:pPr>
        <w:pStyle w:val="PlantUML"/>
        <w:rPr>
          <w:del w:id="55" w:author="Author"/>
        </w:rPr>
      </w:pPr>
      <w:commentRangeStart w:id="56"/>
      <w:del w:id="57" w:author="Author">
        <w:r w:rsidDel="00291DD5">
          <w:delText>component "AAL Queue ID"</w:delText>
        </w:r>
        <w:r w:rsidDel="00291DD5">
          <w:tab/>
          <w:delText xml:space="preserve">as aalqid </w:delText>
        </w:r>
      </w:del>
    </w:p>
    <w:p w14:paraId="3111CF45" w14:textId="38273D49" w:rsidR="00970E71" w:rsidDel="00291DD5" w:rsidRDefault="00970E71">
      <w:pPr>
        <w:pStyle w:val="PlantUML"/>
        <w:rPr>
          <w:del w:id="58" w:author="Author"/>
        </w:rPr>
      </w:pPr>
      <w:del w:id="59" w:author="Author">
        <w:r w:rsidDel="00291DD5">
          <w:delText xml:space="preserve">component "AAL Device ID" as aaldevid </w:delText>
        </w:r>
      </w:del>
      <w:commentRangeEnd w:id="56"/>
      <w:r w:rsidR="00291DD5">
        <w:rPr>
          <w:rStyle w:val="CommentReference"/>
          <w:rFonts w:ascii="Times New Roman" w:hAnsi="Times New Roman" w:cs="Times New Roman"/>
          <w:noProof w:val="0"/>
          <w:color w:val="auto"/>
        </w:rPr>
        <w:commentReference w:id="56"/>
      </w:r>
    </w:p>
    <w:p w14:paraId="134951ED" w14:textId="77777777" w:rsidR="00970E71" w:rsidRDefault="00970E71">
      <w:pPr>
        <w:pStyle w:val="PlantUML"/>
      </w:pPr>
      <w:r>
        <w:t xml:space="preserve">component "AAL Profile" as profile </w:t>
      </w:r>
    </w:p>
    <w:p w14:paraId="7ED8ABFD" w14:textId="77777777" w:rsidR="00970E71" w:rsidRDefault="00970E71">
      <w:pPr>
        <w:pStyle w:val="PlantUML"/>
      </w:pPr>
      <w:r>
        <w:t xml:space="preserve">component "Application" as app </w:t>
      </w:r>
    </w:p>
    <w:p w14:paraId="594B0045" w14:textId="77777777" w:rsidR="00970E71" w:rsidRDefault="00970E71">
      <w:pPr>
        <w:pStyle w:val="PlantUML"/>
      </w:pPr>
      <w:r>
        <w:t xml:space="preserve">component "Hardware Accelerator" as hw </w:t>
      </w:r>
    </w:p>
    <w:p w14:paraId="2D563E8B" w14:textId="77777777" w:rsidR="00970E71" w:rsidRDefault="00970E71">
      <w:pPr>
        <w:pStyle w:val="PlantUML"/>
      </w:pPr>
      <w:r>
        <w:t xml:space="preserve">component "Accelerated Function" as af </w:t>
      </w:r>
    </w:p>
    <w:p w14:paraId="60AA2E6A" w14:textId="6C6FD1FC" w:rsidR="00970E71" w:rsidRDefault="00970E71">
      <w:pPr>
        <w:pStyle w:val="PlantUML"/>
      </w:pPr>
      <w:r>
        <w:t xml:space="preserve">component “HW Accelerator Manager” as </w:t>
      </w:r>
      <w:commentRangeStart w:id="60"/>
      <w:del w:id="61" w:author="Author">
        <w:r w:rsidDel="00A20EE3">
          <w:delText>AALM</w:delText>
        </w:r>
      </w:del>
      <w:ins w:id="62" w:author="Author">
        <w:r w:rsidR="00A20EE3">
          <w:t>hwM</w:t>
        </w:r>
      </w:ins>
      <w:commentRangeEnd w:id="60"/>
      <w:r w:rsidR="00251030">
        <w:rPr>
          <w:rStyle w:val="CommentReference"/>
          <w:rFonts w:ascii="Times New Roman" w:hAnsi="Times New Roman" w:cs="Times New Roman"/>
          <w:noProof w:val="0"/>
          <w:color w:val="auto"/>
        </w:rPr>
        <w:commentReference w:id="60"/>
      </w:r>
    </w:p>
    <w:p w14:paraId="7BC38321" w14:textId="77777777" w:rsidR="00970E71" w:rsidRDefault="00970E71">
      <w:pPr>
        <w:pStyle w:val="PlantUML"/>
      </w:pPr>
    </w:p>
    <w:p w14:paraId="168A750A" w14:textId="77777777" w:rsidR="00970E71" w:rsidRDefault="00970E71">
      <w:pPr>
        <w:pStyle w:val="PlantUML"/>
      </w:pPr>
    </w:p>
    <w:p w14:paraId="58B8B169" w14:textId="6BCCAACC" w:rsidR="00970E71" w:rsidRDefault="00970E71">
      <w:pPr>
        <w:pStyle w:val="PlantUML"/>
      </w:pPr>
      <w:r>
        <w:t>aal_</w:t>
      </w:r>
      <w:del w:id="63" w:author="Author">
        <w:r w:rsidDel="00920873">
          <w:delText xml:space="preserve">dev </w:delText>
        </w:r>
      </w:del>
      <w:ins w:id="64" w:author="Author">
        <w:r w:rsidR="00920873">
          <w:t xml:space="preserve">lpu </w:t>
        </w:r>
      </w:ins>
      <w:r>
        <w:t>o-left- "N" q</w:t>
      </w:r>
    </w:p>
    <w:p w14:paraId="407AEC80" w14:textId="3721EEA3" w:rsidR="00970E71" w:rsidRDefault="00970E71">
      <w:pPr>
        <w:pStyle w:val="PlantUML"/>
      </w:pPr>
      <w:del w:id="65" w:author="Author">
        <w:r w:rsidDel="00920873">
          <w:delText>q o--o aalqid</w:delText>
        </w:r>
      </w:del>
    </w:p>
    <w:p w14:paraId="46CFBECB" w14:textId="121CFEE3" w:rsidR="00970E71" w:rsidRDefault="00970E71">
      <w:pPr>
        <w:pStyle w:val="PlantUML"/>
      </w:pPr>
      <w:del w:id="66" w:author="Author">
        <w:r w:rsidDel="00A43586">
          <w:delText>aal_dev o-right-o aaldevid</w:delText>
        </w:r>
      </w:del>
    </w:p>
    <w:p w14:paraId="2AD758D9" w14:textId="7F75B14E" w:rsidR="00970E71" w:rsidRDefault="00970E71">
      <w:pPr>
        <w:pStyle w:val="PlantUML"/>
      </w:pPr>
      <w:r>
        <w:t>aal_</w:t>
      </w:r>
      <w:del w:id="67" w:author="Author">
        <w:r w:rsidDel="00DB54DF">
          <w:delText xml:space="preserve">dev </w:delText>
        </w:r>
      </w:del>
      <w:ins w:id="68" w:author="Author">
        <w:r w:rsidR="00DB54DF">
          <w:t xml:space="preserve">lpu </w:t>
        </w:r>
      </w:ins>
      <w:r>
        <w:t>"M" --o  hw</w:t>
      </w:r>
    </w:p>
    <w:p w14:paraId="22785447" w14:textId="627EC987" w:rsidR="00970E71" w:rsidRDefault="00970E71">
      <w:pPr>
        <w:pStyle w:val="PlantUML"/>
      </w:pPr>
      <w:r>
        <w:t>aal_</w:t>
      </w:r>
      <w:del w:id="69" w:author="Author">
        <w:r w:rsidDel="00DB54DF">
          <w:delText xml:space="preserve">dev </w:delText>
        </w:r>
      </w:del>
      <w:ins w:id="70" w:author="Author">
        <w:r w:rsidR="00DB54DF">
          <w:t xml:space="preserve">lpu </w:t>
        </w:r>
      </w:ins>
      <w:r>
        <w:t>"A" -up-o  app</w:t>
      </w:r>
    </w:p>
    <w:p w14:paraId="7D45DA4B" w14:textId="50678E56" w:rsidR="00970E71" w:rsidRDefault="00970E71">
      <w:pPr>
        <w:pStyle w:val="PlantUML"/>
      </w:pPr>
      <w:r>
        <w:t>aal_</w:t>
      </w:r>
      <w:del w:id="71" w:author="Author">
        <w:r w:rsidDel="00D12C1E">
          <w:delText xml:space="preserve">dev  </w:delText>
        </w:r>
      </w:del>
      <w:ins w:id="72" w:author="Author">
        <w:r w:rsidR="00D12C1E">
          <w:t xml:space="preserve">lpu  </w:t>
        </w:r>
      </w:ins>
      <w:r>
        <w:t>o-- "P" profile</w:t>
      </w:r>
    </w:p>
    <w:p w14:paraId="7BD4596B" w14:textId="77777777" w:rsidR="00970E71" w:rsidRDefault="00970E71">
      <w:pPr>
        <w:pStyle w:val="PlantUML"/>
      </w:pPr>
    </w:p>
    <w:p w14:paraId="1C77468C" w14:textId="77777777" w:rsidR="00970E71" w:rsidRDefault="00970E71">
      <w:pPr>
        <w:pStyle w:val="PlantUML"/>
      </w:pPr>
      <w:r>
        <w:t>hw o-up- "B" profile</w:t>
      </w:r>
    </w:p>
    <w:p w14:paraId="26DA3942" w14:textId="2C2ACB53" w:rsidR="00970E71" w:rsidRDefault="00970E71">
      <w:pPr>
        <w:pStyle w:val="PlantUML"/>
      </w:pPr>
      <w:r>
        <w:t xml:space="preserve">hw o-right- </w:t>
      </w:r>
      <w:del w:id="73" w:author="Author">
        <w:r w:rsidDel="00A20EE3">
          <w:delText>AALM</w:delText>
        </w:r>
      </w:del>
      <w:ins w:id="74" w:author="Author">
        <w:r w:rsidR="00A20EE3">
          <w:t>hwM</w:t>
        </w:r>
      </w:ins>
    </w:p>
    <w:p w14:paraId="1CD36EFF" w14:textId="77777777" w:rsidR="00970E71" w:rsidRDefault="00970E71">
      <w:pPr>
        <w:pStyle w:val="PlantUML"/>
      </w:pPr>
    </w:p>
    <w:p w14:paraId="7655F431" w14:textId="77777777" w:rsidR="00970E71" w:rsidRDefault="00970E71">
      <w:pPr>
        <w:pStyle w:val="PlantUML"/>
      </w:pPr>
    </w:p>
    <w:p w14:paraId="5A85E78C" w14:textId="77777777" w:rsidR="00970E71" w:rsidRDefault="00970E71">
      <w:pPr>
        <w:pStyle w:val="PlantUML"/>
      </w:pPr>
      <w:r>
        <w:t>q o--o profile</w:t>
      </w:r>
    </w:p>
    <w:p w14:paraId="5E10C77D" w14:textId="77777777" w:rsidR="00970E71" w:rsidRDefault="00970E71">
      <w:pPr>
        <w:pStyle w:val="PlantUML"/>
      </w:pPr>
      <w:r>
        <w:t>profile o–- “C” af</w:t>
      </w:r>
    </w:p>
    <w:p w14:paraId="44C1FA40" w14:textId="77777777" w:rsidR="00970E71" w:rsidRDefault="00970E71">
      <w:pPr>
        <w:pStyle w:val="PlantUML"/>
      </w:pPr>
      <w:r>
        <w:t>@enduml</w:t>
      </w:r>
    </w:p>
    <w:p w14:paraId="30A07F91" w14:textId="025E57EF" w:rsidR="001350CC" w:rsidRDefault="001350CC" w:rsidP="001350CC">
      <w:pPr>
        <w:pStyle w:val="PlantUMLImg"/>
      </w:pPr>
      <w:bookmarkStart w:id="75" w:name="_Ref48739418"/>
      <w:bookmarkStart w:id="76" w:name="_Toc71112064"/>
      <w:r>
        <w:rPr>
          <w:noProof/>
        </w:rPr>
        <w:lastRenderedPageBreak/>
        <w:drawing>
          <wp:inline distT="0" distB="0" distL="0" distR="0" wp14:anchorId="78602B5C" wp14:editId="6630CD7A">
            <wp:extent cx="4486275" cy="3133725"/>
            <wp:effectExtent l="0" t="0" r="9525" b="9525"/>
            <wp:docPr id="1" name="Picture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Generated by PlantUML"/>
                    <pic:cNvPicPr/>
                  </pic:nvPicPr>
                  <pic:blipFill>
                    <a:blip r:embed="rId17">
                      <a:extLst>
                        <a:ext uri="{28A0092B-C50C-407E-A947-70E740481C1C}">
                          <a14:useLocalDpi xmlns:a14="http://schemas.microsoft.com/office/drawing/2010/main" val="0"/>
                        </a:ext>
                      </a:extLst>
                    </a:blip>
                    <a:stretch>
                      <a:fillRect/>
                    </a:stretch>
                  </pic:blipFill>
                  <pic:spPr>
                    <a:xfrm>
                      <a:off x="0" y="0"/>
                      <a:ext cx="4486275" cy="3133725"/>
                    </a:xfrm>
                    <a:prstGeom prst="rect">
                      <a:avLst/>
                    </a:prstGeom>
                  </pic:spPr>
                </pic:pic>
              </a:graphicData>
            </a:graphic>
          </wp:inline>
        </w:drawing>
      </w:r>
    </w:p>
    <w:p w14:paraId="60AA3C0B" w14:textId="0BFAD3EA" w:rsidR="00970E71" w:rsidRDefault="00970E71" w:rsidP="00970E71">
      <w:pPr>
        <w:pStyle w:val="PlantUMLImg"/>
      </w:pPr>
      <w:commentRangeStart w:id="77"/>
      <w:commentRangeStart w:id="78"/>
      <w:commentRangeStart w:id="79"/>
      <w:del w:id="80" w:author="Author">
        <w:r w:rsidDel="008A1AAE">
          <w:rPr>
            <w:noProof/>
          </w:rPr>
          <w:drawing>
            <wp:inline distT="0" distB="0" distL="0" distR="0" wp14:anchorId="4E2E5B8E" wp14:editId="776B46C7">
              <wp:extent cx="4772025" cy="3133725"/>
              <wp:effectExtent l="0" t="0" r="9525" b="9525"/>
              <wp:docPr id="5" name="Picture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Generated by PlantUML"/>
                      <pic:cNvPicPr/>
                    </pic:nvPicPr>
                    <pic:blipFill>
                      <a:blip r:embed="rId18">
                        <a:extLst>
                          <a:ext uri="{28A0092B-C50C-407E-A947-70E740481C1C}">
                            <a14:useLocalDpi xmlns:a14="http://schemas.microsoft.com/office/drawing/2010/main" val="0"/>
                          </a:ext>
                        </a:extLst>
                      </a:blip>
                      <a:stretch>
                        <a:fillRect/>
                      </a:stretch>
                    </pic:blipFill>
                    <pic:spPr>
                      <a:xfrm>
                        <a:off x="0" y="0"/>
                        <a:ext cx="4772025" cy="3133725"/>
                      </a:xfrm>
                      <a:prstGeom prst="rect">
                        <a:avLst/>
                      </a:prstGeom>
                    </pic:spPr>
                  </pic:pic>
                </a:graphicData>
              </a:graphic>
            </wp:inline>
          </w:drawing>
        </w:r>
      </w:del>
      <w:commentRangeEnd w:id="77"/>
      <w:r w:rsidR="00066C42">
        <w:rPr>
          <w:rStyle w:val="CommentReference"/>
          <w:b w:val="0"/>
        </w:rPr>
        <w:commentReference w:id="77"/>
      </w:r>
      <w:commentRangeEnd w:id="78"/>
      <w:r w:rsidR="001350CC">
        <w:rPr>
          <w:rStyle w:val="CommentReference"/>
          <w:b w:val="0"/>
        </w:rPr>
        <w:commentReference w:id="78"/>
      </w:r>
      <w:commentRangeEnd w:id="79"/>
      <w:r w:rsidR="0064784F">
        <w:rPr>
          <w:rStyle w:val="CommentReference"/>
          <w:b w:val="0"/>
        </w:rPr>
        <w:commentReference w:id="79"/>
      </w:r>
    </w:p>
    <w:p w14:paraId="7DCE672E" w14:textId="77777777" w:rsidR="00970E71" w:rsidRPr="008C2B9F" w:rsidRDefault="00970E71" w:rsidP="00970E71">
      <w:pPr>
        <w:pStyle w:val="Caption"/>
      </w:pPr>
      <w:r>
        <w:t xml:space="preserve">Figure </w:t>
      </w:r>
      <w:r w:rsidR="00870B5B">
        <w:fldChar w:fldCharType="begin"/>
      </w:r>
      <w:r w:rsidR="00870B5B">
        <w:instrText xml:space="preserve"> STYLEREF 1 \s </w:instrText>
      </w:r>
      <w:r w:rsidR="00870B5B">
        <w:fldChar w:fldCharType="separate"/>
      </w:r>
      <w:r>
        <w:rPr>
          <w:noProof/>
        </w:rPr>
        <w:t>2</w:t>
      </w:r>
      <w:r w:rsidR="00870B5B">
        <w:rPr>
          <w:noProof/>
        </w:rPr>
        <w:fldChar w:fldCharType="end"/>
      </w:r>
      <w:r>
        <w:t>.</w:t>
      </w:r>
      <w:r w:rsidR="00870B5B">
        <w:fldChar w:fldCharType="begin"/>
      </w:r>
      <w:r w:rsidR="00870B5B">
        <w:instrText xml:space="preserve"> SEQ Figure \* ARABIC \s 1 </w:instrText>
      </w:r>
      <w:r w:rsidR="00870B5B">
        <w:fldChar w:fldCharType="separate"/>
      </w:r>
      <w:r>
        <w:rPr>
          <w:noProof/>
        </w:rPr>
        <w:t>3</w:t>
      </w:r>
      <w:r w:rsidR="00870B5B">
        <w:rPr>
          <w:noProof/>
        </w:rPr>
        <w:fldChar w:fldCharType="end"/>
      </w:r>
      <w:r>
        <w:t xml:space="preserve"> AAL Component Relationship and Cardinality</w:t>
      </w:r>
      <w:bookmarkEnd w:id="75"/>
      <w:bookmarkEnd w:id="76"/>
    </w:p>
    <w:p w14:paraId="72595335" w14:textId="77777777" w:rsidR="00970E71" w:rsidRPr="008C2B9F" w:rsidRDefault="00970E71" w:rsidP="00970E71">
      <w:pPr>
        <w:pStyle w:val="Heading3"/>
      </w:pPr>
      <w:bookmarkStart w:id="81" w:name="_Toc48830035"/>
      <w:bookmarkStart w:id="82" w:name="_Toc48830161"/>
      <w:bookmarkStart w:id="83" w:name="_Toc76046821"/>
      <w:bookmarkEnd w:id="81"/>
      <w:bookmarkEnd w:id="82"/>
      <w:r w:rsidRPr="008C2B9F">
        <w:lastRenderedPageBreak/>
        <w:t>AAL Deployed in Cloud environments</w:t>
      </w:r>
      <w:bookmarkEnd w:id="83"/>
    </w:p>
    <w:p w14:paraId="67DA1010" w14:textId="77777777" w:rsidR="00970E71" w:rsidRDefault="00970E71" w:rsidP="00970E71">
      <w:pPr>
        <w:rPr>
          <w:color w:val="FF0000"/>
          <w:lang w:val="en-GB"/>
        </w:rPr>
      </w:pPr>
      <w:r>
        <w:rPr>
          <w:noProof/>
          <w:color w:val="FF0000"/>
          <w:lang w:val="fr-FR" w:eastAsia="fr-FR"/>
        </w:rPr>
        <w:drawing>
          <wp:inline distT="0" distB="0" distL="0" distR="0" wp14:anchorId="08F1EC48" wp14:editId="4402342A">
            <wp:extent cx="6560185" cy="2185337"/>
            <wp:effectExtent l="0" t="0" r="0" b="0"/>
            <wp:docPr id="255" name="Picture 2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93349" cy="2196384"/>
                    </a:xfrm>
                    <a:prstGeom prst="rect">
                      <a:avLst/>
                    </a:prstGeom>
                    <a:noFill/>
                  </pic:spPr>
                </pic:pic>
              </a:graphicData>
            </a:graphic>
          </wp:inline>
        </w:drawing>
      </w:r>
    </w:p>
    <w:p w14:paraId="33A720BC" w14:textId="77777777" w:rsidR="00970E71" w:rsidRDefault="00970E71" w:rsidP="00970E71">
      <w:pPr>
        <w:pStyle w:val="Caption"/>
        <w:rPr>
          <w:color w:val="FF0000"/>
          <w:lang w:val="en-GB"/>
        </w:rPr>
      </w:pPr>
      <w:bookmarkStart w:id="84" w:name="_Ref48731620"/>
      <w:bookmarkStart w:id="85" w:name="_Toc71112065"/>
      <w:r>
        <w:t xml:space="preserve">Figure </w:t>
      </w:r>
      <w:r w:rsidR="00870B5B">
        <w:fldChar w:fldCharType="begin"/>
      </w:r>
      <w:r w:rsidR="00870B5B">
        <w:instrText xml:space="preserve"> STYLEREF 1 \s </w:instrText>
      </w:r>
      <w:r w:rsidR="00870B5B">
        <w:fldChar w:fldCharType="separate"/>
      </w:r>
      <w:r>
        <w:rPr>
          <w:noProof/>
        </w:rPr>
        <w:t>2</w:t>
      </w:r>
      <w:r w:rsidR="00870B5B">
        <w:rPr>
          <w:noProof/>
        </w:rPr>
        <w:fldChar w:fldCharType="end"/>
      </w:r>
      <w:r>
        <w:t>.</w:t>
      </w:r>
      <w:r w:rsidR="00870B5B">
        <w:fldChar w:fldCharType="begin"/>
      </w:r>
      <w:r w:rsidR="00870B5B">
        <w:instrText xml:space="preserve"> SEQ Figure \* ARABIC \s 1 </w:instrText>
      </w:r>
      <w:r w:rsidR="00870B5B">
        <w:fldChar w:fldCharType="separate"/>
      </w:r>
      <w:r>
        <w:rPr>
          <w:noProof/>
        </w:rPr>
        <w:t>4</w:t>
      </w:r>
      <w:r w:rsidR="00870B5B">
        <w:rPr>
          <w:noProof/>
        </w:rPr>
        <w:fldChar w:fldCharType="end"/>
      </w:r>
      <w:r>
        <w:t xml:space="preserve"> </w:t>
      </w:r>
      <w:r w:rsidRPr="00392F9A">
        <w:t>Accelerator API</w:t>
      </w:r>
      <w:r>
        <w:t>s/Libraries</w:t>
      </w:r>
      <w:r w:rsidRPr="00392F9A">
        <w:t xml:space="preserve"> in Container and Virtual Machine Implementations</w:t>
      </w:r>
      <w:bookmarkEnd w:id="84"/>
      <w:bookmarkEnd w:id="85"/>
    </w:p>
    <w:p w14:paraId="2D9FADDB" w14:textId="144A98E3" w:rsidR="00970E71" w:rsidRPr="0067766A" w:rsidRDefault="00970E71" w:rsidP="00970E71">
      <w:pPr>
        <w:rPr>
          <w:lang w:val="en-GB"/>
        </w:rPr>
      </w:pPr>
      <w:r w:rsidRPr="008C2B9F">
        <w:rPr>
          <w:lang w:val="en-GB"/>
        </w:rPr>
        <w:t>The AAL specification shall define the AAL interface</w:t>
      </w:r>
      <w:ins w:id="86" w:author="Author">
        <w:r w:rsidR="00570A3C">
          <w:rPr>
            <w:lang w:val="en-GB"/>
          </w:rPr>
          <w:t xml:space="preserve"> (AALI)</w:t>
        </w:r>
      </w:ins>
      <w:r w:rsidRPr="008C2B9F">
        <w:rPr>
          <w:lang w:val="en-GB"/>
        </w:rPr>
        <w:t xml:space="preserve"> and the </w:t>
      </w:r>
      <w:ins w:id="87" w:author="Author">
        <w:r w:rsidR="00570A3C">
          <w:rPr>
            <w:lang w:val="en-GB"/>
          </w:rPr>
          <w:t xml:space="preserve">AAL </w:t>
        </w:r>
      </w:ins>
      <w:r w:rsidRPr="008C2B9F">
        <w:rPr>
          <w:lang w:val="en-GB"/>
        </w:rPr>
        <w:t>profiles that may be supported by that interface. The AAL</w:t>
      </w:r>
      <w:ins w:id="88" w:author="Author">
        <w:r w:rsidR="00570A3C">
          <w:rPr>
            <w:lang w:val="en-GB"/>
          </w:rPr>
          <w:t>I</w:t>
        </w:r>
      </w:ins>
      <w:r w:rsidRPr="008C2B9F">
        <w:rPr>
          <w:lang w:val="en-GB"/>
        </w:rPr>
        <w:t xml:space="preserve"> </w:t>
      </w:r>
      <w:del w:id="89" w:author="Author">
        <w:r w:rsidRPr="008C2B9F" w:rsidDel="00570A3C">
          <w:rPr>
            <w:lang w:val="en-GB"/>
          </w:rPr>
          <w:delText xml:space="preserve">interface </w:delText>
        </w:r>
      </w:del>
      <w:r w:rsidRPr="008C2B9F">
        <w:rPr>
          <w:lang w:val="en-GB"/>
        </w:rPr>
        <w:t xml:space="preserve">is </w:t>
      </w:r>
      <w:r>
        <w:rPr>
          <w:lang w:val="en-GB"/>
        </w:rPr>
        <w:t xml:space="preserve">the application interface the O-RAN Cloudified Network Functions shall use to access the underlying </w:t>
      </w:r>
      <w:del w:id="90" w:author="Author">
        <w:r w:rsidDel="00397BC3">
          <w:rPr>
            <w:lang w:val="en-GB"/>
          </w:rPr>
          <w:delText>HW Device Accelerator</w:delText>
        </w:r>
      </w:del>
      <w:ins w:id="91" w:author="Author">
        <w:r w:rsidR="00397BC3">
          <w:rPr>
            <w:lang w:val="en-GB"/>
          </w:rPr>
          <w:t xml:space="preserve">AALI implementation </w:t>
        </w:r>
        <w:r w:rsidR="00696C3E">
          <w:rPr>
            <w:lang w:val="en-GB"/>
          </w:rPr>
          <w:t>encompassing HW accelerator and associated SW libraries, drivers etc</w:t>
        </w:r>
      </w:ins>
      <w:r w:rsidRPr="008C2B9F">
        <w:rPr>
          <w:lang w:val="en-GB"/>
        </w:rPr>
        <w:t>.</w:t>
      </w:r>
      <w:r>
        <w:rPr>
          <w:lang w:val="en-GB"/>
        </w:rPr>
        <w:t xml:space="preserve"> In </w:t>
      </w:r>
      <w:r>
        <w:rPr>
          <w:lang w:val="en-GB"/>
        </w:rPr>
        <w:fldChar w:fldCharType="begin"/>
      </w:r>
      <w:r>
        <w:rPr>
          <w:lang w:val="en-GB"/>
        </w:rPr>
        <w:instrText xml:space="preserve"> REF _Ref48731620 \h </w:instrText>
      </w:r>
      <w:r>
        <w:rPr>
          <w:lang w:val="en-GB"/>
        </w:rPr>
      </w:r>
      <w:r>
        <w:rPr>
          <w:lang w:val="en-GB"/>
        </w:rPr>
        <w:fldChar w:fldCharType="separate"/>
      </w:r>
      <w:r>
        <w:t xml:space="preserve">Figure </w:t>
      </w:r>
      <w:r>
        <w:rPr>
          <w:noProof/>
        </w:rPr>
        <w:t>2</w:t>
      </w:r>
      <w:r>
        <w:t>.</w:t>
      </w:r>
      <w:r>
        <w:rPr>
          <w:noProof/>
        </w:rPr>
        <w:t>4</w:t>
      </w:r>
      <w:ins w:id="92" w:author="Author">
        <w:r w:rsidR="00B21620">
          <w:rPr>
            <w:noProof/>
          </w:rPr>
          <w:t>,</w:t>
        </w:r>
      </w:ins>
      <w:r>
        <w:t xml:space="preserve"> </w:t>
      </w:r>
      <w:del w:id="93" w:author="Author">
        <w:r w:rsidRPr="00392F9A" w:rsidDel="00B21620">
          <w:delText>Accelerator API</w:delText>
        </w:r>
        <w:r w:rsidDel="00B21620">
          <w:delText>s/Libraries</w:delText>
        </w:r>
        <w:r w:rsidRPr="00392F9A" w:rsidDel="00B21620">
          <w:delText xml:space="preserve"> in Container and Virtual Machine Implementations</w:delText>
        </w:r>
      </w:del>
      <w:r>
        <w:rPr>
          <w:lang w:val="en-GB"/>
        </w:rPr>
        <w:fldChar w:fldCharType="end"/>
      </w:r>
      <w:r w:rsidRPr="0067766A">
        <w:rPr>
          <w:lang w:val="en-GB"/>
        </w:rPr>
        <w:t xml:space="preserve"> </w:t>
      </w:r>
      <w:del w:id="94" w:author="Author">
        <w:r w:rsidRPr="0067766A" w:rsidDel="00B21620">
          <w:rPr>
            <w:lang w:val="en-GB"/>
          </w:rPr>
          <w:delText xml:space="preserve"> </w:delText>
        </w:r>
      </w:del>
      <w:r w:rsidRPr="0067766A">
        <w:rPr>
          <w:lang w:val="en-GB"/>
        </w:rPr>
        <w:t>two deployment scenarios are shown</w:t>
      </w:r>
      <w:del w:id="95" w:author="Author">
        <w:r w:rsidRPr="0067766A" w:rsidDel="007B0DEB">
          <w:rPr>
            <w:lang w:val="en-GB"/>
          </w:rPr>
          <w:delText xml:space="preserve">, </w:delText>
        </w:r>
      </w:del>
      <w:ins w:id="96" w:author="Author">
        <w:r w:rsidR="007B0DEB">
          <w:rPr>
            <w:lang w:val="en-GB"/>
          </w:rPr>
          <w:t>-</w:t>
        </w:r>
        <w:r w:rsidR="007B0DEB" w:rsidRPr="0067766A">
          <w:rPr>
            <w:lang w:val="en-GB"/>
          </w:rPr>
          <w:t xml:space="preserve"> </w:t>
        </w:r>
      </w:ins>
      <w:r w:rsidRPr="0067766A">
        <w:rPr>
          <w:lang w:val="en-GB"/>
        </w:rPr>
        <w:t xml:space="preserve">one with </w:t>
      </w:r>
      <w:r>
        <w:rPr>
          <w:lang w:val="en-GB"/>
        </w:rPr>
        <w:t>C</w:t>
      </w:r>
      <w:r w:rsidRPr="0067766A">
        <w:rPr>
          <w:lang w:val="en-GB"/>
        </w:rPr>
        <w:t>ontainers</w:t>
      </w:r>
      <w:ins w:id="97" w:author="Author">
        <w:r w:rsidR="00593099">
          <w:rPr>
            <w:lang w:val="en-GB"/>
          </w:rPr>
          <w:t>,</w:t>
        </w:r>
      </w:ins>
      <w:r w:rsidRPr="0067766A">
        <w:rPr>
          <w:lang w:val="en-GB"/>
        </w:rPr>
        <w:t xml:space="preserve"> and the other with Virtual </w:t>
      </w:r>
      <w:r>
        <w:rPr>
          <w:lang w:val="en-GB"/>
        </w:rPr>
        <w:t>M</w:t>
      </w:r>
      <w:r w:rsidRPr="0067766A">
        <w:rPr>
          <w:lang w:val="en-GB"/>
        </w:rPr>
        <w:t xml:space="preserve">achines. In both instances the </w:t>
      </w:r>
      <w:r>
        <w:rPr>
          <w:lang w:val="en-GB"/>
        </w:rPr>
        <w:t>AALI</w:t>
      </w:r>
      <w:r w:rsidRPr="0067766A">
        <w:rPr>
          <w:lang w:val="en-GB"/>
        </w:rPr>
        <w:t xml:space="preserve"> is the interface between the Network Function</w:t>
      </w:r>
      <w:ins w:id="98" w:author="Author">
        <w:r w:rsidR="00535D3C">
          <w:rPr>
            <w:lang w:val="en-GB"/>
          </w:rPr>
          <w:t xml:space="preserve"> (NF)</w:t>
        </w:r>
      </w:ins>
      <w:r w:rsidRPr="0067766A">
        <w:rPr>
          <w:lang w:val="en-GB"/>
        </w:rPr>
        <w:t xml:space="preserve"> application and the </w:t>
      </w:r>
      <w:del w:id="99" w:author="Author">
        <w:r w:rsidRPr="0067766A" w:rsidDel="00535D3C">
          <w:rPr>
            <w:lang w:val="en-GB"/>
          </w:rPr>
          <w:delText xml:space="preserve">HW </w:delText>
        </w:r>
        <w:r w:rsidDel="00535D3C">
          <w:rPr>
            <w:lang w:val="en-GB"/>
          </w:rPr>
          <w:delText>A</w:delText>
        </w:r>
        <w:r w:rsidRPr="0067766A" w:rsidDel="00535D3C">
          <w:rPr>
            <w:lang w:val="en-GB"/>
          </w:rPr>
          <w:delText>ccelerators</w:delText>
        </w:r>
      </w:del>
      <w:ins w:id="100" w:author="Author">
        <w:r w:rsidR="00535D3C">
          <w:rPr>
            <w:lang w:val="en-GB"/>
          </w:rPr>
          <w:t>AALI implementation</w:t>
        </w:r>
      </w:ins>
      <w:r w:rsidRPr="0067766A">
        <w:rPr>
          <w:lang w:val="en-GB"/>
        </w:rPr>
        <w:t xml:space="preserve"> that are exposed to the Network </w:t>
      </w:r>
      <w:r>
        <w:rPr>
          <w:lang w:val="en-GB"/>
        </w:rPr>
        <w:t>F</w:t>
      </w:r>
      <w:r w:rsidRPr="0067766A">
        <w:rPr>
          <w:lang w:val="en-GB"/>
        </w:rPr>
        <w:t xml:space="preserve">unction application. </w:t>
      </w:r>
    </w:p>
    <w:p w14:paraId="61DD7110" w14:textId="14F4011D" w:rsidR="00970E71" w:rsidRDefault="00970E71" w:rsidP="00970E71">
      <w:pPr>
        <w:rPr>
          <w:lang w:val="en-GB"/>
        </w:rPr>
      </w:pPr>
      <w:r>
        <w:rPr>
          <w:lang w:val="en-GB"/>
        </w:rPr>
        <w:fldChar w:fldCharType="begin"/>
      </w:r>
      <w:r>
        <w:rPr>
          <w:lang w:val="en-GB"/>
        </w:rPr>
        <w:instrText xml:space="preserve"> REF _Ref48731620 \h </w:instrText>
      </w:r>
      <w:r>
        <w:rPr>
          <w:lang w:val="en-GB"/>
        </w:rPr>
      </w:r>
      <w:r>
        <w:rPr>
          <w:lang w:val="en-GB"/>
        </w:rPr>
        <w:fldChar w:fldCharType="separate"/>
      </w:r>
      <w:r>
        <w:t xml:space="preserve">Figure </w:t>
      </w:r>
      <w:r>
        <w:rPr>
          <w:noProof/>
        </w:rPr>
        <w:t>2</w:t>
      </w:r>
      <w:r>
        <w:t>.</w:t>
      </w:r>
      <w:r>
        <w:rPr>
          <w:noProof/>
        </w:rPr>
        <w:t>4</w:t>
      </w:r>
      <w:r>
        <w:t xml:space="preserve"> </w:t>
      </w:r>
      <w:del w:id="101" w:author="Author">
        <w:r w:rsidRPr="00392F9A" w:rsidDel="00535D3C">
          <w:delText>Accelerator API</w:delText>
        </w:r>
        <w:r w:rsidDel="00535D3C">
          <w:delText>s/Libraries</w:delText>
        </w:r>
        <w:r w:rsidRPr="00392F9A" w:rsidDel="00535D3C">
          <w:delText xml:space="preserve"> in Container and Virtual Machine Implementations</w:delText>
        </w:r>
      </w:del>
      <w:r>
        <w:rPr>
          <w:lang w:val="en-GB"/>
        </w:rPr>
        <w:fldChar w:fldCharType="end"/>
      </w:r>
      <w:r>
        <w:rPr>
          <w:lang w:val="en-GB"/>
        </w:rPr>
        <w:t>also shows the O-Cloud Infrastructure Management Services and Accelerator management.</w:t>
      </w:r>
      <w:del w:id="102" w:author="Author">
        <w:r w:rsidDel="00E65D73">
          <w:rPr>
            <w:lang w:val="en-GB"/>
          </w:rPr>
          <w:delText xml:space="preserve"> </w:delText>
        </w:r>
        <w:commentRangeStart w:id="103"/>
        <w:r w:rsidRPr="00CB3EDC" w:rsidDel="00E65D73">
          <w:rPr>
            <w:lang w:val="en-GB"/>
          </w:rPr>
          <w:delText xml:space="preserve">The </w:delText>
        </w:r>
        <w:r w:rsidDel="00E65D73">
          <w:rPr>
            <w:lang w:val="en-GB"/>
          </w:rPr>
          <w:delText xml:space="preserve">AAL Specification shall define the requirements for managing </w:delText>
        </w:r>
        <w:r w:rsidRPr="00CB3EDC" w:rsidDel="00E65D73">
          <w:rPr>
            <w:lang w:val="en-GB"/>
          </w:rPr>
          <w:delText xml:space="preserve">the </w:delText>
        </w:r>
        <w:r w:rsidDel="00E65D73">
          <w:rPr>
            <w:lang w:val="en-GB"/>
          </w:rPr>
          <w:delText xml:space="preserve">hardware </w:delText>
        </w:r>
        <w:r w:rsidRPr="00CB3EDC" w:rsidDel="00E65D73">
          <w:rPr>
            <w:lang w:val="en-GB"/>
          </w:rPr>
          <w:delText>accelerator in the O-Cloud instance</w:delText>
        </w:r>
        <w:commentRangeEnd w:id="103"/>
        <w:r w:rsidR="00986FD9" w:rsidDel="00E65D73">
          <w:rPr>
            <w:rStyle w:val="CommentReference"/>
          </w:rPr>
          <w:commentReference w:id="103"/>
        </w:r>
      </w:del>
      <w:r>
        <w:rPr>
          <w:lang w:val="en-GB"/>
        </w:rPr>
        <w:t xml:space="preserve">. The orchestration of the HW Accelerator Manager </w:t>
      </w:r>
      <w:r w:rsidRPr="00CB3EDC">
        <w:rPr>
          <w:lang w:val="en-GB"/>
        </w:rPr>
        <w:t>is outside the scope of the AAL and shall be specified in the ORAN WG6 O2 specification</w:t>
      </w:r>
      <w:ins w:id="104" w:author="Author">
        <w:r w:rsidR="004E297D">
          <w:rPr>
            <w:lang w:val="en-GB"/>
          </w:rPr>
          <w:t xml:space="preserve"> </w:t>
        </w:r>
        <w:r w:rsidR="004E297D">
          <w:rPr>
            <w:lang w:val="en-GB"/>
          </w:rPr>
          <w:fldChar w:fldCharType="begin"/>
        </w:r>
        <w:r w:rsidR="004E297D">
          <w:rPr>
            <w:lang w:val="en-GB"/>
          </w:rPr>
          <w:instrText xml:space="preserve"> REF _Ref71101039 \r \h </w:instrText>
        </w:r>
      </w:ins>
      <w:r w:rsidR="004E297D">
        <w:rPr>
          <w:lang w:val="en-GB"/>
        </w:rPr>
      </w:r>
      <w:ins w:id="105" w:author="Author">
        <w:r w:rsidR="004E297D">
          <w:rPr>
            <w:lang w:val="en-GB"/>
          </w:rPr>
          <w:fldChar w:fldCharType="separate"/>
        </w:r>
        <w:r w:rsidR="004E297D">
          <w:rPr>
            <w:lang w:val="en-GB"/>
          </w:rPr>
          <w:t>[12]</w:t>
        </w:r>
        <w:r w:rsidR="004E297D">
          <w:rPr>
            <w:lang w:val="en-GB"/>
          </w:rPr>
          <w:fldChar w:fldCharType="end"/>
        </w:r>
      </w:ins>
      <w:r w:rsidRPr="00CB3EDC">
        <w:rPr>
          <w:lang w:val="en-GB"/>
        </w:rPr>
        <w:t xml:space="preserve">.   </w:t>
      </w:r>
    </w:p>
    <w:p w14:paraId="07477019" w14:textId="290E2585" w:rsidR="00970E71" w:rsidRDefault="00970E71" w:rsidP="00970E71">
      <w:pPr>
        <w:pStyle w:val="Heading2"/>
        <w:rPr>
          <w:lang w:eastAsia="ja-JP"/>
        </w:rPr>
      </w:pPr>
      <w:bookmarkStart w:id="106" w:name="_Toc48745990"/>
      <w:bookmarkStart w:id="107" w:name="_Toc48746058"/>
      <w:bookmarkStart w:id="108" w:name="_Toc48830037"/>
      <w:bookmarkStart w:id="109" w:name="_Toc48830163"/>
      <w:bookmarkStart w:id="110" w:name="_Toc45117304"/>
      <w:bookmarkStart w:id="111" w:name="_Toc43899855"/>
      <w:bookmarkStart w:id="112" w:name="_Toc76046822"/>
      <w:bookmarkEnd w:id="106"/>
      <w:bookmarkEnd w:id="107"/>
      <w:bookmarkEnd w:id="108"/>
      <w:bookmarkEnd w:id="109"/>
      <w:bookmarkEnd w:id="110"/>
      <w:commentRangeStart w:id="113"/>
      <w:r>
        <w:rPr>
          <w:lang w:eastAsia="ja-JP"/>
        </w:rPr>
        <w:t xml:space="preserve">AAL </w:t>
      </w:r>
      <w:del w:id="114" w:author="Author">
        <w:r w:rsidDel="00A872CE">
          <w:rPr>
            <w:lang w:eastAsia="ja-JP"/>
          </w:rPr>
          <w:delText xml:space="preserve">Interface </w:delText>
        </w:r>
      </w:del>
      <w:r>
        <w:rPr>
          <w:lang w:eastAsia="ja-JP"/>
        </w:rPr>
        <w:t>Specification Objectives</w:t>
      </w:r>
      <w:bookmarkEnd w:id="111"/>
      <w:bookmarkEnd w:id="112"/>
      <w:commentRangeEnd w:id="113"/>
      <w:r w:rsidR="00A872CE">
        <w:rPr>
          <w:rStyle w:val="CommentReference"/>
          <w:rFonts w:ascii="Times New Roman" w:hAnsi="Times New Roman"/>
          <w:lang w:val="en-US"/>
        </w:rPr>
        <w:commentReference w:id="113"/>
      </w:r>
      <w:r>
        <w:rPr>
          <w:lang w:eastAsia="ja-JP"/>
        </w:rPr>
        <w:t xml:space="preserve"> </w:t>
      </w:r>
    </w:p>
    <w:p w14:paraId="5AA4172B" w14:textId="0A991272" w:rsidR="00970E71" w:rsidRPr="00FE46C7" w:rsidRDefault="00970E71" w:rsidP="00970E71">
      <w:pPr>
        <w:rPr>
          <w:lang w:val="en-GB"/>
        </w:rPr>
      </w:pPr>
      <w:r w:rsidRPr="00FE46C7">
        <w:rPr>
          <w:lang w:val="en-GB"/>
        </w:rPr>
        <w:t xml:space="preserve">The AAL </w:t>
      </w:r>
      <w:del w:id="115" w:author="Author">
        <w:r w:rsidRPr="00FE46C7" w:rsidDel="00A872CE">
          <w:rPr>
            <w:lang w:val="en-GB"/>
          </w:rPr>
          <w:delText xml:space="preserve">interface </w:delText>
        </w:r>
      </w:del>
      <w:r w:rsidRPr="00FE46C7">
        <w:rPr>
          <w:lang w:val="en-GB"/>
        </w:rPr>
        <w:t xml:space="preserve">specification facilitates the following: </w:t>
      </w:r>
    </w:p>
    <w:p w14:paraId="6419AD47" w14:textId="5FC057D9" w:rsidR="00970E71" w:rsidRPr="00FE46C7" w:rsidRDefault="00970E71" w:rsidP="00970E71">
      <w:pPr>
        <w:rPr>
          <w:lang w:val="en-GB"/>
        </w:rPr>
      </w:pPr>
      <w:commentRangeStart w:id="116"/>
      <w:r w:rsidRPr="00FE46C7">
        <w:rPr>
          <w:lang w:val="en-GB"/>
        </w:rPr>
        <w:t>Dep</w:t>
      </w:r>
      <w:r>
        <w:rPr>
          <w:lang w:val="en-GB"/>
        </w:rPr>
        <w:t>l</w:t>
      </w:r>
      <w:r w:rsidRPr="00FE46C7">
        <w:rPr>
          <w:lang w:val="en-GB"/>
        </w:rPr>
        <w:t xml:space="preserve">oyment of O-RAN </w:t>
      </w:r>
      <w:r>
        <w:rPr>
          <w:lang w:val="en-GB"/>
        </w:rPr>
        <w:t>C</w:t>
      </w:r>
      <w:r w:rsidRPr="00FE46C7">
        <w:rPr>
          <w:lang w:val="en-GB"/>
        </w:rPr>
        <w:t xml:space="preserve">loudified </w:t>
      </w:r>
      <w:r>
        <w:rPr>
          <w:lang w:val="en-GB"/>
        </w:rPr>
        <w:t>N</w:t>
      </w:r>
      <w:r w:rsidRPr="00FE46C7">
        <w:rPr>
          <w:lang w:val="en-GB"/>
        </w:rPr>
        <w:t xml:space="preserve">etwork </w:t>
      </w:r>
      <w:r>
        <w:rPr>
          <w:lang w:val="en-GB"/>
        </w:rPr>
        <w:t>F</w:t>
      </w:r>
      <w:r w:rsidRPr="00FE46C7">
        <w:rPr>
          <w:lang w:val="en-GB"/>
        </w:rPr>
        <w:t xml:space="preserve">unctions with O-Cloud </w:t>
      </w:r>
      <w:del w:id="117" w:author="Author">
        <w:r w:rsidRPr="00FE46C7" w:rsidDel="00133033">
          <w:rPr>
            <w:lang w:val="en-GB"/>
          </w:rPr>
          <w:delText xml:space="preserve">HW </w:delText>
        </w:r>
      </w:del>
      <w:ins w:id="118" w:author="Author">
        <w:r w:rsidR="00133033">
          <w:rPr>
            <w:lang w:val="en-GB"/>
          </w:rPr>
          <w:t>a</w:t>
        </w:r>
      </w:ins>
      <w:del w:id="119" w:author="Author">
        <w:r w:rsidRPr="00FE46C7" w:rsidDel="00133033">
          <w:rPr>
            <w:lang w:val="en-GB"/>
          </w:rPr>
          <w:delText>A</w:delText>
        </w:r>
      </w:del>
      <w:r w:rsidRPr="00FE46C7">
        <w:rPr>
          <w:lang w:val="en-GB"/>
        </w:rPr>
        <w:t xml:space="preserve">ccelerators from different </w:t>
      </w:r>
      <w:del w:id="120" w:author="Author">
        <w:r w:rsidRPr="00FE46C7" w:rsidDel="00700513">
          <w:rPr>
            <w:lang w:val="en-GB"/>
          </w:rPr>
          <w:delText>manufacturers</w:delText>
        </w:r>
      </w:del>
      <w:ins w:id="121" w:author="Author">
        <w:r w:rsidR="00700513">
          <w:rPr>
            <w:lang w:val="en-GB"/>
          </w:rPr>
          <w:t>vendors</w:t>
        </w:r>
      </w:ins>
      <w:commentRangeEnd w:id="116"/>
      <w:r w:rsidR="008628DA">
        <w:rPr>
          <w:rStyle w:val="CommentReference"/>
        </w:rPr>
        <w:commentReference w:id="116"/>
      </w:r>
      <w:r>
        <w:rPr>
          <w:lang w:val="en-GB"/>
        </w:rPr>
        <w:t>.</w:t>
      </w:r>
      <w:r w:rsidRPr="00FE46C7">
        <w:rPr>
          <w:lang w:val="en-GB"/>
        </w:rPr>
        <w:t xml:space="preserve"> </w:t>
      </w:r>
    </w:p>
    <w:p w14:paraId="481962C5" w14:textId="77777777" w:rsidR="00970E71" w:rsidRDefault="00970E71" w:rsidP="00970E71">
      <w:pPr>
        <w:pStyle w:val="Heading2"/>
        <w:rPr>
          <w:lang w:eastAsia="ja-JP"/>
        </w:rPr>
      </w:pPr>
      <w:bookmarkStart w:id="122" w:name="_Toc76046823"/>
      <w:r>
        <w:rPr>
          <w:lang w:eastAsia="ja-JP"/>
        </w:rPr>
        <w:t>Scope of the AAL</w:t>
      </w:r>
      <w:del w:id="123" w:author="Author">
        <w:r w:rsidDel="0036093D">
          <w:rPr>
            <w:lang w:eastAsia="ja-JP"/>
          </w:rPr>
          <w:delText>I</w:delText>
        </w:r>
      </w:del>
      <w:bookmarkEnd w:id="122"/>
      <w:r>
        <w:rPr>
          <w:lang w:eastAsia="ja-JP"/>
        </w:rPr>
        <w:t xml:space="preserve"> </w:t>
      </w:r>
    </w:p>
    <w:p w14:paraId="10EF0193" w14:textId="32225126" w:rsidR="00970E71" w:rsidRPr="00B31904" w:rsidRDefault="00970E71" w:rsidP="00970E71">
      <w:pPr>
        <w:rPr>
          <w:lang w:eastAsia="ja-JP"/>
        </w:rPr>
      </w:pPr>
      <w:r>
        <w:rPr>
          <w:lang w:eastAsia="ja-JP"/>
        </w:rPr>
        <w:t xml:space="preserve">The AAL specification shall define the AALI – the interface between the application and </w:t>
      </w:r>
      <w:del w:id="124" w:author="Author">
        <w:r w:rsidDel="00C11F12">
          <w:rPr>
            <w:lang w:eastAsia="ja-JP"/>
          </w:rPr>
          <w:delText>hardware accelerator</w:delText>
        </w:r>
      </w:del>
      <w:ins w:id="125" w:author="Author">
        <w:r w:rsidR="00C11F12">
          <w:rPr>
            <w:lang w:eastAsia="ja-JP"/>
          </w:rPr>
          <w:t>AALI implementation</w:t>
        </w:r>
      </w:ins>
      <w:r>
        <w:rPr>
          <w:lang w:eastAsia="ja-JP"/>
        </w:rPr>
        <w:t xml:space="preserve"> in the O-Cloud instance. This include</w:t>
      </w:r>
      <w:ins w:id="126" w:author="Author">
        <w:r w:rsidR="00C11F12">
          <w:rPr>
            <w:lang w:eastAsia="ja-JP"/>
          </w:rPr>
          <w:t>s</w:t>
        </w:r>
      </w:ins>
      <w:r>
        <w:rPr>
          <w:lang w:eastAsia="ja-JP"/>
        </w:rPr>
        <w:t xml:space="preserve"> the APIs and information models</w:t>
      </w:r>
      <w:r w:rsidRPr="7F03FE21">
        <w:rPr>
          <w:lang w:eastAsia="ja-JP"/>
        </w:rPr>
        <w:t xml:space="preserve">, operations and input/outputs </w:t>
      </w:r>
      <w:r>
        <w:rPr>
          <w:lang w:eastAsia="ja-JP"/>
        </w:rPr>
        <w:t>used by the application to interface with the AAL</w:t>
      </w:r>
      <w:ins w:id="127" w:author="Author">
        <w:r w:rsidR="00814C7B">
          <w:rPr>
            <w:lang w:eastAsia="ja-JP"/>
          </w:rPr>
          <w:t>I</w:t>
        </w:r>
      </w:ins>
      <w:r>
        <w:rPr>
          <w:lang w:eastAsia="ja-JP"/>
        </w:rPr>
        <w:t xml:space="preserve"> implementation.</w:t>
      </w:r>
      <w:ins w:id="128" w:author="Author">
        <w:r w:rsidR="00E65D73">
          <w:rPr>
            <w:lang w:eastAsia="ja-JP"/>
          </w:rPr>
          <w:t xml:space="preserve"> In addition, </w:t>
        </w:r>
        <w:r w:rsidR="00E65D73">
          <w:rPr>
            <w:lang w:val="en-GB"/>
          </w:rPr>
          <w:t>t</w:t>
        </w:r>
        <w:commentRangeStart w:id="129"/>
        <w:r w:rsidR="00E65D73" w:rsidRPr="00CB3EDC">
          <w:rPr>
            <w:lang w:val="en-GB"/>
          </w:rPr>
          <w:t xml:space="preserve">he </w:t>
        </w:r>
        <w:r w:rsidR="00E65D73">
          <w:rPr>
            <w:lang w:val="en-GB"/>
          </w:rPr>
          <w:t xml:space="preserve">AAL Specification shall define the requirements for managing </w:t>
        </w:r>
        <w:r w:rsidR="00E65D73" w:rsidRPr="00CB3EDC">
          <w:rPr>
            <w:lang w:val="en-GB"/>
          </w:rPr>
          <w:t xml:space="preserve">the </w:t>
        </w:r>
        <w:r w:rsidR="00E65D73">
          <w:rPr>
            <w:lang w:val="en-GB"/>
          </w:rPr>
          <w:t xml:space="preserve">hardware </w:t>
        </w:r>
        <w:r w:rsidR="00E65D73" w:rsidRPr="00CB3EDC">
          <w:rPr>
            <w:lang w:val="en-GB"/>
          </w:rPr>
          <w:t>accelerator in the O-Cloud instance</w:t>
        </w:r>
        <w:commentRangeEnd w:id="129"/>
        <w:r w:rsidR="00E65D73">
          <w:rPr>
            <w:rStyle w:val="CommentReference"/>
          </w:rPr>
          <w:commentReference w:id="129"/>
        </w:r>
        <w:r w:rsidR="00E65D73">
          <w:rPr>
            <w:lang w:val="en-GB"/>
          </w:rPr>
          <w:t>.</w:t>
        </w:r>
      </w:ins>
      <w:r>
        <w:rPr>
          <w:lang w:eastAsia="ja-JP"/>
        </w:rPr>
        <w:t xml:space="preserve"> The AALI implementation itself shall not be defined by the AAL </w:t>
      </w:r>
      <w:proofErr w:type="spellStart"/>
      <w:r>
        <w:rPr>
          <w:lang w:eastAsia="ja-JP"/>
        </w:rPr>
        <w:t>GAnP</w:t>
      </w:r>
      <w:proofErr w:type="spellEnd"/>
      <w:r>
        <w:rPr>
          <w:lang w:eastAsia="ja-JP"/>
        </w:rPr>
        <w:t xml:space="preserve"> specification. </w:t>
      </w:r>
      <w:r w:rsidRPr="00A04B57">
        <w:rPr>
          <w:lang w:eastAsia="ja-JP"/>
        </w:rPr>
        <w:t>ETSI GS NFV-IFA 002</w:t>
      </w:r>
      <w:r>
        <w:rPr>
          <w:lang w:eastAsia="ja-JP"/>
        </w:rPr>
        <w:t xml:space="preserve"> [5] defines several abstraction models including pass through and abstracted models that can be used to realize an AAL</w:t>
      </w:r>
      <w:ins w:id="130" w:author="Author">
        <w:r w:rsidR="00AC3508">
          <w:rPr>
            <w:lang w:eastAsia="ja-JP"/>
          </w:rPr>
          <w:t>I</w:t>
        </w:r>
      </w:ins>
      <w:r>
        <w:rPr>
          <w:lang w:eastAsia="ja-JP"/>
        </w:rPr>
        <w:t xml:space="preserve"> implementation.  </w:t>
      </w:r>
    </w:p>
    <w:p w14:paraId="3C1C2E5B" w14:textId="77777777" w:rsidR="00970E71" w:rsidRDefault="00970E71" w:rsidP="00970E71">
      <w:pPr>
        <w:jc w:val="center"/>
        <w:rPr>
          <w:lang w:eastAsia="ja-JP"/>
        </w:rPr>
      </w:pPr>
      <w:r>
        <w:rPr>
          <w:noProof/>
          <w:lang w:val="fr-FR" w:eastAsia="fr-FR"/>
        </w:rPr>
        <w:lastRenderedPageBreak/>
        <w:drawing>
          <wp:inline distT="0" distB="0" distL="0" distR="0" wp14:anchorId="2397F6F7" wp14:editId="17EA350E">
            <wp:extent cx="2346137" cy="3528204"/>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0157" cy="3534249"/>
                    </a:xfrm>
                    <a:prstGeom prst="rect">
                      <a:avLst/>
                    </a:prstGeom>
                    <a:noFill/>
                  </pic:spPr>
                </pic:pic>
              </a:graphicData>
            </a:graphic>
          </wp:inline>
        </w:drawing>
      </w:r>
    </w:p>
    <w:p w14:paraId="202B3D9D" w14:textId="77777777" w:rsidR="00970E71" w:rsidRPr="00B31904" w:rsidRDefault="00970E71" w:rsidP="00970E71">
      <w:pPr>
        <w:pStyle w:val="Caption"/>
        <w:rPr>
          <w:lang w:eastAsia="ja-JP"/>
        </w:rPr>
      </w:pPr>
      <w:bookmarkStart w:id="131" w:name="_Toc71112066"/>
      <w:r>
        <w:t xml:space="preserve">Figure </w:t>
      </w:r>
      <w:r w:rsidR="00870B5B">
        <w:fldChar w:fldCharType="begin"/>
      </w:r>
      <w:r w:rsidR="00870B5B">
        <w:instrText xml:space="preserve"> STYLEREF 1 \s </w:instrText>
      </w:r>
      <w:r w:rsidR="00870B5B">
        <w:fldChar w:fldCharType="separate"/>
      </w:r>
      <w:r>
        <w:rPr>
          <w:noProof/>
        </w:rPr>
        <w:t>2</w:t>
      </w:r>
      <w:r w:rsidR="00870B5B">
        <w:rPr>
          <w:noProof/>
        </w:rPr>
        <w:fldChar w:fldCharType="end"/>
      </w:r>
      <w:r>
        <w:t>.</w:t>
      </w:r>
      <w:r w:rsidR="00870B5B">
        <w:fldChar w:fldCharType="begin"/>
      </w:r>
      <w:r w:rsidR="00870B5B">
        <w:instrText xml:space="preserve"> SEQ Figure \* ARABIC \s 1 </w:instrText>
      </w:r>
      <w:r w:rsidR="00870B5B">
        <w:fldChar w:fldCharType="separate"/>
      </w:r>
      <w:r>
        <w:rPr>
          <w:noProof/>
        </w:rPr>
        <w:t>5</w:t>
      </w:r>
      <w:r w:rsidR="00870B5B">
        <w:rPr>
          <w:noProof/>
        </w:rPr>
        <w:fldChar w:fldCharType="end"/>
      </w:r>
      <w:r>
        <w:t xml:space="preserve"> AAL Specification Scope</w:t>
      </w:r>
      <w:bookmarkEnd w:id="131"/>
    </w:p>
    <w:p w14:paraId="3D05C8F6" w14:textId="77777777" w:rsidR="00970E71" w:rsidRDefault="00970E71" w:rsidP="00EB212A">
      <w:pPr>
        <w:tabs>
          <w:tab w:val="left" w:pos="9510"/>
        </w:tabs>
      </w:pPr>
    </w:p>
    <w:sectPr w:rsidR="00970E71" w:rsidSect="007850F3">
      <w:headerReference w:type="even" r:id="rId21"/>
      <w:headerReference w:type="default" r:id="rId22"/>
      <w:footerReference w:type="even" r:id="rId23"/>
      <w:footerReference w:type="default" r:id="rId24"/>
      <w:headerReference w:type="first" r:id="rId25"/>
      <w:footerReference w:type="first" r:id="rId2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20D76C37" w14:textId="2952FE78" w:rsidR="003C62F0" w:rsidRDefault="003C62F0">
      <w:pPr>
        <w:pStyle w:val="CommentText"/>
      </w:pPr>
      <w:r>
        <w:rPr>
          <w:rStyle w:val="CommentReference"/>
        </w:rPr>
        <w:annotationRef/>
      </w:r>
      <w:r>
        <w:t>The phase “pre-defined</w:t>
      </w:r>
      <w:r w:rsidR="007A3622">
        <w:t xml:space="preserve"> work</w:t>
      </w:r>
      <w:r>
        <w:t>” ha</w:t>
      </w:r>
      <w:r w:rsidR="0077397C">
        <w:t>s</w:t>
      </w:r>
      <w:r>
        <w:t xml:space="preserve"> a connotation of </w:t>
      </w:r>
      <w:r w:rsidR="00F00E00">
        <w:t>lack of programmability/learning capability of HW,</w:t>
      </w:r>
      <w:r w:rsidR="0077397C">
        <w:t xml:space="preserve"> which is not the case for all </w:t>
      </w:r>
      <w:r w:rsidR="007A3622">
        <w:t xml:space="preserve">types of </w:t>
      </w:r>
      <w:r w:rsidR="0077397C">
        <w:t xml:space="preserve">HW </w:t>
      </w:r>
      <w:r w:rsidR="007A3622">
        <w:t>accelerators</w:t>
      </w:r>
      <w:r w:rsidR="0077397C">
        <w:t>.</w:t>
      </w:r>
      <w:r w:rsidR="00B67D01">
        <w:t xml:space="preserve"> Emerging ML capable HW accelerators </w:t>
      </w:r>
      <w:r w:rsidR="0022100E">
        <w:t xml:space="preserve">adaptive learning capability may be able to handle more versatile workload that conventional “pre-defined work” </w:t>
      </w:r>
    </w:p>
  </w:comment>
  <w:comment w:id="13" w:author="Author" w:initials="A">
    <w:p w14:paraId="1BF7ED15" w14:textId="6485728D" w:rsidR="00406E83" w:rsidRDefault="00406E83">
      <w:pPr>
        <w:pStyle w:val="CommentText"/>
      </w:pPr>
      <w:r>
        <w:rPr>
          <w:rStyle w:val="CommentReference"/>
        </w:rPr>
        <w:annotationRef/>
      </w:r>
      <w:r w:rsidRPr="005314B2">
        <w:rPr>
          <w:b/>
          <w:bCs/>
          <w:color w:val="FF0000"/>
        </w:rPr>
        <w:t>Qualcomm (Rudra):</w:t>
      </w:r>
      <w:r w:rsidRPr="005314B2">
        <w:rPr>
          <w:color w:val="FF0000"/>
        </w:rPr>
        <w:t xml:space="preserve"> </w:t>
      </w:r>
      <w:r>
        <w:t>(Minor editorial suggestions)</w:t>
      </w:r>
      <w:r>
        <w:br/>
      </w:r>
      <w:r w:rsidRPr="009D7E83">
        <w:t xml:space="preserve">Any transformation of data or </w:t>
      </w:r>
      <w:r>
        <w:t xml:space="preserve">computing task/routine can be implemented </w:t>
      </w:r>
      <w:r w:rsidRPr="009D7E83">
        <w:t>purely in software running on a generic CPU,</w:t>
      </w:r>
      <w:r>
        <w:t xml:space="preserve"> or</w:t>
      </w:r>
      <w:r w:rsidRPr="009D7E83">
        <w:t xml:space="preserve"> purely in a  </w:t>
      </w:r>
      <w:r>
        <w:t xml:space="preserve">specialized </w:t>
      </w:r>
      <w:r w:rsidRPr="009D7E83">
        <w:t>hardware, or using a combination of both</w:t>
      </w:r>
    </w:p>
  </w:comment>
  <w:comment w:id="22" w:author="Author" w:initials="A">
    <w:p w14:paraId="690C66AB" w14:textId="100EDCE2" w:rsidR="00E62844" w:rsidRDefault="00E62844">
      <w:pPr>
        <w:pStyle w:val="CommentText"/>
      </w:pPr>
      <w:r>
        <w:rPr>
          <w:rStyle w:val="CommentReference"/>
        </w:rPr>
        <w:annotationRef/>
      </w:r>
      <w:r w:rsidR="00CF0A9C">
        <w:t>In general, HW acceleration is aimed to improve performance</w:t>
      </w:r>
      <w:r w:rsidR="00CF1DB2">
        <w:t xml:space="preserve"> and the definition of performance (or KPI) varies from use case to use case</w:t>
      </w:r>
      <w:r w:rsidR="00E94132">
        <w:t xml:space="preserve"> - e.g., </w:t>
      </w:r>
      <w:r w:rsidR="00713CE5">
        <w:t xml:space="preserve">latency, </w:t>
      </w:r>
      <w:r w:rsidR="00456A2C">
        <w:t xml:space="preserve">reliability, </w:t>
      </w:r>
      <w:r w:rsidR="00713CE5">
        <w:t>user throughput</w:t>
      </w:r>
      <w:r w:rsidR="00456A2C">
        <w:t xml:space="preserve">, </w:t>
      </w:r>
      <w:r w:rsidR="00713CE5">
        <w:t>cell capacity</w:t>
      </w:r>
      <w:r w:rsidR="00456A2C">
        <w:t xml:space="preserve">, </w:t>
      </w:r>
      <w:r w:rsidR="00713CE5">
        <w:t>#</w:t>
      </w:r>
      <w:r w:rsidR="00456A2C">
        <w:t xml:space="preserve">connected </w:t>
      </w:r>
      <w:r w:rsidR="00713CE5">
        <w:t>UEs per TTI</w:t>
      </w:r>
      <w:r w:rsidR="00185595">
        <w:t xml:space="preserve"> etc. and any combination thereof</w:t>
      </w:r>
      <w:r w:rsidR="00E94132">
        <w:t>.</w:t>
      </w:r>
    </w:p>
  </w:comment>
  <w:comment w:id="44" w:author="Author" w:initials="A">
    <w:p w14:paraId="2159F1A3" w14:textId="3596B01E" w:rsidR="00A17AD0" w:rsidRDefault="00A17AD0">
      <w:pPr>
        <w:pStyle w:val="CommentText"/>
      </w:pPr>
      <w:r>
        <w:rPr>
          <w:rStyle w:val="CommentReference"/>
        </w:rPr>
        <w:annotationRef/>
      </w:r>
      <w:r>
        <w:t>Editorial: repetition of the same set of statements already included towards the end of this section</w:t>
      </w:r>
      <w:r w:rsidR="00E62E52">
        <w:t>. Suggest removing the duplication from here.</w:t>
      </w:r>
    </w:p>
  </w:comment>
  <w:comment w:id="47" w:author="Author" w:initials="A">
    <w:p w14:paraId="27080DA1" w14:textId="14C188B1" w:rsidR="00406E83" w:rsidRDefault="00406E83">
      <w:pPr>
        <w:pStyle w:val="CommentText"/>
      </w:pPr>
      <w:r>
        <w:rPr>
          <w:rStyle w:val="CommentReference"/>
        </w:rPr>
        <w:annotationRef/>
      </w:r>
      <w:r w:rsidRPr="005314B2">
        <w:rPr>
          <w:b/>
          <w:bCs/>
          <w:color w:val="FF0000"/>
        </w:rPr>
        <w:t>Qualcomm (Rudra):</w:t>
      </w:r>
      <w:r w:rsidRPr="005314B2">
        <w:rPr>
          <w:color w:val="FF0000"/>
        </w:rPr>
        <w:t xml:space="preserve"> </w:t>
      </w:r>
      <w:r>
        <w:t xml:space="preserve">Can we identify and/or clarify interfaces that are not currently done so. </w:t>
      </w:r>
      <w:r>
        <w:br/>
        <w:t>1. Interface shown between HW accelerator manager and SW/application running on host CPU.</w:t>
      </w:r>
      <w:r>
        <w:br/>
        <w:t>2. Interface between library/driver in SW and HW accelerator</w:t>
      </w:r>
      <w:r>
        <w:br/>
        <w:t>#2 is clearly Accelerator vendor specific interface</w:t>
      </w:r>
      <w:r w:rsidR="008628DA">
        <w:br/>
        <w:t>Is #1 also considered as #2 or is it FFS?</w:t>
      </w:r>
    </w:p>
  </w:comment>
  <w:comment w:id="48" w:author="Author" w:initials="A">
    <w:p w14:paraId="2F0EEEC7" w14:textId="6A1A276B" w:rsidR="00B15915" w:rsidRDefault="00B15915">
      <w:pPr>
        <w:pStyle w:val="CommentText"/>
      </w:pPr>
      <w:r>
        <w:rPr>
          <w:rStyle w:val="CommentReference"/>
        </w:rPr>
        <w:annotationRef/>
      </w:r>
      <w:r w:rsidR="00810137" w:rsidRPr="00CC0E4F">
        <w:rPr>
          <w:b/>
          <w:bCs/>
          <w:color w:val="00B050"/>
        </w:rPr>
        <w:t>11/08/21</w:t>
      </w:r>
      <w:r w:rsidR="00810137">
        <w:t xml:space="preserve">: We will keep the diagram as is for </w:t>
      </w:r>
      <w:r w:rsidR="00CC0E4F">
        <w:t>now and get back to the comments from Qualcomm post November.</w:t>
      </w:r>
    </w:p>
  </w:comment>
  <w:comment w:id="49" w:author="Author" w:initials="A">
    <w:p w14:paraId="241F22B0" w14:textId="1F0D9720" w:rsidR="00F64EEF" w:rsidRDefault="00F64EEF">
      <w:pPr>
        <w:pStyle w:val="CommentText"/>
      </w:pPr>
      <w:r>
        <w:rPr>
          <w:rStyle w:val="CommentReference"/>
        </w:rPr>
        <w:annotationRef/>
      </w:r>
      <w:r w:rsidR="00CD7AD0">
        <w:t>Editorial: consistent format throughout the document (Embed reference of “Figure</w:t>
      </w:r>
      <w:r w:rsidR="007B0DEB">
        <w:t xml:space="preserve"> </w:t>
      </w:r>
      <w:proofErr w:type="spellStart"/>
      <w:r w:rsidR="007B0DEB">
        <w:t>a.b</w:t>
      </w:r>
      <w:proofErr w:type="spellEnd"/>
      <w:r w:rsidR="007B0DEB">
        <w:t>”)</w:t>
      </w:r>
    </w:p>
  </w:comment>
  <w:comment w:id="52" w:author="Author" w:initials="A">
    <w:p w14:paraId="3C0F2C88" w14:textId="54BB8AD0" w:rsidR="000575F0" w:rsidRDefault="000575F0">
      <w:pPr>
        <w:pStyle w:val="CommentText"/>
      </w:pPr>
      <w:r>
        <w:rPr>
          <w:rStyle w:val="CommentReference"/>
        </w:rPr>
        <w:annotationRef/>
      </w:r>
      <w:r>
        <w:t xml:space="preserve">Appropriate abbreviation of AAL Logical Processing Unit should be </w:t>
      </w:r>
      <w:proofErr w:type="spellStart"/>
      <w:r>
        <w:t>aal_lpu</w:t>
      </w:r>
      <w:proofErr w:type="spellEnd"/>
    </w:p>
  </w:comment>
  <w:comment w:id="56" w:author="Author" w:initials="A">
    <w:p w14:paraId="6701A997" w14:textId="77777777" w:rsidR="0076351A" w:rsidRDefault="00291DD5" w:rsidP="00AD34CF">
      <w:pPr>
        <w:pStyle w:val="NormalWeb"/>
        <w:shd w:val="clear" w:color="auto" w:fill="FFFFFF"/>
        <w:spacing w:before="0" w:beforeAutospacing="0" w:after="0" w:afterAutospacing="0"/>
      </w:pPr>
      <w:r>
        <w:rPr>
          <w:rStyle w:val="CommentReference"/>
        </w:rPr>
        <w:annotationRef/>
      </w:r>
      <w:r>
        <w:t xml:space="preserve">“Device ID” or “Queue ID” are not AAL </w:t>
      </w:r>
      <w:r w:rsidR="00060785">
        <w:t>architecture components</w:t>
      </w:r>
      <w:r w:rsidR="006B2351">
        <w:t xml:space="preserve"> as such</w:t>
      </w:r>
      <w:r w:rsidR="00F24DC8">
        <w:t xml:space="preserve">, </w:t>
      </w:r>
      <w:r w:rsidR="006B2351">
        <w:t xml:space="preserve">but rather tags to architecture components. </w:t>
      </w:r>
    </w:p>
    <w:p w14:paraId="7126B06E" w14:textId="77777777" w:rsidR="0076351A" w:rsidRDefault="0076351A" w:rsidP="00AD34CF">
      <w:pPr>
        <w:pStyle w:val="NormalWeb"/>
        <w:shd w:val="clear" w:color="auto" w:fill="FFFFFF"/>
        <w:spacing w:before="0" w:beforeAutospacing="0" w:after="0" w:afterAutospacing="0"/>
      </w:pPr>
    </w:p>
    <w:p w14:paraId="42E63615" w14:textId="3D2A1B8A" w:rsidR="00331182" w:rsidRDefault="0076351A" w:rsidP="00AD34CF">
      <w:pPr>
        <w:pStyle w:val="NormalWeb"/>
        <w:shd w:val="clear" w:color="auto" w:fill="FFFFFF"/>
        <w:spacing w:before="0" w:beforeAutospacing="0" w:after="0" w:afterAutospacing="0"/>
      </w:pPr>
      <w:r>
        <w:t>Suggestion 1</w:t>
      </w:r>
      <w:r w:rsidR="0076489F">
        <w:t xml:space="preserve"> (preferred)</w:t>
      </w:r>
      <w:r>
        <w:t xml:space="preserve">: </w:t>
      </w:r>
      <w:r w:rsidR="0076489F">
        <w:t>R</w:t>
      </w:r>
      <w:r w:rsidR="00331182">
        <w:t>emov</w:t>
      </w:r>
      <w:r w:rsidR="0076489F">
        <w:t>e</w:t>
      </w:r>
      <w:r w:rsidR="006B2351">
        <w:t xml:space="preserve"> “AAL Device ID” and “AAL Queue ID” from the diagram</w:t>
      </w:r>
      <w:r w:rsidR="00331182">
        <w:t xml:space="preserve"> as well</w:t>
      </w:r>
      <w:r w:rsidR="0076489F">
        <w:t xml:space="preserve"> as the description</w:t>
      </w:r>
      <w:r w:rsidR="00331182">
        <w:t xml:space="preserve">. </w:t>
      </w:r>
    </w:p>
    <w:p w14:paraId="7D6A7506" w14:textId="77777777" w:rsidR="00331182" w:rsidRDefault="00331182" w:rsidP="00AD34CF">
      <w:pPr>
        <w:pStyle w:val="NormalWeb"/>
        <w:shd w:val="clear" w:color="auto" w:fill="FFFFFF"/>
        <w:spacing w:before="0" w:beforeAutospacing="0" w:after="0" w:afterAutospacing="0"/>
      </w:pPr>
    </w:p>
    <w:p w14:paraId="7980BB23" w14:textId="6164E3FE" w:rsidR="00AD34CF" w:rsidRDefault="0076489F" w:rsidP="00AD34CF">
      <w:pPr>
        <w:pStyle w:val="NormalWeb"/>
        <w:shd w:val="clear" w:color="auto" w:fill="FFFFFF"/>
        <w:spacing w:before="0" w:beforeAutospacing="0" w:after="0" w:afterAutospacing="0"/>
        <w:rPr>
          <w:rFonts w:ascii="Segoe UI" w:hAnsi="Segoe UI" w:cs="Segoe UI"/>
          <w:color w:val="172B4D"/>
          <w:spacing w:val="-1"/>
        </w:rPr>
      </w:pPr>
      <w:r>
        <w:t>Suggestion 2: I</w:t>
      </w:r>
      <w:r w:rsidR="00331182">
        <w:t xml:space="preserve">f </w:t>
      </w:r>
      <w:r w:rsidR="003B0617">
        <w:t xml:space="preserve">these “tags” </w:t>
      </w:r>
      <w:r w:rsidR="0076351A">
        <w:t>are to be retained</w:t>
      </w:r>
      <w:r w:rsidR="003B0617">
        <w:t xml:space="preserve">, “AAL Device ID” should be replaced by “AAL </w:t>
      </w:r>
      <w:r w:rsidR="002B01B3">
        <w:t>LPU object handle”</w:t>
      </w:r>
      <w:r w:rsidR="00AD34CF">
        <w:br/>
      </w:r>
      <w:r w:rsidR="00AD34CF">
        <w:br/>
      </w:r>
      <w:r w:rsidR="00AD34CF">
        <w:rPr>
          <w:rStyle w:val="Strong"/>
          <w:rFonts w:ascii="Segoe UI" w:hAnsi="Segoe UI" w:cs="Segoe UI"/>
          <w:color w:val="006644"/>
          <w:spacing w:val="-1"/>
        </w:rPr>
        <w:t>Agreement:</w:t>
      </w:r>
    </w:p>
    <w:p w14:paraId="5A9833E9" w14:textId="77777777" w:rsidR="00AD34CF" w:rsidRDefault="00AD34CF" w:rsidP="00AD34CF">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generalized LPU abstraction instead of mandating a specific object type (For example, "C typedef object handle" versus "int type")</w:t>
      </w:r>
    </w:p>
    <w:p w14:paraId="4DCB0800" w14:textId="1C0C57C6" w:rsidR="00291DD5" w:rsidRDefault="00291DD5">
      <w:pPr>
        <w:pStyle w:val="CommentText"/>
      </w:pPr>
    </w:p>
  </w:comment>
  <w:comment w:id="60" w:author="Author" w:initials="A">
    <w:p w14:paraId="59DE2C73" w14:textId="51440875" w:rsidR="00251030" w:rsidRDefault="00251030">
      <w:pPr>
        <w:pStyle w:val="CommentText"/>
      </w:pPr>
      <w:r>
        <w:rPr>
          <w:rStyle w:val="CommentReference"/>
        </w:rPr>
        <w:annotationRef/>
      </w:r>
      <w:r>
        <w:t>Appropriate abbreviation of H</w:t>
      </w:r>
      <w:r w:rsidR="001F17EE">
        <w:t>ardware</w:t>
      </w:r>
      <w:r>
        <w:t xml:space="preserve"> Accelerator Manager should be </w:t>
      </w:r>
      <w:proofErr w:type="spellStart"/>
      <w:r>
        <w:t>hwM</w:t>
      </w:r>
      <w:proofErr w:type="spellEnd"/>
      <w:r w:rsidR="001F17EE">
        <w:t>, given Hardware</w:t>
      </w:r>
      <w:r w:rsidR="002B01B3">
        <w:t xml:space="preserve"> </w:t>
      </w:r>
      <w:r w:rsidR="001F17EE">
        <w:t>Accelerator is abbreviated as “</w:t>
      </w:r>
      <w:proofErr w:type="spellStart"/>
      <w:r w:rsidR="001F17EE">
        <w:t>hw</w:t>
      </w:r>
      <w:proofErr w:type="spellEnd"/>
      <w:r w:rsidR="001F17EE">
        <w:t>” .</w:t>
      </w:r>
    </w:p>
  </w:comment>
  <w:comment w:id="77" w:author="Author" w:initials="A">
    <w:p w14:paraId="195285B7" w14:textId="4BD59702" w:rsidR="00066C42" w:rsidRDefault="00066C42">
      <w:pPr>
        <w:pStyle w:val="CommentText"/>
      </w:pPr>
      <w:r>
        <w:rPr>
          <w:rStyle w:val="CommentReference"/>
        </w:rPr>
        <w:annotationRef/>
      </w:r>
      <w:r w:rsidR="00CF36D9">
        <w:t>Need the original file of this image to revise as per the suggested edits in the previous page</w:t>
      </w:r>
      <w:r w:rsidR="00182C0E">
        <w:t xml:space="preserve"> (</w:t>
      </w:r>
      <w:r w:rsidR="00B10C1F">
        <w:t>i.e.,</w:t>
      </w:r>
      <w:r w:rsidR="00182C0E">
        <w:t xml:space="preserve"> remove “AAL Device ID” and “AAL Queue ID” from the diagram</w:t>
      </w:r>
      <w:r w:rsidR="00A124A6">
        <w:t>, or, replace “AAL Device ID” by “Aal LPU object handle”</w:t>
      </w:r>
      <w:r w:rsidR="009215B1">
        <w:t>)</w:t>
      </w:r>
      <w:r w:rsidR="00CF36D9">
        <w:t xml:space="preserve">. Request to @Niall for access to the original file </w:t>
      </w:r>
    </w:p>
  </w:comment>
  <w:comment w:id="78" w:author="Author" w:initials="A">
    <w:p w14:paraId="76C548E0" w14:textId="6DE6CDC8" w:rsidR="001350CC" w:rsidRDefault="001350CC">
      <w:pPr>
        <w:pStyle w:val="CommentText"/>
      </w:pPr>
      <w:r>
        <w:rPr>
          <w:rStyle w:val="CommentReference"/>
        </w:rPr>
        <w:annotationRef/>
      </w:r>
      <w:r>
        <w:t>Intel (Niall) Update</w:t>
      </w:r>
    </w:p>
  </w:comment>
  <w:comment w:id="79" w:author="Author" w:initials="A">
    <w:p w14:paraId="03E24FAA" w14:textId="52EC3A50" w:rsidR="0064784F" w:rsidRDefault="0064784F">
      <w:pPr>
        <w:pStyle w:val="CommentText"/>
      </w:pPr>
      <w:r>
        <w:rPr>
          <w:rStyle w:val="CommentReference"/>
        </w:rPr>
        <w:annotationRef/>
      </w:r>
      <w:r>
        <w:t>Thanks Niall!</w:t>
      </w:r>
    </w:p>
  </w:comment>
  <w:comment w:id="103" w:author="Author" w:initials="A">
    <w:p w14:paraId="5B1E32E3" w14:textId="3DA1085F" w:rsidR="00986FD9" w:rsidRDefault="00986FD9">
      <w:pPr>
        <w:pStyle w:val="CommentText"/>
      </w:pPr>
      <w:r>
        <w:rPr>
          <w:rStyle w:val="CommentReference"/>
        </w:rPr>
        <w:annotationRef/>
      </w:r>
      <w:r w:rsidRPr="005314B2">
        <w:rPr>
          <w:b/>
          <w:bCs/>
          <w:color w:val="FF0000"/>
        </w:rPr>
        <w:t xml:space="preserve">Qualcomm (Rudra): </w:t>
      </w:r>
      <w:r>
        <w:t>This does not seem to be reflected in the scope of AALI below (section 2.8)</w:t>
      </w:r>
    </w:p>
  </w:comment>
  <w:comment w:id="113" w:author="Author" w:initials="A">
    <w:p w14:paraId="3D6C5FCC" w14:textId="6F23642E" w:rsidR="00A872CE" w:rsidRDefault="00A872CE">
      <w:pPr>
        <w:pStyle w:val="CommentText"/>
      </w:pPr>
      <w:r>
        <w:rPr>
          <w:rStyle w:val="CommentReference"/>
        </w:rPr>
        <w:annotationRef/>
      </w:r>
      <w:r>
        <w:t xml:space="preserve">For consistency with the following section, that refers to “AAL Specification”. </w:t>
      </w:r>
      <w:r w:rsidR="00200E92">
        <w:t xml:space="preserve">Also, this spec. title is AAL </w:t>
      </w:r>
      <w:proofErr w:type="spellStart"/>
      <w:r w:rsidR="00200E92">
        <w:t>GAnP</w:t>
      </w:r>
      <w:proofErr w:type="spellEnd"/>
      <w:r w:rsidR="00200E92">
        <w:t xml:space="preserve">, not AALI </w:t>
      </w:r>
      <w:proofErr w:type="spellStart"/>
      <w:r w:rsidR="00200E92">
        <w:t>GAnP</w:t>
      </w:r>
      <w:proofErr w:type="spellEnd"/>
    </w:p>
  </w:comment>
  <w:comment w:id="116" w:author="Author" w:initials="A">
    <w:p w14:paraId="44673237" w14:textId="7C8F67D1" w:rsidR="008628DA" w:rsidRDefault="008628DA">
      <w:pPr>
        <w:pStyle w:val="CommentText"/>
      </w:pPr>
      <w:r>
        <w:rPr>
          <w:rStyle w:val="CommentReference"/>
        </w:rPr>
        <w:annotationRef/>
      </w:r>
      <w:r w:rsidRPr="005314B2">
        <w:rPr>
          <w:b/>
          <w:bCs/>
          <w:color w:val="FF0000"/>
        </w:rPr>
        <w:t xml:space="preserve">Qualcomm (Rudra): </w:t>
      </w:r>
      <w:r w:rsidR="00EF5CCB">
        <w:t>The word ‘deployment’ goes well with Accelerators. I would keep the earlier line (or remove O-Cloud HW and just keep accelerators from different vendors)</w:t>
      </w:r>
    </w:p>
  </w:comment>
  <w:comment w:id="129" w:author="Author" w:initials="A">
    <w:p w14:paraId="2C355903" w14:textId="77777777" w:rsidR="00E65D73" w:rsidRDefault="00E65D73" w:rsidP="00E65D73">
      <w:pPr>
        <w:pStyle w:val="CommentText"/>
      </w:pPr>
      <w:r>
        <w:rPr>
          <w:rStyle w:val="CommentReference"/>
        </w:rPr>
        <w:annotationRef/>
      </w:r>
      <w:r w:rsidRPr="005314B2">
        <w:rPr>
          <w:b/>
          <w:bCs/>
          <w:color w:val="FF0000"/>
        </w:rPr>
        <w:t xml:space="preserve">Qualcomm (Rudra): </w:t>
      </w:r>
      <w:r>
        <w:t>This does not seem to be reflected in the scope of AALI below (section 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76C37" w15:done="0"/>
  <w15:commentEx w15:paraId="1BF7ED15" w15:done="0"/>
  <w15:commentEx w15:paraId="690C66AB" w15:done="0"/>
  <w15:commentEx w15:paraId="2159F1A3" w15:done="0"/>
  <w15:commentEx w15:paraId="27080DA1" w15:done="1"/>
  <w15:commentEx w15:paraId="2F0EEEC7" w15:paraIdParent="27080DA1" w15:done="1"/>
  <w15:commentEx w15:paraId="241F22B0" w15:done="0"/>
  <w15:commentEx w15:paraId="3C0F2C88" w15:done="0"/>
  <w15:commentEx w15:paraId="4DCB0800" w15:done="0"/>
  <w15:commentEx w15:paraId="59DE2C73" w15:done="0"/>
  <w15:commentEx w15:paraId="195285B7" w15:done="1"/>
  <w15:commentEx w15:paraId="76C548E0" w15:paraIdParent="195285B7" w15:done="1"/>
  <w15:commentEx w15:paraId="03E24FAA" w15:paraIdParent="195285B7" w15:done="1"/>
  <w15:commentEx w15:paraId="5B1E32E3" w15:done="1"/>
  <w15:commentEx w15:paraId="3D6C5FCC" w15:done="0"/>
  <w15:commentEx w15:paraId="44673237" w15:done="1"/>
  <w15:commentEx w15:paraId="2C35590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76C37" w16cid:durableId="25294093"/>
  <w16cid:commentId w16cid:paraId="1BF7ED15" w16cid:durableId="2533A4F0"/>
  <w16cid:commentId w16cid:paraId="690C66AB" w16cid:durableId="25294375"/>
  <w16cid:commentId w16cid:paraId="2159F1A3" w16cid:durableId="25296A11"/>
  <w16cid:commentId w16cid:paraId="27080DA1" w16cid:durableId="2533A5CB"/>
  <w16cid:commentId w16cid:paraId="2F0EEEC7" w16cid:durableId="25335168"/>
  <w16cid:commentId w16cid:paraId="241F22B0" w16cid:durableId="252968A7"/>
  <w16cid:commentId w16cid:paraId="3C0F2C88" w16cid:durableId="2529657D"/>
  <w16cid:commentId w16cid:paraId="4DCB0800" w16cid:durableId="25296007"/>
  <w16cid:commentId w16cid:paraId="59DE2C73" w16cid:durableId="252965AD"/>
  <w16cid:commentId w16cid:paraId="195285B7" w16cid:durableId="2529638C"/>
  <w16cid:commentId w16cid:paraId="76C548E0" w16cid:durableId="252B8E53"/>
  <w16cid:commentId w16cid:paraId="03E24FAA" w16cid:durableId="252BD550"/>
  <w16cid:commentId w16cid:paraId="5B1E32E3" w16cid:durableId="2533AC87"/>
  <w16cid:commentId w16cid:paraId="3D6C5FCC" w16cid:durableId="25297753"/>
  <w16cid:commentId w16cid:paraId="44673237" w16cid:durableId="2533A8E3"/>
  <w16cid:commentId w16cid:paraId="2C355903" w16cid:durableId="25335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4972" w14:textId="77777777" w:rsidR="00CC5D7A" w:rsidRDefault="00CC5D7A">
      <w:r>
        <w:separator/>
      </w:r>
    </w:p>
  </w:endnote>
  <w:endnote w:type="continuationSeparator" w:id="0">
    <w:p w14:paraId="095F36F7" w14:textId="77777777" w:rsidR="00CC5D7A" w:rsidRDefault="00CC5D7A">
      <w:r>
        <w:continuationSeparator/>
      </w:r>
    </w:p>
  </w:endnote>
  <w:endnote w:type="continuationNotice" w:id="1">
    <w:p w14:paraId="5096E546" w14:textId="77777777" w:rsidR="00CC5D7A" w:rsidRDefault="00CC5D7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3C65" w14:textId="77777777" w:rsidR="001350CC" w:rsidRDefault="0013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5AF1" w14:textId="77777777" w:rsidR="001350CC" w:rsidRDefault="0013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579E" w14:textId="77777777" w:rsidR="00CC5D7A" w:rsidRDefault="00CC5D7A">
      <w:r>
        <w:separator/>
      </w:r>
    </w:p>
  </w:footnote>
  <w:footnote w:type="continuationSeparator" w:id="0">
    <w:p w14:paraId="61DE0B9F" w14:textId="77777777" w:rsidR="00CC5D7A" w:rsidRDefault="00CC5D7A">
      <w:r>
        <w:continuationSeparator/>
      </w:r>
    </w:p>
  </w:footnote>
  <w:footnote w:type="continuationNotice" w:id="1">
    <w:p w14:paraId="663263BE" w14:textId="77777777" w:rsidR="00CC5D7A" w:rsidRDefault="00CC5D7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081A" w14:textId="77777777" w:rsidR="001350CC" w:rsidRDefault="001350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0DE4" w14:textId="77777777" w:rsidR="001350CC" w:rsidRDefault="00135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5C3"/>
    <w:multiLevelType w:val="multilevel"/>
    <w:tmpl w:val="85DCB8E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120AB9"/>
    <w:multiLevelType w:val="multilevel"/>
    <w:tmpl w:val="4B2AFD72"/>
    <w:lvl w:ilvl="0">
      <w:start w:val="2"/>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8"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33E"/>
    <w:multiLevelType w:val="hybridMultilevel"/>
    <w:tmpl w:val="CDA0330A"/>
    <w:lvl w:ilvl="0" w:tplc="8B4088E4">
      <w:start w:val="1"/>
      <w:numFmt w:val="bullet"/>
      <w:lvlText w:val="•"/>
      <w:lvlJc w:val="left"/>
      <w:pPr>
        <w:tabs>
          <w:tab w:val="num" w:pos="720"/>
        </w:tabs>
        <w:ind w:left="720" w:hanging="360"/>
      </w:pPr>
      <w:rPr>
        <w:rFonts w:ascii="Arial" w:hAnsi="Arial" w:hint="default"/>
      </w:rPr>
    </w:lvl>
    <w:lvl w:ilvl="1" w:tplc="1F16D370" w:tentative="1">
      <w:start w:val="1"/>
      <w:numFmt w:val="bullet"/>
      <w:lvlText w:val="•"/>
      <w:lvlJc w:val="left"/>
      <w:pPr>
        <w:tabs>
          <w:tab w:val="num" w:pos="1440"/>
        </w:tabs>
        <w:ind w:left="1440" w:hanging="360"/>
      </w:pPr>
      <w:rPr>
        <w:rFonts w:ascii="Arial" w:hAnsi="Arial" w:hint="default"/>
      </w:rPr>
    </w:lvl>
    <w:lvl w:ilvl="2" w:tplc="E9F85D8C" w:tentative="1">
      <w:start w:val="1"/>
      <w:numFmt w:val="bullet"/>
      <w:lvlText w:val="•"/>
      <w:lvlJc w:val="left"/>
      <w:pPr>
        <w:tabs>
          <w:tab w:val="num" w:pos="2160"/>
        </w:tabs>
        <w:ind w:left="2160" w:hanging="360"/>
      </w:pPr>
      <w:rPr>
        <w:rFonts w:ascii="Arial" w:hAnsi="Arial" w:hint="default"/>
      </w:rPr>
    </w:lvl>
    <w:lvl w:ilvl="3" w:tplc="1F7E6D1E" w:tentative="1">
      <w:start w:val="1"/>
      <w:numFmt w:val="bullet"/>
      <w:lvlText w:val="•"/>
      <w:lvlJc w:val="left"/>
      <w:pPr>
        <w:tabs>
          <w:tab w:val="num" w:pos="2880"/>
        </w:tabs>
        <w:ind w:left="2880" w:hanging="360"/>
      </w:pPr>
      <w:rPr>
        <w:rFonts w:ascii="Arial" w:hAnsi="Arial" w:hint="default"/>
      </w:rPr>
    </w:lvl>
    <w:lvl w:ilvl="4" w:tplc="8924A9B2" w:tentative="1">
      <w:start w:val="1"/>
      <w:numFmt w:val="bullet"/>
      <w:lvlText w:val="•"/>
      <w:lvlJc w:val="left"/>
      <w:pPr>
        <w:tabs>
          <w:tab w:val="num" w:pos="3600"/>
        </w:tabs>
        <w:ind w:left="3600" w:hanging="360"/>
      </w:pPr>
      <w:rPr>
        <w:rFonts w:ascii="Arial" w:hAnsi="Arial" w:hint="default"/>
      </w:rPr>
    </w:lvl>
    <w:lvl w:ilvl="5" w:tplc="A1DC2566" w:tentative="1">
      <w:start w:val="1"/>
      <w:numFmt w:val="bullet"/>
      <w:lvlText w:val="•"/>
      <w:lvlJc w:val="left"/>
      <w:pPr>
        <w:tabs>
          <w:tab w:val="num" w:pos="4320"/>
        </w:tabs>
        <w:ind w:left="4320" w:hanging="360"/>
      </w:pPr>
      <w:rPr>
        <w:rFonts w:ascii="Arial" w:hAnsi="Arial" w:hint="default"/>
      </w:rPr>
    </w:lvl>
    <w:lvl w:ilvl="6" w:tplc="114CDA04" w:tentative="1">
      <w:start w:val="1"/>
      <w:numFmt w:val="bullet"/>
      <w:lvlText w:val="•"/>
      <w:lvlJc w:val="left"/>
      <w:pPr>
        <w:tabs>
          <w:tab w:val="num" w:pos="5040"/>
        </w:tabs>
        <w:ind w:left="5040" w:hanging="360"/>
      </w:pPr>
      <w:rPr>
        <w:rFonts w:ascii="Arial" w:hAnsi="Arial" w:hint="default"/>
      </w:rPr>
    </w:lvl>
    <w:lvl w:ilvl="7" w:tplc="4EC2F066" w:tentative="1">
      <w:start w:val="1"/>
      <w:numFmt w:val="bullet"/>
      <w:lvlText w:val="•"/>
      <w:lvlJc w:val="left"/>
      <w:pPr>
        <w:tabs>
          <w:tab w:val="num" w:pos="5760"/>
        </w:tabs>
        <w:ind w:left="5760" w:hanging="360"/>
      </w:pPr>
      <w:rPr>
        <w:rFonts w:ascii="Arial" w:hAnsi="Arial" w:hint="default"/>
      </w:rPr>
    </w:lvl>
    <w:lvl w:ilvl="8" w:tplc="346464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7"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D0A21"/>
    <w:multiLevelType w:val="hybridMultilevel"/>
    <w:tmpl w:val="827C4964"/>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22"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32"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E10192"/>
    <w:multiLevelType w:val="hybridMultilevel"/>
    <w:tmpl w:val="FB9A0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2"/>
  </w:num>
  <w:num w:numId="3">
    <w:abstractNumId w:val="34"/>
  </w:num>
  <w:num w:numId="4">
    <w:abstractNumId w:val="18"/>
  </w:num>
  <w:num w:numId="5">
    <w:abstractNumId w:val="39"/>
  </w:num>
  <w:num w:numId="6">
    <w:abstractNumId w:val="29"/>
  </w:num>
  <w:num w:numId="7">
    <w:abstractNumId w:val="24"/>
  </w:num>
  <w:num w:numId="8">
    <w:abstractNumId w:val="15"/>
  </w:num>
  <w:num w:numId="9">
    <w:abstractNumId w:val="17"/>
  </w:num>
  <w:num w:numId="10">
    <w:abstractNumId w:val="40"/>
  </w:num>
  <w:num w:numId="11">
    <w:abstractNumId w:val="1"/>
  </w:num>
  <w:num w:numId="12">
    <w:abstractNumId w:val="4"/>
  </w:num>
  <w:num w:numId="13">
    <w:abstractNumId w:val="6"/>
  </w:num>
  <w:num w:numId="14">
    <w:abstractNumId w:val="38"/>
  </w:num>
  <w:num w:numId="15">
    <w:abstractNumId w:val="13"/>
  </w:num>
  <w:num w:numId="16">
    <w:abstractNumId w:val="16"/>
  </w:num>
  <w:num w:numId="17">
    <w:abstractNumId w:val="3"/>
  </w:num>
  <w:num w:numId="18">
    <w:abstractNumId w:val="1"/>
  </w:num>
  <w:num w:numId="19">
    <w:abstractNumId w:val="2"/>
  </w:num>
  <w:num w:numId="20">
    <w:abstractNumId w:val="31"/>
  </w:num>
  <w:num w:numId="21">
    <w:abstractNumId w:val="42"/>
  </w:num>
  <w:num w:numId="22">
    <w:abstractNumId w:val="12"/>
  </w:num>
  <w:num w:numId="23">
    <w:abstractNumId w:val="25"/>
  </w:num>
  <w:num w:numId="24">
    <w:abstractNumId w:val="45"/>
  </w:num>
  <w:num w:numId="25">
    <w:abstractNumId w:val="23"/>
  </w:num>
  <w:num w:numId="26">
    <w:abstractNumId w:val="36"/>
  </w:num>
  <w:num w:numId="27">
    <w:abstractNumId w:val="37"/>
  </w:num>
  <w:num w:numId="28">
    <w:abstractNumId w:val="35"/>
  </w:num>
  <w:num w:numId="29">
    <w:abstractNumId w:val="14"/>
  </w:num>
  <w:num w:numId="30">
    <w:abstractNumId w:val="20"/>
  </w:num>
  <w:num w:numId="31">
    <w:abstractNumId w:val="5"/>
  </w:num>
  <w:num w:numId="32">
    <w:abstractNumId w:val="33"/>
  </w:num>
  <w:num w:numId="33">
    <w:abstractNumId w:val="44"/>
  </w:num>
  <w:num w:numId="34">
    <w:abstractNumId w:val="7"/>
  </w:num>
  <w:num w:numId="35">
    <w:abstractNumId w:val="41"/>
  </w:num>
  <w:num w:numId="36">
    <w:abstractNumId w:val="27"/>
  </w:num>
  <w:num w:numId="37">
    <w:abstractNumId w:val="32"/>
  </w:num>
  <w:num w:numId="38">
    <w:abstractNumId w:val="19"/>
  </w:num>
  <w:num w:numId="39">
    <w:abstractNumId w:val="11"/>
  </w:num>
  <w:num w:numId="4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8"/>
  </w:num>
  <w:num w:numId="43">
    <w:abstractNumId w:val="30"/>
  </w:num>
  <w:num w:numId="44">
    <w:abstractNumId w:val="26"/>
  </w:num>
  <w:num w:numId="45">
    <w:abstractNumId w:val="9"/>
  </w:num>
  <w:num w:numId="46">
    <w:abstractNumId w:val="21"/>
  </w:num>
  <w:num w:numId="47">
    <w:abstractNumId w:val="43"/>
  </w:num>
  <w:num w:numId="4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4CAB"/>
    <w:rsid w:val="000259C3"/>
    <w:rsid w:val="00030BC5"/>
    <w:rsid w:val="00031A55"/>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C34"/>
    <w:rsid w:val="00044D65"/>
    <w:rsid w:val="0004605B"/>
    <w:rsid w:val="00050609"/>
    <w:rsid w:val="000510EE"/>
    <w:rsid w:val="00054D04"/>
    <w:rsid w:val="000550E6"/>
    <w:rsid w:val="00055448"/>
    <w:rsid w:val="00055492"/>
    <w:rsid w:val="000571CE"/>
    <w:rsid w:val="00057278"/>
    <w:rsid w:val="000575F0"/>
    <w:rsid w:val="00057C00"/>
    <w:rsid w:val="00060785"/>
    <w:rsid w:val="0006248E"/>
    <w:rsid w:val="00063712"/>
    <w:rsid w:val="00064C94"/>
    <w:rsid w:val="00065231"/>
    <w:rsid w:val="000663EF"/>
    <w:rsid w:val="00066AE4"/>
    <w:rsid w:val="00066C42"/>
    <w:rsid w:val="00067954"/>
    <w:rsid w:val="0007015E"/>
    <w:rsid w:val="00071522"/>
    <w:rsid w:val="00071C09"/>
    <w:rsid w:val="000720A2"/>
    <w:rsid w:val="00072472"/>
    <w:rsid w:val="000728C4"/>
    <w:rsid w:val="00074D3B"/>
    <w:rsid w:val="00074F6A"/>
    <w:rsid w:val="000751EE"/>
    <w:rsid w:val="000752F9"/>
    <w:rsid w:val="00075600"/>
    <w:rsid w:val="000763CB"/>
    <w:rsid w:val="000776C2"/>
    <w:rsid w:val="0008030E"/>
    <w:rsid w:val="00080512"/>
    <w:rsid w:val="00080547"/>
    <w:rsid w:val="00080801"/>
    <w:rsid w:val="00080C8B"/>
    <w:rsid w:val="00081045"/>
    <w:rsid w:val="00081910"/>
    <w:rsid w:val="00082843"/>
    <w:rsid w:val="00082BEB"/>
    <w:rsid w:val="000843B2"/>
    <w:rsid w:val="00085B41"/>
    <w:rsid w:val="00086FAD"/>
    <w:rsid w:val="00090CF6"/>
    <w:rsid w:val="00090EB8"/>
    <w:rsid w:val="00093728"/>
    <w:rsid w:val="00093C85"/>
    <w:rsid w:val="00094055"/>
    <w:rsid w:val="00094C90"/>
    <w:rsid w:val="00095B14"/>
    <w:rsid w:val="00096307"/>
    <w:rsid w:val="00096A99"/>
    <w:rsid w:val="0009716F"/>
    <w:rsid w:val="00097374"/>
    <w:rsid w:val="00097D83"/>
    <w:rsid w:val="000A0397"/>
    <w:rsid w:val="000A0A20"/>
    <w:rsid w:val="000A0E60"/>
    <w:rsid w:val="000A10D0"/>
    <w:rsid w:val="000A2062"/>
    <w:rsid w:val="000A37F6"/>
    <w:rsid w:val="000A4740"/>
    <w:rsid w:val="000A512A"/>
    <w:rsid w:val="000A5C0B"/>
    <w:rsid w:val="000A67D5"/>
    <w:rsid w:val="000A6872"/>
    <w:rsid w:val="000A6FA0"/>
    <w:rsid w:val="000A79E8"/>
    <w:rsid w:val="000B0330"/>
    <w:rsid w:val="000B062B"/>
    <w:rsid w:val="000B0E45"/>
    <w:rsid w:val="000B12D1"/>
    <w:rsid w:val="000B1326"/>
    <w:rsid w:val="000B14F4"/>
    <w:rsid w:val="000B1A29"/>
    <w:rsid w:val="000B1F0A"/>
    <w:rsid w:val="000B2D3D"/>
    <w:rsid w:val="000B2F57"/>
    <w:rsid w:val="000B3762"/>
    <w:rsid w:val="000B37A8"/>
    <w:rsid w:val="000B3AA7"/>
    <w:rsid w:val="000B3E68"/>
    <w:rsid w:val="000B4498"/>
    <w:rsid w:val="000B470C"/>
    <w:rsid w:val="000B57DA"/>
    <w:rsid w:val="000B7210"/>
    <w:rsid w:val="000B74A1"/>
    <w:rsid w:val="000C036D"/>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F9D"/>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986"/>
    <w:rsid w:val="000E5E64"/>
    <w:rsid w:val="000F0759"/>
    <w:rsid w:val="000F5C12"/>
    <w:rsid w:val="000F5D91"/>
    <w:rsid w:val="00101598"/>
    <w:rsid w:val="001015D6"/>
    <w:rsid w:val="0010209D"/>
    <w:rsid w:val="001032A8"/>
    <w:rsid w:val="00103CB8"/>
    <w:rsid w:val="00104465"/>
    <w:rsid w:val="001053E0"/>
    <w:rsid w:val="001055CA"/>
    <w:rsid w:val="001058C2"/>
    <w:rsid w:val="00105D31"/>
    <w:rsid w:val="00105F9D"/>
    <w:rsid w:val="00106019"/>
    <w:rsid w:val="001062A4"/>
    <w:rsid w:val="0011055E"/>
    <w:rsid w:val="00111223"/>
    <w:rsid w:val="001113CD"/>
    <w:rsid w:val="00111F2D"/>
    <w:rsid w:val="0011271A"/>
    <w:rsid w:val="00112980"/>
    <w:rsid w:val="00113DA5"/>
    <w:rsid w:val="00113EC0"/>
    <w:rsid w:val="00114582"/>
    <w:rsid w:val="00114664"/>
    <w:rsid w:val="001151CC"/>
    <w:rsid w:val="00115FC5"/>
    <w:rsid w:val="0011673F"/>
    <w:rsid w:val="00116E6E"/>
    <w:rsid w:val="00116EDA"/>
    <w:rsid w:val="00117252"/>
    <w:rsid w:val="00117B86"/>
    <w:rsid w:val="001204B9"/>
    <w:rsid w:val="00120CA1"/>
    <w:rsid w:val="001213B0"/>
    <w:rsid w:val="00123C2F"/>
    <w:rsid w:val="0012500F"/>
    <w:rsid w:val="00125212"/>
    <w:rsid w:val="0012617A"/>
    <w:rsid w:val="00126563"/>
    <w:rsid w:val="001276A1"/>
    <w:rsid w:val="001300C4"/>
    <w:rsid w:val="001308EE"/>
    <w:rsid w:val="001315E2"/>
    <w:rsid w:val="0013282B"/>
    <w:rsid w:val="00133033"/>
    <w:rsid w:val="0013475F"/>
    <w:rsid w:val="001350CC"/>
    <w:rsid w:val="00135368"/>
    <w:rsid w:val="00136396"/>
    <w:rsid w:val="00136A06"/>
    <w:rsid w:val="00136C6B"/>
    <w:rsid w:val="00136CAD"/>
    <w:rsid w:val="00137DF1"/>
    <w:rsid w:val="001407DA"/>
    <w:rsid w:val="0014125F"/>
    <w:rsid w:val="001412A3"/>
    <w:rsid w:val="00141748"/>
    <w:rsid w:val="00141DC4"/>
    <w:rsid w:val="00142DC6"/>
    <w:rsid w:val="00144585"/>
    <w:rsid w:val="001451A9"/>
    <w:rsid w:val="00145548"/>
    <w:rsid w:val="00145590"/>
    <w:rsid w:val="001473EA"/>
    <w:rsid w:val="00150601"/>
    <w:rsid w:val="00151F0D"/>
    <w:rsid w:val="00152BB7"/>
    <w:rsid w:val="00153009"/>
    <w:rsid w:val="0015415A"/>
    <w:rsid w:val="001549AC"/>
    <w:rsid w:val="001549DD"/>
    <w:rsid w:val="00154F0C"/>
    <w:rsid w:val="001576A3"/>
    <w:rsid w:val="001578B9"/>
    <w:rsid w:val="00157C6F"/>
    <w:rsid w:val="001607A7"/>
    <w:rsid w:val="00160995"/>
    <w:rsid w:val="00160CF1"/>
    <w:rsid w:val="0016103F"/>
    <w:rsid w:val="00162264"/>
    <w:rsid w:val="00162DDE"/>
    <w:rsid w:val="001637F7"/>
    <w:rsid w:val="00163944"/>
    <w:rsid w:val="00163952"/>
    <w:rsid w:val="00163FFB"/>
    <w:rsid w:val="001646FE"/>
    <w:rsid w:val="00166527"/>
    <w:rsid w:val="00166D2E"/>
    <w:rsid w:val="00166FDA"/>
    <w:rsid w:val="00167867"/>
    <w:rsid w:val="00167B3F"/>
    <w:rsid w:val="00170BFA"/>
    <w:rsid w:val="001717E0"/>
    <w:rsid w:val="00172713"/>
    <w:rsid w:val="00175401"/>
    <w:rsid w:val="0017560F"/>
    <w:rsid w:val="00176973"/>
    <w:rsid w:val="0017740C"/>
    <w:rsid w:val="00177DF2"/>
    <w:rsid w:val="00180B16"/>
    <w:rsid w:val="00181693"/>
    <w:rsid w:val="00181B1A"/>
    <w:rsid w:val="00182C0E"/>
    <w:rsid w:val="0018389D"/>
    <w:rsid w:val="00183AE3"/>
    <w:rsid w:val="001842EE"/>
    <w:rsid w:val="00184A5C"/>
    <w:rsid w:val="00184F88"/>
    <w:rsid w:val="00185595"/>
    <w:rsid w:val="001869AC"/>
    <w:rsid w:val="00187559"/>
    <w:rsid w:val="00190F24"/>
    <w:rsid w:val="0019272D"/>
    <w:rsid w:val="00192E63"/>
    <w:rsid w:val="00193076"/>
    <w:rsid w:val="00193470"/>
    <w:rsid w:val="001941CF"/>
    <w:rsid w:val="00194E74"/>
    <w:rsid w:val="00194FB0"/>
    <w:rsid w:val="00195687"/>
    <w:rsid w:val="001961D7"/>
    <w:rsid w:val="0019787C"/>
    <w:rsid w:val="001A0E18"/>
    <w:rsid w:val="001A1AB2"/>
    <w:rsid w:val="001A245D"/>
    <w:rsid w:val="001A271A"/>
    <w:rsid w:val="001A2CF0"/>
    <w:rsid w:val="001A2D1F"/>
    <w:rsid w:val="001A2D5E"/>
    <w:rsid w:val="001A37BF"/>
    <w:rsid w:val="001A3EC3"/>
    <w:rsid w:val="001A60CE"/>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152E"/>
    <w:rsid w:val="001C4249"/>
    <w:rsid w:val="001C4404"/>
    <w:rsid w:val="001C5FCD"/>
    <w:rsid w:val="001C764C"/>
    <w:rsid w:val="001D02E2"/>
    <w:rsid w:val="001D11A9"/>
    <w:rsid w:val="001D1864"/>
    <w:rsid w:val="001D2555"/>
    <w:rsid w:val="001D2EDB"/>
    <w:rsid w:val="001D4C4F"/>
    <w:rsid w:val="001D505B"/>
    <w:rsid w:val="001D788C"/>
    <w:rsid w:val="001D7A14"/>
    <w:rsid w:val="001D7C39"/>
    <w:rsid w:val="001E0FC9"/>
    <w:rsid w:val="001E1117"/>
    <w:rsid w:val="001E223C"/>
    <w:rsid w:val="001E31F6"/>
    <w:rsid w:val="001E3487"/>
    <w:rsid w:val="001E407B"/>
    <w:rsid w:val="001E445A"/>
    <w:rsid w:val="001E4D19"/>
    <w:rsid w:val="001E4D4C"/>
    <w:rsid w:val="001E51EC"/>
    <w:rsid w:val="001E593D"/>
    <w:rsid w:val="001E59CF"/>
    <w:rsid w:val="001E5D52"/>
    <w:rsid w:val="001E7894"/>
    <w:rsid w:val="001F088C"/>
    <w:rsid w:val="001F0B98"/>
    <w:rsid w:val="001F0BF6"/>
    <w:rsid w:val="001F168B"/>
    <w:rsid w:val="001F17EE"/>
    <w:rsid w:val="001F2196"/>
    <w:rsid w:val="001F258C"/>
    <w:rsid w:val="001F3133"/>
    <w:rsid w:val="001F371A"/>
    <w:rsid w:val="001F3AB3"/>
    <w:rsid w:val="001F41B0"/>
    <w:rsid w:val="001F43E8"/>
    <w:rsid w:val="001F4F46"/>
    <w:rsid w:val="001F4FFE"/>
    <w:rsid w:val="001F741C"/>
    <w:rsid w:val="001F7C37"/>
    <w:rsid w:val="00200E92"/>
    <w:rsid w:val="00201124"/>
    <w:rsid w:val="002011C2"/>
    <w:rsid w:val="00201DD7"/>
    <w:rsid w:val="0020240D"/>
    <w:rsid w:val="00202D83"/>
    <w:rsid w:val="002034E0"/>
    <w:rsid w:val="00205DBB"/>
    <w:rsid w:val="0020648B"/>
    <w:rsid w:val="00210D1C"/>
    <w:rsid w:val="00211893"/>
    <w:rsid w:val="002126DC"/>
    <w:rsid w:val="00213F7F"/>
    <w:rsid w:val="0021429F"/>
    <w:rsid w:val="0021510A"/>
    <w:rsid w:val="002160BF"/>
    <w:rsid w:val="0021715B"/>
    <w:rsid w:val="00217E24"/>
    <w:rsid w:val="00220080"/>
    <w:rsid w:val="0022100E"/>
    <w:rsid w:val="00221AE8"/>
    <w:rsid w:val="00221C32"/>
    <w:rsid w:val="00221ED1"/>
    <w:rsid w:val="0022494D"/>
    <w:rsid w:val="00225152"/>
    <w:rsid w:val="00226254"/>
    <w:rsid w:val="002266C8"/>
    <w:rsid w:val="00227192"/>
    <w:rsid w:val="00227309"/>
    <w:rsid w:val="0023073B"/>
    <w:rsid w:val="00230CD2"/>
    <w:rsid w:val="00232212"/>
    <w:rsid w:val="002334D2"/>
    <w:rsid w:val="00234558"/>
    <w:rsid w:val="00235325"/>
    <w:rsid w:val="00235849"/>
    <w:rsid w:val="00236289"/>
    <w:rsid w:val="002363F3"/>
    <w:rsid w:val="00236686"/>
    <w:rsid w:val="0023712D"/>
    <w:rsid w:val="0023753E"/>
    <w:rsid w:val="0023756D"/>
    <w:rsid w:val="00237730"/>
    <w:rsid w:val="00237814"/>
    <w:rsid w:val="002422C3"/>
    <w:rsid w:val="0024349C"/>
    <w:rsid w:val="002436BA"/>
    <w:rsid w:val="002452AC"/>
    <w:rsid w:val="00245D6E"/>
    <w:rsid w:val="002472C3"/>
    <w:rsid w:val="00250A64"/>
    <w:rsid w:val="00250BB9"/>
    <w:rsid w:val="00250D0D"/>
    <w:rsid w:val="00250DD2"/>
    <w:rsid w:val="00251030"/>
    <w:rsid w:val="0025399F"/>
    <w:rsid w:val="00253F08"/>
    <w:rsid w:val="00254678"/>
    <w:rsid w:val="0025639C"/>
    <w:rsid w:val="002565FB"/>
    <w:rsid w:val="00256605"/>
    <w:rsid w:val="00256D3E"/>
    <w:rsid w:val="00256FBC"/>
    <w:rsid w:val="00257A9A"/>
    <w:rsid w:val="002603D2"/>
    <w:rsid w:val="00262858"/>
    <w:rsid w:val="00263588"/>
    <w:rsid w:val="00264A2F"/>
    <w:rsid w:val="00265ECA"/>
    <w:rsid w:val="00266E2E"/>
    <w:rsid w:val="0026757B"/>
    <w:rsid w:val="00267CB3"/>
    <w:rsid w:val="00272BC7"/>
    <w:rsid w:val="00273BBA"/>
    <w:rsid w:val="002748A8"/>
    <w:rsid w:val="00274BB2"/>
    <w:rsid w:val="00274FBF"/>
    <w:rsid w:val="00275567"/>
    <w:rsid w:val="00275EEC"/>
    <w:rsid w:val="002760E5"/>
    <w:rsid w:val="0027686A"/>
    <w:rsid w:val="002769C1"/>
    <w:rsid w:val="002803B7"/>
    <w:rsid w:val="002803E8"/>
    <w:rsid w:val="00280F10"/>
    <w:rsid w:val="00282049"/>
    <w:rsid w:val="002831A1"/>
    <w:rsid w:val="0028368A"/>
    <w:rsid w:val="00283A91"/>
    <w:rsid w:val="00283B7E"/>
    <w:rsid w:val="00284E6F"/>
    <w:rsid w:val="0028541F"/>
    <w:rsid w:val="0028643D"/>
    <w:rsid w:val="00286C9C"/>
    <w:rsid w:val="00286D1E"/>
    <w:rsid w:val="002873FF"/>
    <w:rsid w:val="00287AC8"/>
    <w:rsid w:val="00287E98"/>
    <w:rsid w:val="002909B3"/>
    <w:rsid w:val="00290AC0"/>
    <w:rsid w:val="002910E0"/>
    <w:rsid w:val="00291C5A"/>
    <w:rsid w:val="00291DD5"/>
    <w:rsid w:val="00293BA6"/>
    <w:rsid w:val="00294310"/>
    <w:rsid w:val="0029445E"/>
    <w:rsid w:val="00294ED0"/>
    <w:rsid w:val="0029552C"/>
    <w:rsid w:val="00295806"/>
    <w:rsid w:val="00296F01"/>
    <w:rsid w:val="00297AAD"/>
    <w:rsid w:val="002A032B"/>
    <w:rsid w:val="002A09F5"/>
    <w:rsid w:val="002A14C6"/>
    <w:rsid w:val="002A3BCD"/>
    <w:rsid w:val="002A4BFB"/>
    <w:rsid w:val="002A4F1D"/>
    <w:rsid w:val="002A5178"/>
    <w:rsid w:val="002A700A"/>
    <w:rsid w:val="002A7513"/>
    <w:rsid w:val="002A7531"/>
    <w:rsid w:val="002B01B3"/>
    <w:rsid w:val="002B13DD"/>
    <w:rsid w:val="002B2891"/>
    <w:rsid w:val="002B29C3"/>
    <w:rsid w:val="002B2AD9"/>
    <w:rsid w:val="002B37FD"/>
    <w:rsid w:val="002B3C94"/>
    <w:rsid w:val="002B47E2"/>
    <w:rsid w:val="002B4A7C"/>
    <w:rsid w:val="002B52AC"/>
    <w:rsid w:val="002B55AC"/>
    <w:rsid w:val="002B56E1"/>
    <w:rsid w:val="002B5713"/>
    <w:rsid w:val="002B689A"/>
    <w:rsid w:val="002C0D02"/>
    <w:rsid w:val="002C0D6E"/>
    <w:rsid w:val="002C0E7B"/>
    <w:rsid w:val="002C4F3C"/>
    <w:rsid w:val="002C6B42"/>
    <w:rsid w:val="002C7996"/>
    <w:rsid w:val="002D0DE5"/>
    <w:rsid w:val="002D0E03"/>
    <w:rsid w:val="002D0FB3"/>
    <w:rsid w:val="002D0FC8"/>
    <w:rsid w:val="002D1415"/>
    <w:rsid w:val="002D1A06"/>
    <w:rsid w:val="002D3BC7"/>
    <w:rsid w:val="002D434C"/>
    <w:rsid w:val="002D4A08"/>
    <w:rsid w:val="002D5BC2"/>
    <w:rsid w:val="002D5C16"/>
    <w:rsid w:val="002D68AC"/>
    <w:rsid w:val="002D7267"/>
    <w:rsid w:val="002E0213"/>
    <w:rsid w:val="002E0B78"/>
    <w:rsid w:val="002E0CC8"/>
    <w:rsid w:val="002E16E6"/>
    <w:rsid w:val="002E1EEE"/>
    <w:rsid w:val="002E1FBE"/>
    <w:rsid w:val="002E2804"/>
    <w:rsid w:val="002E4B7E"/>
    <w:rsid w:val="002E568B"/>
    <w:rsid w:val="002E64D3"/>
    <w:rsid w:val="002E7315"/>
    <w:rsid w:val="002E73D8"/>
    <w:rsid w:val="002E7A89"/>
    <w:rsid w:val="002F0513"/>
    <w:rsid w:val="002F0A66"/>
    <w:rsid w:val="002F0F6F"/>
    <w:rsid w:val="002F14CC"/>
    <w:rsid w:val="002F1CE2"/>
    <w:rsid w:val="002F30AB"/>
    <w:rsid w:val="002F3129"/>
    <w:rsid w:val="002F4F78"/>
    <w:rsid w:val="002F64C9"/>
    <w:rsid w:val="002F6FA5"/>
    <w:rsid w:val="00300884"/>
    <w:rsid w:val="00300A82"/>
    <w:rsid w:val="00300D52"/>
    <w:rsid w:val="0030544A"/>
    <w:rsid w:val="003057FB"/>
    <w:rsid w:val="003059E2"/>
    <w:rsid w:val="003077A7"/>
    <w:rsid w:val="00307A19"/>
    <w:rsid w:val="00310C1D"/>
    <w:rsid w:val="003118CB"/>
    <w:rsid w:val="00312E7D"/>
    <w:rsid w:val="0031461F"/>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783"/>
    <w:rsid w:val="00322ED8"/>
    <w:rsid w:val="00323020"/>
    <w:rsid w:val="00324196"/>
    <w:rsid w:val="00324A47"/>
    <w:rsid w:val="003302E0"/>
    <w:rsid w:val="00330A68"/>
    <w:rsid w:val="00330BBB"/>
    <w:rsid w:val="00330C9F"/>
    <w:rsid w:val="00331182"/>
    <w:rsid w:val="00332498"/>
    <w:rsid w:val="0033284B"/>
    <w:rsid w:val="003332FB"/>
    <w:rsid w:val="00335405"/>
    <w:rsid w:val="00336BC5"/>
    <w:rsid w:val="00336E3C"/>
    <w:rsid w:val="00340717"/>
    <w:rsid w:val="003426F2"/>
    <w:rsid w:val="00342BAC"/>
    <w:rsid w:val="0034318E"/>
    <w:rsid w:val="003432F1"/>
    <w:rsid w:val="00343784"/>
    <w:rsid w:val="00343B75"/>
    <w:rsid w:val="00343EF2"/>
    <w:rsid w:val="00345259"/>
    <w:rsid w:val="00347079"/>
    <w:rsid w:val="0034789F"/>
    <w:rsid w:val="00350C46"/>
    <w:rsid w:val="00351ADC"/>
    <w:rsid w:val="00352EFC"/>
    <w:rsid w:val="00353390"/>
    <w:rsid w:val="003539A9"/>
    <w:rsid w:val="00353C20"/>
    <w:rsid w:val="003543B0"/>
    <w:rsid w:val="00354451"/>
    <w:rsid w:val="0035462D"/>
    <w:rsid w:val="00356866"/>
    <w:rsid w:val="00356E74"/>
    <w:rsid w:val="0036093D"/>
    <w:rsid w:val="003609C8"/>
    <w:rsid w:val="00361301"/>
    <w:rsid w:val="0036231F"/>
    <w:rsid w:val="00362973"/>
    <w:rsid w:val="003659E6"/>
    <w:rsid w:val="0036631F"/>
    <w:rsid w:val="00366546"/>
    <w:rsid w:val="00366B30"/>
    <w:rsid w:val="00367389"/>
    <w:rsid w:val="003701A7"/>
    <w:rsid w:val="0037029F"/>
    <w:rsid w:val="00370499"/>
    <w:rsid w:val="003721B3"/>
    <w:rsid w:val="0037450A"/>
    <w:rsid w:val="00374CA1"/>
    <w:rsid w:val="003750B5"/>
    <w:rsid w:val="003757F8"/>
    <w:rsid w:val="00375C3A"/>
    <w:rsid w:val="00375C89"/>
    <w:rsid w:val="0037730B"/>
    <w:rsid w:val="00380357"/>
    <w:rsid w:val="003818A0"/>
    <w:rsid w:val="00381B93"/>
    <w:rsid w:val="00384060"/>
    <w:rsid w:val="00384363"/>
    <w:rsid w:val="00385674"/>
    <w:rsid w:val="0039014B"/>
    <w:rsid w:val="0039057F"/>
    <w:rsid w:val="0039218C"/>
    <w:rsid w:val="0039228A"/>
    <w:rsid w:val="0039280E"/>
    <w:rsid w:val="00392D7B"/>
    <w:rsid w:val="0039352C"/>
    <w:rsid w:val="00393E06"/>
    <w:rsid w:val="003954C4"/>
    <w:rsid w:val="00396EEB"/>
    <w:rsid w:val="00397143"/>
    <w:rsid w:val="00397243"/>
    <w:rsid w:val="00397BC3"/>
    <w:rsid w:val="00397F52"/>
    <w:rsid w:val="003A0465"/>
    <w:rsid w:val="003A0E15"/>
    <w:rsid w:val="003A16ED"/>
    <w:rsid w:val="003A2116"/>
    <w:rsid w:val="003A27BB"/>
    <w:rsid w:val="003A2E2F"/>
    <w:rsid w:val="003A3297"/>
    <w:rsid w:val="003A346B"/>
    <w:rsid w:val="003A3513"/>
    <w:rsid w:val="003A3534"/>
    <w:rsid w:val="003A4A03"/>
    <w:rsid w:val="003A4F0D"/>
    <w:rsid w:val="003A605E"/>
    <w:rsid w:val="003A627A"/>
    <w:rsid w:val="003A6F4C"/>
    <w:rsid w:val="003B029E"/>
    <w:rsid w:val="003B0617"/>
    <w:rsid w:val="003B3439"/>
    <w:rsid w:val="003B3BC6"/>
    <w:rsid w:val="003B3CDE"/>
    <w:rsid w:val="003B43E6"/>
    <w:rsid w:val="003B45DA"/>
    <w:rsid w:val="003B4A8C"/>
    <w:rsid w:val="003B505D"/>
    <w:rsid w:val="003B639E"/>
    <w:rsid w:val="003B6C60"/>
    <w:rsid w:val="003C0756"/>
    <w:rsid w:val="003C08FD"/>
    <w:rsid w:val="003C140C"/>
    <w:rsid w:val="003C1C85"/>
    <w:rsid w:val="003C2A81"/>
    <w:rsid w:val="003C2CE8"/>
    <w:rsid w:val="003C3097"/>
    <w:rsid w:val="003C50B3"/>
    <w:rsid w:val="003C5404"/>
    <w:rsid w:val="003C5C73"/>
    <w:rsid w:val="003C5CD8"/>
    <w:rsid w:val="003C62F0"/>
    <w:rsid w:val="003C7548"/>
    <w:rsid w:val="003C7954"/>
    <w:rsid w:val="003C7C27"/>
    <w:rsid w:val="003D028F"/>
    <w:rsid w:val="003D04F5"/>
    <w:rsid w:val="003D0624"/>
    <w:rsid w:val="003D2D2D"/>
    <w:rsid w:val="003D3567"/>
    <w:rsid w:val="003D46B1"/>
    <w:rsid w:val="003D55D3"/>
    <w:rsid w:val="003D568C"/>
    <w:rsid w:val="003D573A"/>
    <w:rsid w:val="003D6500"/>
    <w:rsid w:val="003D7AE9"/>
    <w:rsid w:val="003E08DC"/>
    <w:rsid w:val="003E0AF3"/>
    <w:rsid w:val="003E1740"/>
    <w:rsid w:val="003E2DAA"/>
    <w:rsid w:val="003E305F"/>
    <w:rsid w:val="003E3510"/>
    <w:rsid w:val="003E459F"/>
    <w:rsid w:val="003E58F1"/>
    <w:rsid w:val="003E5A24"/>
    <w:rsid w:val="003E61B7"/>
    <w:rsid w:val="003E6685"/>
    <w:rsid w:val="003E6A2B"/>
    <w:rsid w:val="003E6FD7"/>
    <w:rsid w:val="003E773A"/>
    <w:rsid w:val="003F0AA2"/>
    <w:rsid w:val="003F1036"/>
    <w:rsid w:val="003F1F52"/>
    <w:rsid w:val="003F29C5"/>
    <w:rsid w:val="003F3559"/>
    <w:rsid w:val="003F4BCB"/>
    <w:rsid w:val="003F4C6D"/>
    <w:rsid w:val="003F5035"/>
    <w:rsid w:val="003F5F5A"/>
    <w:rsid w:val="003F61CE"/>
    <w:rsid w:val="003F66B0"/>
    <w:rsid w:val="003F78DD"/>
    <w:rsid w:val="003F7B3D"/>
    <w:rsid w:val="00400962"/>
    <w:rsid w:val="004029FE"/>
    <w:rsid w:val="004036DF"/>
    <w:rsid w:val="0040435D"/>
    <w:rsid w:val="004047B4"/>
    <w:rsid w:val="0040598E"/>
    <w:rsid w:val="00405AD0"/>
    <w:rsid w:val="00405CCD"/>
    <w:rsid w:val="00405D8D"/>
    <w:rsid w:val="00406A03"/>
    <w:rsid w:val="00406E83"/>
    <w:rsid w:val="00411B24"/>
    <w:rsid w:val="004124A2"/>
    <w:rsid w:val="00412A64"/>
    <w:rsid w:val="004133DA"/>
    <w:rsid w:val="0041371B"/>
    <w:rsid w:val="00413C5A"/>
    <w:rsid w:val="00413DAD"/>
    <w:rsid w:val="00413ECD"/>
    <w:rsid w:val="00413FFE"/>
    <w:rsid w:val="00414948"/>
    <w:rsid w:val="00416A8E"/>
    <w:rsid w:val="00416A9C"/>
    <w:rsid w:val="004209AD"/>
    <w:rsid w:val="00421BC8"/>
    <w:rsid w:val="00424940"/>
    <w:rsid w:val="00425B31"/>
    <w:rsid w:val="00425C9A"/>
    <w:rsid w:val="00425D9B"/>
    <w:rsid w:val="00426C94"/>
    <w:rsid w:val="0042766F"/>
    <w:rsid w:val="004277DD"/>
    <w:rsid w:val="00427A84"/>
    <w:rsid w:val="00431A0E"/>
    <w:rsid w:val="004325B2"/>
    <w:rsid w:val="004325DC"/>
    <w:rsid w:val="00432D19"/>
    <w:rsid w:val="00433404"/>
    <w:rsid w:val="00434351"/>
    <w:rsid w:val="004343F7"/>
    <w:rsid w:val="00434890"/>
    <w:rsid w:val="00434D38"/>
    <w:rsid w:val="00434E4B"/>
    <w:rsid w:val="004358FE"/>
    <w:rsid w:val="00435AED"/>
    <w:rsid w:val="00435F16"/>
    <w:rsid w:val="00437E60"/>
    <w:rsid w:val="00437F2D"/>
    <w:rsid w:val="0044078B"/>
    <w:rsid w:val="00441147"/>
    <w:rsid w:val="00441183"/>
    <w:rsid w:val="004416D0"/>
    <w:rsid w:val="0044170A"/>
    <w:rsid w:val="00442D03"/>
    <w:rsid w:val="00442E05"/>
    <w:rsid w:val="00444B81"/>
    <w:rsid w:val="00445041"/>
    <w:rsid w:val="004461EA"/>
    <w:rsid w:val="00447652"/>
    <w:rsid w:val="00450551"/>
    <w:rsid w:val="00450568"/>
    <w:rsid w:val="00450988"/>
    <w:rsid w:val="004524D2"/>
    <w:rsid w:val="00452B60"/>
    <w:rsid w:val="00452DEF"/>
    <w:rsid w:val="004533DE"/>
    <w:rsid w:val="00453933"/>
    <w:rsid w:val="00453F31"/>
    <w:rsid w:val="00454741"/>
    <w:rsid w:val="00455120"/>
    <w:rsid w:val="004553D5"/>
    <w:rsid w:val="00455BE0"/>
    <w:rsid w:val="00456A2C"/>
    <w:rsid w:val="00457220"/>
    <w:rsid w:val="004577B5"/>
    <w:rsid w:val="00457F61"/>
    <w:rsid w:val="004604A6"/>
    <w:rsid w:val="00460859"/>
    <w:rsid w:val="00462258"/>
    <w:rsid w:val="0046513E"/>
    <w:rsid w:val="004658E1"/>
    <w:rsid w:val="00466AE0"/>
    <w:rsid w:val="004709AE"/>
    <w:rsid w:val="00471895"/>
    <w:rsid w:val="00471DFB"/>
    <w:rsid w:val="00473527"/>
    <w:rsid w:val="004750C7"/>
    <w:rsid w:val="0047518E"/>
    <w:rsid w:val="004754CA"/>
    <w:rsid w:val="00475B72"/>
    <w:rsid w:val="004761E7"/>
    <w:rsid w:val="00477067"/>
    <w:rsid w:val="00477542"/>
    <w:rsid w:val="004801C8"/>
    <w:rsid w:val="004816E0"/>
    <w:rsid w:val="00481F93"/>
    <w:rsid w:val="00482B0F"/>
    <w:rsid w:val="00483B30"/>
    <w:rsid w:val="00484454"/>
    <w:rsid w:val="004847FB"/>
    <w:rsid w:val="004858C8"/>
    <w:rsid w:val="00485EE8"/>
    <w:rsid w:val="0048639B"/>
    <w:rsid w:val="004865C1"/>
    <w:rsid w:val="004866D9"/>
    <w:rsid w:val="00487CC6"/>
    <w:rsid w:val="004913BA"/>
    <w:rsid w:val="00491E90"/>
    <w:rsid w:val="00492C36"/>
    <w:rsid w:val="00492C5E"/>
    <w:rsid w:val="004934C1"/>
    <w:rsid w:val="00493600"/>
    <w:rsid w:val="00493A2B"/>
    <w:rsid w:val="0049502E"/>
    <w:rsid w:val="00495B95"/>
    <w:rsid w:val="00497350"/>
    <w:rsid w:val="004977DC"/>
    <w:rsid w:val="004A07C1"/>
    <w:rsid w:val="004A207A"/>
    <w:rsid w:val="004A21D2"/>
    <w:rsid w:val="004A23F3"/>
    <w:rsid w:val="004A377E"/>
    <w:rsid w:val="004A393D"/>
    <w:rsid w:val="004A3DDE"/>
    <w:rsid w:val="004A40E2"/>
    <w:rsid w:val="004A4233"/>
    <w:rsid w:val="004A50CC"/>
    <w:rsid w:val="004A517C"/>
    <w:rsid w:val="004A6219"/>
    <w:rsid w:val="004A6318"/>
    <w:rsid w:val="004A683F"/>
    <w:rsid w:val="004A6E73"/>
    <w:rsid w:val="004A7CAF"/>
    <w:rsid w:val="004B00F7"/>
    <w:rsid w:val="004B0268"/>
    <w:rsid w:val="004B1488"/>
    <w:rsid w:val="004B1F3C"/>
    <w:rsid w:val="004B4942"/>
    <w:rsid w:val="004B58AF"/>
    <w:rsid w:val="004B598A"/>
    <w:rsid w:val="004B5EBD"/>
    <w:rsid w:val="004B6F9F"/>
    <w:rsid w:val="004B786B"/>
    <w:rsid w:val="004C265F"/>
    <w:rsid w:val="004C32E0"/>
    <w:rsid w:val="004C347F"/>
    <w:rsid w:val="004C3D7A"/>
    <w:rsid w:val="004C43C3"/>
    <w:rsid w:val="004C4700"/>
    <w:rsid w:val="004C4CC7"/>
    <w:rsid w:val="004C7001"/>
    <w:rsid w:val="004C74E2"/>
    <w:rsid w:val="004D0573"/>
    <w:rsid w:val="004D1C55"/>
    <w:rsid w:val="004D1D6A"/>
    <w:rsid w:val="004D2CC8"/>
    <w:rsid w:val="004D2E20"/>
    <w:rsid w:val="004D319C"/>
    <w:rsid w:val="004D3578"/>
    <w:rsid w:val="004D3618"/>
    <w:rsid w:val="004D419D"/>
    <w:rsid w:val="004D454D"/>
    <w:rsid w:val="004D4661"/>
    <w:rsid w:val="004D74E4"/>
    <w:rsid w:val="004E01A1"/>
    <w:rsid w:val="004E026A"/>
    <w:rsid w:val="004E14D1"/>
    <w:rsid w:val="004E18A1"/>
    <w:rsid w:val="004E1CFE"/>
    <w:rsid w:val="004E213A"/>
    <w:rsid w:val="004E2700"/>
    <w:rsid w:val="004E297D"/>
    <w:rsid w:val="004E333E"/>
    <w:rsid w:val="004E3B65"/>
    <w:rsid w:val="004E486A"/>
    <w:rsid w:val="004E4CC8"/>
    <w:rsid w:val="004E767F"/>
    <w:rsid w:val="004F0017"/>
    <w:rsid w:val="004F0D11"/>
    <w:rsid w:val="004F2BCA"/>
    <w:rsid w:val="004F2DA0"/>
    <w:rsid w:val="004F39B4"/>
    <w:rsid w:val="004F3C90"/>
    <w:rsid w:val="004F4192"/>
    <w:rsid w:val="004F425A"/>
    <w:rsid w:val="004F5A72"/>
    <w:rsid w:val="004F61EA"/>
    <w:rsid w:val="004F636A"/>
    <w:rsid w:val="004F6FD5"/>
    <w:rsid w:val="004F7223"/>
    <w:rsid w:val="00500415"/>
    <w:rsid w:val="0050106A"/>
    <w:rsid w:val="005015C0"/>
    <w:rsid w:val="00502E13"/>
    <w:rsid w:val="00503A4A"/>
    <w:rsid w:val="005046C7"/>
    <w:rsid w:val="005059D8"/>
    <w:rsid w:val="00506003"/>
    <w:rsid w:val="005074B9"/>
    <w:rsid w:val="00507AE3"/>
    <w:rsid w:val="00510C65"/>
    <w:rsid w:val="0051281D"/>
    <w:rsid w:val="00512AF2"/>
    <w:rsid w:val="00513147"/>
    <w:rsid w:val="00513155"/>
    <w:rsid w:val="005131F5"/>
    <w:rsid w:val="00513387"/>
    <w:rsid w:val="0051387B"/>
    <w:rsid w:val="00514121"/>
    <w:rsid w:val="005144D8"/>
    <w:rsid w:val="00514B00"/>
    <w:rsid w:val="00514D80"/>
    <w:rsid w:val="005154D8"/>
    <w:rsid w:val="00515577"/>
    <w:rsid w:val="0051561E"/>
    <w:rsid w:val="00515861"/>
    <w:rsid w:val="00515DAE"/>
    <w:rsid w:val="00516A1E"/>
    <w:rsid w:val="0052053D"/>
    <w:rsid w:val="00520555"/>
    <w:rsid w:val="00520BFC"/>
    <w:rsid w:val="005210A6"/>
    <w:rsid w:val="005214C3"/>
    <w:rsid w:val="0052153A"/>
    <w:rsid w:val="00523108"/>
    <w:rsid w:val="00524267"/>
    <w:rsid w:val="00524D5C"/>
    <w:rsid w:val="005258F3"/>
    <w:rsid w:val="00525C1D"/>
    <w:rsid w:val="00525D9F"/>
    <w:rsid w:val="00525FB8"/>
    <w:rsid w:val="00526AC9"/>
    <w:rsid w:val="00526DB5"/>
    <w:rsid w:val="00526E31"/>
    <w:rsid w:val="00527424"/>
    <w:rsid w:val="00527602"/>
    <w:rsid w:val="005277B6"/>
    <w:rsid w:val="005314B2"/>
    <w:rsid w:val="00531B0E"/>
    <w:rsid w:val="00531B34"/>
    <w:rsid w:val="005320EA"/>
    <w:rsid w:val="00533C08"/>
    <w:rsid w:val="00534309"/>
    <w:rsid w:val="00535110"/>
    <w:rsid w:val="00535D3C"/>
    <w:rsid w:val="00536F46"/>
    <w:rsid w:val="0053751A"/>
    <w:rsid w:val="00537D33"/>
    <w:rsid w:val="00540FEB"/>
    <w:rsid w:val="005412D5"/>
    <w:rsid w:val="0054149C"/>
    <w:rsid w:val="00541595"/>
    <w:rsid w:val="00543623"/>
    <w:rsid w:val="00543D5F"/>
    <w:rsid w:val="00543E6C"/>
    <w:rsid w:val="00543F7A"/>
    <w:rsid w:val="00544169"/>
    <w:rsid w:val="005458C6"/>
    <w:rsid w:val="00545DD2"/>
    <w:rsid w:val="00545F03"/>
    <w:rsid w:val="00546CC4"/>
    <w:rsid w:val="00546E0D"/>
    <w:rsid w:val="0055026E"/>
    <w:rsid w:val="00550968"/>
    <w:rsid w:val="005511E1"/>
    <w:rsid w:val="00551528"/>
    <w:rsid w:val="005518F6"/>
    <w:rsid w:val="00552D34"/>
    <w:rsid w:val="00553215"/>
    <w:rsid w:val="005535E6"/>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CFE"/>
    <w:rsid w:val="00566F59"/>
    <w:rsid w:val="00567C60"/>
    <w:rsid w:val="00570A3C"/>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FA7"/>
    <w:rsid w:val="005869B7"/>
    <w:rsid w:val="0058757E"/>
    <w:rsid w:val="00587DEC"/>
    <w:rsid w:val="00590323"/>
    <w:rsid w:val="00591151"/>
    <w:rsid w:val="0059130A"/>
    <w:rsid w:val="00591D2D"/>
    <w:rsid w:val="00593099"/>
    <w:rsid w:val="00593702"/>
    <w:rsid w:val="0059400B"/>
    <w:rsid w:val="00594C3B"/>
    <w:rsid w:val="00595122"/>
    <w:rsid w:val="00595B41"/>
    <w:rsid w:val="005960D1"/>
    <w:rsid w:val="0059653C"/>
    <w:rsid w:val="005A05D1"/>
    <w:rsid w:val="005A0EC6"/>
    <w:rsid w:val="005A1164"/>
    <w:rsid w:val="005A1511"/>
    <w:rsid w:val="005A17D1"/>
    <w:rsid w:val="005A1875"/>
    <w:rsid w:val="005A18FF"/>
    <w:rsid w:val="005A1DDB"/>
    <w:rsid w:val="005A1E12"/>
    <w:rsid w:val="005A2CDD"/>
    <w:rsid w:val="005A3A4E"/>
    <w:rsid w:val="005A4BD5"/>
    <w:rsid w:val="005A4E05"/>
    <w:rsid w:val="005A58DD"/>
    <w:rsid w:val="005A7688"/>
    <w:rsid w:val="005A7CD0"/>
    <w:rsid w:val="005B036A"/>
    <w:rsid w:val="005B0F9D"/>
    <w:rsid w:val="005B2216"/>
    <w:rsid w:val="005B2564"/>
    <w:rsid w:val="005B2864"/>
    <w:rsid w:val="005B337D"/>
    <w:rsid w:val="005B35E7"/>
    <w:rsid w:val="005B3699"/>
    <w:rsid w:val="005B50B2"/>
    <w:rsid w:val="005B544A"/>
    <w:rsid w:val="005B69D4"/>
    <w:rsid w:val="005B7A7E"/>
    <w:rsid w:val="005B7C9B"/>
    <w:rsid w:val="005C032F"/>
    <w:rsid w:val="005C0B19"/>
    <w:rsid w:val="005C2974"/>
    <w:rsid w:val="005C3423"/>
    <w:rsid w:val="005C4396"/>
    <w:rsid w:val="005C439E"/>
    <w:rsid w:val="005C4C2B"/>
    <w:rsid w:val="005C4FF4"/>
    <w:rsid w:val="005C5182"/>
    <w:rsid w:val="005C57D0"/>
    <w:rsid w:val="005C5AB6"/>
    <w:rsid w:val="005D041F"/>
    <w:rsid w:val="005D043B"/>
    <w:rsid w:val="005D0BCE"/>
    <w:rsid w:val="005D2382"/>
    <w:rsid w:val="005D2D20"/>
    <w:rsid w:val="005D2F0C"/>
    <w:rsid w:val="005D3069"/>
    <w:rsid w:val="005D31A1"/>
    <w:rsid w:val="005D3285"/>
    <w:rsid w:val="005D4261"/>
    <w:rsid w:val="005D4A2C"/>
    <w:rsid w:val="005D5219"/>
    <w:rsid w:val="005D5684"/>
    <w:rsid w:val="005D56BA"/>
    <w:rsid w:val="005D5CFF"/>
    <w:rsid w:val="005D63F5"/>
    <w:rsid w:val="005D66DD"/>
    <w:rsid w:val="005D709A"/>
    <w:rsid w:val="005D741E"/>
    <w:rsid w:val="005E0804"/>
    <w:rsid w:val="005E08D4"/>
    <w:rsid w:val="005E1593"/>
    <w:rsid w:val="005E282D"/>
    <w:rsid w:val="005E28B3"/>
    <w:rsid w:val="005E3435"/>
    <w:rsid w:val="005E433F"/>
    <w:rsid w:val="005E4606"/>
    <w:rsid w:val="005E4BAF"/>
    <w:rsid w:val="005E503E"/>
    <w:rsid w:val="005E5985"/>
    <w:rsid w:val="005E5B9C"/>
    <w:rsid w:val="005F0D63"/>
    <w:rsid w:val="005F1363"/>
    <w:rsid w:val="005F14B5"/>
    <w:rsid w:val="005F2CEB"/>
    <w:rsid w:val="005F3BCF"/>
    <w:rsid w:val="005F3F31"/>
    <w:rsid w:val="005F5514"/>
    <w:rsid w:val="005F5CA1"/>
    <w:rsid w:val="005F6496"/>
    <w:rsid w:val="005F6DA1"/>
    <w:rsid w:val="005F7AED"/>
    <w:rsid w:val="00601467"/>
    <w:rsid w:val="00601AAC"/>
    <w:rsid w:val="00603579"/>
    <w:rsid w:val="006038C3"/>
    <w:rsid w:val="00603F88"/>
    <w:rsid w:val="00606B19"/>
    <w:rsid w:val="00607422"/>
    <w:rsid w:val="00607B1C"/>
    <w:rsid w:val="006105F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0D2"/>
    <w:rsid w:val="00621306"/>
    <w:rsid w:val="00621DCD"/>
    <w:rsid w:val="00622255"/>
    <w:rsid w:val="00622687"/>
    <w:rsid w:val="006243ED"/>
    <w:rsid w:val="00624539"/>
    <w:rsid w:val="00625BC2"/>
    <w:rsid w:val="00626497"/>
    <w:rsid w:val="00626D9E"/>
    <w:rsid w:val="00627242"/>
    <w:rsid w:val="00631285"/>
    <w:rsid w:val="00631A36"/>
    <w:rsid w:val="00631A3C"/>
    <w:rsid w:val="00631F15"/>
    <w:rsid w:val="00632C50"/>
    <w:rsid w:val="00633099"/>
    <w:rsid w:val="006331F4"/>
    <w:rsid w:val="006336DF"/>
    <w:rsid w:val="00634363"/>
    <w:rsid w:val="00635722"/>
    <w:rsid w:val="00636AFA"/>
    <w:rsid w:val="00636C27"/>
    <w:rsid w:val="006405C1"/>
    <w:rsid w:val="00640636"/>
    <w:rsid w:val="0064315F"/>
    <w:rsid w:val="0064380A"/>
    <w:rsid w:val="00645A57"/>
    <w:rsid w:val="0064602B"/>
    <w:rsid w:val="00647034"/>
    <w:rsid w:val="006472CA"/>
    <w:rsid w:val="0064784F"/>
    <w:rsid w:val="00647EDC"/>
    <w:rsid w:val="006500F1"/>
    <w:rsid w:val="006508DC"/>
    <w:rsid w:val="00650915"/>
    <w:rsid w:val="00650B2A"/>
    <w:rsid w:val="006518DC"/>
    <w:rsid w:val="0065288E"/>
    <w:rsid w:val="00652960"/>
    <w:rsid w:val="00652FDA"/>
    <w:rsid w:val="0065387E"/>
    <w:rsid w:val="00653BE4"/>
    <w:rsid w:val="006544C3"/>
    <w:rsid w:val="00654692"/>
    <w:rsid w:val="0065606B"/>
    <w:rsid w:val="006562E1"/>
    <w:rsid w:val="006564CA"/>
    <w:rsid w:val="00656D02"/>
    <w:rsid w:val="006574A1"/>
    <w:rsid w:val="0065765D"/>
    <w:rsid w:val="00657F54"/>
    <w:rsid w:val="0066025A"/>
    <w:rsid w:val="00660C54"/>
    <w:rsid w:val="00661040"/>
    <w:rsid w:val="00661046"/>
    <w:rsid w:val="006617DD"/>
    <w:rsid w:val="00661960"/>
    <w:rsid w:val="00666262"/>
    <w:rsid w:val="00666270"/>
    <w:rsid w:val="00666CFD"/>
    <w:rsid w:val="0066726C"/>
    <w:rsid w:val="006678BD"/>
    <w:rsid w:val="006679A4"/>
    <w:rsid w:val="00667BCF"/>
    <w:rsid w:val="00670409"/>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3476"/>
    <w:rsid w:val="0068401A"/>
    <w:rsid w:val="0068410C"/>
    <w:rsid w:val="00685008"/>
    <w:rsid w:val="00685DBD"/>
    <w:rsid w:val="00686604"/>
    <w:rsid w:val="0068686C"/>
    <w:rsid w:val="00686D2C"/>
    <w:rsid w:val="00687274"/>
    <w:rsid w:val="00687D41"/>
    <w:rsid w:val="00690931"/>
    <w:rsid w:val="00690C10"/>
    <w:rsid w:val="00691DBD"/>
    <w:rsid w:val="00691ED7"/>
    <w:rsid w:val="00692463"/>
    <w:rsid w:val="00692FD7"/>
    <w:rsid w:val="006933F8"/>
    <w:rsid w:val="00694EAB"/>
    <w:rsid w:val="00694FA6"/>
    <w:rsid w:val="00696C3E"/>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2351"/>
    <w:rsid w:val="006B396F"/>
    <w:rsid w:val="006B4BC7"/>
    <w:rsid w:val="006B62C0"/>
    <w:rsid w:val="006B6824"/>
    <w:rsid w:val="006B6BBF"/>
    <w:rsid w:val="006B6E8C"/>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1BBC"/>
    <w:rsid w:val="006D2079"/>
    <w:rsid w:val="006D2C77"/>
    <w:rsid w:val="006D3A7E"/>
    <w:rsid w:val="006D45AE"/>
    <w:rsid w:val="006D462F"/>
    <w:rsid w:val="006D4D23"/>
    <w:rsid w:val="006D66CA"/>
    <w:rsid w:val="006D7417"/>
    <w:rsid w:val="006E19AE"/>
    <w:rsid w:val="006E2DFF"/>
    <w:rsid w:val="006E2F81"/>
    <w:rsid w:val="006E3C87"/>
    <w:rsid w:val="006E503F"/>
    <w:rsid w:val="006E5EA7"/>
    <w:rsid w:val="006E6F2E"/>
    <w:rsid w:val="006E7596"/>
    <w:rsid w:val="006E7C05"/>
    <w:rsid w:val="006E7D7E"/>
    <w:rsid w:val="006F07AA"/>
    <w:rsid w:val="006F1025"/>
    <w:rsid w:val="006F20D3"/>
    <w:rsid w:val="006F3777"/>
    <w:rsid w:val="006F396B"/>
    <w:rsid w:val="006F3AF7"/>
    <w:rsid w:val="006F3C10"/>
    <w:rsid w:val="006F3DE5"/>
    <w:rsid w:val="006F4D19"/>
    <w:rsid w:val="006F5148"/>
    <w:rsid w:val="006F55B9"/>
    <w:rsid w:val="006F5631"/>
    <w:rsid w:val="006F5A65"/>
    <w:rsid w:val="006F5E33"/>
    <w:rsid w:val="006F5E83"/>
    <w:rsid w:val="00700513"/>
    <w:rsid w:val="0070053B"/>
    <w:rsid w:val="007025DA"/>
    <w:rsid w:val="00702CCE"/>
    <w:rsid w:val="007037D0"/>
    <w:rsid w:val="00703A11"/>
    <w:rsid w:val="00703B6F"/>
    <w:rsid w:val="00704B81"/>
    <w:rsid w:val="00704C01"/>
    <w:rsid w:val="007050EB"/>
    <w:rsid w:val="00705613"/>
    <w:rsid w:val="007079BD"/>
    <w:rsid w:val="00712008"/>
    <w:rsid w:val="00713CE5"/>
    <w:rsid w:val="0071448B"/>
    <w:rsid w:val="007151D2"/>
    <w:rsid w:val="00715849"/>
    <w:rsid w:val="00715CDA"/>
    <w:rsid w:val="0071633D"/>
    <w:rsid w:val="0071657D"/>
    <w:rsid w:val="007213E1"/>
    <w:rsid w:val="0072223B"/>
    <w:rsid w:val="00723109"/>
    <w:rsid w:val="00723530"/>
    <w:rsid w:val="007239B0"/>
    <w:rsid w:val="007244EF"/>
    <w:rsid w:val="00724D17"/>
    <w:rsid w:val="007256E9"/>
    <w:rsid w:val="007266B5"/>
    <w:rsid w:val="00726989"/>
    <w:rsid w:val="00726E4A"/>
    <w:rsid w:val="00727BD6"/>
    <w:rsid w:val="00727E6A"/>
    <w:rsid w:val="00730192"/>
    <w:rsid w:val="00730347"/>
    <w:rsid w:val="00730858"/>
    <w:rsid w:val="007308A4"/>
    <w:rsid w:val="00730CB3"/>
    <w:rsid w:val="00732182"/>
    <w:rsid w:val="007326D8"/>
    <w:rsid w:val="00732C06"/>
    <w:rsid w:val="00732C2F"/>
    <w:rsid w:val="00733573"/>
    <w:rsid w:val="00733921"/>
    <w:rsid w:val="00733D3F"/>
    <w:rsid w:val="00734A5B"/>
    <w:rsid w:val="00734D06"/>
    <w:rsid w:val="00734E80"/>
    <w:rsid w:val="00735CA6"/>
    <w:rsid w:val="00735D19"/>
    <w:rsid w:val="00736E87"/>
    <w:rsid w:val="00737829"/>
    <w:rsid w:val="00737B2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3D8"/>
    <w:rsid w:val="00751654"/>
    <w:rsid w:val="0075215F"/>
    <w:rsid w:val="007532AC"/>
    <w:rsid w:val="00753B0E"/>
    <w:rsid w:val="007543CD"/>
    <w:rsid w:val="00754D86"/>
    <w:rsid w:val="0075604C"/>
    <w:rsid w:val="007568F3"/>
    <w:rsid w:val="00760D0D"/>
    <w:rsid w:val="007629CD"/>
    <w:rsid w:val="00763410"/>
    <w:rsid w:val="0076351A"/>
    <w:rsid w:val="0076461D"/>
    <w:rsid w:val="00764806"/>
    <w:rsid w:val="0076489F"/>
    <w:rsid w:val="00766342"/>
    <w:rsid w:val="0076739E"/>
    <w:rsid w:val="00767EF4"/>
    <w:rsid w:val="007706CC"/>
    <w:rsid w:val="00772A7E"/>
    <w:rsid w:val="00772F64"/>
    <w:rsid w:val="0077397C"/>
    <w:rsid w:val="00774292"/>
    <w:rsid w:val="007744EA"/>
    <w:rsid w:val="007746E7"/>
    <w:rsid w:val="00774983"/>
    <w:rsid w:val="00774FD4"/>
    <w:rsid w:val="00775142"/>
    <w:rsid w:val="00776445"/>
    <w:rsid w:val="00777E74"/>
    <w:rsid w:val="00780A2C"/>
    <w:rsid w:val="007814D1"/>
    <w:rsid w:val="00781571"/>
    <w:rsid w:val="00781F0F"/>
    <w:rsid w:val="00783D30"/>
    <w:rsid w:val="00784555"/>
    <w:rsid w:val="00784C1D"/>
    <w:rsid w:val="007850F3"/>
    <w:rsid w:val="007853C2"/>
    <w:rsid w:val="00785408"/>
    <w:rsid w:val="00785EA0"/>
    <w:rsid w:val="007865E2"/>
    <w:rsid w:val="00786984"/>
    <w:rsid w:val="007875C0"/>
    <w:rsid w:val="00787F7D"/>
    <w:rsid w:val="007906CE"/>
    <w:rsid w:val="00790A60"/>
    <w:rsid w:val="007919BA"/>
    <w:rsid w:val="00792161"/>
    <w:rsid w:val="00792A39"/>
    <w:rsid w:val="00792C52"/>
    <w:rsid w:val="007947C3"/>
    <w:rsid w:val="0079501D"/>
    <w:rsid w:val="00795536"/>
    <w:rsid w:val="00796406"/>
    <w:rsid w:val="007978A8"/>
    <w:rsid w:val="00797D34"/>
    <w:rsid w:val="007A0872"/>
    <w:rsid w:val="007A09B2"/>
    <w:rsid w:val="007A28E1"/>
    <w:rsid w:val="007A30E2"/>
    <w:rsid w:val="007A3622"/>
    <w:rsid w:val="007A36DE"/>
    <w:rsid w:val="007A5E86"/>
    <w:rsid w:val="007A61D9"/>
    <w:rsid w:val="007A7C94"/>
    <w:rsid w:val="007A7D5C"/>
    <w:rsid w:val="007B0DEB"/>
    <w:rsid w:val="007B1D1B"/>
    <w:rsid w:val="007B1F53"/>
    <w:rsid w:val="007B2239"/>
    <w:rsid w:val="007B344A"/>
    <w:rsid w:val="007B4638"/>
    <w:rsid w:val="007B49DB"/>
    <w:rsid w:val="007B51E7"/>
    <w:rsid w:val="007B64CE"/>
    <w:rsid w:val="007B7A4D"/>
    <w:rsid w:val="007C136C"/>
    <w:rsid w:val="007C2D2C"/>
    <w:rsid w:val="007C33A3"/>
    <w:rsid w:val="007C4454"/>
    <w:rsid w:val="007C630C"/>
    <w:rsid w:val="007C633F"/>
    <w:rsid w:val="007C65D8"/>
    <w:rsid w:val="007C6A89"/>
    <w:rsid w:val="007C6C1C"/>
    <w:rsid w:val="007C7C13"/>
    <w:rsid w:val="007C7C33"/>
    <w:rsid w:val="007D0050"/>
    <w:rsid w:val="007D0A67"/>
    <w:rsid w:val="007D0A71"/>
    <w:rsid w:val="007D0EF2"/>
    <w:rsid w:val="007D11E7"/>
    <w:rsid w:val="007D27F3"/>
    <w:rsid w:val="007D29B6"/>
    <w:rsid w:val="007D2DDC"/>
    <w:rsid w:val="007D5A0E"/>
    <w:rsid w:val="007D69EE"/>
    <w:rsid w:val="007D6F8E"/>
    <w:rsid w:val="007D7F24"/>
    <w:rsid w:val="007E02D7"/>
    <w:rsid w:val="007E2B19"/>
    <w:rsid w:val="007E3763"/>
    <w:rsid w:val="007E56D6"/>
    <w:rsid w:val="007E5C7F"/>
    <w:rsid w:val="007E7335"/>
    <w:rsid w:val="007E770B"/>
    <w:rsid w:val="007F1BF5"/>
    <w:rsid w:val="007F201B"/>
    <w:rsid w:val="007F204B"/>
    <w:rsid w:val="007F4422"/>
    <w:rsid w:val="007F4E2F"/>
    <w:rsid w:val="007F5E0E"/>
    <w:rsid w:val="007F6788"/>
    <w:rsid w:val="00800CFA"/>
    <w:rsid w:val="008028A4"/>
    <w:rsid w:val="00802BF4"/>
    <w:rsid w:val="00802C12"/>
    <w:rsid w:val="00803472"/>
    <w:rsid w:val="00803526"/>
    <w:rsid w:val="00803E6A"/>
    <w:rsid w:val="00804656"/>
    <w:rsid w:val="008046F0"/>
    <w:rsid w:val="00806156"/>
    <w:rsid w:val="00810137"/>
    <w:rsid w:val="00810649"/>
    <w:rsid w:val="008116A6"/>
    <w:rsid w:val="00811A0A"/>
    <w:rsid w:val="00812E56"/>
    <w:rsid w:val="00813541"/>
    <w:rsid w:val="00813A8D"/>
    <w:rsid w:val="0081461E"/>
    <w:rsid w:val="00814C7B"/>
    <w:rsid w:val="00815908"/>
    <w:rsid w:val="00816705"/>
    <w:rsid w:val="00816AEE"/>
    <w:rsid w:val="0081748A"/>
    <w:rsid w:val="00817A29"/>
    <w:rsid w:val="00817C40"/>
    <w:rsid w:val="00817F05"/>
    <w:rsid w:val="00817F2C"/>
    <w:rsid w:val="008202F3"/>
    <w:rsid w:val="00820A3C"/>
    <w:rsid w:val="00820DD8"/>
    <w:rsid w:val="008216DE"/>
    <w:rsid w:val="008231DD"/>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29CA"/>
    <w:rsid w:val="00843DD2"/>
    <w:rsid w:val="00844315"/>
    <w:rsid w:val="008447BA"/>
    <w:rsid w:val="00844FAF"/>
    <w:rsid w:val="00846C67"/>
    <w:rsid w:val="00850AEF"/>
    <w:rsid w:val="0085486D"/>
    <w:rsid w:val="00854A2F"/>
    <w:rsid w:val="00854D61"/>
    <w:rsid w:val="00854FBB"/>
    <w:rsid w:val="008550B5"/>
    <w:rsid w:val="00855135"/>
    <w:rsid w:val="0085604B"/>
    <w:rsid w:val="00856B8F"/>
    <w:rsid w:val="0085738B"/>
    <w:rsid w:val="00860DB9"/>
    <w:rsid w:val="008614E0"/>
    <w:rsid w:val="00862613"/>
    <w:rsid w:val="008628DA"/>
    <w:rsid w:val="00862E79"/>
    <w:rsid w:val="00862FC1"/>
    <w:rsid w:val="0086352E"/>
    <w:rsid w:val="00864026"/>
    <w:rsid w:val="00864686"/>
    <w:rsid w:val="008651A7"/>
    <w:rsid w:val="0086562B"/>
    <w:rsid w:val="00866CFE"/>
    <w:rsid w:val="00870B5B"/>
    <w:rsid w:val="008713D8"/>
    <w:rsid w:val="00871FD0"/>
    <w:rsid w:val="008729F3"/>
    <w:rsid w:val="00874924"/>
    <w:rsid w:val="00874D7D"/>
    <w:rsid w:val="00874E10"/>
    <w:rsid w:val="00875450"/>
    <w:rsid w:val="008767F9"/>
    <w:rsid w:val="008768CA"/>
    <w:rsid w:val="00876BA3"/>
    <w:rsid w:val="00877C05"/>
    <w:rsid w:val="00880891"/>
    <w:rsid w:val="008813DC"/>
    <w:rsid w:val="00885404"/>
    <w:rsid w:val="008878F3"/>
    <w:rsid w:val="0089064D"/>
    <w:rsid w:val="008908F6"/>
    <w:rsid w:val="00890DA6"/>
    <w:rsid w:val="00892161"/>
    <w:rsid w:val="00893ABB"/>
    <w:rsid w:val="0089445E"/>
    <w:rsid w:val="008945FA"/>
    <w:rsid w:val="00895B54"/>
    <w:rsid w:val="008963FA"/>
    <w:rsid w:val="008969EB"/>
    <w:rsid w:val="00896B1A"/>
    <w:rsid w:val="008A012C"/>
    <w:rsid w:val="008A05C4"/>
    <w:rsid w:val="008A0E92"/>
    <w:rsid w:val="008A143E"/>
    <w:rsid w:val="008A17FC"/>
    <w:rsid w:val="008A1AAE"/>
    <w:rsid w:val="008A2FE1"/>
    <w:rsid w:val="008A34EC"/>
    <w:rsid w:val="008A37E9"/>
    <w:rsid w:val="008A410F"/>
    <w:rsid w:val="008A44C8"/>
    <w:rsid w:val="008A58E8"/>
    <w:rsid w:val="008A6729"/>
    <w:rsid w:val="008A6D6F"/>
    <w:rsid w:val="008B04F7"/>
    <w:rsid w:val="008B139E"/>
    <w:rsid w:val="008B284F"/>
    <w:rsid w:val="008B3662"/>
    <w:rsid w:val="008B3A99"/>
    <w:rsid w:val="008B4833"/>
    <w:rsid w:val="008B601A"/>
    <w:rsid w:val="008B7A78"/>
    <w:rsid w:val="008B7FA4"/>
    <w:rsid w:val="008C09EC"/>
    <w:rsid w:val="008C271C"/>
    <w:rsid w:val="008C4966"/>
    <w:rsid w:val="008C53F7"/>
    <w:rsid w:val="008C55FA"/>
    <w:rsid w:val="008C6B1D"/>
    <w:rsid w:val="008C6EC2"/>
    <w:rsid w:val="008D1477"/>
    <w:rsid w:val="008D3383"/>
    <w:rsid w:val="008D4603"/>
    <w:rsid w:val="008D4DFE"/>
    <w:rsid w:val="008D667E"/>
    <w:rsid w:val="008D70A2"/>
    <w:rsid w:val="008E069C"/>
    <w:rsid w:val="008E0BE2"/>
    <w:rsid w:val="008E0C50"/>
    <w:rsid w:val="008E139F"/>
    <w:rsid w:val="008E1C54"/>
    <w:rsid w:val="008E2021"/>
    <w:rsid w:val="008E215A"/>
    <w:rsid w:val="008E3276"/>
    <w:rsid w:val="008E403C"/>
    <w:rsid w:val="008E4070"/>
    <w:rsid w:val="008E64BF"/>
    <w:rsid w:val="008E7775"/>
    <w:rsid w:val="008F17CE"/>
    <w:rsid w:val="008F3A6D"/>
    <w:rsid w:val="008F44B6"/>
    <w:rsid w:val="008F51B9"/>
    <w:rsid w:val="008F5538"/>
    <w:rsid w:val="00900339"/>
    <w:rsid w:val="00901146"/>
    <w:rsid w:val="0090271F"/>
    <w:rsid w:val="0090365C"/>
    <w:rsid w:val="00903A08"/>
    <w:rsid w:val="009059CC"/>
    <w:rsid w:val="009066D2"/>
    <w:rsid w:val="00907782"/>
    <w:rsid w:val="00911452"/>
    <w:rsid w:val="009114E3"/>
    <w:rsid w:val="00911C04"/>
    <w:rsid w:val="0091358C"/>
    <w:rsid w:val="00913906"/>
    <w:rsid w:val="00913BE8"/>
    <w:rsid w:val="00914CDD"/>
    <w:rsid w:val="00916058"/>
    <w:rsid w:val="00916A35"/>
    <w:rsid w:val="00916C17"/>
    <w:rsid w:val="00917E00"/>
    <w:rsid w:val="00920873"/>
    <w:rsid w:val="0092128C"/>
    <w:rsid w:val="009215B1"/>
    <w:rsid w:val="00921A43"/>
    <w:rsid w:val="00922758"/>
    <w:rsid w:val="00922AC5"/>
    <w:rsid w:val="0092367C"/>
    <w:rsid w:val="009248AD"/>
    <w:rsid w:val="00925ACF"/>
    <w:rsid w:val="00925C3B"/>
    <w:rsid w:val="00925ED3"/>
    <w:rsid w:val="00925ED7"/>
    <w:rsid w:val="0092600E"/>
    <w:rsid w:val="0092701D"/>
    <w:rsid w:val="00932377"/>
    <w:rsid w:val="009323E2"/>
    <w:rsid w:val="0093394B"/>
    <w:rsid w:val="009344E2"/>
    <w:rsid w:val="009348A8"/>
    <w:rsid w:val="00934D86"/>
    <w:rsid w:val="00935076"/>
    <w:rsid w:val="00936116"/>
    <w:rsid w:val="00936C57"/>
    <w:rsid w:val="00941554"/>
    <w:rsid w:val="00941C0F"/>
    <w:rsid w:val="00942EC2"/>
    <w:rsid w:val="00944101"/>
    <w:rsid w:val="0094417C"/>
    <w:rsid w:val="00944836"/>
    <w:rsid w:val="00944A12"/>
    <w:rsid w:val="00946132"/>
    <w:rsid w:val="00946184"/>
    <w:rsid w:val="00946330"/>
    <w:rsid w:val="00946877"/>
    <w:rsid w:val="00946BCA"/>
    <w:rsid w:val="00946BF7"/>
    <w:rsid w:val="00946CEE"/>
    <w:rsid w:val="00947EFB"/>
    <w:rsid w:val="009507B9"/>
    <w:rsid w:val="00950A4D"/>
    <w:rsid w:val="00951461"/>
    <w:rsid w:val="0095205B"/>
    <w:rsid w:val="00952A9A"/>
    <w:rsid w:val="00953CD9"/>
    <w:rsid w:val="00955692"/>
    <w:rsid w:val="00955909"/>
    <w:rsid w:val="00955914"/>
    <w:rsid w:val="00955A8E"/>
    <w:rsid w:val="0095666C"/>
    <w:rsid w:val="009578BE"/>
    <w:rsid w:val="00957AE4"/>
    <w:rsid w:val="009602CB"/>
    <w:rsid w:val="009612FD"/>
    <w:rsid w:val="009635AB"/>
    <w:rsid w:val="009637C4"/>
    <w:rsid w:val="00963E97"/>
    <w:rsid w:val="00964A0D"/>
    <w:rsid w:val="00964CD2"/>
    <w:rsid w:val="009655E9"/>
    <w:rsid w:val="00965E7F"/>
    <w:rsid w:val="0096761B"/>
    <w:rsid w:val="009702F1"/>
    <w:rsid w:val="00970C55"/>
    <w:rsid w:val="00970E71"/>
    <w:rsid w:val="00971346"/>
    <w:rsid w:val="009718C0"/>
    <w:rsid w:val="009723D1"/>
    <w:rsid w:val="00972FB4"/>
    <w:rsid w:val="00973DBC"/>
    <w:rsid w:val="009755E3"/>
    <w:rsid w:val="00975E23"/>
    <w:rsid w:val="009766F3"/>
    <w:rsid w:val="00977B83"/>
    <w:rsid w:val="0098003A"/>
    <w:rsid w:val="0098266D"/>
    <w:rsid w:val="00982C5F"/>
    <w:rsid w:val="00984C0B"/>
    <w:rsid w:val="0098594F"/>
    <w:rsid w:val="00986FD9"/>
    <w:rsid w:val="00987788"/>
    <w:rsid w:val="00987A95"/>
    <w:rsid w:val="00987EE8"/>
    <w:rsid w:val="00990D82"/>
    <w:rsid w:val="00990F58"/>
    <w:rsid w:val="00992504"/>
    <w:rsid w:val="009938C2"/>
    <w:rsid w:val="00994E0C"/>
    <w:rsid w:val="00994FD8"/>
    <w:rsid w:val="009957D4"/>
    <w:rsid w:val="009960A6"/>
    <w:rsid w:val="00996748"/>
    <w:rsid w:val="009A0966"/>
    <w:rsid w:val="009A0CED"/>
    <w:rsid w:val="009A1E19"/>
    <w:rsid w:val="009A22DF"/>
    <w:rsid w:val="009A24DD"/>
    <w:rsid w:val="009A2D02"/>
    <w:rsid w:val="009A3697"/>
    <w:rsid w:val="009A3E83"/>
    <w:rsid w:val="009A3F37"/>
    <w:rsid w:val="009A4A29"/>
    <w:rsid w:val="009A52BE"/>
    <w:rsid w:val="009A61B3"/>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09C"/>
    <w:rsid w:val="009C3F21"/>
    <w:rsid w:val="009C48FD"/>
    <w:rsid w:val="009C4A27"/>
    <w:rsid w:val="009C54F2"/>
    <w:rsid w:val="009C5D87"/>
    <w:rsid w:val="009C6A7E"/>
    <w:rsid w:val="009D0B61"/>
    <w:rsid w:val="009D16D7"/>
    <w:rsid w:val="009D2070"/>
    <w:rsid w:val="009D250F"/>
    <w:rsid w:val="009D26CE"/>
    <w:rsid w:val="009D2761"/>
    <w:rsid w:val="009D42FA"/>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D95"/>
    <w:rsid w:val="009F6EF6"/>
    <w:rsid w:val="009F6F7D"/>
    <w:rsid w:val="009F7847"/>
    <w:rsid w:val="00A000A5"/>
    <w:rsid w:val="00A010F3"/>
    <w:rsid w:val="00A01D83"/>
    <w:rsid w:val="00A01EDA"/>
    <w:rsid w:val="00A024AD"/>
    <w:rsid w:val="00A02A63"/>
    <w:rsid w:val="00A02DB0"/>
    <w:rsid w:val="00A03117"/>
    <w:rsid w:val="00A040AC"/>
    <w:rsid w:val="00A044FD"/>
    <w:rsid w:val="00A04E19"/>
    <w:rsid w:val="00A05422"/>
    <w:rsid w:val="00A07F6B"/>
    <w:rsid w:val="00A104CD"/>
    <w:rsid w:val="00A10985"/>
    <w:rsid w:val="00A10C4A"/>
    <w:rsid w:val="00A10CB1"/>
    <w:rsid w:val="00A10F02"/>
    <w:rsid w:val="00A11AB9"/>
    <w:rsid w:val="00A124A6"/>
    <w:rsid w:val="00A12554"/>
    <w:rsid w:val="00A12922"/>
    <w:rsid w:val="00A13307"/>
    <w:rsid w:val="00A13FBF"/>
    <w:rsid w:val="00A14C4E"/>
    <w:rsid w:val="00A14E56"/>
    <w:rsid w:val="00A1512F"/>
    <w:rsid w:val="00A1552B"/>
    <w:rsid w:val="00A15FB6"/>
    <w:rsid w:val="00A16010"/>
    <w:rsid w:val="00A1601E"/>
    <w:rsid w:val="00A172ED"/>
    <w:rsid w:val="00A1732F"/>
    <w:rsid w:val="00A17795"/>
    <w:rsid w:val="00A17AD0"/>
    <w:rsid w:val="00A200B7"/>
    <w:rsid w:val="00A200BF"/>
    <w:rsid w:val="00A20EE3"/>
    <w:rsid w:val="00A20F40"/>
    <w:rsid w:val="00A20FEF"/>
    <w:rsid w:val="00A2247C"/>
    <w:rsid w:val="00A224FA"/>
    <w:rsid w:val="00A22CE9"/>
    <w:rsid w:val="00A239B0"/>
    <w:rsid w:val="00A25802"/>
    <w:rsid w:val="00A30506"/>
    <w:rsid w:val="00A31271"/>
    <w:rsid w:val="00A31273"/>
    <w:rsid w:val="00A314B4"/>
    <w:rsid w:val="00A31BB6"/>
    <w:rsid w:val="00A32EF2"/>
    <w:rsid w:val="00A3398C"/>
    <w:rsid w:val="00A339D3"/>
    <w:rsid w:val="00A33E9D"/>
    <w:rsid w:val="00A34AB8"/>
    <w:rsid w:val="00A35BBB"/>
    <w:rsid w:val="00A35C8B"/>
    <w:rsid w:val="00A36A7A"/>
    <w:rsid w:val="00A3754E"/>
    <w:rsid w:val="00A403AC"/>
    <w:rsid w:val="00A40DB9"/>
    <w:rsid w:val="00A41B1F"/>
    <w:rsid w:val="00A42B4A"/>
    <w:rsid w:val="00A43400"/>
    <w:rsid w:val="00A434A2"/>
    <w:rsid w:val="00A43586"/>
    <w:rsid w:val="00A4403E"/>
    <w:rsid w:val="00A45461"/>
    <w:rsid w:val="00A45608"/>
    <w:rsid w:val="00A4603A"/>
    <w:rsid w:val="00A464F8"/>
    <w:rsid w:val="00A467EC"/>
    <w:rsid w:val="00A46C21"/>
    <w:rsid w:val="00A46D81"/>
    <w:rsid w:val="00A47700"/>
    <w:rsid w:val="00A47929"/>
    <w:rsid w:val="00A50649"/>
    <w:rsid w:val="00A513A4"/>
    <w:rsid w:val="00A514BA"/>
    <w:rsid w:val="00A51CD4"/>
    <w:rsid w:val="00A520C1"/>
    <w:rsid w:val="00A53724"/>
    <w:rsid w:val="00A54D26"/>
    <w:rsid w:val="00A54EEB"/>
    <w:rsid w:val="00A55504"/>
    <w:rsid w:val="00A55B96"/>
    <w:rsid w:val="00A55C1C"/>
    <w:rsid w:val="00A56147"/>
    <w:rsid w:val="00A57522"/>
    <w:rsid w:val="00A575E5"/>
    <w:rsid w:val="00A57754"/>
    <w:rsid w:val="00A603EF"/>
    <w:rsid w:val="00A6060C"/>
    <w:rsid w:val="00A61806"/>
    <w:rsid w:val="00A61A3C"/>
    <w:rsid w:val="00A61E17"/>
    <w:rsid w:val="00A635AF"/>
    <w:rsid w:val="00A645D3"/>
    <w:rsid w:val="00A65264"/>
    <w:rsid w:val="00A65E80"/>
    <w:rsid w:val="00A664EA"/>
    <w:rsid w:val="00A67330"/>
    <w:rsid w:val="00A676AA"/>
    <w:rsid w:val="00A70A40"/>
    <w:rsid w:val="00A727E9"/>
    <w:rsid w:val="00A7466E"/>
    <w:rsid w:val="00A74FDB"/>
    <w:rsid w:val="00A751EA"/>
    <w:rsid w:val="00A75C44"/>
    <w:rsid w:val="00A75CC0"/>
    <w:rsid w:val="00A75F44"/>
    <w:rsid w:val="00A7637F"/>
    <w:rsid w:val="00A769E7"/>
    <w:rsid w:val="00A7752A"/>
    <w:rsid w:val="00A776AA"/>
    <w:rsid w:val="00A77FF6"/>
    <w:rsid w:val="00A80F7E"/>
    <w:rsid w:val="00A82346"/>
    <w:rsid w:val="00A82590"/>
    <w:rsid w:val="00A82D36"/>
    <w:rsid w:val="00A82F7A"/>
    <w:rsid w:val="00A83F8C"/>
    <w:rsid w:val="00A84085"/>
    <w:rsid w:val="00A84793"/>
    <w:rsid w:val="00A857CD"/>
    <w:rsid w:val="00A872CE"/>
    <w:rsid w:val="00A875B0"/>
    <w:rsid w:val="00A87F08"/>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DCD"/>
    <w:rsid w:val="00AA5FBD"/>
    <w:rsid w:val="00AA74E8"/>
    <w:rsid w:val="00AB0304"/>
    <w:rsid w:val="00AB111E"/>
    <w:rsid w:val="00AB13D7"/>
    <w:rsid w:val="00AB21D0"/>
    <w:rsid w:val="00AB21D4"/>
    <w:rsid w:val="00AB3E5B"/>
    <w:rsid w:val="00AB46D2"/>
    <w:rsid w:val="00AB5A2A"/>
    <w:rsid w:val="00AB5D17"/>
    <w:rsid w:val="00AB7796"/>
    <w:rsid w:val="00AB7DDD"/>
    <w:rsid w:val="00AC263C"/>
    <w:rsid w:val="00AC290A"/>
    <w:rsid w:val="00AC314D"/>
    <w:rsid w:val="00AC3327"/>
    <w:rsid w:val="00AC3508"/>
    <w:rsid w:val="00AC3E28"/>
    <w:rsid w:val="00AC5D24"/>
    <w:rsid w:val="00AD0094"/>
    <w:rsid w:val="00AD0B72"/>
    <w:rsid w:val="00AD1144"/>
    <w:rsid w:val="00AD34CF"/>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E4FA6"/>
    <w:rsid w:val="00AE6084"/>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05F"/>
    <w:rsid w:val="00AF6708"/>
    <w:rsid w:val="00AF69F5"/>
    <w:rsid w:val="00B0243A"/>
    <w:rsid w:val="00B025C8"/>
    <w:rsid w:val="00B02AF9"/>
    <w:rsid w:val="00B02DA6"/>
    <w:rsid w:val="00B02E04"/>
    <w:rsid w:val="00B03021"/>
    <w:rsid w:val="00B045A4"/>
    <w:rsid w:val="00B045F1"/>
    <w:rsid w:val="00B0478D"/>
    <w:rsid w:val="00B0498B"/>
    <w:rsid w:val="00B04F66"/>
    <w:rsid w:val="00B05C57"/>
    <w:rsid w:val="00B06931"/>
    <w:rsid w:val="00B069C6"/>
    <w:rsid w:val="00B07753"/>
    <w:rsid w:val="00B07EC0"/>
    <w:rsid w:val="00B10C1F"/>
    <w:rsid w:val="00B10F4B"/>
    <w:rsid w:val="00B11132"/>
    <w:rsid w:val="00B1191E"/>
    <w:rsid w:val="00B119ED"/>
    <w:rsid w:val="00B11D72"/>
    <w:rsid w:val="00B11DFC"/>
    <w:rsid w:val="00B13009"/>
    <w:rsid w:val="00B13011"/>
    <w:rsid w:val="00B14394"/>
    <w:rsid w:val="00B1447E"/>
    <w:rsid w:val="00B14618"/>
    <w:rsid w:val="00B14F06"/>
    <w:rsid w:val="00B15449"/>
    <w:rsid w:val="00B15915"/>
    <w:rsid w:val="00B15DA1"/>
    <w:rsid w:val="00B16E9C"/>
    <w:rsid w:val="00B16FCC"/>
    <w:rsid w:val="00B17337"/>
    <w:rsid w:val="00B17AD2"/>
    <w:rsid w:val="00B17B57"/>
    <w:rsid w:val="00B21620"/>
    <w:rsid w:val="00B22576"/>
    <w:rsid w:val="00B23844"/>
    <w:rsid w:val="00B239F1"/>
    <w:rsid w:val="00B23B18"/>
    <w:rsid w:val="00B247C5"/>
    <w:rsid w:val="00B276EA"/>
    <w:rsid w:val="00B30225"/>
    <w:rsid w:val="00B316E7"/>
    <w:rsid w:val="00B3191C"/>
    <w:rsid w:val="00B32FC5"/>
    <w:rsid w:val="00B34F11"/>
    <w:rsid w:val="00B35AF7"/>
    <w:rsid w:val="00B363A8"/>
    <w:rsid w:val="00B3661E"/>
    <w:rsid w:val="00B36C32"/>
    <w:rsid w:val="00B43220"/>
    <w:rsid w:val="00B43C4C"/>
    <w:rsid w:val="00B45884"/>
    <w:rsid w:val="00B45CC7"/>
    <w:rsid w:val="00B4644A"/>
    <w:rsid w:val="00B46609"/>
    <w:rsid w:val="00B46A4F"/>
    <w:rsid w:val="00B46AB2"/>
    <w:rsid w:val="00B46AB5"/>
    <w:rsid w:val="00B46F4B"/>
    <w:rsid w:val="00B500FE"/>
    <w:rsid w:val="00B504D3"/>
    <w:rsid w:val="00B50767"/>
    <w:rsid w:val="00B50C9D"/>
    <w:rsid w:val="00B51896"/>
    <w:rsid w:val="00B51EF8"/>
    <w:rsid w:val="00B52020"/>
    <w:rsid w:val="00B5313A"/>
    <w:rsid w:val="00B55688"/>
    <w:rsid w:val="00B57C26"/>
    <w:rsid w:val="00B57CAB"/>
    <w:rsid w:val="00B60101"/>
    <w:rsid w:val="00B609C8"/>
    <w:rsid w:val="00B610A5"/>
    <w:rsid w:val="00B63B1F"/>
    <w:rsid w:val="00B63D30"/>
    <w:rsid w:val="00B647AD"/>
    <w:rsid w:val="00B64B15"/>
    <w:rsid w:val="00B64FED"/>
    <w:rsid w:val="00B6594C"/>
    <w:rsid w:val="00B65D90"/>
    <w:rsid w:val="00B65EF5"/>
    <w:rsid w:val="00B6624F"/>
    <w:rsid w:val="00B663F7"/>
    <w:rsid w:val="00B66980"/>
    <w:rsid w:val="00B66E84"/>
    <w:rsid w:val="00B6727C"/>
    <w:rsid w:val="00B67D01"/>
    <w:rsid w:val="00B707B5"/>
    <w:rsid w:val="00B70F66"/>
    <w:rsid w:val="00B724D8"/>
    <w:rsid w:val="00B74CCC"/>
    <w:rsid w:val="00B76667"/>
    <w:rsid w:val="00B777F3"/>
    <w:rsid w:val="00B81A61"/>
    <w:rsid w:val="00B820DE"/>
    <w:rsid w:val="00B83D8A"/>
    <w:rsid w:val="00B848D7"/>
    <w:rsid w:val="00B84DB0"/>
    <w:rsid w:val="00B84DD7"/>
    <w:rsid w:val="00B8638E"/>
    <w:rsid w:val="00B86A35"/>
    <w:rsid w:val="00B87538"/>
    <w:rsid w:val="00B8755F"/>
    <w:rsid w:val="00B91108"/>
    <w:rsid w:val="00B918F5"/>
    <w:rsid w:val="00B92A83"/>
    <w:rsid w:val="00B92EF2"/>
    <w:rsid w:val="00B93C81"/>
    <w:rsid w:val="00B93FE4"/>
    <w:rsid w:val="00B964B0"/>
    <w:rsid w:val="00B97E57"/>
    <w:rsid w:val="00B97EBB"/>
    <w:rsid w:val="00BA0C9B"/>
    <w:rsid w:val="00BA162D"/>
    <w:rsid w:val="00BA16BF"/>
    <w:rsid w:val="00BA38F1"/>
    <w:rsid w:val="00BA3B4E"/>
    <w:rsid w:val="00BA3B70"/>
    <w:rsid w:val="00BA44DD"/>
    <w:rsid w:val="00BA4817"/>
    <w:rsid w:val="00BA5E37"/>
    <w:rsid w:val="00BA71EC"/>
    <w:rsid w:val="00BA73DA"/>
    <w:rsid w:val="00BA74DC"/>
    <w:rsid w:val="00BA7E09"/>
    <w:rsid w:val="00BB00B8"/>
    <w:rsid w:val="00BB064E"/>
    <w:rsid w:val="00BB1483"/>
    <w:rsid w:val="00BB245A"/>
    <w:rsid w:val="00BB2F89"/>
    <w:rsid w:val="00BB399A"/>
    <w:rsid w:val="00BB3EBB"/>
    <w:rsid w:val="00BB4221"/>
    <w:rsid w:val="00BB5855"/>
    <w:rsid w:val="00BB5D67"/>
    <w:rsid w:val="00BB6EB6"/>
    <w:rsid w:val="00BC0EF8"/>
    <w:rsid w:val="00BC0F7D"/>
    <w:rsid w:val="00BC15B4"/>
    <w:rsid w:val="00BC1793"/>
    <w:rsid w:val="00BC1B9D"/>
    <w:rsid w:val="00BC1FD3"/>
    <w:rsid w:val="00BC2004"/>
    <w:rsid w:val="00BC4F22"/>
    <w:rsid w:val="00BC5C40"/>
    <w:rsid w:val="00BC5D34"/>
    <w:rsid w:val="00BC68C0"/>
    <w:rsid w:val="00BC6B00"/>
    <w:rsid w:val="00BC6F03"/>
    <w:rsid w:val="00BC7403"/>
    <w:rsid w:val="00BD049D"/>
    <w:rsid w:val="00BD0774"/>
    <w:rsid w:val="00BD17D0"/>
    <w:rsid w:val="00BD3543"/>
    <w:rsid w:val="00BD3758"/>
    <w:rsid w:val="00BD41EF"/>
    <w:rsid w:val="00BD4762"/>
    <w:rsid w:val="00BD4A0F"/>
    <w:rsid w:val="00BD4C1D"/>
    <w:rsid w:val="00BD56C7"/>
    <w:rsid w:val="00BD58C4"/>
    <w:rsid w:val="00BD66AA"/>
    <w:rsid w:val="00BD7F87"/>
    <w:rsid w:val="00BE0345"/>
    <w:rsid w:val="00BE050E"/>
    <w:rsid w:val="00BE1520"/>
    <w:rsid w:val="00BE1597"/>
    <w:rsid w:val="00BE1A8F"/>
    <w:rsid w:val="00BE1E66"/>
    <w:rsid w:val="00BE1F3C"/>
    <w:rsid w:val="00BE1F58"/>
    <w:rsid w:val="00BE2D30"/>
    <w:rsid w:val="00BE44B8"/>
    <w:rsid w:val="00BE6123"/>
    <w:rsid w:val="00BF22DA"/>
    <w:rsid w:val="00BF23FC"/>
    <w:rsid w:val="00BF2B93"/>
    <w:rsid w:val="00BF2E4A"/>
    <w:rsid w:val="00BF3DEB"/>
    <w:rsid w:val="00BF48B2"/>
    <w:rsid w:val="00BF54C0"/>
    <w:rsid w:val="00BF5DCA"/>
    <w:rsid w:val="00BF666A"/>
    <w:rsid w:val="00BF6D59"/>
    <w:rsid w:val="00BF70C3"/>
    <w:rsid w:val="00C003C2"/>
    <w:rsid w:val="00C00652"/>
    <w:rsid w:val="00C00735"/>
    <w:rsid w:val="00C01E69"/>
    <w:rsid w:val="00C021EE"/>
    <w:rsid w:val="00C0263D"/>
    <w:rsid w:val="00C02A95"/>
    <w:rsid w:val="00C030AD"/>
    <w:rsid w:val="00C059C3"/>
    <w:rsid w:val="00C077B0"/>
    <w:rsid w:val="00C07991"/>
    <w:rsid w:val="00C1005B"/>
    <w:rsid w:val="00C10A3A"/>
    <w:rsid w:val="00C1120B"/>
    <w:rsid w:val="00C11F12"/>
    <w:rsid w:val="00C14E1F"/>
    <w:rsid w:val="00C150BB"/>
    <w:rsid w:val="00C15D97"/>
    <w:rsid w:val="00C1605F"/>
    <w:rsid w:val="00C164A7"/>
    <w:rsid w:val="00C17B79"/>
    <w:rsid w:val="00C210C1"/>
    <w:rsid w:val="00C22A31"/>
    <w:rsid w:val="00C22F35"/>
    <w:rsid w:val="00C23794"/>
    <w:rsid w:val="00C237F9"/>
    <w:rsid w:val="00C24844"/>
    <w:rsid w:val="00C24E4C"/>
    <w:rsid w:val="00C251F3"/>
    <w:rsid w:val="00C25BC6"/>
    <w:rsid w:val="00C26B8C"/>
    <w:rsid w:val="00C31789"/>
    <w:rsid w:val="00C33079"/>
    <w:rsid w:val="00C34269"/>
    <w:rsid w:val="00C3493F"/>
    <w:rsid w:val="00C350FD"/>
    <w:rsid w:val="00C352BB"/>
    <w:rsid w:val="00C35D1B"/>
    <w:rsid w:val="00C36250"/>
    <w:rsid w:val="00C369F1"/>
    <w:rsid w:val="00C36BCD"/>
    <w:rsid w:val="00C37334"/>
    <w:rsid w:val="00C37C9B"/>
    <w:rsid w:val="00C40863"/>
    <w:rsid w:val="00C40865"/>
    <w:rsid w:val="00C41208"/>
    <w:rsid w:val="00C41448"/>
    <w:rsid w:val="00C41FF0"/>
    <w:rsid w:val="00C422A3"/>
    <w:rsid w:val="00C42BB0"/>
    <w:rsid w:val="00C433E9"/>
    <w:rsid w:val="00C44DAB"/>
    <w:rsid w:val="00C455C1"/>
    <w:rsid w:val="00C45C93"/>
    <w:rsid w:val="00C46CAC"/>
    <w:rsid w:val="00C470F2"/>
    <w:rsid w:val="00C479F9"/>
    <w:rsid w:val="00C500EC"/>
    <w:rsid w:val="00C50BB2"/>
    <w:rsid w:val="00C50CC5"/>
    <w:rsid w:val="00C510CD"/>
    <w:rsid w:val="00C512AB"/>
    <w:rsid w:val="00C52D97"/>
    <w:rsid w:val="00C532A1"/>
    <w:rsid w:val="00C532E6"/>
    <w:rsid w:val="00C538C5"/>
    <w:rsid w:val="00C53CE3"/>
    <w:rsid w:val="00C53DC3"/>
    <w:rsid w:val="00C54A30"/>
    <w:rsid w:val="00C54CED"/>
    <w:rsid w:val="00C55D17"/>
    <w:rsid w:val="00C55DF8"/>
    <w:rsid w:val="00C55FEE"/>
    <w:rsid w:val="00C569F4"/>
    <w:rsid w:val="00C56A9B"/>
    <w:rsid w:val="00C60AAA"/>
    <w:rsid w:val="00C61462"/>
    <w:rsid w:val="00C62CD2"/>
    <w:rsid w:val="00C62CF6"/>
    <w:rsid w:val="00C632F4"/>
    <w:rsid w:val="00C639D3"/>
    <w:rsid w:val="00C642DD"/>
    <w:rsid w:val="00C65CC8"/>
    <w:rsid w:val="00C66282"/>
    <w:rsid w:val="00C666F4"/>
    <w:rsid w:val="00C6674B"/>
    <w:rsid w:val="00C66B55"/>
    <w:rsid w:val="00C679D5"/>
    <w:rsid w:val="00C706D3"/>
    <w:rsid w:val="00C7229E"/>
    <w:rsid w:val="00C72D07"/>
    <w:rsid w:val="00C732E4"/>
    <w:rsid w:val="00C748C2"/>
    <w:rsid w:val="00C7563D"/>
    <w:rsid w:val="00C76409"/>
    <w:rsid w:val="00C769A4"/>
    <w:rsid w:val="00C76A6E"/>
    <w:rsid w:val="00C77857"/>
    <w:rsid w:val="00C77C22"/>
    <w:rsid w:val="00C77D6A"/>
    <w:rsid w:val="00C80593"/>
    <w:rsid w:val="00C808D3"/>
    <w:rsid w:val="00C8156B"/>
    <w:rsid w:val="00C8166A"/>
    <w:rsid w:val="00C8167C"/>
    <w:rsid w:val="00C81FFA"/>
    <w:rsid w:val="00C82E43"/>
    <w:rsid w:val="00C83EED"/>
    <w:rsid w:val="00C83FF4"/>
    <w:rsid w:val="00C84000"/>
    <w:rsid w:val="00C85C04"/>
    <w:rsid w:val="00C8661B"/>
    <w:rsid w:val="00C86BB0"/>
    <w:rsid w:val="00C8757D"/>
    <w:rsid w:val="00C876B7"/>
    <w:rsid w:val="00C90F0C"/>
    <w:rsid w:val="00C91674"/>
    <w:rsid w:val="00C923E3"/>
    <w:rsid w:val="00C9296C"/>
    <w:rsid w:val="00C92D50"/>
    <w:rsid w:val="00C94CB8"/>
    <w:rsid w:val="00C95C4E"/>
    <w:rsid w:val="00C95EC9"/>
    <w:rsid w:val="00C9612A"/>
    <w:rsid w:val="00C964E7"/>
    <w:rsid w:val="00C9706E"/>
    <w:rsid w:val="00C975AE"/>
    <w:rsid w:val="00C97E26"/>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0E4F"/>
    <w:rsid w:val="00CC125E"/>
    <w:rsid w:val="00CC12A0"/>
    <w:rsid w:val="00CC1A5D"/>
    <w:rsid w:val="00CC2896"/>
    <w:rsid w:val="00CC2907"/>
    <w:rsid w:val="00CC2A22"/>
    <w:rsid w:val="00CC3297"/>
    <w:rsid w:val="00CC32FD"/>
    <w:rsid w:val="00CC3952"/>
    <w:rsid w:val="00CC4306"/>
    <w:rsid w:val="00CC45FA"/>
    <w:rsid w:val="00CC52D5"/>
    <w:rsid w:val="00CC5D7A"/>
    <w:rsid w:val="00CC6397"/>
    <w:rsid w:val="00CC71FF"/>
    <w:rsid w:val="00CD0638"/>
    <w:rsid w:val="00CD09ED"/>
    <w:rsid w:val="00CD1D4A"/>
    <w:rsid w:val="00CD3C84"/>
    <w:rsid w:val="00CD49F0"/>
    <w:rsid w:val="00CD5098"/>
    <w:rsid w:val="00CD62F3"/>
    <w:rsid w:val="00CD6570"/>
    <w:rsid w:val="00CD6925"/>
    <w:rsid w:val="00CD6E4D"/>
    <w:rsid w:val="00CD7AD0"/>
    <w:rsid w:val="00CD7DDE"/>
    <w:rsid w:val="00CE02FC"/>
    <w:rsid w:val="00CE1006"/>
    <w:rsid w:val="00CE3328"/>
    <w:rsid w:val="00CE360F"/>
    <w:rsid w:val="00CE47C5"/>
    <w:rsid w:val="00CE4916"/>
    <w:rsid w:val="00CE60C2"/>
    <w:rsid w:val="00CE681E"/>
    <w:rsid w:val="00CE6C2E"/>
    <w:rsid w:val="00CE7D57"/>
    <w:rsid w:val="00CF0120"/>
    <w:rsid w:val="00CF0A9C"/>
    <w:rsid w:val="00CF13FB"/>
    <w:rsid w:val="00CF1DB2"/>
    <w:rsid w:val="00CF21AF"/>
    <w:rsid w:val="00CF24DE"/>
    <w:rsid w:val="00CF2B88"/>
    <w:rsid w:val="00CF36D9"/>
    <w:rsid w:val="00CF47FA"/>
    <w:rsid w:val="00CF4D4D"/>
    <w:rsid w:val="00CF6183"/>
    <w:rsid w:val="00CF70B8"/>
    <w:rsid w:val="00CF75FE"/>
    <w:rsid w:val="00CF7694"/>
    <w:rsid w:val="00CF7A3B"/>
    <w:rsid w:val="00CF7F26"/>
    <w:rsid w:val="00D00E39"/>
    <w:rsid w:val="00D018BD"/>
    <w:rsid w:val="00D01F91"/>
    <w:rsid w:val="00D02383"/>
    <w:rsid w:val="00D0267B"/>
    <w:rsid w:val="00D0308D"/>
    <w:rsid w:val="00D037F9"/>
    <w:rsid w:val="00D05A25"/>
    <w:rsid w:val="00D078FE"/>
    <w:rsid w:val="00D07F4C"/>
    <w:rsid w:val="00D11838"/>
    <w:rsid w:val="00D129B7"/>
    <w:rsid w:val="00D12C1E"/>
    <w:rsid w:val="00D13702"/>
    <w:rsid w:val="00D14481"/>
    <w:rsid w:val="00D148C0"/>
    <w:rsid w:val="00D14A06"/>
    <w:rsid w:val="00D14B32"/>
    <w:rsid w:val="00D158E9"/>
    <w:rsid w:val="00D15FF2"/>
    <w:rsid w:val="00D16C35"/>
    <w:rsid w:val="00D170E4"/>
    <w:rsid w:val="00D17A04"/>
    <w:rsid w:val="00D20A9A"/>
    <w:rsid w:val="00D22471"/>
    <w:rsid w:val="00D22B9C"/>
    <w:rsid w:val="00D22F29"/>
    <w:rsid w:val="00D238A8"/>
    <w:rsid w:val="00D23A84"/>
    <w:rsid w:val="00D244F9"/>
    <w:rsid w:val="00D25AE7"/>
    <w:rsid w:val="00D2702F"/>
    <w:rsid w:val="00D271FE"/>
    <w:rsid w:val="00D30599"/>
    <w:rsid w:val="00D31708"/>
    <w:rsid w:val="00D31FED"/>
    <w:rsid w:val="00D32118"/>
    <w:rsid w:val="00D333AF"/>
    <w:rsid w:val="00D33F2A"/>
    <w:rsid w:val="00D34604"/>
    <w:rsid w:val="00D34B87"/>
    <w:rsid w:val="00D363B3"/>
    <w:rsid w:val="00D41FCB"/>
    <w:rsid w:val="00D42972"/>
    <w:rsid w:val="00D42AF7"/>
    <w:rsid w:val="00D43B5E"/>
    <w:rsid w:val="00D43C4F"/>
    <w:rsid w:val="00D44275"/>
    <w:rsid w:val="00D443A5"/>
    <w:rsid w:val="00D446CE"/>
    <w:rsid w:val="00D44722"/>
    <w:rsid w:val="00D4522B"/>
    <w:rsid w:val="00D4552A"/>
    <w:rsid w:val="00D50F3D"/>
    <w:rsid w:val="00D51360"/>
    <w:rsid w:val="00D5163E"/>
    <w:rsid w:val="00D51FF3"/>
    <w:rsid w:val="00D51FFC"/>
    <w:rsid w:val="00D52835"/>
    <w:rsid w:val="00D53A97"/>
    <w:rsid w:val="00D54434"/>
    <w:rsid w:val="00D552EA"/>
    <w:rsid w:val="00D554FA"/>
    <w:rsid w:val="00D56B2E"/>
    <w:rsid w:val="00D57321"/>
    <w:rsid w:val="00D604DC"/>
    <w:rsid w:val="00D6194F"/>
    <w:rsid w:val="00D61C97"/>
    <w:rsid w:val="00D621E3"/>
    <w:rsid w:val="00D6277E"/>
    <w:rsid w:val="00D62DDC"/>
    <w:rsid w:val="00D63CA5"/>
    <w:rsid w:val="00D63F4C"/>
    <w:rsid w:val="00D64973"/>
    <w:rsid w:val="00D6523B"/>
    <w:rsid w:val="00D652ED"/>
    <w:rsid w:val="00D65E02"/>
    <w:rsid w:val="00D673D8"/>
    <w:rsid w:val="00D67F66"/>
    <w:rsid w:val="00D70744"/>
    <w:rsid w:val="00D70B71"/>
    <w:rsid w:val="00D71984"/>
    <w:rsid w:val="00D71DAE"/>
    <w:rsid w:val="00D72725"/>
    <w:rsid w:val="00D73704"/>
    <w:rsid w:val="00D738D6"/>
    <w:rsid w:val="00D74970"/>
    <w:rsid w:val="00D755EB"/>
    <w:rsid w:val="00D75A34"/>
    <w:rsid w:val="00D7649E"/>
    <w:rsid w:val="00D771C5"/>
    <w:rsid w:val="00D778B4"/>
    <w:rsid w:val="00D77E05"/>
    <w:rsid w:val="00D80262"/>
    <w:rsid w:val="00D809B9"/>
    <w:rsid w:val="00D81950"/>
    <w:rsid w:val="00D8274D"/>
    <w:rsid w:val="00D83322"/>
    <w:rsid w:val="00D85E70"/>
    <w:rsid w:val="00D860AF"/>
    <w:rsid w:val="00D862B7"/>
    <w:rsid w:val="00D86747"/>
    <w:rsid w:val="00D87615"/>
    <w:rsid w:val="00D87E00"/>
    <w:rsid w:val="00D9015A"/>
    <w:rsid w:val="00D90478"/>
    <w:rsid w:val="00D90890"/>
    <w:rsid w:val="00D909AA"/>
    <w:rsid w:val="00D9134D"/>
    <w:rsid w:val="00D91BDF"/>
    <w:rsid w:val="00D9221E"/>
    <w:rsid w:val="00D925ED"/>
    <w:rsid w:val="00D92C47"/>
    <w:rsid w:val="00D933AA"/>
    <w:rsid w:val="00D95362"/>
    <w:rsid w:val="00D967CA"/>
    <w:rsid w:val="00D96EB5"/>
    <w:rsid w:val="00D9746A"/>
    <w:rsid w:val="00D97DAF"/>
    <w:rsid w:val="00D97F30"/>
    <w:rsid w:val="00DA1B80"/>
    <w:rsid w:val="00DA1FE9"/>
    <w:rsid w:val="00DA237B"/>
    <w:rsid w:val="00DA24BF"/>
    <w:rsid w:val="00DA3448"/>
    <w:rsid w:val="00DA3BC2"/>
    <w:rsid w:val="00DA4430"/>
    <w:rsid w:val="00DA45AF"/>
    <w:rsid w:val="00DA74FB"/>
    <w:rsid w:val="00DA7A03"/>
    <w:rsid w:val="00DB0009"/>
    <w:rsid w:val="00DB0511"/>
    <w:rsid w:val="00DB1818"/>
    <w:rsid w:val="00DB3640"/>
    <w:rsid w:val="00DB36D4"/>
    <w:rsid w:val="00DB4127"/>
    <w:rsid w:val="00DB4275"/>
    <w:rsid w:val="00DB440A"/>
    <w:rsid w:val="00DB4476"/>
    <w:rsid w:val="00DB44B4"/>
    <w:rsid w:val="00DB49E1"/>
    <w:rsid w:val="00DB54DF"/>
    <w:rsid w:val="00DB596F"/>
    <w:rsid w:val="00DB70C2"/>
    <w:rsid w:val="00DB74D5"/>
    <w:rsid w:val="00DC08A5"/>
    <w:rsid w:val="00DC0CA5"/>
    <w:rsid w:val="00DC0DE0"/>
    <w:rsid w:val="00DC1328"/>
    <w:rsid w:val="00DC18CA"/>
    <w:rsid w:val="00DC1BE2"/>
    <w:rsid w:val="00DC309B"/>
    <w:rsid w:val="00DC3351"/>
    <w:rsid w:val="00DC4A01"/>
    <w:rsid w:val="00DC4AAE"/>
    <w:rsid w:val="00DC4D77"/>
    <w:rsid w:val="00DC4DA2"/>
    <w:rsid w:val="00DC5225"/>
    <w:rsid w:val="00DC5302"/>
    <w:rsid w:val="00DC5488"/>
    <w:rsid w:val="00DC58E0"/>
    <w:rsid w:val="00DC7557"/>
    <w:rsid w:val="00DC7BA4"/>
    <w:rsid w:val="00DC7F8D"/>
    <w:rsid w:val="00DD0E94"/>
    <w:rsid w:val="00DD0F37"/>
    <w:rsid w:val="00DD2BA3"/>
    <w:rsid w:val="00DD49CA"/>
    <w:rsid w:val="00DD4AA9"/>
    <w:rsid w:val="00DD60AD"/>
    <w:rsid w:val="00DD6228"/>
    <w:rsid w:val="00DD6304"/>
    <w:rsid w:val="00DE0993"/>
    <w:rsid w:val="00DE1718"/>
    <w:rsid w:val="00DE1B03"/>
    <w:rsid w:val="00DE2316"/>
    <w:rsid w:val="00DE2512"/>
    <w:rsid w:val="00DE3935"/>
    <w:rsid w:val="00DE3A2E"/>
    <w:rsid w:val="00DE3C50"/>
    <w:rsid w:val="00DE4611"/>
    <w:rsid w:val="00DE4877"/>
    <w:rsid w:val="00DE4E1D"/>
    <w:rsid w:val="00DE4E7D"/>
    <w:rsid w:val="00DE501F"/>
    <w:rsid w:val="00DE523B"/>
    <w:rsid w:val="00DE6049"/>
    <w:rsid w:val="00DE6124"/>
    <w:rsid w:val="00DE61E0"/>
    <w:rsid w:val="00DE6931"/>
    <w:rsid w:val="00DE69D2"/>
    <w:rsid w:val="00DE7D28"/>
    <w:rsid w:val="00DF007E"/>
    <w:rsid w:val="00DF0935"/>
    <w:rsid w:val="00DF0B95"/>
    <w:rsid w:val="00DF23B5"/>
    <w:rsid w:val="00DF5101"/>
    <w:rsid w:val="00DF5215"/>
    <w:rsid w:val="00DF58F7"/>
    <w:rsid w:val="00DF62CD"/>
    <w:rsid w:val="00DF687F"/>
    <w:rsid w:val="00DF6A12"/>
    <w:rsid w:val="00DF708A"/>
    <w:rsid w:val="00DF7187"/>
    <w:rsid w:val="00E0046B"/>
    <w:rsid w:val="00E00582"/>
    <w:rsid w:val="00E02024"/>
    <w:rsid w:val="00E03645"/>
    <w:rsid w:val="00E03C96"/>
    <w:rsid w:val="00E03F2E"/>
    <w:rsid w:val="00E04144"/>
    <w:rsid w:val="00E04223"/>
    <w:rsid w:val="00E049C7"/>
    <w:rsid w:val="00E04C72"/>
    <w:rsid w:val="00E05B22"/>
    <w:rsid w:val="00E07713"/>
    <w:rsid w:val="00E105CA"/>
    <w:rsid w:val="00E10977"/>
    <w:rsid w:val="00E10D9A"/>
    <w:rsid w:val="00E11B62"/>
    <w:rsid w:val="00E12BAC"/>
    <w:rsid w:val="00E12C79"/>
    <w:rsid w:val="00E13C17"/>
    <w:rsid w:val="00E13FD9"/>
    <w:rsid w:val="00E13FDC"/>
    <w:rsid w:val="00E14B71"/>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3F16"/>
    <w:rsid w:val="00E34394"/>
    <w:rsid w:val="00E34DB8"/>
    <w:rsid w:val="00E35BF0"/>
    <w:rsid w:val="00E364EC"/>
    <w:rsid w:val="00E36B1E"/>
    <w:rsid w:val="00E3726B"/>
    <w:rsid w:val="00E3739A"/>
    <w:rsid w:val="00E37465"/>
    <w:rsid w:val="00E3796A"/>
    <w:rsid w:val="00E37CA2"/>
    <w:rsid w:val="00E40179"/>
    <w:rsid w:val="00E41107"/>
    <w:rsid w:val="00E42897"/>
    <w:rsid w:val="00E42B11"/>
    <w:rsid w:val="00E42FD0"/>
    <w:rsid w:val="00E43A94"/>
    <w:rsid w:val="00E4474F"/>
    <w:rsid w:val="00E449F3"/>
    <w:rsid w:val="00E4544B"/>
    <w:rsid w:val="00E45E14"/>
    <w:rsid w:val="00E46A31"/>
    <w:rsid w:val="00E473A1"/>
    <w:rsid w:val="00E47A3A"/>
    <w:rsid w:val="00E51479"/>
    <w:rsid w:val="00E526E1"/>
    <w:rsid w:val="00E53C08"/>
    <w:rsid w:val="00E53E88"/>
    <w:rsid w:val="00E54211"/>
    <w:rsid w:val="00E54DB5"/>
    <w:rsid w:val="00E55617"/>
    <w:rsid w:val="00E55DC5"/>
    <w:rsid w:val="00E563AF"/>
    <w:rsid w:val="00E5716C"/>
    <w:rsid w:val="00E57560"/>
    <w:rsid w:val="00E57634"/>
    <w:rsid w:val="00E5782F"/>
    <w:rsid w:val="00E57BAA"/>
    <w:rsid w:val="00E612DE"/>
    <w:rsid w:val="00E61B9F"/>
    <w:rsid w:val="00E62558"/>
    <w:rsid w:val="00E62844"/>
    <w:rsid w:val="00E62B67"/>
    <w:rsid w:val="00E62E52"/>
    <w:rsid w:val="00E63428"/>
    <w:rsid w:val="00E63826"/>
    <w:rsid w:val="00E643FC"/>
    <w:rsid w:val="00E64F62"/>
    <w:rsid w:val="00E6571F"/>
    <w:rsid w:val="00E65D73"/>
    <w:rsid w:val="00E65FBB"/>
    <w:rsid w:val="00E67472"/>
    <w:rsid w:val="00E70991"/>
    <w:rsid w:val="00E70A0F"/>
    <w:rsid w:val="00E71A5E"/>
    <w:rsid w:val="00E72259"/>
    <w:rsid w:val="00E734DE"/>
    <w:rsid w:val="00E744CE"/>
    <w:rsid w:val="00E747C3"/>
    <w:rsid w:val="00E74BDA"/>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174F"/>
    <w:rsid w:val="00E92F8D"/>
    <w:rsid w:val="00E92FFE"/>
    <w:rsid w:val="00E9301A"/>
    <w:rsid w:val="00E94132"/>
    <w:rsid w:val="00E94B77"/>
    <w:rsid w:val="00E9574E"/>
    <w:rsid w:val="00E95B83"/>
    <w:rsid w:val="00E96843"/>
    <w:rsid w:val="00E9775B"/>
    <w:rsid w:val="00E97D2C"/>
    <w:rsid w:val="00EA0BCB"/>
    <w:rsid w:val="00EA1713"/>
    <w:rsid w:val="00EA1A16"/>
    <w:rsid w:val="00EA3E33"/>
    <w:rsid w:val="00EA5D83"/>
    <w:rsid w:val="00EA5FF4"/>
    <w:rsid w:val="00EA7F96"/>
    <w:rsid w:val="00EB0CCB"/>
    <w:rsid w:val="00EB1044"/>
    <w:rsid w:val="00EB212A"/>
    <w:rsid w:val="00EB2329"/>
    <w:rsid w:val="00EB247F"/>
    <w:rsid w:val="00EB310B"/>
    <w:rsid w:val="00EB4FD4"/>
    <w:rsid w:val="00EB543C"/>
    <w:rsid w:val="00EC06F1"/>
    <w:rsid w:val="00EC07CF"/>
    <w:rsid w:val="00EC0F3F"/>
    <w:rsid w:val="00EC1B11"/>
    <w:rsid w:val="00EC1C1F"/>
    <w:rsid w:val="00EC1D0E"/>
    <w:rsid w:val="00EC1F56"/>
    <w:rsid w:val="00EC23AB"/>
    <w:rsid w:val="00EC2DF6"/>
    <w:rsid w:val="00EC44A6"/>
    <w:rsid w:val="00EC4907"/>
    <w:rsid w:val="00EC4A25"/>
    <w:rsid w:val="00EC6B8F"/>
    <w:rsid w:val="00EC6B90"/>
    <w:rsid w:val="00EC6CFC"/>
    <w:rsid w:val="00EC76B8"/>
    <w:rsid w:val="00ED02B5"/>
    <w:rsid w:val="00ED04DA"/>
    <w:rsid w:val="00ED0CA0"/>
    <w:rsid w:val="00ED1EED"/>
    <w:rsid w:val="00ED1FEA"/>
    <w:rsid w:val="00ED2BB6"/>
    <w:rsid w:val="00ED2FCE"/>
    <w:rsid w:val="00ED3E35"/>
    <w:rsid w:val="00ED51E7"/>
    <w:rsid w:val="00ED6048"/>
    <w:rsid w:val="00ED69CC"/>
    <w:rsid w:val="00ED6EA4"/>
    <w:rsid w:val="00ED7108"/>
    <w:rsid w:val="00ED71CB"/>
    <w:rsid w:val="00ED7288"/>
    <w:rsid w:val="00ED7546"/>
    <w:rsid w:val="00ED778E"/>
    <w:rsid w:val="00EE135F"/>
    <w:rsid w:val="00EE22E4"/>
    <w:rsid w:val="00EE253C"/>
    <w:rsid w:val="00EE264F"/>
    <w:rsid w:val="00EE28C4"/>
    <w:rsid w:val="00EE3895"/>
    <w:rsid w:val="00EE39AA"/>
    <w:rsid w:val="00EE3CF6"/>
    <w:rsid w:val="00EE3D6C"/>
    <w:rsid w:val="00EE427F"/>
    <w:rsid w:val="00EE509B"/>
    <w:rsid w:val="00EE56DD"/>
    <w:rsid w:val="00EE6F09"/>
    <w:rsid w:val="00EF04F7"/>
    <w:rsid w:val="00EF07AE"/>
    <w:rsid w:val="00EF256B"/>
    <w:rsid w:val="00EF3222"/>
    <w:rsid w:val="00EF36EE"/>
    <w:rsid w:val="00EF3739"/>
    <w:rsid w:val="00EF5206"/>
    <w:rsid w:val="00EF552E"/>
    <w:rsid w:val="00EF5CCB"/>
    <w:rsid w:val="00EF5FC5"/>
    <w:rsid w:val="00EF623A"/>
    <w:rsid w:val="00EF6DB7"/>
    <w:rsid w:val="00F004BC"/>
    <w:rsid w:val="00F00831"/>
    <w:rsid w:val="00F00E00"/>
    <w:rsid w:val="00F0163E"/>
    <w:rsid w:val="00F025A2"/>
    <w:rsid w:val="00F02B69"/>
    <w:rsid w:val="00F034D7"/>
    <w:rsid w:val="00F03D6F"/>
    <w:rsid w:val="00F03E9E"/>
    <w:rsid w:val="00F0404D"/>
    <w:rsid w:val="00F046AE"/>
    <w:rsid w:val="00F05AC3"/>
    <w:rsid w:val="00F05F79"/>
    <w:rsid w:val="00F06146"/>
    <w:rsid w:val="00F06EF4"/>
    <w:rsid w:val="00F07F37"/>
    <w:rsid w:val="00F10B80"/>
    <w:rsid w:val="00F11119"/>
    <w:rsid w:val="00F1247A"/>
    <w:rsid w:val="00F1328F"/>
    <w:rsid w:val="00F17339"/>
    <w:rsid w:val="00F17815"/>
    <w:rsid w:val="00F2022E"/>
    <w:rsid w:val="00F20433"/>
    <w:rsid w:val="00F20BA4"/>
    <w:rsid w:val="00F21D0D"/>
    <w:rsid w:val="00F2242B"/>
    <w:rsid w:val="00F22469"/>
    <w:rsid w:val="00F22EC7"/>
    <w:rsid w:val="00F23247"/>
    <w:rsid w:val="00F2432B"/>
    <w:rsid w:val="00F24DC8"/>
    <w:rsid w:val="00F25CCD"/>
    <w:rsid w:val="00F25D39"/>
    <w:rsid w:val="00F261E1"/>
    <w:rsid w:val="00F2649C"/>
    <w:rsid w:val="00F26F9E"/>
    <w:rsid w:val="00F27198"/>
    <w:rsid w:val="00F27601"/>
    <w:rsid w:val="00F27C48"/>
    <w:rsid w:val="00F27C56"/>
    <w:rsid w:val="00F304E6"/>
    <w:rsid w:val="00F31522"/>
    <w:rsid w:val="00F321AE"/>
    <w:rsid w:val="00F32436"/>
    <w:rsid w:val="00F32A59"/>
    <w:rsid w:val="00F32B39"/>
    <w:rsid w:val="00F32C31"/>
    <w:rsid w:val="00F34C7B"/>
    <w:rsid w:val="00F3514E"/>
    <w:rsid w:val="00F35C8C"/>
    <w:rsid w:val="00F35D61"/>
    <w:rsid w:val="00F3613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5123"/>
    <w:rsid w:val="00F46BFD"/>
    <w:rsid w:val="00F474CA"/>
    <w:rsid w:val="00F505D3"/>
    <w:rsid w:val="00F50CB7"/>
    <w:rsid w:val="00F50F42"/>
    <w:rsid w:val="00F50FD2"/>
    <w:rsid w:val="00F5137B"/>
    <w:rsid w:val="00F539E0"/>
    <w:rsid w:val="00F53B15"/>
    <w:rsid w:val="00F53BA8"/>
    <w:rsid w:val="00F546C8"/>
    <w:rsid w:val="00F55E4A"/>
    <w:rsid w:val="00F56471"/>
    <w:rsid w:val="00F572A1"/>
    <w:rsid w:val="00F57F1C"/>
    <w:rsid w:val="00F6076B"/>
    <w:rsid w:val="00F60ACC"/>
    <w:rsid w:val="00F60B75"/>
    <w:rsid w:val="00F610D5"/>
    <w:rsid w:val="00F61EA7"/>
    <w:rsid w:val="00F61EAC"/>
    <w:rsid w:val="00F624D0"/>
    <w:rsid w:val="00F64EEF"/>
    <w:rsid w:val="00F653B8"/>
    <w:rsid w:val="00F660E4"/>
    <w:rsid w:val="00F67F04"/>
    <w:rsid w:val="00F70286"/>
    <w:rsid w:val="00F7246F"/>
    <w:rsid w:val="00F7248C"/>
    <w:rsid w:val="00F73611"/>
    <w:rsid w:val="00F74CB3"/>
    <w:rsid w:val="00F75588"/>
    <w:rsid w:val="00F7582E"/>
    <w:rsid w:val="00F75F53"/>
    <w:rsid w:val="00F76134"/>
    <w:rsid w:val="00F7698F"/>
    <w:rsid w:val="00F76A41"/>
    <w:rsid w:val="00F76AD3"/>
    <w:rsid w:val="00F77D9D"/>
    <w:rsid w:val="00F834ED"/>
    <w:rsid w:val="00F83BE3"/>
    <w:rsid w:val="00F84CBE"/>
    <w:rsid w:val="00F853DA"/>
    <w:rsid w:val="00F85D9B"/>
    <w:rsid w:val="00F8614E"/>
    <w:rsid w:val="00F87B08"/>
    <w:rsid w:val="00F90378"/>
    <w:rsid w:val="00F9045C"/>
    <w:rsid w:val="00F909C1"/>
    <w:rsid w:val="00F91493"/>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79DA"/>
    <w:rsid w:val="00FA7EB5"/>
    <w:rsid w:val="00FB0139"/>
    <w:rsid w:val="00FB085E"/>
    <w:rsid w:val="00FB121C"/>
    <w:rsid w:val="00FB3AA6"/>
    <w:rsid w:val="00FB7593"/>
    <w:rsid w:val="00FC02AF"/>
    <w:rsid w:val="00FC0A02"/>
    <w:rsid w:val="00FC0A56"/>
    <w:rsid w:val="00FC1192"/>
    <w:rsid w:val="00FC13D5"/>
    <w:rsid w:val="00FC14FF"/>
    <w:rsid w:val="00FC2BD2"/>
    <w:rsid w:val="00FC2DE9"/>
    <w:rsid w:val="00FC35B2"/>
    <w:rsid w:val="00FC3C82"/>
    <w:rsid w:val="00FC5289"/>
    <w:rsid w:val="00FC57BB"/>
    <w:rsid w:val="00FC5E28"/>
    <w:rsid w:val="00FC6991"/>
    <w:rsid w:val="00FC7783"/>
    <w:rsid w:val="00FC7B88"/>
    <w:rsid w:val="00FD003A"/>
    <w:rsid w:val="00FD0B6D"/>
    <w:rsid w:val="00FD2170"/>
    <w:rsid w:val="00FD23DF"/>
    <w:rsid w:val="00FD2CC3"/>
    <w:rsid w:val="00FD4168"/>
    <w:rsid w:val="00FD5118"/>
    <w:rsid w:val="00FD5633"/>
    <w:rsid w:val="00FD61F6"/>
    <w:rsid w:val="00FE0F84"/>
    <w:rsid w:val="00FE10E8"/>
    <w:rsid w:val="00FE1C37"/>
    <w:rsid w:val="00FE1D08"/>
    <w:rsid w:val="00FE1EF0"/>
    <w:rsid w:val="00FE1FEF"/>
    <w:rsid w:val="00FE200B"/>
    <w:rsid w:val="00FE270C"/>
    <w:rsid w:val="00FE31E0"/>
    <w:rsid w:val="00FE3988"/>
    <w:rsid w:val="00FE3BD8"/>
    <w:rsid w:val="00FE3EC9"/>
    <w:rsid w:val="00FE4CEA"/>
    <w:rsid w:val="00FE4EAE"/>
    <w:rsid w:val="00FE59A5"/>
    <w:rsid w:val="00FE5DD5"/>
    <w:rsid w:val="00FF0817"/>
    <w:rsid w:val="00FF0E39"/>
    <w:rsid w:val="00FF33D2"/>
    <w:rsid w:val="00FF3C92"/>
    <w:rsid w:val="00FF4106"/>
    <w:rsid w:val="00FF5939"/>
    <w:rsid w:val="00FF6500"/>
    <w:rsid w:val="00FF7776"/>
    <w:rsid w:val="00FF77A2"/>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 w:type="character" w:styleId="UnresolvedMention">
    <w:name w:val="Unresolved Mention"/>
    <w:basedOn w:val="DefaultParagraphFont"/>
    <w:uiPriority w:val="99"/>
    <w:semiHidden/>
    <w:unhideWhenUsed/>
    <w:rsid w:val="00EB1044"/>
    <w:rPr>
      <w:color w:val="605E5C"/>
      <w:shd w:val="clear" w:color="auto" w:fill="E1DFDD"/>
    </w:rPr>
  </w:style>
  <w:style w:type="paragraph" w:customStyle="1" w:styleId="PlantUML">
    <w:name w:val="PlantUML"/>
    <w:basedOn w:val="Normal"/>
    <w:link w:val="PlantUMLChar"/>
    <w:autoRedefine/>
    <w:rsid w:val="00970E71"/>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970E71"/>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970E71"/>
    <w:pPr>
      <w:jc w:val="center"/>
    </w:pPr>
    <w:rPr>
      <w:b/>
    </w:rPr>
  </w:style>
  <w:style w:type="character" w:customStyle="1" w:styleId="PlantUMLImgChar">
    <w:name w:val="PlantUMLImg Char"/>
    <w:basedOn w:val="DefaultParagraphFont"/>
    <w:link w:val="PlantUMLImg"/>
    <w:rsid w:val="00970E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700015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DF30E08A1FC54CBFC2EC8E73351D32" ma:contentTypeVersion="11" ma:contentTypeDescription="Create a new document." ma:contentTypeScope="" ma:versionID="5fc1ef788409751d6d405d7ffe1db545">
  <xsd:schema xmlns:xsd="http://www.w3.org/2001/XMLSchema" xmlns:xs="http://www.w3.org/2001/XMLSchema" xmlns:p="http://schemas.microsoft.com/office/2006/metadata/properties" xmlns:ns2="46737e3d-5000-47b7-bdd2-d9358a509c37" xmlns:ns3="44999e98-7c3f-459a-9e92-d921c6a0a2c9" targetNamespace="http://schemas.microsoft.com/office/2006/metadata/properties" ma:root="true" ma:fieldsID="d033f3ee3da664ace3918179e34512a5" ns2:_="" ns3:_="">
    <xsd:import namespace="46737e3d-5000-47b7-bdd2-d9358a509c37"/>
    <xsd:import namespace="44999e98-7c3f-459a-9e92-d921c6a0a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37e3d-5000-47b7-bdd2-d9358a50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99e98-7c3f-459a-9e92-d921c6a0a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4999e98-7c3f-459a-9e92-d921c6a0a2c9">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Props1.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2.xml><?xml version="1.0" encoding="utf-8"?>
<ds:datastoreItem xmlns:ds="http://schemas.openxmlformats.org/officeDocument/2006/customXml" ds:itemID="{FD8F298E-C0AF-4C7B-9817-ECD5F02F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37e3d-5000-47b7-bdd2-d9358a509c37"/>
    <ds:schemaRef ds:uri="44999e98-7c3f-459a-9e92-d921c6a0a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customXml/itemProps4.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4999e98-7c3f-459a-9e92-d921c6a0a2c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9075</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2021-11-08T14:54:00Z</dcterms:created>
  <dcterms:modified xsi:type="dcterms:W3CDTF">2021-11-08T15:54:00Z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0x010100F5DF30E08A1FC54CBFC2EC8E73351D32</vt:lpwstr>
  </property>
</Properties>
</file>