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10" w:type="dxa"/>
        <w:tblInd w:w="42" w:type="dxa"/>
        <w:tblLayout w:type="fixed"/>
        <w:tblCellMar>
          <w:left w:w="42" w:type="dxa"/>
          <w:right w:w="42" w:type="dxa"/>
        </w:tblCellMar>
        <w:tblLook w:val="0000" w:firstRow="0" w:lastRow="0" w:firstColumn="0" w:lastColumn="0" w:noHBand="0" w:noVBand="0"/>
      </w:tblPr>
      <w:tblGrid>
        <w:gridCol w:w="1481"/>
        <w:gridCol w:w="3057"/>
        <w:gridCol w:w="809"/>
        <w:gridCol w:w="1348"/>
        <w:gridCol w:w="580"/>
        <w:gridCol w:w="1523"/>
        <w:gridCol w:w="773"/>
        <w:gridCol w:w="539"/>
      </w:tblGrid>
      <w:tr w:rsidR="00EB212A" w14:paraId="129B6256" w14:textId="77777777" w:rsidTr="00C66282">
        <w:trPr>
          <w:trHeight w:val="435"/>
        </w:trPr>
        <w:tc>
          <w:tcPr>
            <w:tcW w:w="10107" w:type="dxa"/>
            <w:gridSpan w:val="8"/>
            <w:tcBorders>
              <w:top w:val="single" w:sz="4" w:space="0" w:color="auto"/>
              <w:left w:val="single" w:sz="4" w:space="0" w:color="auto"/>
              <w:right w:val="single" w:sz="4" w:space="0" w:color="auto"/>
            </w:tcBorders>
            <w:shd w:val="clear" w:color="auto" w:fill="auto"/>
          </w:tcPr>
          <w:p w14:paraId="6104DCE7" w14:textId="77777777" w:rsidR="00EB212A" w:rsidRPr="002B0CAA" w:rsidRDefault="00EB212A" w:rsidP="00666CFD">
            <w:pPr>
              <w:pStyle w:val="CRCoverPage"/>
              <w:spacing w:after="60"/>
              <w:jc w:val="center"/>
              <w:rPr>
                <w:b/>
                <w:noProof/>
                <w:sz w:val="28"/>
              </w:rPr>
            </w:pPr>
            <w:r w:rsidRPr="002B0CAA">
              <w:rPr>
                <w:b/>
                <w:noProof/>
                <w:sz w:val="28"/>
              </w:rPr>
              <w:t>Change Request</w:t>
            </w:r>
          </w:p>
        </w:tc>
      </w:tr>
      <w:tr w:rsidR="00EB212A" w14:paraId="20E88DAE" w14:textId="77777777" w:rsidTr="00C66282">
        <w:trPr>
          <w:trHeight w:val="738"/>
        </w:trPr>
        <w:tc>
          <w:tcPr>
            <w:tcW w:w="1481" w:type="dxa"/>
            <w:tcBorders>
              <w:left w:val="single" w:sz="4" w:space="0" w:color="auto"/>
              <w:bottom w:val="single" w:sz="4" w:space="0" w:color="auto"/>
            </w:tcBorders>
            <w:shd w:val="clear" w:color="auto" w:fill="auto"/>
          </w:tcPr>
          <w:p w14:paraId="6E183D9A" w14:textId="77777777" w:rsidR="00EB212A" w:rsidRPr="001C522A" w:rsidRDefault="00EB212A" w:rsidP="00666CFD">
            <w:pPr>
              <w:pStyle w:val="CRCoverPage"/>
              <w:spacing w:after="0"/>
              <w:rPr>
                <w:b/>
                <w:noProof/>
                <w:sz w:val="28"/>
              </w:rPr>
            </w:pPr>
            <w:r w:rsidRPr="001C522A">
              <w:rPr>
                <w:b/>
                <w:noProof/>
                <w:sz w:val="28"/>
              </w:rPr>
              <w:t>Document</w:t>
            </w:r>
          </w:p>
        </w:tc>
        <w:tc>
          <w:tcPr>
            <w:tcW w:w="3057" w:type="dxa"/>
            <w:tcBorders>
              <w:bottom w:val="single" w:sz="4" w:space="0" w:color="auto"/>
            </w:tcBorders>
            <w:shd w:val="pct30" w:color="FFFF00" w:fill="auto"/>
          </w:tcPr>
          <w:p w14:paraId="33003E46" w14:textId="774DD766" w:rsidR="00EB212A" w:rsidRPr="00FE346D" w:rsidRDefault="00EB212A" w:rsidP="00666CFD">
            <w:pPr>
              <w:pStyle w:val="CRCoverPage"/>
              <w:spacing w:after="0"/>
              <w:rPr>
                <w:b/>
                <w:noProof/>
                <w:color w:val="FF0000"/>
                <w:sz w:val="28"/>
              </w:rPr>
            </w:pPr>
            <w:r>
              <w:rPr>
                <w:b/>
                <w:noProof/>
                <w:color w:val="FF0000"/>
                <w:sz w:val="28"/>
              </w:rPr>
              <w:t>ORAN-WG</w:t>
            </w:r>
            <w:r w:rsidR="005258F3">
              <w:rPr>
                <w:b/>
                <w:noProof/>
                <w:color w:val="FF0000"/>
                <w:sz w:val="28"/>
              </w:rPr>
              <w:t>6</w:t>
            </w:r>
            <w:r>
              <w:rPr>
                <w:b/>
                <w:noProof/>
                <w:color w:val="FF0000"/>
                <w:sz w:val="28"/>
              </w:rPr>
              <w:t>.</w:t>
            </w:r>
            <w:r w:rsidR="00744DE4">
              <w:rPr>
                <w:b/>
                <w:noProof/>
                <w:color w:val="FF0000"/>
                <w:sz w:val="28"/>
              </w:rPr>
              <w:t>AAL-GAnP</w:t>
            </w:r>
          </w:p>
        </w:tc>
        <w:tc>
          <w:tcPr>
            <w:tcW w:w="809" w:type="dxa"/>
            <w:tcBorders>
              <w:bottom w:val="single" w:sz="4" w:space="0" w:color="auto"/>
            </w:tcBorders>
          </w:tcPr>
          <w:p w14:paraId="2B61CAB0" w14:textId="77777777" w:rsidR="00EB212A" w:rsidRDefault="00EB212A" w:rsidP="00666CFD">
            <w:pPr>
              <w:pStyle w:val="CRCoverPage"/>
              <w:spacing w:after="0"/>
              <w:jc w:val="center"/>
              <w:rPr>
                <w:noProof/>
              </w:rPr>
            </w:pPr>
            <w:r>
              <w:rPr>
                <w:b/>
                <w:noProof/>
                <w:sz w:val="28"/>
              </w:rPr>
              <w:t>ver</w:t>
            </w:r>
          </w:p>
        </w:tc>
        <w:tc>
          <w:tcPr>
            <w:tcW w:w="1348" w:type="dxa"/>
            <w:tcBorders>
              <w:bottom w:val="single" w:sz="4" w:space="0" w:color="auto"/>
            </w:tcBorders>
            <w:shd w:val="pct30" w:color="FFFF00" w:fill="auto"/>
          </w:tcPr>
          <w:p w14:paraId="61A991CF" w14:textId="74BBA231" w:rsidR="00EB212A" w:rsidRPr="00FE346D" w:rsidRDefault="00EB212A" w:rsidP="00666CFD">
            <w:pPr>
              <w:pStyle w:val="CRCoverPage"/>
              <w:spacing w:after="0"/>
              <w:rPr>
                <w:b/>
                <w:noProof/>
                <w:color w:val="FF0000"/>
                <w:sz w:val="28"/>
              </w:rPr>
            </w:pPr>
            <w:r>
              <w:rPr>
                <w:b/>
                <w:noProof/>
                <w:color w:val="FF0000"/>
                <w:sz w:val="28"/>
              </w:rPr>
              <w:t>0</w:t>
            </w:r>
            <w:r w:rsidR="00744DE4">
              <w:rPr>
                <w:b/>
                <w:noProof/>
                <w:color w:val="FF0000"/>
                <w:sz w:val="28"/>
              </w:rPr>
              <w:t>0</w:t>
            </w:r>
            <w:r>
              <w:rPr>
                <w:b/>
                <w:noProof/>
                <w:color w:val="FF0000"/>
                <w:sz w:val="28"/>
              </w:rPr>
              <w:t>.0</w:t>
            </w:r>
            <w:r w:rsidR="00744DE4">
              <w:rPr>
                <w:b/>
                <w:noProof/>
                <w:color w:val="FF0000"/>
                <w:sz w:val="28"/>
              </w:rPr>
              <w:t>1</w:t>
            </w:r>
            <w:r>
              <w:rPr>
                <w:b/>
                <w:noProof/>
                <w:color w:val="FF0000"/>
                <w:sz w:val="28"/>
              </w:rPr>
              <w:t>.0</w:t>
            </w:r>
            <w:r w:rsidR="00113DA5">
              <w:rPr>
                <w:b/>
                <w:noProof/>
                <w:color w:val="FF0000"/>
                <w:sz w:val="28"/>
              </w:rPr>
              <w:t>1</w:t>
            </w:r>
          </w:p>
        </w:tc>
        <w:tc>
          <w:tcPr>
            <w:tcW w:w="580" w:type="dxa"/>
            <w:tcBorders>
              <w:bottom w:val="single" w:sz="4" w:space="0" w:color="auto"/>
            </w:tcBorders>
          </w:tcPr>
          <w:p w14:paraId="414BA42A" w14:textId="77777777" w:rsidR="00EB212A" w:rsidRDefault="00EB212A" w:rsidP="00666CFD">
            <w:pPr>
              <w:pStyle w:val="CRCoverPage"/>
              <w:tabs>
                <w:tab w:val="right" w:pos="625"/>
              </w:tabs>
              <w:spacing w:after="0"/>
              <w:jc w:val="center"/>
              <w:rPr>
                <w:noProof/>
              </w:rPr>
            </w:pPr>
            <w:r>
              <w:rPr>
                <w:b/>
                <w:bCs/>
                <w:noProof/>
                <w:sz w:val="28"/>
              </w:rPr>
              <w:t>CR</w:t>
            </w:r>
          </w:p>
        </w:tc>
        <w:tc>
          <w:tcPr>
            <w:tcW w:w="1523" w:type="dxa"/>
            <w:tcBorders>
              <w:bottom w:val="single" w:sz="4" w:space="0" w:color="auto"/>
            </w:tcBorders>
            <w:shd w:val="pct30" w:color="FFFF00" w:fill="auto"/>
          </w:tcPr>
          <w:p w14:paraId="0DE5C3AA" w14:textId="3F03FE87" w:rsidR="00EB212A" w:rsidRPr="00FE346D" w:rsidRDefault="00A30506" w:rsidP="00666CFD">
            <w:pPr>
              <w:pStyle w:val="CRCoverPage"/>
              <w:spacing w:after="0"/>
              <w:jc w:val="center"/>
              <w:rPr>
                <w:b/>
                <w:noProof/>
                <w:color w:val="FF0000"/>
              </w:rPr>
            </w:pPr>
            <w:r>
              <w:rPr>
                <w:b/>
                <w:noProof/>
                <w:color w:val="FF0000"/>
                <w:sz w:val="28"/>
              </w:rPr>
              <w:t>NVD</w:t>
            </w:r>
            <w:r w:rsidR="00EB212A">
              <w:rPr>
                <w:b/>
                <w:noProof/>
                <w:color w:val="FF0000"/>
                <w:sz w:val="28"/>
              </w:rPr>
              <w:t>-</w:t>
            </w:r>
            <w:r w:rsidR="00291C5A">
              <w:rPr>
                <w:b/>
                <w:noProof/>
                <w:color w:val="FF0000"/>
                <w:sz w:val="28"/>
              </w:rPr>
              <w:t>00</w:t>
            </w:r>
            <w:r w:rsidR="00257A02">
              <w:rPr>
                <w:b/>
                <w:noProof/>
                <w:color w:val="FF0000"/>
                <w:sz w:val="28"/>
              </w:rPr>
              <w:t>4</w:t>
            </w:r>
          </w:p>
        </w:tc>
        <w:tc>
          <w:tcPr>
            <w:tcW w:w="773" w:type="dxa"/>
            <w:tcBorders>
              <w:bottom w:val="single" w:sz="4" w:space="0" w:color="auto"/>
            </w:tcBorders>
          </w:tcPr>
          <w:p w14:paraId="42901385" w14:textId="77777777" w:rsidR="00EB212A" w:rsidRDefault="00EB212A" w:rsidP="00666CFD">
            <w:pPr>
              <w:pStyle w:val="CRCoverPage"/>
              <w:tabs>
                <w:tab w:val="right" w:pos="1825"/>
              </w:tabs>
              <w:spacing w:after="0"/>
              <w:jc w:val="center"/>
              <w:rPr>
                <w:noProof/>
              </w:rPr>
            </w:pPr>
            <w:r>
              <w:rPr>
                <w:b/>
                <w:noProof/>
                <w:sz w:val="28"/>
                <w:szCs w:val="28"/>
              </w:rPr>
              <w:t>rev</w:t>
            </w:r>
          </w:p>
        </w:tc>
        <w:tc>
          <w:tcPr>
            <w:tcW w:w="539" w:type="dxa"/>
            <w:tcBorders>
              <w:bottom w:val="single" w:sz="4" w:space="0" w:color="auto"/>
              <w:right w:val="single" w:sz="4" w:space="0" w:color="auto"/>
            </w:tcBorders>
            <w:shd w:val="pct30" w:color="FFFF00" w:fill="auto"/>
          </w:tcPr>
          <w:p w14:paraId="2C49A916" w14:textId="65281CD8" w:rsidR="00EB212A" w:rsidRPr="00FE346D" w:rsidRDefault="00DB123E" w:rsidP="00666CFD">
            <w:pPr>
              <w:pStyle w:val="CRCoverPage"/>
              <w:spacing w:after="0"/>
              <w:jc w:val="center"/>
              <w:rPr>
                <w:noProof/>
                <w:color w:val="FF0000"/>
                <w:sz w:val="28"/>
              </w:rPr>
            </w:pPr>
            <w:del w:id="0" w:author="Author">
              <w:r w:rsidDel="00475D5E">
                <w:rPr>
                  <w:noProof/>
                  <w:color w:val="FF0000"/>
                  <w:sz w:val="28"/>
                </w:rPr>
                <w:delText>2</w:delText>
              </w:r>
            </w:del>
            <w:ins w:id="1" w:author="Author">
              <w:r w:rsidR="00475D5E">
                <w:rPr>
                  <w:noProof/>
                  <w:color w:val="FF0000"/>
                  <w:sz w:val="28"/>
                </w:rPr>
                <w:t>3</w:t>
              </w:r>
            </w:ins>
          </w:p>
        </w:tc>
      </w:tr>
    </w:tbl>
    <w:p w14:paraId="14901A24" w14:textId="77777777" w:rsidR="00EB212A" w:rsidRDefault="00EB212A" w:rsidP="00EB212A">
      <w:pPr>
        <w:pStyle w:val="CRCoverPage"/>
        <w:spacing w:after="0"/>
        <w:rPr>
          <w:noProof/>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470951C4" w14:textId="77777777" w:rsidTr="00666CFD">
        <w:tc>
          <w:tcPr>
            <w:tcW w:w="1573" w:type="dxa"/>
            <w:tcBorders>
              <w:top w:val="single" w:sz="4" w:space="0" w:color="auto"/>
              <w:left w:val="single" w:sz="4" w:space="0" w:color="auto"/>
              <w:bottom w:val="single" w:sz="4" w:space="0" w:color="auto"/>
              <w:right w:val="single" w:sz="4" w:space="0" w:color="auto"/>
            </w:tcBorders>
          </w:tcPr>
          <w:p w14:paraId="774786F4" w14:textId="77777777" w:rsidR="00EB212A" w:rsidRDefault="00EB212A" w:rsidP="00666CFD">
            <w:pPr>
              <w:pStyle w:val="CRCoverPage"/>
              <w:tabs>
                <w:tab w:val="right" w:pos="1759"/>
              </w:tabs>
              <w:spacing w:after="0"/>
              <w:rPr>
                <w:b/>
                <w:i/>
                <w:noProof/>
              </w:rPr>
            </w:pPr>
            <w:r>
              <w:rPr>
                <w:b/>
                <w:i/>
                <w:noProof/>
              </w:rPr>
              <w:t>Title:</w:t>
            </w:r>
            <w:r>
              <w:rPr>
                <w:b/>
                <w:i/>
                <w:noProof/>
              </w:rPr>
              <w:tab/>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0E114178" w14:textId="276CC43A" w:rsidR="00EB212A" w:rsidRPr="00FE346D" w:rsidRDefault="00113DA5" w:rsidP="00666CFD">
            <w:pPr>
              <w:pStyle w:val="CRCoverPage"/>
              <w:spacing w:after="0"/>
              <w:ind w:left="100"/>
              <w:rPr>
                <w:noProof/>
                <w:color w:val="FF0000"/>
              </w:rPr>
            </w:pPr>
            <w:r>
              <w:rPr>
                <w:noProof/>
                <w:color w:val="FF0000"/>
              </w:rPr>
              <w:t xml:space="preserve">AAL </w:t>
            </w:r>
            <w:r w:rsidR="007E02D7">
              <w:rPr>
                <w:noProof/>
                <w:color w:val="FF0000"/>
              </w:rPr>
              <w:t>GA</w:t>
            </w:r>
            <w:r w:rsidR="008E403C">
              <w:rPr>
                <w:noProof/>
                <w:color w:val="FF0000"/>
              </w:rPr>
              <w:t>n</w:t>
            </w:r>
            <w:r w:rsidR="007E02D7">
              <w:rPr>
                <w:noProof/>
                <w:color w:val="FF0000"/>
              </w:rPr>
              <w:t>P Cha</w:t>
            </w:r>
            <w:r w:rsidR="00B10F4B">
              <w:rPr>
                <w:noProof/>
                <w:color w:val="FF0000"/>
              </w:rPr>
              <w:t xml:space="preserve">pter </w:t>
            </w:r>
            <w:r w:rsidR="0018673E">
              <w:rPr>
                <w:noProof/>
                <w:color w:val="FF0000"/>
              </w:rPr>
              <w:t>4</w:t>
            </w:r>
            <w:r w:rsidR="00B10F4B">
              <w:rPr>
                <w:noProof/>
                <w:color w:val="FF0000"/>
              </w:rPr>
              <w:t xml:space="preserve"> Revision</w:t>
            </w:r>
            <w:r w:rsidR="00683476">
              <w:rPr>
                <w:noProof/>
                <w:color w:val="FF0000"/>
              </w:rPr>
              <w:t xml:space="preserve"> – to align with </w:t>
            </w:r>
            <w:r w:rsidR="00B10F4B">
              <w:rPr>
                <w:noProof/>
                <w:color w:val="FF0000"/>
              </w:rPr>
              <w:t xml:space="preserve">Cat 2 </w:t>
            </w:r>
            <w:r w:rsidR="00683476">
              <w:rPr>
                <w:noProof/>
                <w:color w:val="FF0000"/>
              </w:rPr>
              <w:t>Greenfield Agreements</w:t>
            </w:r>
          </w:p>
        </w:tc>
      </w:tr>
      <w:tr w:rsidR="00EB212A" w:rsidRPr="00FE346D" w14:paraId="0247975E" w14:textId="77777777" w:rsidTr="00666CFD">
        <w:tc>
          <w:tcPr>
            <w:tcW w:w="1573" w:type="dxa"/>
            <w:tcBorders>
              <w:top w:val="single" w:sz="4" w:space="0" w:color="auto"/>
              <w:left w:val="single" w:sz="4" w:space="0" w:color="auto"/>
              <w:bottom w:val="single" w:sz="4" w:space="0" w:color="auto"/>
              <w:right w:val="single" w:sz="4" w:space="0" w:color="auto"/>
            </w:tcBorders>
          </w:tcPr>
          <w:p w14:paraId="4B929662" w14:textId="77777777" w:rsidR="00EB212A" w:rsidRDefault="00EB212A" w:rsidP="00666CFD">
            <w:pPr>
              <w:pStyle w:val="CRCoverPage"/>
              <w:tabs>
                <w:tab w:val="right" w:pos="1759"/>
              </w:tabs>
              <w:spacing w:after="0"/>
              <w:rPr>
                <w:b/>
                <w:i/>
                <w:noProof/>
              </w:rPr>
            </w:pPr>
            <w:r>
              <w:rPr>
                <w:b/>
                <w:i/>
                <w:noProof/>
              </w:rPr>
              <w:t>Source to WG:</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1A000B2" w14:textId="5EB40133" w:rsidR="00EB212A" w:rsidRPr="00FE346D" w:rsidRDefault="00840FD5" w:rsidP="00666CFD">
            <w:pPr>
              <w:pStyle w:val="CRCoverPage"/>
              <w:spacing w:after="0"/>
              <w:ind w:left="100"/>
              <w:rPr>
                <w:noProof/>
                <w:color w:val="FF0000"/>
              </w:rPr>
            </w:pPr>
            <w:r>
              <w:rPr>
                <w:noProof/>
                <w:color w:val="FF0000"/>
              </w:rPr>
              <w:t>NVIDIA</w:t>
            </w:r>
          </w:p>
        </w:tc>
      </w:tr>
      <w:tr w:rsidR="00EB212A" w:rsidRPr="00FE346D" w14:paraId="110D38C0" w14:textId="77777777" w:rsidTr="00666CFD">
        <w:tc>
          <w:tcPr>
            <w:tcW w:w="1573" w:type="dxa"/>
            <w:tcBorders>
              <w:top w:val="single" w:sz="4" w:space="0" w:color="auto"/>
              <w:left w:val="single" w:sz="4" w:space="0" w:color="auto"/>
              <w:bottom w:val="single" w:sz="4" w:space="0" w:color="auto"/>
              <w:right w:val="single" w:sz="4" w:space="0" w:color="auto"/>
            </w:tcBorders>
          </w:tcPr>
          <w:p w14:paraId="0F869771" w14:textId="77777777" w:rsidR="00EB212A" w:rsidRDefault="00EB212A" w:rsidP="00666CFD">
            <w:pPr>
              <w:pStyle w:val="CRCoverPage"/>
              <w:tabs>
                <w:tab w:val="right" w:pos="1759"/>
              </w:tabs>
              <w:spacing w:after="0"/>
              <w:rPr>
                <w:b/>
                <w:i/>
                <w:noProof/>
              </w:rPr>
            </w:pPr>
            <w:r>
              <w:rPr>
                <w:b/>
                <w:i/>
                <w:noProof/>
              </w:rPr>
              <w:t>Target WG :</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396C7690" w14:textId="7C74C9C1" w:rsidR="00EB212A" w:rsidRPr="007E78BD" w:rsidRDefault="00EB212A" w:rsidP="00666CFD">
            <w:pPr>
              <w:pStyle w:val="CRCoverPage"/>
              <w:spacing w:after="0"/>
              <w:ind w:left="100"/>
              <w:rPr>
                <w:b/>
                <w:noProof/>
                <w:color w:val="FF0000"/>
              </w:rPr>
            </w:pPr>
            <w:r w:rsidRPr="007E78BD">
              <w:rPr>
                <w:b/>
                <w:noProof/>
                <w:color w:val="FF0000"/>
              </w:rPr>
              <w:t>WG</w:t>
            </w:r>
            <w:r w:rsidR="00840FD5">
              <w:rPr>
                <w:b/>
                <w:noProof/>
                <w:color w:val="FF0000"/>
              </w:rPr>
              <w:t>6</w:t>
            </w:r>
          </w:p>
        </w:tc>
      </w:tr>
      <w:tr w:rsidR="00EB212A" w:rsidRPr="00FE346D" w14:paraId="54A46857" w14:textId="77777777" w:rsidTr="00666CFD">
        <w:tc>
          <w:tcPr>
            <w:tcW w:w="1573" w:type="dxa"/>
            <w:tcBorders>
              <w:top w:val="single" w:sz="4" w:space="0" w:color="auto"/>
              <w:left w:val="single" w:sz="4" w:space="0" w:color="auto"/>
              <w:bottom w:val="single" w:sz="4" w:space="0" w:color="auto"/>
              <w:right w:val="single" w:sz="4" w:space="0" w:color="auto"/>
            </w:tcBorders>
          </w:tcPr>
          <w:p w14:paraId="4346C756" w14:textId="77777777" w:rsidR="00EB212A" w:rsidRDefault="00EB212A" w:rsidP="00666CFD">
            <w:pPr>
              <w:pStyle w:val="CRCoverPage"/>
              <w:tabs>
                <w:tab w:val="right" w:pos="1759"/>
              </w:tabs>
              <w:spacing w:after="0"/>
              <w:rPr>
                <w:b/>
                <w:i/>
                <w:noProof/>
              </w:rPr>
            </w:pPr>
            <w:r>
              <w:rPr>
                <w:b/>
                <w:i/>
                <w:noProof/>
              </w:rPr>
              <w:t>Category:</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0D5A00D1" w14:textId="1A3E9911" w:rsidR="00EB212A" w:rsidRPr="006A7DAE" w:rsidRDefault="00840FD5" w:rsidP="00666CFD">
            <w:pPr>
              <w:pStyle w:val="CRCoverPage"/>
              <w:spacing w:after="0"/>
              <w:ind w:left="100"/>
              <w:rPr>
                <w:b/>
                <w:noProof/>
                <w:color w:val="FF0000"/>
              </w:rPr>
            </w:pPr>
            <w:r>
              <w:rPr>
                <w:b/>
                <w:noProof/>
                <w:color w:val="FF0000"/>
              </w:rPr>
              <w:t>B</w:t>
            </w:r>
          </w:p>
        </w:tc>
        <w:tc>
          <w:tcPr>
            <w:tcW w:w="1890" w:type="dxa"/>
            <w:tcBorders>
              <w:top w:val="single" w:sz="4" w:space="0" w:color="auto"/>
              <w:left w:val="single" w:sz="4" w:space="0" w:color="auto"/>
              <w:bottom w:val="single" w:sz="4" w:space="0" w:color="auto"/>
              <w:right w:val="single" w:sz="4" w:space="0" w:color="auto"/>
            </w:tcBorders>
          </w:tcPr>
          <w:p w14:paraId="50DE0BD8" w14:textId="77777777" w:rsidR="00EB212A" w:rsidRDefault="00EB212A" w:rsidP="00666CFD">
            <w:pPr>
              <w:pStyle w:val="CRCoverPage"/>
              <w:spacing w:after="0"/>
              <w:jc w:val="right"/>
              <w:rPr>
                <w:noProof/>
              </w:rPr>
            </w:pPr>
            <w:r>
              <w:rPr>
                <w:b/>
                <w:i/>
                <w:noProof/>
              </w:rPr>
              <w:t>CR Creation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717946F7" w14:textId="1EEE0293" w:rsidR="00EB212A" w:rsidRPr="00FE346D" w:rsidRDefault="00F862B3" w:rsidP="00666CFD">
            <w:pPr>
              <w:pStyle w:val="CRCoverPage"/>
              <w:spacing w:after="0"/>
              <w:ind w:left="100"/>
              <w:rPr>
                <w:noProof/>
                <w:color w:val="FF0000"/>
              </w:rPr>
            </w:pPr>
            <w:r>
              <w:rPr>
                <w:noProof/>
                <w:color w:val="FF0000"/>
              </w:rPr>
              <w:t>November 1</w:t>
            </w:r>
            <w:r w:rsidR="00831F44">
              <w:rPr>
                <w:noProof/>
                <w:color w:val="FF0000"/>
              </w:rPr>
              <w:t>, 202</w:t>
            </w:r>
            <w:r w:rsidR="00E76CCE">
              <w:rPr>
                <w:noProof/>
                <w:color w:val="FF0000"/>
              </w:rPr>
              <w:t>1</w:t>
            </w:r>
          </w:p>
        </w:tc>
      </w:tr>
      <w:tr w:rsidR="00EB212A" w:rsidRPr="007C2097" w14:paraId="7036569C" w14:textId="77777777" w:rsidTr="00666CFD">
        <w:tc>
          <w:tcPr>
            <w:tcW w:w="1573" w:type="dxa"/>
            <w:tcBorders>
              <w:top w:val="single" w:sz="4" w:space="0" w:color="auto"/>
              <w:left w:val="single" w:sz="4" w:space="0" w:color="auto"/>
              <w:bottom w:val="single" w:sz="4" w:space="0" w:color="auto"/>
              <w:right w:val="single" w:sz="4" w:space="0" w:color="auto"/>
            </w:tcBorders>
          </w:tcPr>
          <w:p w14:paraId="4243C020" w14:textId="77777777" w:rsidR="00EB212A" w:rsidRDefault="00EB212A" w:rsidP="00666CFD">
            <w:pPr>
              <w:pStyle w:val="CRCoverPage"/>
              <w:spacing w:after="0"/>
              <w:rPr>
                <w:b/>
                <w:i/>
                <w:noProof/>
              </w:rPr>
            </w:pPr>
          </w:p>
        </w:tc>
        <w:tc>
          <w:tcPr>
            <w:tcW w:w="8550" w:type="dxa"/>
            <w:gridSpan w:val="3"/>
            <w:tcBorders>
              <w:top w:val="single" w:sz="4" w:space="0" w:color="auto"/>
              <w:left w:val="single" w:sz="4" w:space="0" w:color="auto"/>
              <w:bottom w:val="single" w:sz="4" w:space="0" w:color="auto"/>
              <w:right w:val="single" w:sz="4" w:space="0" w:color="auto"/>
            </w:tcBorders>
          </w:tcPr>
          <w:p w14:paraId="3C2E6264" w14:textId="77777777" w:rsidR="00EB212A" w:rsidRDefault="00EB212A" w:rsidP="00666CFD">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w:t>
            </w:r>
            <w:r w:rsidRPr="00AB4BA3">
              <w:rPr>
                <w:b/>
                <w:i/>
                <w:noProof/>
                <w:sz w:val="18"/>
              </w:rPr>
              <w:t>categories</w:t>
            </w:r>
            <w:r>
              <w:rPr>
                <w:i/>
                <w:noProof/>
                <w:sz w:val="18"/>
              </w:rPr>
              <w:t>:</w:t>
            </w:r>
            <w:r>
              <w:rPr>
                <w:b/>
                <w:i/>
                <w:noProof/>
                <w:sz w:val="18"/>
              </w:rPr>
              <w:br/>
              <w:t>A</w:t>
            </w:r>
            <w:r>
              <w:rPr>
                <w:i/>
                <w:noProof/>
                <w:sz w:val="18"/>
              </w:rPr>
              <w:t xml:space="preserve">  (mirror corresponding to a change 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r>
              <w:rPr>
                <w:i/>
                <w:noProof/>
                <w:sz w:val="18"/>
              </w:rPr>
              <w:br/>
            </w:r>
            <w:r>
              <w:rPr>
                <w:b/>
                <w:i/>
                <w:noProof/>
                <w:sz w:val="18"/>
              </w:rPr>
              <w:t>F</w:t>
            </w:r>
            <w:r>
              <w:rPr>
                <w:i/>
                <w:noProof/>
                <w:sz w:val="18"/>
              </w:rPr>
              <w:t xml:space="preserve">  (correction)</w:t>
            </w:r>
          </w:p>
          <w:p w14:paraId="5A817D34" w14:textId="77777777" w:rsidR="00EB212A" w:rsidRDefault="00EB212A" w:rsidP="00666CFD">
            <w:pPr>
              <w:pStyle w:val="CRCoverPage"/>
              <w:spacing w:after="0"/>
              <w:ind w:left="383" w:hanging="383"/>
              <w:rPr>
                <w:i/>
                <w:noProof/>
                <w:sz w:val="18"/>
              </w:rPr>
            </w:pPr>
          </w:p>
          <w:p w14:paraId="34AD1CCB" w14:textId="77777777" w:rsidR="00EB212A" w:rsidRPr="007C2097" w:rsidRDefault="00EB212A" w:rsidP="00666CFD">
            <w:pPr>
              <w:pStyle w:val="CRCoverPage"/>
              <w:tabs>
                <w:tab w:val="left" w:pos="950"/>
              </w:tabs>
              <w:spacing w:after="0"/>
              <w:ind w:left="241" w:hanging="241"/>
              <w:rPr>
                <w:i/>
                <w:noProof/>
                <w:sz w:val="18"/>
              </w:rPr>
            </w:pPr>
            <w:r>
              <w:rPr>
                <w:noProof/>
                <w:sz w:val="18"/>
              </w:rPr>
              <w:t xml:space="preserve">Detailed explanations of the above categories can be found in 3GPP </w:t>
            </w:r>
            <w:hyperlink r:id="rId11" w:history="1">
              <w:r>
                <w:rPr>
                  <w:rStyle w:val="Hyperlink"/>
                  <w:noProof/>
                  <w:sz w:val="18"/>
                </w:rPr>
                <w:t>TR 21.900</w:t>
              </w:r>
            </w:hyperlink>
            <w:r>
              <w:rPr>
                <w:noProof/>
                <w:sz w:val="18"/>
              </w:rPr>
              <w:t>.</w:t>
            </w:r>
          </w:p>
        </w:tc>
      </w:tr>
    </w:tbl>
    <w:p w14:paraId="6FA587B8" w14:textId="77777777" w:rsidR="00EB212A" w:rsidRPr="007E78BD" w:rsidRDefault="00EB212A" w:rsidP="00EB212A">
      <w:pPr>
        <w:tabs>
          <w:tab w:val="left" w:pos="9510"/>
        </w:tabs>
        <w:spacing w:after="0"/>
        <w:rPr>
          <w:sz w:val="8"/>
          <w:szCs w:val="8"/>
        </w:rPr>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8550"/>
      </w:tblGrid>
      <w:tr w:rsidR="00EB212A" w:rsidRPr="00FE346D" w14:paraId="3C9B3AF9" w14:textId="77777777" w:rsidTr="00666CFD">
        <w:tc>
          <w:tcPr>
            <w:tcW w:w="1573" w:type="dxa"/>
            <w:tcBorders>
              <w:top w:val="single" w:sz="4" w:space="0" w:color="auto"/>
              <w:left w:val="single" w:sz="4" w:space="0" w:color="auto"/>
              <w:bottom w:val="single" w:sz="4" w:space="0" w:color="auto"/>
              <w:right w:val="single" w:sz="4" w:space="0" w:color="auto"/>
            </w:tcBorders>
          </w:tcPr>
          <w:p w14:paraId="3C549129" w14:textId="77777777" w:rsidR="00EB212A" w:rsidRDefault="00EB212A" w:rsidP="00666CFD">
            <w:pPr>
              <w:pStyle w:val="CRCoverPage"/>
              <w:tabs>
                <w:tab w:val="right" w:pos="1759"/>
              </w:tabs>
              <w:spacing w:after="0"/>
              <w:rPr>
                <w:b/>
                <w:i/>
                <w:noProof/>
              </w:rPr>
            </w:pPr>
            <w:r>
              <w:rPr>
                <w:b/>
                <w:i/>
                <w:noProof/>
              </w:rPr>
              <w:t>Reason for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13519A5A" w14:textId="3AC50670" w:rsidR="00EB212A" w:rsidRPr="00FE346D" w:rsidRDefault="00683476" w:rsidP="00666CFD">
            <w:pPr>
              <w:pStyle w:val="CRCoverPage"/>
              <w:spacing w:after="0"/>
              <w:ind w:left="100"/>
              <w:rPr>
                <w:noProof/>
                <w:color w:val="FF0000"/>
              </w:rPr>
            </w:pPr>
            <w:r>
              <w:rPr>
                <w:noProof/>
                <w:color w:val="FF0000"/>
              </w:rPr>
              <w:t xml:space="preserve">To align AAL </w:t>
            </w:r>
            <w:r w:rsidR="00B10F4B">
              <w:rPr>
                <w:noProof/>
                <w:color w:val="FF0000"/>
              </w:rPr>
              <w:t>GA</w:t>
            </w:r>
            <w:r w:rsidR="009D250F">
              <w:rPr>
                <w:noProof/>
                <w:color w:val="FF0000"/>
              </w:rPr>
              <w:t>n</w:t>
            </w:r>
            <w:r w:rsidR="00B10F4B">
              <w:rPr>
                <w:noProof/>
                <w:color w:val="FF0000"/>
              </w:rPr>
              <w:t>P Chapter 2</w:t>
            </w:r>
            <w:r>
              <w:rPr>
                <w:noProof/>
                <w:color w:val="FF0000"/>
              </w:rPr>
              <w:t xml:space="preserve"> with </w:t>
            </w:r>
            <w:r w:rsidR="00B10F4B">
              <w:rPr>
                <w:noProof/>
                <w:color w:val="FF0000"/>
              </w:rPr>
              <w:t xml:space="preserve">Cat 2 </w:t>
            </w:r>
            <w:r>
              <w:rPr>
                <w:noProof/>
                <w:color w:val="FF0000"/>
              </w:rPr>
              <w:t xml:space="preserve">Greenfield Agreements </w:t>
            </w:r>
          </w:p>
        </w:tc>
      </w:tr>
      <w:tr w:rsidR="00EB212A" w:rsidRPr="00AB4BA3" w14:paraId="35D6F993" w14:textId="77777777" w:rsidTr="00666CFD">
        <w:tc>
          <w:tcPr>
            <w:tcW w:w="1573" w:type="dxa"/>
            <w:tcBorders>
              <w:top w:val="single" w:sz="4" w:space="0" w:color="auto"/>
              <w:left w:val="single" w:sz="4" w:space="0" w:color="auto"/>
              <w:bottom w:val="single" w:sz="4" w:space="0" w:color="auto"/>
              <w:right w:val="single" w:sz="4" w:space="0" w:color="auto"/>
            </w:tcBorders>
          </w:tcPr>
          <w:p w14:paraId="2A3238DA" w14:textId="77777777" w:rsidR="00EB212A" w:rsidRDefault="00EB212A" w:rsidP="00666CFD">
            <w:pPr>
              <w:pStyle w:val="CRCoverPage"/>
              <w:tabs>
                <w:tab w:val="right" w:pos="1759"/>
              </w:tabs>
              <w:spacing w:after="0"/>
              <w:rPr>
                <w:b/>
                <w:i/>
                <w:noProof/>
              </w:rPr>
            </w:pPr>
            <w:r>
              <w:rPr>
                <w:b/>
                <w:i/>
                <w:noProof/>
              </w:rPr>
              <w:t>Summary of change:</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3BBC73A" w14:textId="7DB90C70" w:rsidR="00EB212A" w:rsidRPr="00AB4BA3" w:rsidRDefault="00DE0993" w:rsidP="00666CFD">
            <w:pPr>
              <w:pStyle w:val="CRCoverPage"/>
              <w:spacing w:after="0"/>
              <w:ind w:left="100"/>
              <w:rPr>
                <w:noProof/>
                <w:color w:val="00B050"/>
              </w:rPr>
            </w:pPr>
            <w:r>
              <w:rPr>
                <w:bCs/>
                <w:color w:val="FF0000"/>
              </w:rPr>
              <w:t xml:space="preserve">New text </w:t>
            </w:r>
            <w:r w:rsidR="00744AA4">
              <w:rPr>
                <w:bCs/>
                <w:color w:val="FF0000"/>
              </w:rPr>
              <w:t>is</w:t>
            </w:r>
            <w:r>
              <w:rPr>
                <w:bCs/>
                <w:color w:val="FF0000"/>
              </w:rPr>
              <w:t xml:space="preserve"> proposed and </w:t>
            </w:r>
            <w:r w:rsidR="00075600">
              <w:rPr>
                <w:bCs/>
                <w:color w:val="FF0000"/>
              </w:rPr>
              <w:t>can be reviewed by track change in the text below</w:t>
            </w:r>
          </w:p>
        </w:tc>
      </w:tr>
      <w:tr w:rsidR="00EB212A" w:rsidRPr="00AB4BA3" w14:paraId="176D91AC" w14:textId="77777777" w:rsidTr="00666CFD">
        <w:tc>
          <w:tcPr>
            <w:tcW w:w="1573" w:type="dxa"/>
            <w:tcBorders>
              <w:top w:val="single" w:sz="4" w:space="0" w:color="auto"/>
              <w:left w:val="single" w:sz="4" w:space="0" w:color="auto"/>
              <w:bottom w:val="single" w:sz="4" w:space="0" w:color="auto"/>
              <w:right w:val="single" w:sz="4" w:space="0" w:color="auto"/>
            </w:tcBorders>
          </w:tcPr>
          <w:p w14:paraId="13315FC3" w14:textId="77777777" w:rsidR="00EB212A" w:rsidRDefault="00EB212A" w:rsidP="00666CFD">
            <w:pPr>
              <w:pStyle w:val="CRCoverPage"/>
              <w:tabs>
                <w:tab w:val="right" w:pos="1759"/>
              </w:tabs>
              <w:spacing w:after="0"/>
              <w:rPr>
                <w:b/>
                <w:i/>
                <w:noProof/>
              </w:rPr>
            </w:pPr>
            <w:r>
              <w:rPr>
                <w:b/>
                <w:i/>
                <w:noProof/>
              </w:rPr>
              <w:t>Consequences if not aproved:</w:t>
            </w:r>
          </w:p>
        </w:tc>
        <w:tc>
          <w:tcPr>
            <w:tcW w:w="8550" w:type="dxa"/>
            <w:tcBorders>
              <w:top w:val="single" w:sz="4" w:space="0" w:color="auto"/>
              <w:left w:val="single" w:sz="4" w:space="0" w:color="auto"/>
              <w:bottom w:val="single" w:sz="4" w:space="0" w:color="auto"/>
              <w:right w:val="single" w:sz="4" w:space="0" w:color="auto"/>
            </w:tcBorders>
            <w:shd w:val="pct30" w:color="FFFF00" w:fill="auto"/>
          </w:tcPr>
          <w:p w14:paraId="683369C5" w14:textId="49CCA9B7" w:rsidR="00EB212A" w:rsidRDefault="00405CCD" w:rsidP="00666CFD">
            <w:pPr>
              <w:pStyle w:val="CRCoverPage"/>
              <w:spacing w:after="0"/>
              <w:ind w:left="100"/>
              <w:rPr>
                <w:bCs/>
                <w:color w:val="FF0000"/>
              </w:rPr>
            </w:pPr>
            <w:r>
              <w:rPr>
                <w:noProof/>
                <w:color w:val="FF0000"/>
              </w:rPr>
              <w:t>If not included,</w:t>
            </w:r>
            <w:r w:rsidR="00C55DF8">
              <w:rPr>
                <w:noProof/>
                <w:color w:val="FF0000"/>
              </w:rPr>
              <w:t xml:space="preserve"> </w:t>
            </w:r>
            <w:r w:rsidR="00744AA4">
              <w:rPr>
                <w:noProof/>
                <w:color w:val="FF0000"/>
              </w:rPr>
              <w:t xml:space="preserve">AAL </w:t>
            </w:r>
            <w:r w:rsidR="00B10F4B">
              <w:rPr>
                <w:noProof/>
                <w:color w:val="FF0000"/>
              </w:rPr>
              <w:t>G</w:t>
            </w:r>
            <w:r w:rsidR="008E403C">
              <w:rPr>
                <w:noProof/>
                <w:color w:val="FF0000"/>
              </w:rPr>
              <w:t>A</w:t>
            </w:r>
            <w:r w:rsidR="009D250F">
              <w:rPr>
                <w:noProof/>
                <w:color w:val="FF0000"/>
              </w:rPr>
              <w:t>n</w:t>
            </w:r>
            <w:r w:rsidR="00B10F4B">
              <w:rPr>
                <w:noProof/>
                <w:color w:val="FF0000"/>
              </w:rPr>
              <w:t>P Chapter 2</w:t>
            </w:r>
            <w:r w:rsidR="003D3567">
              <w:rPr>
                <w:noProof/>
                <w:color w:val="FF0000"/>
              </w:rPr>
              <w:t xml:space="preserve"> will not be consistent with AAL Greenfield Agreements</w:t>
            </w:r>
            <w:r w:rsidR="00D809B9">
              <w:rPr>
                <w:noProof/>
                <w:color w:val="FF0000"/>
              </w:rPr>
              <w:t xml:space="preserve"> </w:t>
            </w:r>
            <w:r w:rsidR="002B3C94">
              <w:rPr>
                <w:noProof/>
                <w:color w:val="FF0000"/>
              </w:rPr>
              <w:t xml:space="preserve"> </w:t>
            </w:r>
          </w:p>
        </w:tc>
      </w:tr>
    </w:tbl>
    <w:p w14:paraId="617A2490" w14:textId="77777777" w:rsidR="00EB212A" w:rsidRPr="007E78BD" w:rsidRDefault="00EB212A" w:rsidP="00EB212A">
      <w:pPr>
        <w:tabs>
          <w:tab w:val="left" w:pos="9510"/>
        </w:tabs>
        <w:spacing w:after="0"/>
        <w:rPr>
          <w:sz w:val="8"/>
          <w:szCs w:val="8"/>
        </w:rPr>
      </w:pPr>
    </w:p>
    <w:tbl>
      <w:tblPr>
        <w:tblW w:w="10118" w:type="dxa"/>
        <w:tblInd w:w="47" w:type="dxa"/>
        <w:tblLayout w:type="fixed"/>
        <w:tblCellMar>
          <w:left w:w="42" w:type="dxa"/>
          <w:right w:w="42" w:type="dxa"/>
        </w:tblCellMar>
        <w:tblLook w:val="0000" w:firstRow="0" w:lastRow="0" w:firstColumn="0" w:lastColumn="0" w:noHBand="0" w:noVBand="0"/>
      </w:tblPr>
      <w:tblGrid>
        <w:gridCol w:w="2288"/>
        <w:gridCol w:w="360"/>
        <w:gridCol w:w="360"/>
        <w:gridCol w:w="2520"/>
        <w:gridCol w:w="807"/>
        <w:gridCol w:w="3783"/>
      </w:tblGrid>
      <w:tr w:rsidR="00EB212A" w:rsidRPr="006A7DAE" w14:paraId="673827EA" w14:textId="77777777" w:rsidTr="00666CFD">
        <w:tc>
          <w:tcPr>
            <w:tcW w:w="2288" w:type="dxa"/>
            <w:tcBorders>
              <w:top w:val="single" w:sz="4" w:space="0" w:color="auto"/>
              <w:left w:val="single" w:sz="4" w:space="0" w:color="auto"/>
            </w:tcBorders>
          </w:tcPr>
          <w:p w14:paraId="25D9812E" w14:textId="77777777" w:rsidR="00EB212A" w:rsidRDefault="00EB212A" w:rsidP="00666CFD">
            <w:pPr>
              <w:pStyle w:val="CRCoverPage"/>
              <w:tabs>
                <w:tab w:val="right" w:pos="2184"/>
              </w:tabs>
              <w:spacing w:after="60"/>
              <w:rPr>
                <w:b/>
                <w:i/>
                <w:noProof/>
              </w:rPr>
            </w:pPr>
            <w:r>
              <w:rPr>
                <w:b/>
                <w:i/>
                <w:noProof/>
              </w:rPr>
              <w:t>Clauses affected:</w:t>
            </w:r>
          </w:p>
        </w:tc>
        <w:tc>
          <w:tcPr>
            <w:tcW w:w="7830" w:type="dxa"/>
            <w:gridSpan w:val="5"/>
            <w:tcBorders>
              <w:top w:val="single" w:sz="4" w:space="0" w:color="auto"/>
              <w:right w:val="single" w:sz="4" w:space="0" w:color="auto"/>
            </w:tcBorders>
            <w:shd w:val="pct30" w:color="FFFF00" w:fill="auto"/>
          </w:tcPr>
          <w:p w14:paraId="243D8586" w14:textId="77777777" w:rsidR="00EB212A" w:rsidRPr="006A7DAE" w:rsidRDefault="00EB212A" w:rsidP="00666CFD">
            <w:pPr>
              <w:pStyle w:val="CRCoverPage"/>
              <w:spacing w:after="0"/>
              <w:ind w:left="100"/>
              <w:rPr>
                <w:noProof/>
                <w:color w:val="FF0000"/>
              </w:rPr>
            </w:pPr>
            <w:r>
              <w:rPr>
                <w:noProof/>
                <w:color w:val="FF0000"/>
              </w:rPr>
              <w:t>&lt;list specific document sections impacted by the CR&gt;</w:t>
            </w:r>
          </w:p>
        </w:tc>
      </w:tr>
      <w:tr w:rsidR="00EB212A" w14:paraId="04167BFD" w14:textId="77777777" w:rsidTr="00666CFD">
        <w:tc>
          <w:tcPr>
            <w:tcW w:w="2288" w:type="dxa"/>
            <w:tcBorders>
              <w:left w:val="single" w:sz="4" w:space="0" w:color="auto"/>
            </w:tcBorders>
          </w:tcPr>
          <w:p w14:paraId="70602BB9" w14:textId="77777777" w:rsidR="00EB212A" w:rsidRDefault="00EB212A" w:rsidP="00666CFD">
            <w:pPr>
              <w:pStyle w:val="CRCoverPage"/>
              <w:tabs>
                <w:tab w:val="right" w:pos="2184"/>
              </w:tabs>
              <w:spacing w:after="0"/>
              <w:rPr>
                <w:b/>
                <w:i/>
                <w:noProof/>
              </w:rPr>
            </w:pPr>
          </w:p>
        </w:tc>
        <w:tc>
          <w:tcPr>
            <w:tcW w:w="360" w:type="dxa"/>
            <w:tcBorders>
              <w:top w:val="single" w:sz="4" w:space="0" w:color="auto"/>
              <w:left w:val="single" w:sz="4" w:space="0" w:color="auto"/>
              <w:bottom w:val="single" w:sz="4" w:space="0" w:color="auto"/>
            </w:tcBorders>
          </w:tcPr>
          <w:p w14:paraId="347A51BE" w14:textId="77777777" w:rsidR="00EB212A" w:rsidRDefault="00EB212A" w:rsidP="00666CFD">
            <w:pPr>
              <w:pStyle w:val="CRCoverPage"/>
              <w:spacing w:after="0"/>
              <w:jc w:val="center"/>
              <w:rPr>
                <w:b/>
                <w:caps/>
                <w:noProof/>
              </w:rPr>
            </w:pPr>
            <w:r>
              <w:rPr>
                <w:b/>
                <w:caps/>
                <w:noProof/>
              </w:rPr>
              <w:t>Y</w:t>
            </w:r>
          </w:p>
        </w:tc>
        <w:tc>
          <w:tcPr>
            <w:tcW w:w="360" w:type="dxa"/>
            <w:tcBorders>
              <w:top w:val="single" w:sz="4" w:space="0" w:color="auto"/>
              <w:left w:val="single" w:sz="4" w:space="0" w:color="auto"/>
              <w:bottom w:val="single" w:sz="4" w:space="0" w:color="auto"/>
              <w:right w:val="single" w:sz="4" w:space="0" w:color="auto"/>
            </w:tcBorders>
            <w:shd w:val="clear" w:color="FFFF00" w:fill="auto"/>
          </w:tcPr>
          <w:p w14:paraId="539EB17A" w14:textId="77777777" w:rsidR="00EB212A" w:rsidRDefault="00EB212A" w:rsidP="00666CFD">
            <w:pPr>
              <w:pStyle w:val="CRCoverPage"/>
              <w:spacing w:after="0"/>
              <w:jc w:val="center"/>
              <w:rPr>
                <w:b/>
                <w:caps/>
                <w:noProof/>
              </w:rPr>
            </w:pPr>
            <w:r>
              <w:rPr>
                <w:b/>
                <w:caps/>
                <w:noProof/>
              </w:rPr>
              <w:t>N</w:t>
            </w:r>
          </w:p>
        </w:tc>
        <w:tc>
          <w:tcPr>
            <w:tcW w:w="3327" w:type="dxa"/>
            <w:gridSpan w:val="2"/>
          </w:tcPr>
          <w:p w14:paraId="0A0B6BCB" w14:textId="77777777" w:rsidR="00EB212A" w:rsidRDefault="00EB212A" w:rsidP="00666CFD">
            <w:pPr>
              <w:pStyle w:val="CRCoverPage"/>
              <w:tabs>
                <w:tab w:val="right" w:pos="2893"/>
              </w:tabs>
              <w:spacing w:after="0"/>
              <w:rPr>
                <w:noProof/>
              </w:rPr>
            </w:pPr>
          </w:p>
        </w:tc>
        <w:tc>
          <w:tcPr>
            <w:tcW w:w="3783" w:type="dxa"/>
            <w:tcBorders>
              <w:right w:val="single" w:sz="4" w:space="0" w:color="auto"/>
            </w:tcBorders>
            <w:shd w:val="clear" w:color="FFFF00" w:fill="auto"/>
          </w:tcPr>
          <w:p w14:paraId="7332EF62" w14:textId="77777777" w:rsidR="00EB212A" w:rsidRDefault="00EB212A" w:rsidP="00666CFD">
            <w:pPr>
              <w:pStyle w:val="CRCoverPage"/>
              <w:spacing w:after="0"/>
              <w:ind w:left="99"/>
              <w:rPr>
                <w:noProof/>
              </w:rPr>
            </w:pPr>
          </w:p>
        </w:tc>
      </w:tr>
      <w:tr w:rsidR="00EB212A" w14:paraId="3F8B80B7" w14:textId="77777777" w:rsidTr="00666CFD">
        <w:tc>
          <w:tcPr>
            <w:tcW w:w="2288" w:type="dxa"/>
            <w:tcBorders>
              <w:left w:val="single" w:sz="4" w:space="0" w:color="auto"/>
            </w:tcBorders>
          </w:tcPr>
          <w:p w14:paraId="6D9F5646" w14:textId="77777777" w:rsidR="00EB212A" w:rsidRDefault="00EB212A" w:rsidP="00666CFD">
            <w:pPr>
              <w:pStyle w:val="CRCoverPage"/>
              <w:tabs>
                <w:tab w:val="right" w:pos="2184"/>
              </w:tabs>
              <w:spacing w:after="0"/>
              <w:rPr>
                <w:b/>
                <w:i/>
                <w:noProof/>
              </w:rPr>
            </w:pPr>
            <w:r>
              <w:rPr>
                <w:b/>
                <w:i/>
                <w:noProof/>
              </w:rPr>
              <w:t>Other specs</w:t>
            </w:r>
          </w:p>
        </w:tc>
        <w:tc>
          <w:tcPr>
            <w:tcW w:w="360" w:type="dxa"/>
            <w:tcBorders>
              <w:top w:val="single" w:sz="4" w:space="0" w:color="auto"/>
              <w:left w:val="single" w:sz="4" w:space="0" w:color="auto"/>
              <w:bottom w:val="single" w:sz="4" w:space="0" w:color="auto"/>
            </w:tcBorders>
            <w:shd w:val="pct25" w:color="FFFF00" w:fill="auto"/>
          </w:tcPr>
          <w:p w14:paraId="14BDB292"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4C783752"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3AEF2C0A" w14:textId="77777777" w:rsidR="00EB212A" w:rsidRDefault="00EB212A" w:rsidP="00666CFD">
            <w:pPr>
              <w:pStyle w:val="CRCoverPage"/>
              <w:tabs>
                <w:tab w:val="right" w:pos="2893"/>
              </w:tabs>
              <w:spacing w:after="0"/>
              <w:rPr>
                <w:noProof/>
              </w:rPr>
            </w:pPr>
            <w:r>
              <w:rPr>
                <w:noProof/>
              </w:rPr>
              <w:t xml:space="preserve"> Other core specifications:</w:t>
            </w:r>
            <w:r>
              <w:rPr>
                <w:noProof/>
              </w:rPr>
              <w:tab/>
            </w:r>
          </w:p>
        </w:tc>
        <w:tc>
          <w:tcPr>
            <w:tcW w:w="4590" w:type="dxa"/>
            <w:gridSpan w:val="2"/>
            <w:tcBorders>
              <w:right w:val="single" w:sz="4" w:space="0" w:color="auto"/>
            </w:tcBorders>
            <w:shd w:val="pct30" w:color="FFFF00" w:fill="auto"/>
          </w:tcPr>
          <w:p w14:paraId="04796104" w14:textId="77777777" w:rsidR="00EB212A" w:rsidRDefault="00EB212A" w:rsidP="00666CFD">
            <w:pPr>
              <w:pStyle w:val="CRCoverPage"/>
              <w:spacing w:after="0"/>
              <w:ind w:left="99"/>
              <w:rPr>
                <w:noProof/>
              </w:rPr>
            </w:pPr>
            <w:r w:rsidRPr="007E0A37">
              <w:rPr>
                <w:noProof/>
                <w:color w:val="FF0000"/>
              </w:rPr>
              <w:t>&lt;fill in</w:t>
            </w:r>
            <w:r>
              <w:rPr>
                <w:noProof/>
                <w:color w:val="FF0000"/>
              </w:rPr>
              <w:t xml:space="preserve"> related CRs</w:t>
            </w:r>
            <w:r w:rsidRPr="007E0A37">
              <w:rPr>
                <w:noProof/>
                <w:color w:val="FF0000"/>
              </w:rPr>
              <w:t xml:space="preserve"> if “Y”&gt;</w:t>
            </w:r>
          </w:p>
        </w:tc>
      </w:tr>
      <w:tr w:rsidR="00EB212A" w14:paraId="6E328D90" w14:textId="77777777" w:rsidTr="00666CFD">
        <w:tc>
          <w:tcPr>
            <w:tcW w:w="2288" w:type="dxa"/>
            <w:tcBorders>
              <w:left w:val="single" w:sz="4" w:space="0" w:color="auto"/>
            </w:tcBorders>
          </w:tcPr>
          <w:p w14:paraId="65D5B10A" w14:textId="77777777" w:rsidR="00EB212A" w:rsidRDefault="00EB212A" w:rsidP="00666CFD">
            <w:pPr>
              <w:pStyle w:val="CRCoverPage"/>
              <w:spacing w:after="0"/>
              <w:rPr>
                <w:b/>
                <w:i/>
                <w:noProof/>
              </w:rPr>
            </w:pPr>
            <w:r>
              <w:rPr>
                <w:b/>
                <w:i/>
                <w:noProof/>
              </w:rPr>
              <w:t>affected:</w:t>
            </w:r>
          </w:p>
        </w:tc>
        <w:tc>
          <w:tcPr>
            <w:tcW w:w="360" w:type="dxa"/>
            <w:tcBorders>
              <w:top w:val="single" w:sz="4" w:space="0" w:color="auto"/>
              <w:left w:val="single" w:sz="4" w:space="0" w:color="auto"/>
              <w:bottom w:val="single" w:sz="4" w:space="0" w:color="auto"/>
            </w:tcBorders>
            <w:shd w:val="pct25" w:color="FFFF00" w:fill="auto"/>
          </w:tcPr>
          <w:p w14:paraId="51F5AE30"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5928544F"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B37319D" w14:textId="77777777" w:rsidR="00EB212A" w:rsidRDefault="00EB212A" w:rsidP="00666CFD">
            <w:pPr>
              <w:pStyle w:val="CRCoverPage"/>
              <w:spacing w:after="0"/>
              <w:rPr>
                <w:noProof/>
              </w:rPr>
            </w:pPr>
            <w:r>
              <w:rPr>
                <w:noProof/>
              </w:rPr>
              <w:t xml:space="preserve"> Test specifications:</w:t>
            </w:r>
          </w:p>
        </w:tc>
        <w:tc>
          <w:tcPr>
            <w:tcW w:w="4590" w:type="dxa"/>
            <w:gridSpan w:val="2"/>
            <w:tcBorders>
              <w:right w:val="single" w:sz="4" w:space="0" w:color="auto"/>
            </w:tcBorders>
            <w:shd w:val="pct30" w:color="FFFF00" w:fill="auto"/>
          </w:tcPr>
          <w:p w14:paraId="0F7748D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4C40ABFD" w14:textId="77777777" w:rsidTr="00666CFD">
        <w:tc>
          <w:tcPr>
            <w:tcW w:w="2288" w:type="dxa"/>
            <w:tcBorders>
              <w:left w:val="single" w:sz="4" w:space="0" w:color="auto"/>
            </w:tcBorders>
          </w:tcPr>
          <w:p w14:paraId="246DBA43" w14:textId="77777777" w:rsidR="00EB212A" w:rsidRDefault="00EB212A" w:rsidP="00666CFD">
            <w:pPr>
              <w:pStyle w:val="CRCoverPage"/>
              <w:spacing w:after="0"/>
              <w:rPr>
                <w:b/>
                <w:i/>
                <w:noProof/>
              </w:rPr>
            </w:pPr>
            <w:r>
              <w:rPr>
                <w:b/>
                <w:i/>
                <w:noProof/>
              </w:rPr>
              <w:t>(show related CRs)</w:t>
            </w:r>
          </w:p>
        </w:tc>
        <w:tc>
          <w:tcPr>
            <w:tcW w:w="360" w:type="dxa"/>
            <w:tcBorders>
              <w:top w:val="single" w:sz="4" w:space="0" w:color="auto"/>
              <w:left w:val="single" w:sz="4" w:space="0" w:color="auto"/>
              <w:bottom w:val="single" w:sz="4" w:space="0" w:color="auto"/>
            </w:tcBorders>
            <w:shd w:val="pct25" w:color="FFFF00" w:fill="auto"/>
          </w:tcPr>
          <w:p w14:paraId="208F5404" w14:textId="77777777" w:rsidR="00EB212A" w:rsidRDefault="00EB212A" w:rsidP="00666CFD">
            <w:pPr>
              <w:pStyle w:val="CRCoverPage"/>
              <w:spacing w:after="0"/>
              <w:jc w:val="center"/>
              <w:rPr>
                <w:b/>
                <w:caps/>
                <w:noProof/>
              </w:rPr>
            </w:pPr>
          </w:p>
        </w:tc>
        <w:tc>
          <w:tcPr>
            <w:tcW w:w="360" w:type="dxa"/>
            <w:tcBorders>
              <w:top w:val="single" w:sz="4" w:space="0" w:color="auto"/>
              <w:left w:val="single" w:sz="4" w:space="0" w:color="auto"/>
              <w:bottom w:val="single" w:sz="4" w:space="0" w:color="auto"/>
              <w:right w:val="single" w:sz="4" w:space="0" w:color="auto"/>
            </w:tcBorders>
            <w:shd w:val="pct30" w:color="FFFF00" w:fill="auto"/>
          </w:tcPr>
          <w:p w14:paraId="3596CF5B" w14:textId="77777777" w:rsidR="00EB212A" w:rsidRPr="006A7DAE" w:rsidRDefault="00EB212A" w:rsidP="00666CFD">
            <w:pPr>
              <w:pStyle w:val="CRCoverPage"/>
              <w:spacing w:after="0"/>
              <w:jc w:val="center"/>
              <w:rPr>
                <w:b/>
                <w:caps/>
                <w:noProof/>
                <w:color w:val="FF0000"/>
              </w:rPr>
            </w:pPr>
            <w:r w:rsidRPr="006A7DAE">
              <w:rPr>
                <w:b/>
                <w:caps/>
                <w:noProof/>
                <w:color w:val="FF0000"/>
              </w:rPr>
              <w:t>X</w:t>
            </w:r>
          </w:p>
        </w:tc>
        <w:tc>
          <w:tcPr>
            <w:tcW w:w="2520" w:type="dxa"/>
          </w:tcPr>
          <w:p w14:paraId="759DAED8" w14:textId="77777777" w:rsidR="00EB212A" w:rsidRDefault="00EB212A" w:rsidP="00666CFD">
            <w:pPr>
              <w:pStyle w:val="CRCoverPage"/>
              <w:spacing w:after="0"/>
              <w:rPr>
                <w:noProof/>
              </w:rPr>
            </w:pPr>
            <w:r>
              <w:rPr>
                <w:noProof/>
              </w:rPr>
              <w:t xml:space="preserve"> O&amp;M Specifications:</w:t>
            </w:r>
          </w:p>
        </w:tc>
        <w:tc>
          <w:tcPr>
            <w:tcW w:w="4590" w:type="dxa"/>
            <w:gridSpan w:val="2"/>
            <w:tcBorders>
              <w:right w:val="single" w:sz="4" w:space="0" w:color="auto"/>
            </w:tcBorders>
            <w:shd w:val="pct30" w:color="FFFF00" w:fill="auto"/>
          </w:tcPr>
          <w:p w14:paraId="3D499E0A" w14:textId="77777777" w:rsidR="00EB212A" w:rsidRDefault="00EB212A" w:rsidP="00666CFD">
            <w:pPr>
              <w:pStyle w:val="CRCoverPage"/>
              <w:spacing w:after="0"/>
              <w:ind w:left="99"/>
              <w:rPr>
                <w:noProof/>
              </w:rPr>
            </w:pPr>
            <w:r w:rsidRPr="007E0A37">
              <w:rPr>
                <w:noProof/>
                <w:color w:val="FF0000"/>
              </w:rPr>
              <w:t xml:space="preserve">&lt;fill in </w:t>
            </w:r>
            <w:r>
              <w:rPr>
                <w:noProof/>
                <w:color w:val="FF0000"/>
              </w:rPr>
              <w:t xml:space="preserve">related CRs </w:t>
            </w:r>
            <w:r w:rsidRPr="007E0A37">
              <w:rPr>
                <w:noProof/>
                <w:color w:val="FF0000"/>
              </w:rPr>
              <w:t>if “Y”&gt;</w:t>
            </w:r>
          </w:p>
        </w:tc>
      </w:tr>
      <w:tr w:rsidR="00EB212A" w14:paraId="367F938C" w14:textId="77777777" w:rsidTr="00666CFD">
        <w:tc>
          <w:tcPr>
            <w:tcW w:w="2288" w:type="dxa"/>
            <w:tcBorders>
              <w:left w:val="single" w:sz="4" w:space="0" w:color="auto"/>
              <w:bottom w:val="single" w:sz="4" w:space="0" w:color="auto"/>
            </w:tcBorders>
          </w:tcPr>
          <w:p w14:paraId="6812F840" w14:textId="77777777" w:rsidR="00EB212A" w:rsidRDefault="00EB212A" w:rsidP="00666CFD">
            <w:pPr>
              <w:pStyle w:val="CRCoverPage"/>
              <w:tabs>
                <w:tab w:val="right" w:pos="2184"/>
              </w:tabs>
              <w:spacing w:before="120" w:after="0"/>
              <w:rPr>
                <w:b/>
                <w:i/>
                <w:noProof/>
              </w:rPr>
            </w:pPr>
            <w:r>
              <w:rPr>
                <w:b/>
                <w:i/>
                <w:noProof/>
              </w:rPr>
              <w:t>Supporting material:</w:t>
            </w:r>
          </w:p>
          <w:p w14:paraId="3ACAAC4E" w14:textId="77777777" w:rsidR="00EB212A" w:rsidRDefault="00EB212A" w:rsidP="00666CFD">
            <w:pPr>
              <w:pStyle w:val="CRCoverPage"/>
              <w:tabs>
                <w:tab w:val="right" w:pos="2184"/>
              </w:tabs>
              <w:spacing w:before="120" w:after="0"/>
              <w:rPr>
                <w:b/>
                <w:i/>
                <w:noProof/>
              </w:rPr>
            </w:pPr>
            <w:r>
              <w:rPr>
                <w:b/>
                <w:i/>
                <w:noProof/>
              </w:rPr>
              <w:t>Other comments:</w:t>
            </w:r>
          </w:p>
        </w:tc>
        <w:tc>
          <w:tcPr>
            <w:tcW w:w="7830" w:type="dxa"/>
            <w:gridSpan w:val="5"/>
            <w:tcBorders>
              <w:bottom w:val="single" w:sz="4" w:space="0" w:color="auto"/>
              <w:right w:val="single" w:sz="4" w:space="0" w:color="auto"/>
            </w:tcBorders>
            <w:shd w:val="pct30" w:color="FFFF00" w:fill="auto"/>
          </w:tcPr>
          <w:p w14:paraId="0C410C3F" w14:textId="77777777" w:rsidR="00EB212A" w:rsidRPr="00BE1520" w:rsidRDefault="00EB212A" w:rsidP="00666CFD">
            <w:pPr>
              <w:pStyle w:val="CRCoverPage"/>
              <w:spacing w:before="120" w:after="0"/>
              <w:rPr>
                <w:noProof/>
                <w:color w:val="FF0000"/>
              </w:rPr>
            </w:pPr>
            <w:r>
              <w:rPr>
                <w:noProof/>
                <w:color w:val="FF0000"/>
              </w:rPr>
              <w:t>&lt;provide file name or URL of any material supporting this CR&gt;</w:t>
            </w:r>
          </w:p>
        </w:tc>
      </w:tr>
    </w:tbl>
    <w:p w14:paraId="574C2059" w14:textId="77777777" w:rsidR="00EB212A" w:rsidRDefault="00EB212A" w:rsidP="00EB212A">
      <w:pPr>
        <w:tabs>
          <w:tab w:val="left" w:pos="9510"/>
        </w:tabs>
        <w:spacing w:after="0"/>
      </w:pPr>
    </w:p>
    <w:tbl>
      <w:tblPr>
        <w:tblW w:w="10123" w:type="dxa"/>
        <w:tblInd w:w="42" w:type="dxa"/>
        <w:tblLayout w:type="fixed"/>
        <w:tblCellMar>
          <w:left w:w="42" w:type="dxa"/>
          <w:right w:w="42" w:type="dxa"/>
        </w:tblCellMar>
        <w:tblLook w:val="0000" w:firstRow="0" w:lastRow="0" w:firstColumn="0" w:lastColumn="0" w:noHBand="0" w:noVBand="0"/>
      </w:tblPr>
      <w:tblGrid>
        <w:gridCol w:w="1573"/>
        <w:gridCol w:w="4055"/>
        <w:gridCol w:w="1890"/>
        <w:gridCol w:w="2605"/>
      </w:tblGrid>
      <w:tr w:rsidR="00EB212A" w:rsidRPr="00FE346D" w14:paraId="77A628D0" w14:textId="77777777" w:rsidTr="00666CFD">
        <w:tc>
          <w:tcPr>
            <w:tcW w:w="1573" w:type="dxa"/>
            <w:tcBorders>
              <w:top w:val="single" w:sz="4" w:space="0" w:color="auto"/>
              <w:left w:val="single" w:sz="4" w:space="0" w:color="auto"/>
              <w:bottom w:val="single" w:sz="4" w:space="0" w:color="auto"/>
              <w:right w:val="single" w:sz="4" w:space="0" w:color="auto"/>
            </w:tcBorders>
          </w:tcPr>
          <w:p w14:paraId="1E81E2E8" w14:textId="77777777" w:rsidR="00EB212A" w:rsidRDefault="00EB212A" w:rsidP="00666CFD">
            <w:pPr>
              <w:pStyle w:val="CRCoverPage"/>
              <w:tabs>
                <w:tab w:val="right" w:pos="1759"/>
              </w:tabs>
              <w:spacing w:after="0"/>
              <w:rPr>
                <w:b/>
                <w:i/>
                <w:noProof/>
              </w:rPr>
            </w:pPr>
            <w:r>
              <w:rPr>
                <w:b/>
                <w:i/>
                <w:noProof/>
              </w:rPr>
              <w:t>Status:</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7EA9952" w14:textId="2C6F5DD1" w:rsidR="00EB212A" w:rsidRPr="006A7DAE" w:rsidRDefault="00EB212A" w:rsidP="00666CFD">
            <w:pPr>
              <w:pStyle w:val="CRCoverPage"/>
              <w:spacing w:after="0"/>
              <w:ind w:left="100"/>
              <w:rPr>
                <w:b/>
                <w:noProof/>
                <w:color w:val="FF0000"/>
              </w:rPr>
            </w:pPr>
          </w:p>
        </w:tc>
        <w:tc>
          <w:tcPr>
            <w:tcW w:w="1890" w:type="dxa"/>
            <w:tcBorders>
              <w:top w:val="single" w:sz="4" w:space="0" w:color="auto"/>
              <w:left w:val="single" w:sz="4" w:space="0" w:color="auto"/>
              <w:bottom w:val="single" w:sz="4" w:space="0" w:color="auto"/>
              <w:right w:val="single" w:sz="4" w:space="0" w:color="auto"/>
            </w:tcBorders>
          </w:tcPr>
          <w:p w14:paraId="7E08E415" w14:textId="77777777" w:rsidR="00EB212A" w:rsidRDefault="00EB212A" w:rsidP="00666CFD">
            <w:pPr>
              <w:pStyle w:val="CRCoverPage"/>
              <w:spacing w:after="0"/>
              <w:jc w:val="right"/>
              <w:rPr>
                <w:noProof/>
              </w:rPr>
            </w:pPr>
            <w:r>
              <w:rPr>
                <w:b/>
                <w:i/>
                <w:noProof/>
              </w:rPr>
              <w:t>CR Closed Date:</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3622FF3A" w14:textId="594C6C0F" w:rsidR="00EB212A" w:rsidRPr="00FE346D" w:rsidRDefault="00EB212A" w:rsidP="00666CFD">
            <w:pPr>
              <w:pStyle w:val="CRCoverPage"/>
              <w:spacing w:after="0"/>
              <w:ind w:left="100"/>
              <w:rPr>
                <w:noProof/>
                <w:color w:val="FF0000"/>
              </w:rPr>
            </w:pPr>
          </w:p>
        </w:tc>
      </w:tr>
      <w:tr w:rsidR="00EB212A" w:rsidRPr="00AB4BA3" w14:paraId="54BE2C38" w14:textId="77777777" w:rsidTr="00666CFD">
        <w:tc>
          <w:tcPr>
            <w:tcW w:w="1573" w:type="dxa"/>
            <w:tcBorders>
              <w:top w:val="single" w:sz="4" w:space="0" w:color="auto"/>
              <w:left w:val="single" w:sz="4" w:space="0" w:color="auto"/>
              <w:bottom w:val="single" w:sz="4" w:space="0" w:color="auto"/>
              <w:right w:val="single" w:sz="4" w:space="0" w:color="auto"/>
            </w:tcBorders>
          </w:tcPr>
          <w:p w14:paraId="3C789E1C" w14:textId="77777777" w:rsidR="00EB212A" w:rsidRDefault="00EB212A" w:rsidP="00666CFD">
            <w:pPr>
              <w:pStyle w:val="CRCoverPage"/>
              <w:tabs>
                <w:tab w:val="right" w:pos="1759"/>
              </w:tabs>
              <w:spacing w:after="0"/>
              <w:rPr>
                <w:b/>
                <w:i/>
                <w:noProof/>
              </w:rPr>
            </w:pPr>
            <w:r>
              <w:rPr>
                <w:b/>
                <w:i/>
                <w:noProof/>
              </w:rPr>
              <w:t>Outcome:</w:t>
            </w:r>
          </w:p>
        </w:tc>
        <w:tc>
          <w:tcPr>
            <w:tcW w:w="4055" w:type="dxa"/>
            <w:tcBorders>
              <w:top w:val="single" w:sz="4" w:space="0" w:color="auto"/>
              <w:left w:val="single" w:sz="4" w:space="0" w:color="auto"/>
              <w:bottom w:val="single" w:sz="4" w:space="0" w:color="auto"/>
              <w:right w:val="single" w:sz="4" w:space="0" w:color="auto"/>
            </w:tcBorders>
            <w:shd w:val="pct30" w:color="FFFF00" w:fill="auto"/>
          </w:tcPr>
          <w:p w14:paraId="7A567D66" w14:textId="476EE21C" w:rsidR="00EB212A" w:rsidRPr="00AB4BA3" w:rsidRDefault="00EB212A" w:rsidP="00666CFD">
            <w:pPr>
              <w:pStyle w:val="CRCoverPage"/>
              <w:spacing w:after="0"/>
              <w:ind w:left="100"/>
              <w:rPr>
                <w:b/>
                <w:noProof/>
                <w:color w:val="00B050"/>
              </w:rPr>
            </w:pPr>
          </w:p>
        </w:tc>
        <w:tc>
          <w:tcPr>
            <w:tcW w:w="1890" w:type="dxa"/>
            <w:tcBorders>
              <w:top w:val="single" w:sz="4" w:space="0" w:color="auto"/>
              <w:left w:val="single" w:sz="4" w:space="0" w:color="auto"/>
              <w:bottom w:val="single" w:sz="4" w:space="0" w:color="auto"/>
              <w:right w:val="single" w:sz="4" w:space="0" w:color="auto"/>
            </w:tcBorders>
          </w:tcPr>
          <w:p w14:paraId="63159B1A" w14:textId="77777777" w:rsidR="00EB212A" w:rsidRDefault="00EB212A" w:rsidP="00666CFD">
            <w:pPr>
              <w:pStyle w:val="CRCoverPage"/>
              <w:spacing w:after="0"/>
              <w:jc w:val="right"/>
              <w:rPr>
                <w:b/>
                <w:i/>
                <w:noProof/>
              </w:rPr>
            </w:pPr>
            <w:r>
              <w:rPr>
                <w:b/>
                <w:i/>
                <w:noProof/>
              </w:rPr>
              <w:t>Duplication:</w:t>
            </w:r>
          </w:p>
        </w:tc>
        <w:tc>
          <w:tcPr>
            <w:tcW w:w="2605" w:type="dxa"/>
            <w:tcBorders>
              <w:top w:val="single" w:sz="4" w:space="0" w:color="auto"/>
              <w:left w:val="single" w:sz="4" w:space="0" w:color="auto"/>
              <w:bottom w:val="single" w:sz="4" w:space="0" w:color="auto"/>
              <w:right w:val="single" w:sz="4" w:space="0" w:color="auto"/>
            </w:tcBorders>
            <w:shd w:val="pct30" w:color="FFFF00" w:fill="auto"/>
          </w:tcPr>
          <w:p w14:paraId="4EEC27C2" w14:textId="63DA725C" w:rsidR="00EB212A" w:rsidRPr="00AB4BA3" w:rsidRDefault="00EB212A" w:rsidP="00666CFD">
            <w:pPr>
              <w:pStyle w:val="CRCoverPage"/>
              <w:spacing w:after="0"/>
              <w:ind w:left="100"/>
              <w:rPr>
                <w:noProof/>
                <w:color w:val="00B050"/>
              </w:rPr>
            </w:pPr>
          </w:p>
        </w:tc>
      </w:tr>
      <w:tr w:rsidR="00EB212A" w:rsidRPr="00AB4BA3" w14:paraId="1C0960C2" w14:textId="77777777" w:rsidTr="00666CFD">
        <w:tc>
          <w:tcPr>
            <w:tcW w:w="1573" w:type="dxa"/>
            <w:tcBorders>
              <w:top w:val="single" w:sz="4" w:space="0" w:color="auto"/>
              <w:left w:val="single" w:sz="4" w:space="0" w:color="auto"/>
              <w:bottom w:val="single" w:sz="4" w:space="0" w:color="auto"/>
              <w:right w:val="single" w:sz="4" w:space="0" w:color="auto"/>
            </w:tcBorders>
          </w:tcPr>
          <w:p w14:paraId="1EB34C05" w14:textId="77777777" w:rsidR="00EB212A" w:rsidRDefault="00EB212A" w:rsidP="00666CFD">
            <w:pPr>
              <w:pStyle w:val="CRCoverPage"/>
              <w:tabs>
                <w:tab w:val="right" w:pos="1759"/>
              </w:tabs>
              <w:spacing w:after="0"/>
              <w:rPr>
                <w:b/>
                <w:i/>
                <w:noProof/>
              </w:rPr>
            </w:pPr>
            <w:r>
              <w:rPr>
                <w:b/>
                <w:i/>
                <w:noProof/>
              </w:rPr>
              <w:t>Outcome explanation:</w:t>
            </w:r>
          </w:p>
        </w:tc>
        <w:tc>
          <w:tcPr>
            <w:tcW w:w="8550" w:type="dxa"/>
            <w:gridSpan w:val="3"/>
            <w:tcBorders>
              <w:top w:val="single" w:sz="4" w:space="0" w:color="auto"/>
              <w:left w:val="single" w:sz="4" w:space="0" w:color="auto"/>
              <w:bottom w:val="single" w:sz="4" w:space="0" w:color="auto"/>
              <w:right w:val="single" w:sz="4" w:space="0" w:color="auto"/>
            </w:tcBorders>
            <w:shd w:val="pct30" w:color="FFFF00" w:fill="auto"/>
          </w:tcPr>
          <w:p w14:paraId="5F780FF7" w14:textId="6F686E28" w:rsidR="00EB212A" w:rsidRPr="007E0A37" w:rsidRDefault="00EB212A" w:rsidP="00666CFD">
            <w:pPr>
              <w:pStyle w:val="CRCoverPage"/>
              <w:spacing w:after="0"/>
              <w:ind w:left="100"/>
              <w:rPr>
                <w:noProof/>
                <w:color w:val="00B050"/>
              </w:rPr>
            </w:pPr>
          </w:p>
        </w:tc>
      </w:tr>
    </w:tbl>
    <w:p w14:paraId="2ED1A6C7" w14:textId="77C771D5" w:rsidR="00EB212A" w:rsidRDefault="00EB212A" w:rsidP="00EB212A">
      <w:pPr>
        <w:tabs>
          <w:tab w:val="left" w:pos="9510"/>
        </w:tabs>
      </w:pPr>
    </w:p>
    <w:p w14:paraId="3966FAD4" w14:textId="6F7EB265" w:rsidR="00CA00C3" w:rsidRDefault="00CA00C3" w:rsidP="00EB212A">
      <w:pPr>
        <w:tabs>
          <w:tab w:val="left" w:pos="9510"/>
        </w:tabs>
      </w:pPr>
      <w:r w:rsidRPr="00CA00C3">
        <w:t>The proposed changes are indicated by Track Changes in the text below.</w:t>
      </w:r>
    </w:p>
    <w:p w14:paraId="34F073C2" w14:textId="4D4433AA" w:rsidR="00A07C07" w:rsidRDefault="00A07C07" w:rsidP="00CA00C3">
      <w:pPr>
        <w:pStyle w:val="Heading1"/>
      </w:pPr>
      <w:bookmarkStart w:id="2" w:name="_Toc76046831"/>
      <w:r>
        <w:t>AALI Configuration and Management Principles</w:t>
      </w:r>
      <w:bookmarkEnd w:id="2"/>
    </w:p>
    <w:p w14:paraId="6A3E10B4" w14:textId="00C93C1E" w:rsidR="00783886" w:rsidRPr="00905724" w:rsidRDefault="00A07C07" w:rsidP="00A07C07">
      <w:pPr>
        <w:rPr>
          <w:ins w:id="3" w:author="Author"/>
          <w:lang w:val="en-GB"/>
        </w:rPr>
      </w:pPr>
      <w:commentRangeStart w:id="4"/>
      <w:commentRangeStart w:id="5"/>
      <w:r>
        <w:rPr>
          <w:lang w:val="en-GB"/>
        </w:rPr>
        <w:t>The AAL</w:t>
      </w:r>
      <w:ins w:id="6" w:author="Author">
        <w:r w:rsidR="007D3662">
          <w:rPr>
            <w:lang w:val="en-GB"/>
          </w:rPr>
          <w:t>I</w:t>
        </w:r>
      </w:ins>
      <w:r>
        <w:rPr>
          <w:lang w:val="en-GB"/>
        </w:rPr>
        <w:t xml:space="preserve"> </w:t>
      </w:r>
      <w:del w:id="7" w:author="Author">
        <w:r w:rsidDel="007D3662">
          <w:rPr>
            <w:lang w:val="en-GB"/>
          </w:rPr>
          <w:delText xml:space="preserve">interface </w:delText>
        </w:r>
      </w:del>
      <w:ins w:id="8" w:author="Author">
        <w:r w:rsidR="00475D5E">
          <w:rPr>
            <w:lang w:val="en-GB"/>
          </w:rPr>
          <w:t xml:space="preserve">API </w:t>
        </w:r>
      </w:ins>
      <w:r>
        <w:rPr>
          <w:lang w:val="en-GB"/>
        </w:rPr>
        <w:t>has two distinct parts</w:t>
      </w:r>
      <w:commentRangeEnd w:id="4"/>
      <w:r w:rsidR="00006A35">
        <w:rPr>
          <w:rStyle w:val="CommentReference"/>
        </w:rPr>
        <w:commentReference w:id="4"/>
      </w:r>
      <w:r>
        <w:rPr>
          <w:lang w:val="en-GB"/>
        </w:rPr>
        <w:t>, the first</w:t>
      </w:r>
      <w:ins w:id="9" w:author="Author">
        <w:r w:rsidR="00D20397">
          <w:rPr>
            <w:lang w:val="en-GB"/>
          </w:rPr>
          <w:t xml:space="preserve"> part</w:t>
        </w:r>
      </w:ins>
      <w:r>
        <w:rPr>
          <w:lang w:val="en-GB"/>
        </w:rPr>
        <w:t xml:space="preserve"> </w:t>
      </w:r>
      <w:ins w:id="10" w:author="Author">
        <w:r w:rsidR="009A10CB">
          <w:rPr>
            <w:lang w:val="en-GB"/>
          </w:rPr>
          <w:t xml:space="preserve">corresponds to </w:t>
        </w:r>
      </w:ins>
      <w:r>
        <w:rPr>
          <w:lang w:val="en-GB"/>
        </w:rPr>
        <w:t xml:space="preserve">a set of common </w:t>
      </w:r>
      <w:del w:id="11" w:author="Author">
        <w:r w:rsidDel="009A10CB">
          <w:rPr>
            <w:lang w:val="en-GB"/>
          </w:rPr>
          <w:delText xml:space="preserve">methods </w:delText>
        </w:r>
      </w:del>
      <w:ins w:id="12" w:author="Author">
        <w:r w:rsidR="009A10CB">
          <w:rPr>
            <w:lang w:val="en-GB"/>
          </w:rPr>
          <w:t xml:space="preserve">APIs </w:t>
        </w:r>
      </w:ins>
      <w:r>
        <w:rPr>
          <w:lang w:val="en-GB"/>
        </w:rPr>
        <w:t>(‘AAL Common</w:t>
      </w:r>
      <w:ins w:id="13" w:author="Author">
        <w:r w:rsidR="00F82B62">
          <w:rPr>
            <w:lang w:val="en-GB"/>
          </w:rPr>
          <w:t xml:space="preserve"> API</w:t>
        </w:r>
      </w:ins>
      <w:r>
        <w:rPr>
          <w:lang w:val="en-GB"/>
        </w:rPr>
        <w:t xml:space="preserve">’) </w:t>
      </w:r>
      <w:ins w:id="14" w:author="Author">
        <w:r w:rsidR="00F82B62">
          <w:rPr>
            <w:lang w:val="en-GB"/>
          </w:rPr>
          <w:t>between application</w:t>
        </w:r>
        <w:r w:rsidR="007E149A">
          <w:rPr>
            <w:lang w:val="en-GB"/>
          </w:rPr>
          <w:t>(s)</w:t>
        </w:r>
        <w:r w:rsidR="00F82B62">
          <w:rPr>
            <w:lang w:val="en-GB"/>
          </w:rPr>
          <w:t xml:space="preserve"> and </w:t>
        </w:r>
        <w:r w:rsidR="00AC202C">
          <w:rPr>
            <w:lang w:val="en-GB"/>
          </w:rPr>
          <w:t xml:space="preserve">underlying </w:t>
        </w:r>
        <w:r w:rsidR="003D6364">
          <w:rPr>
            <w:lang w:val="en-GB"/>
          </w:rPr>
          <w:t>AALI implementation</w:t>
        </w:r>
        <w:r w:rsidR="007E149A">
          <w:rPr>
            <w:lang w:val="en-GB"/>
          </w:rPr>
          <w:t>(s)</w:t>
        </w:r>
        <w:r w:rsidR="00AC202C">
          <w:rPr>
            <w:lang w:val="en-GB"/>
          </w:rPr>
          <w:t xml:space="preserve"> within</w:t>
        </w:r>
        <w:r w:rsidR="00F2280E">
          <w:rPr>
            <w:lang w:val="en-GB"/>
          </w:rPr>
          <w:t xml:space="preserve"> an O-cloud platform</w:t>
        </w:r>
        <w:r w:rsidR="003D6364">
          <w:rPr>
            <w:lang w:val="en-GB"/>
          </w:rPr>
          <w:t xml:space="preserve">, </w:t>
        </w:r>
      </w:ins>
      <w:r>
        <w:rPr>
          <w:lang w:val="en-GB"/>
        </w:rPr>
        <w:t xml:space="preserve">which allows an application to query and identify the </w:t>
      </w:r>
      <w:ins w:id="15" w:author="Author">
        <w:r w:rsidR="00F2280E">
          <w:rPr>
            <w:lang w:val="en-GB"/>
          </w:rPr>
          <w:t xml:space="preserve">capabilities of </w:t>
        </w:r>
        <w:r w:rsidR="007E149A">
          <w:rPr>
            <w:lang w:val="en-GB"/>
          </w:rPr>
          <w:t>an</w:t>
        </w:r>
        <w:r w:rsidR="00F2280E">
          <w:rPr>
            <w:lang w:val="en-GB"/>
          </w:rPr>
          <w:t xml:space="preserve"> AALI implementation </w:t>
        </w:r>
      </w:ins>
      <w:del w:id="16" w:author="Author">
        <w:r w:rsidDel="00110D43">
          <w:rPr>
            <w:lang w:val="en-GB"/>
          </w:rPr>
          <w:delText xml:space="preserve">available AAL profiles that the underlying cloud platform offers </w:delText>
        </w:r>
      </w:del>
      <w:r>
        <w:rPr>
          <w:lang w:val="en-GB"/>
        </w:rPr>
        <w:t xml:space="preserve">and configure </w:t>
      </w:r>
      <w:del w:id="17" w:author="Author">
        <w:r w:rsidDel="00110D43">
          <w:rPr>
            <w:lang w:val="en-GB"/>
          </w:rPr>
          <w:delText xml:space="preserve">them </w:delText>
        </w:r>
      </w:del>
      <w:ins w:id="18" w:author="Author">
        <w:r w:rsidR="00915249">
          <w:rPr>
            <w:lang w:val="en-GB"/>
          </w:rPr>
          <w:t>the associated AAL</w:t>
        </w:r>
        <w:r w:rsidR="00C8510C">
          <w:rPr>
            <w:lang w:val="en-GB"/>
          </w:rPr>
          <w:t>-</w:t>
        </w:r>
        <w:r w:rsidR="00915249">
          <w:rPr>
            <w:lang w:val="en-GB"/>
          </w:rPr>
          <w:t xml:space="preserve">LPU(s) </w:t>
        </w:r>
        <w:r w:rsidR="00110D43">
          <w:rPr>
            <w:lang w:val="en-GB"/>
          </w:rPr>
          <w:t xml:space="preserve">accordingly </w:t>
        </w:r>
      </w:ins>
      <w:r>
        <w:rPr>
          <w:lang w:val="en-GB"/>
        </w:rPr>
        <w:t>for application</w:t>
      </w:r>
      <w:ins w:id="19" w:author="Author">
        <w:r w:rsidR="00EC3375">
          <w:rPr>
            <w:lang w:val="en-GB"/>
          </w:rPr>
          <w:t>’s</w:t>
        </w:r>
      </w:ins>
      <w:r>
        <w:rPr>
          <w:lang w:val="en-GB"/>
        </w:rPr>
        <w:t xml:space="preserve"> use</w:t>
      </w:r>
      <w:commentRangeEnd w:id="5"/>
      <w:r w:rsidR="00FF215F">
        <w:rPr>
          <w:rStyle w:val="CommentReference"/>
        </w:rPr>
        <w:commentReference w:id="5"/>
      </w:r>
      <w:r>
        <w:rPr>
          <w:lang w:val="en-GB"/>
        </w:rPr>
        <w:t xml:space="preserve">. </w:t>
      </w:r>
      <w:ins w:id="20" w:author="Author">
        <w:r w:rsidR="00EE7441">
          <w:rPr>
            <w:lang w:val="en-GB"/>
          </w:rPr>
          <w:t>A candidate set of</w:t>
        </w:r>
        <w:r w:rsidR="00DB277C">
          <w:rPr>
            <w:lang w:val="en-GB"/>
          </w:rPr>
          <w:t xml:space="preserve"> functionalities supported by AAL common API(s) </w:t>
        </w:r>
        <w:r w:rsidR="004C5E96">
          <w:rPr>
            <w:lang w:val="en-GB"/>
          </w:rPr>
          <w:t xml:space="preserve">potentially </w:t>
        </w:r>
        <w:r w:rsidR="00DB277C">
          <w:rPr>
            <w:lang w:val="en-GB"/>
          </w:rPr>
          <w:t>include</w:t>
        </w:r>
        <w:r w:rsidR="00D0002D">
          <w:rPr>
            <w:lang w:val="en-GB"/>
          </w:rPr>
          <w:t>s</w:t>
        </w:r>
        <w:r w:rsidR="00DB277C">
          <w:rPr>
            <w:lang w:val="en-GB"/>
          </w:rPr>
          <w:t xml:space="preserve"> </w:t>
        </w:r>
        <w:r w:rsidR="00D0002D">
          <w:rPr>
            <w:lang w:val="en-GB"/>
          </w:rPr>
          <w:t>(</w:t>
        </w:r>
        <w:r w:rsidR="00DB277C">
          <w:rPr>
            <w:lang w:val="en-GB"/>
          </w:rPr>
          <w:t>but not limited to</w:t>
        </w:r>
        <w:r w:rsidR="00D0002D">
          <w:rPr>
            <w:lang w:val="en-GB"/>
          </w:rPr>
          <w:t>)</w:t>
        </w:r>
        <w:r w:rsidR="00C36FE9">
          <w:rPr>
            <w:lang w:val="en-GB"/>
          </w:rPr>
          <w:t xml:space="preserve"> the </w:t>
        </w:r>
        <w:r w:rsidR="00783886">
          <w:rPr>
            <w:lang w:val="en-GB"/>
          </w:rPr>
          <w:t>following:</w:t>
        </w:r>
      </w:ins>
    </w:p>
    <w:p w14:paraId="29E8C3F7" w14:textId="6AB0B1AE" w:rsidR="00905724" w:rsidRDefault="00783886" w:rsidP="00905724">
      <w:pPr>
        <w:pStyle w:val="ListParagraph"/>
        <w:numPr>
          <w:ilvl w:val="0"/>
          <w:numId w:val="52"/>
        </w:numPr>
        <w:rPr>
          <w:ins w:id="21" w:author="Author"/>
          <w:rFonts w:ascii="Times New Roman" w:hAnsi="Times New Roman" w:cs="Times New Roman"/>
          <w:sz w:val="20"/>
          <w:szCs w:val="20"/>
          <w:lang w:val="en-GB"/>
        </w:rPr>
      </w:pPr>
      <w:ins w:id="22" w:author="Author">
        <w:r w:rsidRPr="00905724">
          <w:rPr>
            <w:rFonts w:ascii="Times New Roman" w:hAnsi="Times New Roman" w:cs="Times New Roman"/>
            <w:sz w:val="20"/>
            <w:szCs w:val="20"/>
            <w:lang w:val="en-GB"/>
          </w:rPr>
          <w:t>initialization</w:t>
        </w:r>
        <w:r w:rsidR="004B0549" w:rsidRPr="00905724">
          <w:rPr>
            <w:rFonts w:ascii="Times New Roman" w:hAnsi="Times New Roman" w:cs="Times New Roman"/>
            <w:sz w:val="20"/>
            <w:szCs w:val="20"/>
            <w:lang w:val="en-GB"/>
          </w:rPr>
          <w:t xml:space="preserve"> of AAL</w:t>
        </w:r>
        <w:r w:rsidR="00654D66" w:rsidRPr="00905724">
          <w:rPr>
            <w:rFonts w:ascii="Times New Roman" w:hAnsi="Times New Roman" w:cs="Times New Roman"/>
            <w:sz w:val="20"/>
            <w:szCs w:val="20"/>
            <w:lang w:val="en-GB"/>
          </w:rPr>
          <w:t>-</w:t>
        </w:r>
        <w:r w:rsidR="004B0549" w:rsidRPr="00905724">
          <w:rPr>
            <w:rFonts w:ascii="Times New Roman" w:hAnsi="Times New Roman" w:cs="Times New Roman"/>
            <w:sz w:val="20"/>
            <w:szCs w:val="20"/>
            <w:lang w:val="en-GB"/>
          </w:rPr>
          <w:t xml:space="preserve">LPU(s) assigned to an </w:t>
        </w:r>
        <w:r w:rsidR="00905724" w:rsidRPr="00905724">
          <w:rPr>
            <w:rFonts w:ascii="Times New Roman" w:hAnsi="Times New Roman" w:cs="Times New Roman"/>
            <w:sz w:val="20"/>
            <w:szCs w:val="20"/>
            <w:lang w:val="en-GB"/>
          </w:rPr>
          <w:t>application.</w:t>
        </w:r>
      </w:ins>
    </w:p>
    <w:p w14:paraId="7DC8822C" w14:textId="6512CE56" w:rsidR="00905724" w:rsidRDefault="0011362F" w:rsidP="00905724">
      <w:pPr>
        <w:pStyle w:val="ListParagraph"/>
        <w:numPr>
          <w:ilvl w:val="0"/>
          <w:numId w:val="52"/>
        </w:numPr>
        <w:rPr>
          <w:ins w:id="23" w:author="Author"/>
          <w:rFonts w:ascii="Times New Roman" w:hAnsi="Times New Roman" w:cs="Times New Roman"/>
          <w:sz w:val="20"/>
          <w:szCs w:val="20"/>
          <w:lang w:val="en-GB"/>
        </w:rPr>
      </w:pPr>
      <w:ins w:id="24" w:author="Author">
        <w:r w:rsidRPr="00905724">
          <w:rPr>
            <w:rFonts w:ascii="Times New Roman" w:hAnsi="Times New Roman" w:cs="Times New Roman"/>
            <w:sz w:val="20"/>
            <w:szCs w:val="20"/>
            <w:lang w:val="en-GB"/>
          </w:rPr>
          <w:t xml:space="preserve">configuration of </w:t>
        </w:r>
        <w:r w:rsidR="00FA6D85" w:rsidRPr="00905724">
          <w:rPr>
            <w:rFonts w:ascii="Times New Roman" w:hAnsi="Times New Roman" w:cs="Times New Roman"/>
            <w:sz w:val="20"/>
            <w:szCs w:val="20"/>
            <w:lang w:val="en-GB"/>
          </w:rPr>
          <w:t xml:space="preserve">the state of </w:t>
        </w:r>
        <w:r w:rsidR="000D3FFC" w:rsidRPr="00905724">
          <w:rPr>
            <w:rFonts w:ascii="Times New Roman" w:hAnsi="Times New Roman" w:cs="Times New Roman"/>
            <w:sz w:val="20"/>
            <w:szCs w:val="20"/>
            <w:lang w:val="en-GB"/>
          </w:rPr>
          <w:t xml:space="preserve">these </w:t>
        </w:r>
        <w:r w:rsidRPr="00905724">
          <w:rPr>
            <w:rFonts w:ascii="Times New Roman" w:hAnsi="Times New Roman" w:cs="Times New Roman"/>
            <w:sz w:val="20"/>
            <w:szCs w:val="20"/>
            <w:lang w:val="en-GB"/>
          </w:rPr>
          <w:t xml:space="preserve">AAL-LPU(s) </w:t>
        </w:r>
        <w:r w:rsidR="000D3FFC" w:rsidRPr="00905724">
          <w:rPr>
            <w:rFonts w:ascii="Times New Roman" w:hAnsi="Times New Roman" w:cs="Times New Roman"/>
            <w:sz w:val="20"/>
            <w:szCs w:val="20"/>
            <w:lang w:val="en-GB"/>
          </w:rPr>
          <w:t xml:space="preserve">(for example, </w:t>
        </w:r>
        <w:r w:rsidR="00EC74F5" w:rsidRPr="00905724">
          <w:rPr>
            <w:rFonts w:ascii="Times New Roman" w:hAnsi="Times New Roman" w:cs="Times New Roman"/>
            <w:sz w:val="20"/>
            <w:szCs w:val="20"/>
            <w:lang w:val="en-GB"/>
          </w:rPr>
          <w:t xml:space="preserve">start, </w:t>
        </w:r>
        <w:r w:rsidR="00476CED" w:rsidRPr="00905724">
          <w:rPr>
            <w:rFonts w:ascii="Times New Roman" w:hAnsi="Times New Roman" w:cs="Times New Roman"/>
            <w:sz w:val="20"/>
            <w:szCs w:val="20"/>
            <w:lang w:val="en-GB"/>
          </w:rPr>
          <w:t>stop,</w:t>
        </w:r>
        <w:r w:rsidR="00EC74F5" w:rsidRPr="00905724">
          <w:rPr>
            <w:rFonts w:ascii="Times New Roman" w:hAnsi="Times New Roman" w:cs="Times New Roman"/>
            <w:sz w:val="20"/>
            <w:szCs w:val="20"/>
            <w:lang w:val="en-GB"/>
          </w:rPr>
          <w:t xml:space="preserve"> or reset of an AAL-LPU</w:t>
        </w:r>
        <w:r w:rsidR="00F6128A" w:rsidRPr="00905724">
          <w:rPr>
            <w:rFonts w:ascii="Times New Roman" w:hAnsi="Times New Roman" w:cs="Times New Roman"/>
            <w:sz w:val="20"/>
            <w:szCs w:val="20"/>
            <w:lang w:val="en-GB"/>
          </w:rPr>
          <w:t>)</w:t>
        </w:r>
        <w:r w:rsidR="00476CED">
          <w:rPr>
            <w:rFonts w:ascii="Times New Roman" w:hAnsi="Times New Roman" w:cs="Times New Roman"/>
            <w:sz w:val="20"/>
            <w:szCs w:val="20"/>
            <w:lang w:val="en-GB"/>
          </w:rPr>
          <w:t>.</w:t>
        </w:r>
        <w:del w:id="25" w:author="Author">
          <w:r w:rsidR="00F6128A" w:rsidRPr="00905724" w:rsidDel="00476CED">
            <w:rPr>
              <w:rFonts w:ascii="Times New Roman" w:hAnsi="Times New Roman" w:cs="Times New Roman"/>
              <w:sz w:val="20"/>
              <w:szCs w:val="20"/>
              <w:lang w:val="en-GB"/>
            </w:rPr>
            <w:delText>;</w:delText>
          </w:r>
        </w:del>
      </w:ins>
    </w:p>
    <w:p w14:paraId="52581C24" w14:textId="51634840" w:rsidR="00905724" w:rsidRDefault="00F6128A" w:rsidP="00905724">
      <w:pPr>
        <w:pStyle w:val="ListParagraph"/>
        <w:numPr>
          <w:ilvl w:val="0"/>
          <w:numId w:val="52"/>
        </w:numPr>
        <w:rPr>
          <w:ins w:id="26" w:author="Author"/>
          <w:rFonts w:ascii="Times New Roman" w:hAnsi="Times New Roman" w:cs="Times New Roman"/>
          <w:sz w:val="20"/>
          <w:szCs w:val="20"/>
          <w:lang w:val="en-GB"/>
        </w:rPr>
      </w:pPr>
      <w:ins w:id="27" w:author="Author">
        <w:del w:id="28" w:author="Author">
          <w:r w:rsidRPr="00905724" w:rsidDel="00905724">
            <w:rPr>
              <w:rFonts w:ascii="Times New Roman" w:hAnsi="Times New Roman" w:cs="Times New Roman"/>
              <w:sz w:val="20"/>
              <w:szCs w:val="20"/>
              <w:lang w:val="en-GB"/>
            </w:rPr>
            <w:delText xml:space="preserve"> </w:delText>
          </w:r>
        </w:del>
        <w:r w:rsidR="002C461C" w:rsidRPr="00905724">
          <w:rPr>
            <w:rFonts w:ascii="Times New Roman" w:hAnsi="Times New Roman" w:cs="Times New Roman"/>
            <w:sz w:val="20"/>
            <w:szCs w:val="20"/>
            <w:lang w:val="en-GB"/>
          </w:rPr>
          <w:t xml:space="preserve">configuration of various counters </w:t>
        </w:r>
        <w:r w:rsidR="000735B1" w:rsidRPr="00905724">
          <w:rPr>
            <w:rFonts w:ascii="Times New Roman" w:hAnsi="Times New Roman" w:cs="Times New Roman"/>
            <w:sz w:val="20"/>
            <w:szCs w:val="20"/>
            <w:lang w:val="en-GB"/>
          </w:rPr>
          <w:t xml:space="preserve">and resources associated with AAL-LPU(s) (for example, performance measurements/indicators, </w:t>
        </w:r>
        <w:r w:rsidR="009430DC" w:rsidRPr="00905724">
          <w:rPr>
            <w:rFonts w:ascii="Times New Roman" w:hAnsi="Times New Roman" w:cs="Times New Roman"/>
            <w:sz w:val="20"/>
            <w:szCs w:val="20"/>
            <w:lang w:val="en-GB"/>
          </w:rPr>
          <w:t>performance monitoring metrics, events, faults etc.)</w:t>
        </w:r>
        <w:r w:rsidR="00476CED">
          <w:rPr>
            <w:rFonts w:ascii="Times New Roman" w:hAnsi="Times New Roman" w:cs="Times New Roman"/>
            <w:sz w:val="20"/>
            <w:szCs w:val="20"/>
            <w:lang w:val="en-GB"/>
          </w:rPr>
          <w:t>.</w:t>
        </w:r>
      </w:ins>
    </w:p>
    <w:p w14:paraId="0795B112" w14:textId="656054BB" w:rsidR="00A07C07" w:rsidRDefault="00FA6D85" w:rsidP="00905724">
      <w:pPr>
        <w:pStyle w:val="ListParagraph"/>
        <w:numPr>
          <w:ilvl w:val="0"/>
          <w:numId w:val="52"/>
        </w:numPr>
        <w:rPr>
          <w:ins w:id="29" w:author="Author"/>
          <w:rFonts w:ascii="Times New Roman" w:hAnsi="Times New Roman" w:cs="Times New Roman"/>
          <w:sz w:val="20"/>
          <w:szCs w:val="20"/>
          <w:lang w:val="en-GB"/>
        </w:rPr>
      </w:pPr>
      <w:ins w:id="30" w:author="Author">
        <w:r w:rsidRPr="00905724">
          <w:rPr>
            <w:rFonts w:ascii="Times New Roman" w:hAnsi="Times New Roman" w:cs="Times New Roman"/>
            <w:sz w:val="20"/>
            <w:szCs w:val="20"/>
            <w:lang w:val="en-GB"/>
          </w:rPr>
          <w:t xml:space="preserve">discovery of AAL-profile(s) supported by these AAL-LPU(s) and associated </w:t>
        </w:r>
        <w:r w:rsidR="00FE0C3D" w:rsidRPr="00905724">
          <w:rPr>
            <w:rFonts w:ascii="Times New Roman" w:hAnsi="Times New Roman" w:cs="Times New Roman"/>
            <w:sz w:val="20"/>
            <w:szCs w:val="20"/>
            <w:lang w:val="en-GB"/>
          </w:rPr>
          <w:t xml:space="preserve">configurations etc. </w:t>
        </w:r>
        <w:del w:id="31" w:author="Author">
          <w:r w:rsidR="009430DC" w:rsidRPr="00905724" w:rsidDel="00FA6D85">
            <w:rPr>
              <w:rFonts w:ascii="Times New Roman" w:hAnsi="Times New Roman" w:cs="Times New Roman"/>
              <w:sz w:val="20"/>
              <w:szCs w:val="20"/>
              <w:lang w:val="en-GB"/>
            </w:rPr>
            <w:delText xml:space="preserve"> </w:delText>
          </w:r>
        </w:del>
      </w:ins>
    </w:p>
    <w:p w14:paraId="3B9F7A1A" w14:textId="00179733" w:rsidR="008B5833" w:rsidRPr="00905724" w:rsidRDefault="008B5833" w:rsidP="00905724">
      <w:pPr>
        <w:pStyle w:val="ListParagraph"/>
        <w:numPr>
          <w:ilvl w:val="0"/>
          <w:numId w:val="52"/>
        </w:numPr>
        <w:rPr>
          <w:rFonts w:ascii="Times New Roman" w:hAnsi="Times New Roman" w:cs="Times New Roman"/>
          <w:sz w:val="20"/>
          <w:szCs w:val="20"/>
          <w:lang w:val="en-GB"/>
        </w:rPr>
      </w:pPr>
      <w:ins w:id="32" w:author="Author">
        <w:r>
          <w:rPr>
            <w:rFonts w:ascii="Times New Roman" w:hAnsi="Times New Roman" w:cs="Times New Roman"/>
            <w:sz w:val="20"/>
            <w:szCs w:val="20"/>
            <w:lang w:val="en-GB"/>
          </w:rPr>
          <w:t xml:space="preserve">abstraction of transport mechanism between the </w:t>
        </w:r>
        <w:r w:rsidR="00AE6E7C">
          <w:rPr>
            <w:rFonts w:ascii="Times New Roman" w:hAnsi="Times New Roman" w:cs="Times New Roman"/>
            <w:sz w:val="20"/>
            <w:szCs w:val="20"/>
            <w:lang w:val="en-GB"/>
          </w:rPr>
          <w:t>application and AAI implementation</w:t>
        </w:r>
      </w:ins>
    </w:p>
    <w:p w14:paraId="14B6BFFB" w14:textId="2F1A7A64" w:rsidR="00A07C07" w:rsidRDefault="00A07C07" w:rsidP="00A07C07">
      <w:pPr>
        <w:rPr>
          <w:lang w:val="en-GB"/>
        </w:rPr>
      </w:pPr>
      <w:r>
        <w:rPr>
          <w:lang w:val="en-GB"/>
        </w:rPr>
        <w:t xml:space="preserve">The second </w:t>
      </w:r>
      <w:ins w:id="33" w:author="Author">
        <w:r w:rsidR="00D20397">
          <w:rPr>
            <w:lang w:val="en-GB"/>
          </w:rPr>
          <w:t xml:space="preserve">part of AALI </w:t>
        </w:r>
        <w:r w:rsidR="009A4CDC">
          <w:rPr>
            <w:lang w:val="en-GB"/>
          </w:rPr>
          <w:t xml:space="preserve">corresponds to a set of AAL profile specific APIs </w:t>
        </w:r>
      </w:ins>
      <w:del w:id="34" w:author="Author">
        <w:r w:rsidDel="009A4CDC">
          <w:rPr>
            <w:lang w:val="en-GB"/>
          </w:rPr>
          <w:delText>is the</w:delText>
        </w:r>
      </w:del>
      <w:ins w:id="35" w:author="Author">
        <w:r w:rsidR="009A4CDC">
          <w:rPr>
            <w:lang w:val="en-GB"/>
          </w:rPr>
          <w:t>(‘</w:t>
        </w:r>
      </w:ins>
      <w:del w:id="36" w:author="Author">
        <w:r w:rsidDel="00A85410">
          <w:rPr>
            <w:lang w:val="en-GB"/>
          </w:rPr>
          <w:delText xml:space="preserve"> </w:delText>
        </w:r>
      </w:del>
      <w:r>
        <w:rPr>
          <w:lang w:val="en-GB"/>
        </w:rPr>
        <w:t>AAL Profile API</w:t>
      </w:r>
      <w:ins w:id="37" w:author="Author">
        <w:r w:rsidR="00A85410">
          <w:rPr>
            <w:lang w:val="en-GB"/>
          </w:rPr>
          <w:t>’)</w:t>
        </w:r>
      </w:ins>
      <w:del w:id="38" w:author="Author">
        <w:r w:rsidDel="00A85410">
          <w:rPr>
            <w:lang w:val="en-GB"/>
          </w:rPr>
          <w:delText>s</w:delText>
        </w:r>
      </w:del>
      <w:r>
        <w:rPr>
          <w:lang w:val="en-GB"/>
        </w:rPr>
        <w:t xml:space="preserve"> which </w:t>
      </w:r>
      <w:del w:id="39" w:author="Author">
        <w:r w:rsidDel="003F77A4">
          <w:rPr>
            <w:lang w:val="en-GB"/>
          </w:rPr>
          <w:delText xml:space="preserve">are </w:delText>
        </w:r>
      </w:del>
      <w:ins w:id="40" w:author="Author">
        <w:r w:rsidR="003F77A4">
          <w:rPr>
            <w:lang w:val="en-GB"/>
          </w:rPr>
          <w:t xml:space="preserve">is </w:t>
        </w:r>
      </w:ins>
      <w:r>
        <w:rPr>
          <w:lang w:val="en-GB"/>
        </w:rPr>
        <w:t xml:space="preserve">specific to each defined AAL profile. The AAL profile shall be common across the </w:t>
      </w:r>
      <w:del w:id="41" w:author="Author">
        <w:r w:rsidDel="003F77A4">
          <w:rPr>
            <w:lang w:val="en-GB"/>
          </w:rPr>
          <w:delText>HW Accelerators</w:delText>
        </w:r>
      </w:del>
      <w:ins w:id="42" w:author="Author">
        <w:r w:rsidR="003F77A4">
          <w:rPr>
            <w:lang w:val="en-GB"/>
          </w:rPr>
          <w:t>AALI implementations</w:t>
        </w:r>
      </w:ins>
      <w:r>
        <w:rPr>
          <w:lang w:val="en-GB"/>
        </w:rPr>
        <w:t xml:space="preserve"> accelerating the same set of </w:t>
      </w:r>
      <w:del w:id="43" w:author="Author">
        <w:r w:rsidDel="00DD68CD">
          <w:rPr>
            <w:lang w:val="en-GB"/>
          </w:rPr>
          <w:delText>functions</w:delText>
        </w:r>
      </w:del>
      <w:ins w:id="44" w:author="Author">
        <w:r w:rsidR="00DD68CD">
          <w:rPr>
            <w:lang w:val="en-GB"/>
          </w:rPr>
          <w:t>AFs</w:t>
        </w:r>
      </w:ins>
      <w:r>
        <w:rPr>
          <w:lang w:val="en-GB"/>
        </w:rPr>
        <w:t xml:space="preserve">. It enables the applications to be able to efficiently offload </w:t>
      </w:r>
      <w:del w:id="45" w:author="Author">
        <w:r w:rsidDel="00661F27">
          <w:rPr>
            <w:lang w:val="en-GB"/>
          </w:rPr>
          <w:lastRenderedPageBreak/>
          <w:delText>the accelerated workload process</w:delText>
        </w:r>
      </w:del>
      <w:ins w:id="46" w:author="Author">
        <w:r w:rsidR="00661F27">
          <w:rPr>
            <w:lang w:val="en-GB"/>
          </w:rPr>
          <w:t>AAL profile</w:t>
        </w:r>
        <w:r w:rsidR="000B640A">
          <w:rPr>
            <w:lang w:val="en-GB"/>
          </w:rPr>
          <w:t xml:space="preserve"> workload</w:t>
        </w:r>
      </w:ins>
      <w:r>
        <w:rPr>
          <w:lang w:val="en-GB"/>
        </w:rPr>
        <w:t xml:space="preserve"> to </w:t>
      </w:r>
      <w:del w:id="47" w:author="Author">
        <w:r w:rsidDel="000B640A">
          <w:rPr>
            <w:lang w:val="en-GB"/>
          </w:rPr>
          <w:delText>HW Accelerators</w:delText>
        </w:r>
      </w:del>
      <w:ins w:id="48" w:author="Author">
        <w:r w:rsidR="000B640A">
          <w:rPr>
            <w:lang w:val="en-GB"/>
          </w:rPr>
          <w:t>AALI implementations</w:t>
        </w:r>
      </w:ins>
      <w:r>
        <w:rPr>
          <w:lang w:val="en-GB"/>
        </w:rPr>
        <w:t xml:space="preserve"> in a consistent way without requiring them to know every single detail of the </w:t>
      </w:r>
      <w:del w:id="49" w:author="Author">
        <w:r w:rsidDel="000B640A">
          <w:rPr>
            <w:lang w:val="en-GB"/>
          </w:rPr>
          <w:delText>accelerators</w:delText>
        </w:r>
      </w:del>
      <w:ins w:id="50" w:author="Author">
        <w:r w:rsidR="000B640A">
          <w:rPr>
            <w:lang w:val="en-GB"/>
          </w:rPr>
          <w:t xml:space="preserve"> </w:t>
        </w:r>
        <w:r w:rsidR="00851646">
          <w:rPr>
            <w:lang w:val="en-GB"/>
          </w:rPr>
          <w:t xml:space="preserve">underlying HW </w:t>
        </w:r>
        <w:r w:rsidR="000B640A">
          <w:rPr>
            <w:lang w:val="en-GB"/>
          </w:rPr>
          <w:t>implementation</w:t>
        </w:r>
      </w:ins>
      <w:r>
        <w:rPr>
          <w:lang w:val="en-GB"/>
        </w:rPr>
        <w:t xml:space="preserve">. </w:t>
      </w:r>
      <w:r>
        <w:rPr>
          <w:lang w:val="en-GB"/>
        </w:rPr>
        <w:fldChar w:fldCharType="begin"/>
      </w:r>
      <w:r>
        <w:rPr>
          <w:lang w:val="en-GB"/>
        </w:rPr>
        <w:instrText xml:space="preserve"> REF _Ref54863951 \h </w:instrText>
      </w:r>
      <w:r>
        <w:rPr>
          <w:lang w:val="en-GB"/>
        </w:rPr>
      </w:r>
      <w:r>
        <w:rPr>
          <w:lang w:val="en-GB"/>
        </w:rPr>
        <w:fldChar w:fldCharType="separate"/>
      </w:r>
      <w:r>
        <w:t xml:space="preserve">Figure </w:t>
      </w:r>
      <w:r>
        <w:rPr>
          <w:noProof/>
        </w:rPr>
        <w:t>4</w:t>
      </w:r>
      <w:r>
        <w:t>.</w:t>
      </w:r>
      <w:r>
        <w:rPr>
          <w:noProof/>
        </w:rPr>
        <w:t>1</w:t>
      </w:r>
      <w:r>
        <w:rPr>
          <w:lang w:val="en-GB"/>
        </w:rPr>
        <w:fldChar w:fldCharType="end"/>
      </w:r>
      <w:r>
        <w:rPr>
          <w:lang w:val="en-GB"/>
        </w:rPr>
        <w:t xml:space="preserve"> shows examples of the AALI APIs presented to an application in three different scenarios. </w:t>
      </w:r>
    </w:p>
    <w:p w14:paraId="41EFBBC0" w14:textId="77777777" w:rsidR="00A07C07" w:rsidRDefault="00A07C07" w:rsidP="00A07C07">
      <w:pPr>
        <w:jc w:val="center"/>
        <w:rPr>
          <w:lang w:val="en-GB"/>
        </w:rPr>
      </w:pPr>
      <w:r>
        <w:rPr>
          <w:noProof/>
          <w:lang w:val="fr-FR" w:eastAsia="fr-FR"/>
        </w:rPr>
        <w:drawing>
          <wp:inline distT="0" distB="0" distL="0" distR="0" wp14:anchorId="71DFE6C7" wp14:editId="35A55D33">
            <wp:extent cx="6041028" cy="1400186"/>
            <wp:effectExtent l="0" t="0" r="0" b="0"/>
            <wp:docPr id="227" name="Picture 22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Diagram,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7693" cy="1422591"/>
                    </a:xfrm>
                    <a:prstGeom prst="rect">
                      <a:avLst/>
                    </a:prstGeom>
                    <a:noFill/>
                  </pic:spPr>
                </pic:pic>
              </a:graphicData>
            </a:graphic>
          </wp:inline>
        </w:drawing>
      </w:r>
    </w:p>
    <w:p w14:paraId="25029E1A" w14:textId="77777777" w:rsidR="00A07C07" w:rsidRDefault="00A07C07" w:rsidP="00A07C07">
      <w:pPr>
        <w:pStyle w:val="Caption"/>
        <w:rPr>
          <w:lang w:val="en-GB"/>
        </w:rPr>
      </w:pPr>
      <w:bookmarkStart w:id="51" w:name="_Ref54863951"/>
      <w:bookmarkStart w:id="52" w:name="_Ref48740419"/>
      <w:bookmarkStart w:id="53" w:name="_Toc71112072"/>
      <w:r>
        <w:t xml:space="preserve">Figure </w:t>
      </w:r>
      <w:r w:rsidR="00051A6C">
        <w:fldChar w:fldCharType="begin"/>
      </w:r>
      <w:r w:rsidR="00051A6C">
        <w:instrText xml:space="preserve"> STYLEREF 1 \s </w:instrText>
      </w:r>
      <w:r w:rsidR="00051A6C">
        <w:fldChar w:fldCharType="separate"/>
      </w:r>
      <w:r>
        <w:rPr>
          <w:noProof/>
        </w:rPr>
        <w:t>4</w:t>
      </w:r>
      <w:r w:rsidR="00051A6C">
        <w:rPr>
          <w:noProof/>
        </w:rPr>
        <w:fldChar w:fldCharType="end"/>
      </w:r>
      <w:r>
        <w:t>.</w:t>
      </w:r>
      <w:r w:rsidR="00051A6C">
        <w:fldChar w:fldCharType="begin"/>
      </w:r>
      <w:r w:rsidR="00051A6C">
        <w:instrText xml:space="preserve"> SEQ Figure \* ARABIC \s 1 </w:instrText>
      </w:r>
      <w:r w:rsidR="00051A6C">
        <w:fldChar w:fldCharType="separate"/>
      </w:r>
      <w:r>
        <w:rPr>
          <w:noProof/>
        </w:rPr>
        <w:t>1</w:t>
      </w:r>
      <w:r w:rsidR="00051A6C">
        <w:rPr>
          <w:noProof/>
        </w:rPr>
        <w:fldChar w:fldCharType="end"/>
      </w:r>
      <w:bookmarkEnd w:id="51"/>
      <w:r>
        <w:t xml:space="preserve"> AALI Common and profile APIs</w:t>
      </w:r>
      <w:bookmarkEnd w:id="52"/>
      <w:bookmarkEnd w:id="53"/>
    </w:p>
    <w:p w14:paraId="70780DC1" w14:textId="77777777" w:rsidR="00A07C07" w:rsidRDefault="00A07C07" w:rsidP="00332587">
      <w:pPr>
        <w:pStyle w:val="Heading2"/>
        <w:numPr>
          <w:ilvl w:val="1"/>
          <w:numId w:val="50"/>
        </w:numPr>
      </w:pPr>
      <w:bookmarkStart w:id="54" w:name="_Toc32864712"/>
      <w:bookmarkStart w:id="55" w:name="_Toc43899861"/>
      <w:bookmarkStart w:id="56" w:name="_Toc76046832"/>
      <w:r>
        <w:t>AALI Common Functions</w:t>
      </w:r>
      <w:bookmarkEnd w:id="54"/>
      <w:bookmarkEnd w:id="55"/>
      <w:bookmarkEnd w:id="56"/>
      <w:r>
        <w:t xml:space="preserve">  </w:t>
      </w:r>
    </w:p>
    <w:p w14:paraId="48B49BCD" w14:textId="77777777" w:rsidR="00A07C07" w:rsidRDefault="00A07C07" w:rsidP="00A07C07">
      <w:pPr>
        <w:rPr>
          <w:lang w:val="en-GB"/>
        </w:rPr>
      </w:pPr>
      <w:r>
        <w:rPr>
          <w:lang w:val="en-GB"/>
        </w:rPr>
        <w:t xml:space="preserve">The AAL specification consists of a common initialization and configuration section and multiple profile API specifications. </w:t>
      </w:r>
    </w:p>
    <w:p w14:paraId="53C9D685" w14:textId="77777777" w:rsidR="00A07C07" w:rsidRDefault="00A07C07" w:rsidP="00A07C07">
      <w:pPr>
        <w:rPr>
          <w:lang w:val="en-GB"/>
        </w:rPr>
      </w:pPr>
      <w:r>
        <w:rPr>
          <w:lang w:val="en-GB"/>
        </w:rPr>
        <w:t xml:space="preserve">Note: A Network Function may choose to use one or more AAL profiles as part of its implementation. </w:t>
      </w:r>
    </w:p>
    <w:p w14:paraId="01379E5D" w14:textId="4259B871" w:rsidR="00A07C07" w:rsidRDefault="00A07C07" w:rsidP="00A07C07">
      <w:pPr>
        <w:rPr>
          <w:lang w:val="en-GB"/>
        </w:rPr>
      </w:pPr>
      <w:r>
        <w:rPr>
          <w:lang w:val="en-GB"/>
        </w:rPr>
        <w:t>The AAL</w:t>
      </w:r>
      <w:ins w:id="57" w:author="Author">
        <w:r w:rsidR="00E90DD1">
          <w:rPr>
            <w:lang w:val="en-GB"/>
          </w:rPr>
          <w:t>I</w:t>
        </w:r>
      </w:ins>
      <w:r>
        <w:rPr>
          <w:lang w:val="en-GB"/>
        </w:rPr>
        <w:t xml:space="preserve"> initialization and configuration are done on a per AAL-LPU basis. That is, for each AAL-LPU that is assigned to the NF, the NF shall initialize and configure each AAL-LPU that is assigned to it. </w:t>
      </w:r>
    </w:p>
    <w:p w14:paraId="4DC2F46E" w14:textId="77777777" w:rsidR="00A07C07" w:rsidRDefault="00A07C07" w:rsidP="00A07C07">
      <w:pPr>
        <w:pStyle w:val="Heading3"/>
        <w:ind w:left="0" w:firstLine="0"/>
      </w:pPr>
      <w:bookmarkStart w:id="58" w:name="_Toc32864713"/>
      <w:bookmarkStart w:id="59" w:name="_Toc43899862"/>
      <w:bookmarkStart w:id="60" w:name="_Toc76046833"/>
      <w:r>
        <w:t>AAL Initialization and Configuration Procedure</w:t>
      </w:r>
      <w:bookmarkEnd w:id="58"/>
      <w:r>
        <w:t>s</w:t>
      </w:r>
      <w:bookmarkEnd w:id="59"/>
      <w:bookmarkEnd w:id="60"/>
    </w:p>
    <w:p w14:paraId="4B2804F7" w14:textId="77777777" w:rsidR="00A07C07" w:rsidRDefault="00A07C07" w:rsidP="00A07C07">
      <w:pPr>
        <w:pStyle w:val="Heading4"/>
        <w:ind w:left="0" w:firstLine="0"/>
      </w:pPr>
      <w:r>
        <w:t xml:space="preserve">AAL-LPU Management </w:t>
      </w:r>
    </w:p>
    <w:p w14:paraId="59535756" w14:textId="332EE72A" w:rsidR="00A07C07" w:rsidRDefault="00A07C07" w:rsidP="00A07C07">
      <w:pPr>
        <w:rPr>
          <w:lang w:val="en-GB"/>
        </w:rPr>
      </w:pPr>
      <w:commentRangeStart w:id="61"/>
      <w:r>
        <w:rPr>
          <w:lang w:val="en-GB"/>
        </w:rPr>
        <w:t xml:space="preserve">This section discusses </w:t>
      </w:r>
      <w:ins w:id="62" w:author="Author">
        <w:r w:rsidR="002760C3">
          <w:rPr>
            <w:lang w:val="en-GB"/>
          </w:rPr>
          <w:t>about AAL-LPU</w:t>
        </w:r>
        <w:r w:rsidR="003732F8">
          <w:rPr>
            <w:lang w:val="en-GB"/>
          </w:rPr>
          <w:t>(s)</w:t>
        </w:r>
        <w:r w:rsidR="002760C3">
          <w:rPr>
            <w:lang w:val="en-GB"/>
          </w:rPr>
          <w:t xml:space="preserve">, which </w:t>
        </w:r>
        <w:del w:id="63" w:author="Author">
          <w:r w:rsidR="002760C3" w:rsidDel="00260B00">
            <w:rPr>
              <w:lang w:val="en-GB"/>
            </w:rPr>
            <w:delText xml:space="preserve">is </w:delText>
          </w:r>
        </w:del>
      </w:ins>
      <w:del w:id="64" w:author="Author">
        <w:r w:rsidDel="00260B00">
          <w:rPr>
            <w:lang w:val="en-GB"/>
          </w:rPr>
          <w:delText>the</w:delText>
        </w:r>
        <w:r w:rsidDel="00F0706D">
          <w:rPr>
            <w:lang w:val="en-GB"/>
          </w:rPr>
          <w:delText xml:space="preserve">AAL </w:delText>
        </w:r>
      </w:del>
      <w:ins w:id="65" w:author="Author">
        <w:r w:rsidR="003732F8">
          <w:rPr>
            <w:lang w:val="en-GB"/>
          </w:rPr>
          <w:t>are</w:t>
        </w:r>
        <w:r w:rsidR="00460C28">
          <w:rPr>
            <w:lang w:val="en-GB"/>
          </w:rPr>
          <w:t xml:space="preserve"> </w:t>
        </w:r>
      </w:ins>
      <w:r>
        <w:rPr>
          <w:lang w:val="en-GB"/>
        </w:rPr>
        <w:t xml:space="preserve">logical </w:t>
      </w:r>
      <w:del w:id="66" w:author="Author">
        <w:r w:rsidDel="00F0706D">
          <w:rPr>
            <w:lang w:val="en-GB"/>
          </w:rPr>
          <w:delText xml:space="preserve">and abstract </w:delText>
        </w:r>
        <w:r w:rsidDel="00260B00">
          <w:rPr>
            <w:lang w:val="en-GB"/>
          </w:rPr>
          <w:delText xml:space="preserve">representations </w:delText>
        </w:r>
      </w:del>
      <w:ins w:id="67" w:author="Author">
        <w:r w:rsidR="00260B00">
          <w:rPr>
            <w:lang w:val="en-GB"/>
          </w:rPr>
          <w:t>abstraction</w:t>
        </w:r>
        <w:r w:rsidR="00460C28">
          <w:rPr>
            <w:lang w:val="en-GB"/>
          </w:rPr>
          <w:t>s</w:t>
        </w:r>
        <w:r w:rsidR="00260B00">
          <w:rPr>
            <w:lang w:val="en-GB"/>
          </w:rPr>
          <w:t xml:space="preserve"> </w:t>
        </w:r>
        <w:r w:rsidR="000B2033">
          <w:rPr>
            <w:lang w:val="en-GB"/>
          </w:rPr>
          <w:t xml:space="preserve">of an AALI implementation, </w:t>
        </w:r>
      </w:ins>
      <w:r>
        <w:rPr>
          <w:lang w:val="en-GB"/>
        </w:rPr>
        <w:t xml:space="preserve">presented to applications using the AAL interface. An AAL-LPU should not be confused with a </w:t>
      </w:r>
      <w:ins w:id="68" w:author="Author">
        <w:r w:rsidR="00D32B53">
          <w:rPr>
            <w:lang w:val="en-GB"/>
          </w:rPr>
          <w:t xml:space="preserve">physical </w:t>
        </w:r>
      </w:ins>
      <w:r>
        <w:rPr>
          <w:lang w:val="en-GB"/>
        </w:rPr>
        <w:t xml:space="preserve">HW </w:t>
      </w:r>
      <w:del w:id="69" w:author="Author">
        <w:r w:rsidDel="00D32B53">
          <w:rPr>
            <w:lang w:val="en-GB"/>
          </w:rPr>
          <w:delText>Device</w:delText>
        </w:r>
      </w:del>
      <w:ins w:id="70" w:author="Author">
        <w:r w:rsidR="00D32B53">
          <w:rPr>
            <w:lang w:val="en-GB"/>
          </w:rPr>
          <w:t>accelerator</w:t>
        </w:r>
      </w:ins>
      <w:commentRangeEnd w:id="61"/>
      <w:r w:rsidR="00006A35">
        <w:rPr>
          <w:rStyle w:val="CommentReference"/>
        </w:rPr>
        <w:commentReference w:id="61"/>
      </w:r>
      <w:r>
        <w:rPr>
          <w:lang w:val="en-GB"/>
        </w:rPr>
        <w:t xml:space="preserve">. </w:t>
      </w:r>
    </w:p>
    <w:p w14:paraId="6D4A75C0" w14:textId="77777777" w:rsidR="00A07C07" w:rsidRDefault="00A07C07" w:rsidP="00A07C07">
      <w:pPr>
        <w:pStyle w:val="Heading4"/>
        <w:ind w:left="0" w:firstLine="0"/>
      </w:pPr>
      <w:r>
        <w:t xml:space="preserve">AAL-LPU Identification &amp; Representation </w:t>
      </w:r>
    </w:p>
    <w:p w14:paraId="5C943C16" w14:textId="2A6066F4" w:rsidR="00A07C07" w:rsidRPr="008C2B9F" w:rsidDel="00F56150" w:rsidRDefault="00A07C07" w:rsidP="00F56150">
      <w:pPr>
        <w:rPr>
          <w:del w:id="71" w:author="Author"/>
        </w:rPr>
      </w:pPr>
      <w:r w:rsidRPr="00003119">
        <w:rPr>
          <w:lang w:val="en-GB"/>
        </w:rPr>
        <w:t xml:space="preserve">Within a process address space each </w:t>
      </w:r>
      <w:r>
        <w:rPr>
          <w:lang w:val="en-GB"/>
        </w:rPr>
        <w:t>AAL-LPU</w:t>
      </w:r>
      <w:r w:rsidRPr="00003119">
        <w:rPr>
          <w:lang w:val="en-GB"/>
        </w:rPr>
        <w:t xml:space="preserve"> </w:t>
      </w:r>
      <w:del w:id="72" w:author="Author">
        <w:r w:rsidRPr="00003119" w:rsidDel="00F56150">
          <w:rPr>
            <w:lang w:val="en-GB"/>
          </w:rPr>
          <w:delText>is uniquely designated by two identifiers:</w:delText>
        </w:r>
      </w:del>
      <w:ins w:id="73" w:author="Author">
        <w:r w:rsidR="006B48B6">
          <w:rPr>
            <w:lang w:val="en-GB"/>
          </w:rPr>
          <w:t xml:space="preserve"> can be abstracted using a generalized object handle.</w:t>
        </w:r>
      </w:ins>
    </w:p>
    <w:p w14:paraId="3DD20337" w14:textId="344D6D61" w:rsidR="00A07C07" w:rsidDel="00F56150" w:rsidRDefault="00A07C07">
      <w:pPr>
        <w:rPr>
          <w:del w:id="74" w:author="Author"/>
        </w:rPr>
        <w:pPrChange w:id="75" w:author="Author">
          <w:pPr>
            <w:pStyle w:val="Bulletlist"/>
          </w:pPr>
        </w:pPrChange>
      </w:pPr>
      <w:del w:id="76" w:author="Author">
        <w:r w:rsidRPr="00E87380" w:rsidDel="00F56150">
          <w:delText xml:space="preserve">A unique </w:delText>
        </w:r>
        <w:r w:rsidDel="00F56150">
          <w:delText>AAL-LPU</w:delText>
        </w:r>
        <w:r w:rsidRPr="00E87380" w:rsidDel="00F56150">
          <w:delText xml:space="preserve"> ID used to designate the </w:delText>
        </w:r>
        <w:r w:rsidDel="00F56150">
          <w:delText>AAL-LPU</w:delText>
        </w:r>
        <w:r w:rsidRPr="00E87380" w:rsidDel="00F56150">
          <w:delText xml:space="preserve"> in all functions exported by the AAL API.</w:delText>
        </w:r>
      </w:del>
    </w:p>
    <w:p w14:paraId="3CD22C0C" w14:textId="72A2E305" w:rsidR="00A07C07" w:rsidRDefault="00A07C07">
      <w:pPr>
        <w:pPrChange w:id="77" w:author="Author">
          <w:pPr>
            <w:pStyle w:val="Bulletlist"/>
          </w:pPr>
        </w:pPrChange>
      </w:pPr>
      <w:del w:id="78" w:author="Author">
        <w:r w:rsidRPr="009D44D6" w:rsidDel="00F56150">
          <w:delText xml:space="preserve">A device name used to designate the </w:delText>
        </w:r>
        <w:r w:rsidDel="00F56150">
          <w:delText>AAL-LPU</w:delText>
        </w:r>
        <w:r w:rsidRPr="009D44D6" w:rsidDel="00F56150">
          <w:delText xml:space="preserve"> in console messages, for administration or debugging purposes.</w:delText>
        </w:r>
      </w:del>
    </w:p>
    <w:p w14:paraId="65F0A4BE" w14:textId="4AEB266B" w:rsidR="00A07C07" w:rsidRDefault="00A07C07" w:rsidP="00A07C07">
      <w:pPr>
        <w:pStyle w:val="Bulletlist"/>
        <w:numPr>
          <w:ilvl w:val="0"/>
          <w:numId w:val="0"/>
        </w:numPr>
      </w:pPr>
      <w:r w:rsidRPr="00A4148A">
        <w:rPr>
          <w:rFonts w:eastAsiaTheme="minorEastAsia"/>
        </w:rPr>
        <w:t>Depending on HW design and implementation choice</w:t>
      </w:r>
      <w:r>
        <w:rPr>
          <w:rFonts w:eastAsiaTheme="minorEastAsia"/>
        </w:rPr>
        <w:t>,</w:t>
      </w:r>
      <w:r w:rsidRPr="00A4148A">
        <w:rPr>
          <w:rFonts w:eastAsiaTheme="minorEastAsia"/>
        </w:rPr>
        <w:t xml:space="preserve"> a </w:t>
      </w:r>
      <w:r>
        <w:rPr>
          <w:rFonts w:eastAsiaTheme="minorEastAsia"/>
        </w:rPr>
        <w:t>HW Accelerator</w:t>
      </w:r>
      <w:r w:rsidRPr="00A4148A">
        <w:rPr>
          <w:rFonts w:eastAsiaTheme="minorEastAsia"/>
        </w:rPr>
        <w:t xml:space="preserve"> may want to accelerate multiple </w:t>
      </w:r>
      <w:r>
        <w:rPr>
          <w:rFonts w:eastAsiaTheme="minorEastAsia"/>
        </w:rPr>
        <w:t>profiles</w:t>
      </w:r>
      <w:r w:rsidRPr="00A4148A">
        <w:rPr>
          <w:rFonts w:eastAsiaTheme="minorEastAsia"/>
        </w:rPr>
        <w:t xml:space="preserve"> or offer support for sharing HW</w:t>
      </w:r>
      <w:r>
        <w:rPr>
          <w:rFonts w:eastAsiaTheme="minorEastAsia"/>
        </w:rPr>
        <w:t xml:space="preserve"> Accelerator</w:t>
      </w:r>
      <w:r w:rsidRPr="00A4148A">
        <w:rPr>
          <w:rFonts w:eastAsiaTheme="minorEastAsia"/>
        </w:rPr>
        <w:t xml:space="preserve"> resources between multiple threads, processes, VMs, PODs.</w:t>
      </w:r>
      <w:r>
        <w:t xml:space="preserve"> For this reason, a second abstract </w:t>
      </w:r>
      <w:del w:id="79" w:author="Author">
        <w:r w:rsidDel="00402353">
          <w:delText xml:space="preserve">identifier </w:delText>
        </w:r>
      </w:del>
      <w:ins w:id="80" w:author="Author">
        <w:r w:rsidR="00402353">
          <w:t xml:space="preserve">construct </w:t>
        </w:r>
      </w:ins>
      <w:r>
        <w:t xml:space="preserve">known as AAL Queue </w:t>
      </w:r>
      <w:del w:id="81" w:author="Author">
        <w:r w:rsidDel="00402353">
          <w:delText xml:space="preserve">ID </w:delText>
        </w:r>
        <w:r w:rsidDel="00931EE9">
          <w:delText>is required</w:delText>
        </w:r>
      </w:del>
      <w:ins w:id="82" w:author="Author">
        <w:r w:rsidR="00931EE9">
          <w:t xml:space="preserve">can </w:t>
        </w:r>
        <w:r w:rsidR="004917F4">
          <w:t xml:space="preserve">be </w:t>
        </w:r>
        <w:r w:rsidR="007E35AE">
          <w:t>optionally</w:t>
        </w:r>
        <w:r w:rsidR="004917F4">
          <w:t xml:space="preserve"> used</w:t>
        </w:r>
      </w:ins>
      <w:r>
        <w:t xml:space="preserve"> to </w:t>
      </w:r>
    </w:p>
    <w:p w14:paraId="5BED0BCD" w14:textId="77777777" w:rsidR="00A07C07" w:rsidRDefault="00A07C07" w:rsidP="00A07C07">
      <w:pPr>
        <w:pStyle w:val="Bulletlist"/>
        <w:numPr>
          <w:ilvl w:val="0"/>
          <w:numId w:val="49"/>
        </w:numPr>
        <w:rPr>
          <w:lang w:val="en-IE"/>
        </w:rPr>
      </w:pPr>
      <w:r w:rsidRPr="00B01D52">
        <w:rPr>
          <w:lang w:val="en-IE"/>
        </w:rPr>
        <w:t xml:space="preserve">distinguish between multiple supported </w:t>
      </w:r>
      <w:r>
        <w:rPr>
          <w:lang w:val="en-IE"/>
        </w:rPr>
        <w:t>AAL profile</w:t>
      </w:r>
      <w:r w:rsidRPr="00B01D52">
        <w:rPr>
          <w:lang w:val="en-IE"/>
        </w:rPr>
        <w:t xml:space="preserve">s per </w:t>
      </w:r>
      <w:r>
        <w:rPr>
          <w:lang w:val="en-IE"/>
        </w:rPr>
        <w:t>AAL-LPU</w:t>
      </w:r>
    </w:p>
    <w:p w14:paraId="2FEA9E33" w14:textId="77777777" w:rsidR="00A07C07" w:rsidRPr="00B01D52" w:rsidRDefault="00A07C07" w:rsidP="00A07C07">
      <w:pPr>
        <w:pStyle w:val="Bulletlist"/>
        <w:numPr>
          <w:ilvl w:val="0"/>
          <w:numId w:val="49"/>
        </w:numPr>
        <w:rPr>
          <w:lang w:val="en-IE"/>
        </w:rPr>
      </w:pPr>
      <w:r>
        <w:rPr>
          <w:lang w:val="en-IE"/>
        </w:rPr>
        <w:t xml:space="preserve">prioritize access to AAL-LPU resources </w:t>
      </w:r>
      <w:r w:rsidRPr="00B01D52">
        <w:rPr>
          <w:lang w:val="en-IE"/>
        </w:rPr>
        <w:t xml:space="preserve"> </w:t>
      </w:r>
    </w:p>
    <w:p w14:paraId="56C3E57D" w14:textId="77777777" w:rsidR="00A07C07" w:rsidRPr="00B01D52" w:rsidRDefault="00A07C07" w:rsidP="00A07C07">
      <w:pPr>
        <w:pStyle w:val="Bulletlist"/>
        <w:numPr>
          <w:ilvl w:val="0"/>
          <w:numId w:val="49"/>
        </w:numPr>
        <w:rPr>
          <w:lang w:val="en-IE"/>
        </w:rPr>
      </w:pPr>
      <w:r w:rsidRPr="00B01D52">
        <w:rPr>
          <w:lang w:val="en-IE"/>
        </w:rPr>
        <w:t xml:space="preserve">group operation requests </w:t>
      </w:r>
    </w:p>
    <w:p w14:paraId="3447D9E2" w14:textId="77777777" w:rsidR="00A07C07" w:rsidRPr="00B01D52" w:rsidRDefault="00A07C07" w:rsidP="00A07C07">
      <w:pPr>
        <w:pStyle w:val="Bulletlist"/>
        <w:numPr>
          <w:ilvl w:val="0"/>
          <w:numId w:val="49"/>
        </w:numPr>
        <w:rPr>
          <w:lang w:val="en-IE"/>
        </w:rPr>
      </w:pPr>
      <w:r w:rsidRPr="00B01D52">
        <w:rPr>
          <w:lang w:val="en-IE"/>
        </w:rPr>
        <w:t xml:space="preserve">Allow parallel access through </w:t>
      </w:r>
      <w:r>
        <w:rPr>
          <w:lang w:val="en-IE"/>
        </w:rPr>
        <w:t>AALI</w:t>
      </w:r>
      <w:r w:rsidRPr="00B01D52">
        <w:rPr>
          <w:lang w:val="en-IE"/>
        </w:rPr>
        <w:t xml:space="preserve"> for multiple threads </w:t>
      </w:r>
    </w:p>
    <w:p w14:paraId="437E750A" w14:textId="3321DB9B" w:rsidR="00A07C07" w:rsidRDefault="00A07C07" w:rsidP="00A07C07">
      <w:pPr>
        <w:pStyle w:val="Bulletlist"/>
        <w:numPr>
          <w:ilvl w:val="0"/>
          <w:numId w:val="0"/>
        </w:numPr>
      </w:pPr>
      <w:r>
        <w:t xml:space="preserve">As an abstract </w:t>
      </w:r>
      <w:del w:id="83" w:author="Author">
        <w:r w:rsidDel="00A35C50">
          <w:delText>identifier</w:delText>
        </w:r>
      </w:del>
      <w:ins w:id="84" w:author="Author">
        <w:r w:rsidR="00A35C50">
          <w:t>construct</w:t>
        </w:r>
      </w:ins>
      <w:r>
        <w:t xml:space="preserve">, an AAL Queue </w:t>
      </w:r>
      <w:del w:id="85" w:author="Author">
        <w:r w:rsidDel="00A35C50">
          <w:delText xml:space="preserve">or AAL Queue ID </w:delText>
        </w:r>
      </w:del>
      <w:r>
        <w:t xml:space="preserve">does not reflect a HW design specification or requirement but an AAL interface specification. </w:t>
      </w:r>
    </w:p>
    <w:p w14:paraId="655CD47A" w14:textId="77777777" w:rsidR="00A07C07" w:rsidRDefault="00A07C07" w:rsidP="00A07C07">
      <w:pPr>
        <w:pStyle w:val="Heading5"/>
      </w:pPr>
      <w:r>
        <w:lastRenderedPageBreak/>
        <w:t xml:space="preserve">Example AAL-LPU Mapping </w:t>
      </w:r>
    </w:p>
    <w:p w14:paraId="35502FFA" w14:textId="723AB3F7" w:rsidR="00A07C07" w:rsidRPr="001A4C1E" w:rsidRDefault="00A07C07" w:rsidP="00A07C07">
      <w:r>
        <w:t>The following Section contains example deployments mapping AAL-LPUs to Applications / O-RAN Cloudified Network Functions</w:t>
      </w:r>
      <w:ins w:id="86" w:author="Author">
        <w:r w:rsidR="00FF75F1">
          <w:t xml:space="preserve">. </w:t>
        </w:r>
        <w:r w:rsidR="008F5439">
          <w:t>The labels ‘</w:t>
        </w:r>
        <w:proofErr w:type="spellStart"/>
        <w:r w:rsidR="008F5439">
          <w:t>lpuId</w:t>
        </w:r>
        <w:proofErr w:type="spellEnd"/>
        <w:r w:rsidR="008F5439">
          <w:t>’ and ‘</w:t>
        </w:r>
        <w:proofErr w:type="spellStart"/>
        <w:r w:rsidR="008F5439">
          <w:t>queueID</w:t>
        </w:r>
        <w:proofErr w:type="spellEnd"/>
        <w:r w:rsidR="008F5439">
          <w:t xml:space="preserve">’ in the following diagrams </w:t>
        </w:r>
      </w:ins>
      <w:del w:id="87" w:author="Author">
        <w:r w:rsidDel="00FF75F1">
          <w:delText xml:space="preserve"> </w:delText>
        </w:r>
      </w:del>
      <w:ins w:id="88" w:author="Author">
        <w:r w:rsidR="008F5439">
          <w:t xml:space="preserve">denote </w:t>
        </w:r>
        <w:r w:rsidR="005A5935">
          <w:t xml:space="preserve">AAL-LPU object handle and </w:t>
        </w:r>
        <w:del w:id="89" w:author="Author">
          <w:r w:rsidR="005A5935" w:rsidDel="00D81948">
            <w:delText xml:space="preserve">the </w:delText>
          </w:r>
        </w:del>
        <w:r w:rsidR="005A5935">
          <w:t xml:space="preserve">identifier of an AAL queue </w:t>
        </w:r>
        <w:r w:rsidR="000E77D0">
          <w:t>respectively</w:t>
        </w:r>
        <w:r w:rsidR="006D2693">
          <w:t>.</w:t>
        </w:r>
      </w:ins>
    </w:p>
    <w:p w14:paraId="604D539F" w14:textId="38FD7B4A" w:rsidR="00A07C07" w:rsidRDefault="00A07C07" w:rsidP="00A07C07">
      <w:pPr>
        <w:jc w:val="center"/>
        <w:rPr>
          <w:ins w:id="90" w:author="Author"/>
          <w:lang w:val="en-GB" w:eastAsia="zh-CN"/>
        </w:rPr>
      </w:pPr>
      <w:del w:id="91" w:author="Author">
        <w:r w:rsidDel="000852C9">
          <w:rPr>
            <w:noProof/>
            <w:lang w:val="en-GB" w:eastAsia="zh-CN"/>
          </w:rPr>
          <w:drawing>
            <wp:inline distT="0" distB="0" distL="0" distR="0" wp14:anchorId="23F53F93" wp14:editId="2C0DA7A6">
              <wp:extent cx="1164590" cy="2542540"/>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4590" cy="2542540"/>
                      </a:xfrm>
                      <a:prstGeom prst="rect">
                        <a:avLst/>
                      </a:prstGeom>
                      <a:noFill/>
                    </pic:spPr>
                  </pic:pic>
                </a:graphicData>
              </a:graphic>
            </wp:inline>
          </w:drawing>
        </w:r>
      </w:del>
    </w:p>
    <w:p w14:paraId="6F6FA257" w14:textId="3E28DDC9" w:rsidR="000852C9" w:rsidRDefault="000852C9" w:rsidP="00A07C07">
      <w:pPr>
        <w:jc w:val="center"/>
        <w:rPr>
          <w:lang w:val="en-GB" w:eastAsia="zh-CN"/>
        </w:rPr>
      </w:pPr>
      <w:ins w:id="92" w:author="Author">
        <w:r>
          <w:rPr>
            <w:noProof/>
            <w:lang w:val="en-GB" w:eastAsia="zh-CN"/>
          </w:rPr>
          <w:drawing>
            <wp:inline distT="0" distB="0" distL="0" distR="0" wp14:anchorId="1C2F66D5" wp14:editId="4618BD74">
              <wp:extent cx="116459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64590" cy="2542540"/>
                      </a:xfrm>
                      <a:prstGeom prst="rect">
                        <a:avLst/>
                      </a:prstGeom>
                      <a:noFill/>
                    </pic:spPr>
                  </pic:pic>
                </a:graphicData>
              </a:graphic>
            </wp:inline>
          </w:drawing>
        </w:r>
      </w:ins>
    </w:p>
    <w:p w14:paraId="118DF7BF" w14:textId="77777777" w:rsidR="00A07C07" w:rsidRDefault="00A07C07" w:rsidP="00A07C07">
      <w:pPr>
        <w:pStyle w:val="Caption"/>
      </w:pPr>
      <w:bookmarkStart w:id="93" w:name="_Ref54863977"/>
      <w:bookmarkStart w:id="94" w:name="_Toc71112073"/>
      <w:bookmarkStart w:id="95" w:name="_Ref48744029"/>
      <w:r>
        <w:t xml:space="preserve">Figure </w:t>
      </w:r>
      <w:r w:rsidR="00051A6C">
        <w:fldChar w:fldCharType="begin"/>
      </w:r>
      <w:r w:rsidR="00051A6C">
        <w:instrText xml:space="preserve"> STYLEREF 1 \s </w:instrText>
      </w:r>
      <w:r w:rsidR="00051A6C">
        <w:fldChar w:fldCharType="separate"/>
      </w:r>
      <w:r>
        <w:rPr>
          <w:noProof/>
        </w:rPr>
        <w:t>4</w:t>
      </w:r>
      <w:r w:rsidR="00051A6C">
        <w:rPr>
          <w:noProof/>
        </w:rPr>
        <w:fldChar w:fldCharType="end"/>
      </w:r>
      <w:r>
        <w:t>.</w:t>
      </w:r>
      <w:r w:rsidR="00051A6C">
        <w:fldChar w:fldCharType="begin"/>
      </w:r>
      <w:r w:rsidR="00051A6C">
        <w:instrText xml:space="preserve"> SEQ Figure \* ARABIC \s 1 </w:instrText>
      </w:r>
      <w:r w:rsidR="00051A6C">
        <w:fldChar w:fldCharType="separate"/>
      </w:r>
      <w:r>
        <w:rPr>
          <w:noProof/>
        </w:rPr>
        <w:t>2</w:t>
      </w:r>
      <w:r w:rsidR="00051A6C">
        <w:rPr>
          <w:noProof/>
        </w:rPr>
        <w:fldChar w:fldCharType="end"/>
      </w:r>
      <w:bookmarkEnd w:id="93"/>
      <w:r>
        <w:t xml:space="preserve"> Basic mapping of AAL-LPU to O-RAN Cloudified NF</w:t>
      </w:r>
      <w:bookmarkEnd w:id="94"/>
      <w:r>
        <w:t xml:space="preserve"> </w:t>
      </w:r>
      <w:bookmarkEnd w:id="95"/>
    </w:p>
    <w:p w14:paraId="0E660CF7" w14:textId="290743C3" w:rsidR="00A07C07" w:rsidRDefault="00A07C07" w:rsidP="00A07C07">
      <w:r>
        <w:fldChar w:fldCharType="begin"/>
      </w:r>
      <w:r>
        <w:instrText xml:space="preserve"> REF _Ref48744029 \h </w:instrText>
      </w:r>
      <w:r>
        <w:fldChar w:fldCharType="separate"/>
      </w:r>
      <w:r>
        <w:t xml:space="preserve">Figure </w:t>
      </w:r>
      <w:r>
        <w:rPr>
          <w:noProof/>
        </w:rPr>
        <w:t>4</w:t>
      </w:r>
      <w:r>
        <w:t>.</w:t>
      </w:r>
      <w:r>
        <w:rPr>
          <w:noProof/>
        </w:rPr>
        <w:t>2</w:t>
      </w:r>
      <w:r>
        <w:t xml:space="preserve"> </w:t>
      </w:r>
      <w:del w:id="96" w:author="Author">
        <w:r w:rsidDel="00E43DB3">
          <w:delText xml:space="preserve">Basic mapping of AAL-LPU to O-RAN Cloudified NF </w:delText>
        </w:r>
      </w:del>
      <w:r>
        <w:fldChar w:fldCharType="end"/>
      </w:r>
      <w:r>
        <w:t xml:space="preserve"> example shows a simple deployment with a HW Accelerator supporting a single AAL-LPU which exposes a single AAL Queue for the application to use. </w:t>
      </w:r>
    </w:p>
    <w:p w14:paraId="7C0C2A81" w14:textId="70467FE9" w:rsidR="00A07C07" w:rsidRDefault="00A07C07" w:rsidP="00A07C07">
      <w:pPr>
        <w:jc w:val="center"/>
      </w:pPr>
      <w:commentRangeStart w:id="97"/>
      <w:commentRangeStart w:id="98"/>
      <w:del w:id="99" w:author="Author">
        <w:r w:rsidDel="000852C9">
          <w:rPr>
            <w:noProof/>
          </w:rPr>
          <w:lastRenderedPageBreak/>
          <w:drawing>
            <wp:inline distT="0" distB="0" distL="0" distR="0" wp14:anchorId="6FA0F70C" wp14:editId="0E8E7456">
              <wp:extent cx="2670175" cy="2658110"/>
              <wp:effectExtent l="0" t="0" r="0" b="8890"/>
              <wp:docPr id="234" name="Picture 2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0175" cy="2658110"/>
                      </a:xfrm>
                      <a:prstGeom prst="rect">
                        <a:avLst/>
                      </a:prstGeom>
                      <a:noFill/>
                    </pic:spPr>
                  </pic:pic>
                </a:graphicData>
              </a:graphic>
            </wp:inline>
          </w:drawing>
        </w:r>
      </w:del>
      <w:commentRangeEnd w:id="97"/>
      <w:r w:rsidR="00797413">
        <w:rPr>
          <w:rStyle w:val="CommentReference"/>
        </w:rPr>
        <w:commentReference w:id="97"/>
      </w:r>
      <w:commentRangeEnd w:id="98"/>
      <w:r w:rsidR="00F16A17">
        <w:rPr>
          <w:rStyle w:val="CommentReference"/>
        </w:rPr>
        <w:commentReference w:id="98"/>
      </w:r>
      <w:ins w:id="100" w:author="Author">
        <w:r w:rsidR="008E7A43">
          <w:rPr>
            <w:noProof/>
          </w:rPr>
          <w:drawing>
            <wp:inline distT="0" distB="0" distL="0" distR="0" wp14:anchorId="6AE88F92" wp14:editId="5C602A60">
              <wp:extent cx="2670175" cy="2658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0175" cy="2658110"/>
                      </a:xfrm>
                      <a:prstGeom prst="rect">
                        <a:avLst/>
                      </a:prstGeom>
                      <a:noFill/>
                    </pic:spPr>
                  </pic:pic>
                </a:graphicData>
              </a:graphic>
            </wp:inline>
          </w:drawing>
        </w:r>
      </w:ins>
    </w:p>
    <w:p w14:paraId="79C7A1B4" w14:textId="525C4FAA" w:rsidR="00A07C07" w:rsidRDefault="00A07C07" w:rsidP="00A07C07">
      <w:pPr>
        <w:pStyle w:val="Caption"/>
      </w:pPr>
      <w:bookmarkStart w:id="101" w:name="_Ref54863996"/>
      <w:bookmarkStart w:id="102" w:name="_Toc71112074"/>
      <w:bookmarkStart w:id="103" w:name="_Ref48745114"/>
      <w:r>
        <w:t xml:space="preserve">Figure </w:t>
      </w:r>
      <w:r w:rsidR="00051A6C">
        <w:fldChar w:fldCharType="begin"/>
      </w:r>
      <w:r w:rsidR="00051A6C">
        <w:instrText xml:space="preserve"> STYLEREF 1 \s </w:instrText>
      </w:r>
      <w:r w:rsidR="00051A6C">
        <w:fldChar w:fldCharType="separate"/>
      </w:r>
      <w:r>
        <w:rPr>
          <w:noProof/>
        </w:rPr>
        <w:t>4</w:t>
      </w:r>
      <w:r w:rsidR="00051A6C">
        <w:rPr>
          <w:noProof/>
        </w:rPr>
        <w:fldChar w:fldCharType="end"/>
      </w:r>
      <w:r>
        <w:t>.</w:t>
      </w:r>
      <w:r w:rsidR="00051A6C">
        <w:fldChar w:fldCharType="begin"/>
      </w:r>
      <w:r w:rsidR="00051A6C">
        <w:instrText xml:space="preserve"> SEQ Fig</w:instrText>
      </w:r>
      <w:r w:rsidR="00051A6C">
        <w:instrText xml:space="preserve">ure \* ARABIC \s 1 </w:instrText>
      </w:r>
      <w:r w:rsidR="00051A6C">
        <w:fldChar w:fldCharType="separate"/>
      </w:r>
      <w:r>
        <w:rPr>
          <w:noProof/>
        </w:rPr>
        <w:t>3</w:t>
      </w:r>
      <w:r w:rsidR="00051A6C">
        <w:rPr>
          <w:noProof/>
        </w:rPr>
        <w:fldChar w:fldCharType="end"/>
      </w:r>
      <w:bookmarkEnd w:id="101"/>
      <w:r>
        <w:t xml:space="preserve"> AAL-LPU mapping example showing multiple application support</w:t>
      </w:r>
      <w:bookmarkEnd w:id="102"/>
      <w:r>
        <w:t xml:space="preserve"> </w:t>
      </w:r>
      <w:bookmarkEnd w:id="103"/>
      <w:ins w:id="104" w:author="Author">
        <w:r w:rsidR="00067127">
          <w:t>by a single HW accelerator</w:t>
        </w:r>
      </w:ins>
    </w:p>
    <w:p w14:paraId="7A93668E" w14:textId="652A50F2" w:rsidR="00A07C07" w:rsidRPr="008C2B9F" w:rsidRDefault="00A07C07" w:rsidP="00A07C07">
      <w:r>
        <w:fldChar w:fldCharType="begin"/>
      </w:r>
      <w:r>
        <w:instrText xml:space="preserve"> REF _Ref54863996 \h </w:instrText>
      </w:r>
      <w:r>
        <w:fldChar w:fldCharType="separate"/>
      </w:r>
      <w:r>
        <w:t xml:space="preserve">Figure </w:t>
      </w:r>
      <w:r>
        <w:rPr>
          <w:noProof/>
        </w:rPr>
        <w:t>4</w:t>
      </w:r>
      <w:r>
        <w:t>.</w:t>
      </w:r>
      <w:r>
        <w:rPr>
          <w:noProof/>
        </w:rPr>
        <w:t>3</w:t>
      </w:r>
      <w:r>
        <w:fldChar w:fldCharType="end"/>
      </w:r>
      <w:r>
        <w:t xml:space="preserve"> example shows the AAL</w:t>
      </w:r>
      <w:ins w:id="105" w:author="Author">
        <w:r w:rsidR="00370DBE">
          <w:t>I</w:t>
        </w:r>
      </w:ins>
      <w:r>
        <w:t xml:space="preserve"> supporting multiple applications with a single HW Accelerator. The HW Accelerator exposes multiple VFs through SRIOV. Each VF maps to </w:t>
      </w:r>
      <w:del w:id="106" w:author="Author">
        <w:r w:rsidDel="009654B1">
          <w:delText xml:space="preserve">an instance of </w:delText>
        </w:r>
      </w:del>
      <w:r>
        <w:t xml:space="preserve">an AAL-LPU. Each Application is assigned a single AAL-LPU (VF) and all AAL-LPUs share the resources of the underlying HW Accelerator. </w:t>
      </w:r>
    </w:p>
    <w:p w14:paraId="03D252A5" w14:textId="7266A221" w:rsidR="00A07C07" w:rsidRDefault="00A07C07" w:rsidP="00A07C07">
      <w:pPr>
        <w:jc w:val="center"/>
      </w:pPr>
      <w:del w:id="107" w:author="Author">
        <w:r w:rsidDel="0032262B">
          <w:rPr>
            <w:noProof/>
          </w:rPr>
          <w:drawing>
            <wp:inline distT="0" distB="0" distL="0" distR="0" wp14:anchorId="64B2E610" wp14:editId="3DBCAB0A">
              <wp:extent cx="2109470" cy="2536190"/>
              <wp:effectExtent l="0" t="0" r="5080" b="0"/>
              <wp:docPr id="237" name="Picture 23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Diagram&#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9470" cy="2536190"/>
                      </a:xfrm>
                      <a:prstGeom prst="rect">
                        <a:avLst/>
                      </a:prstGeom>
                      <a:noFill/>
                    </pic:spPr>
                  </pic:pic>
                </a:graphicData>
              </a:graphic>
            </wp:inline>
          </w:drawing>
        </w:r>
      </w:del>
      <w:ins w:id="108" w:author="Author">
        <w:r w:rsidR="0032262B">
          <w:rPr>
            <w:noProof/>
          </w:rPr>
          <w:drawing>
            <wp:inline distT="0" distB="0" distL="0" distR="0" wp14:anchorId="48CB4427" wp14:editId="3C1450A5">
              <wp:extent cx="2109470" cy="253619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9470" cy="2536190"/>
                      </a:xfrm>
                      <a:prstGeom prst="rect">
                        <a:avLst/>
                      </a:prstGeom>
                      <a:noFill/>
                    </pic:spPr>
                  </pic:pic>
                </a:graphicData>
              </a:graphic>
            </wp:inline>
          </w:drawing>
        </w:r>
      </w:ins>
    </w:p>
    <w:p w14:paraId="36B93D90" w14:textId="30AE5694" w:rsidR="00A07C07" w:rsidRDefault="00A07C07" w:rsidP="00A07C07">
      <w:pPr>
        <w:pStyle w:val="Caption"/>
      </w:pPr>
      <w:bookmarkStart w:id="109" w:name="_Ref54864016"/>
      <w:bookmarkStart w:id="110" w:name="_Toc71112075"/>
      <w:bookmarkStart w:id="111" w:name="_Ref48745122"/>
      <w:r>
        <w:t xml:space="preserve">Figure </w:t>
      </w:r>
      <w:r w:rsidR="00051A6C">
        <w:fldChar w:fldCharType="begin"/>
      </w:r>
      <w:r w:rsidR="00051A6C">
        <w:instrText xml:space="preserve"> STYLEREF 1 \s </w:instrText>
      </w:r>
      <w:r w:rsidR="00051A6C">
        <w:fldChar w:fldCharType="separate"/>
      </w:r>
      <w:r>
        <w:rPr>
          <w:noProof/>
        </w:rPr>
        <w:t>4</w:t>
      </w:r>
      <w:r w:rsidR="00051A6C">
        <w:rPr>
          <w:noProof/>
        </w:rPr>
        <w:fldChar w:fldCharType="end"/>
      </w:r>
      <w:r>
        <w:t>.</w:t>
      </w:r>
      <w:r w:rsidR="00051A6C">
        <w:fldChar w:fldCharType="begin"/>
      </w:r>
      <w:r w:rsidR="00051A6C">
        <w:instrText xml:space="preserve"> SEQ Figure \* ARABIC \s 1 </w:instrText>
      </w:r>
      <w:r w:rsidR="00051A6C">
        <w:fldChar w:fldCharType="separate"/>
      </w:r>
      <w:r>
        <w:rPr>
          <w:noProof/>
        </w:rPr>
        <w:t>4</w:t>
      </w:r>
      <w:r w:rsidR="00051A6C">
        <w:rPr>
          <w:noProof/>
        </w:rPr>
        <w:fldChar w:fldCharType="end"/>
      </w:r>
      <w:bookmarkEnd w:id="109"/>
      <w:r>
        <w:t xml:space="preserve"> </w:t>
      </w:r>
      <w:del w:id="112" w:author="Author">
        <w:r w:rsidDel="009D4640">
          <w:delText>Device mapping</w:delText>
        </w:r>
      </w:del>
      <w:ins w:id="113" w:author="Author">
        <w:r w:rsidR="00B90E21">
          <w:t>AAL</w:t>
        </w:r>
        <w:r w:rsidR="00C5211C">
          <w:t>-</w:t>
        </w:r>
        <w:del w:id="114" w:author="Author">
          <w:r w:rsidR="00B90E21" w:rsidDel="00C5211C">
            <w:delText xml:space="preserve"> </w:delText>
          </w:r>
        </w:del>
        <w:r w:rsidR="00B90E21">
          <w:t>LPU mapping</w:t>
        </w:r>
      </w:ins>
      <w:r>
        <w:t xml:space="preserve"> example showing multiple </w:t>
      </w:r>
      <w:ins w:id="115" w:author="Author">
        <w:del w:id="116" w:author="Author">
          <w:r w:rsidR="009613F3" w:rsidDel="00A15B20">
            <w:delText>AAL-</w:delText>
          </w:r>
        </w:del>
      </w:ins>
      <w:del w:id="117" w:author="Author">
        <w:r w:rsidDel="00A15B20">
          <w:delText>LPU</w:delText>
        </w:r>
      </w:del>
      <w:ins w:id="118" w:author="Author">
        <w:r w:rsidR="00A15B20">
          <w:t>HW accelerators</w:t>
        </w:r>
      </w:ins>
      <w:r>
        <w:t xml:space="preserve"> </w:t>
      </w:r>
      <w:del w:id="119" w:author="Author">
        <w:r w:rsidDel="002E2DC9">
          <w:delText>support</w:delText>
        </w:r>
        <w:bookmarkEnd w:id="110"/>
        <w:r w:rsidDel="002E2DC9">
          <w:delText xml:space="preserve"> </w:delText>
        </w:r>
      </w:del>
      <w:bookmarkEnd w:id="111"/>
      <w:ins w:id="120" w:author="Author">
        <w:r w:rsidR="002E2DC9">
          <w:t xml:space="preserve">assigned to a single application </w:t>
        </w:r>
      </w:ins>
    </w:p>
    <w:p w14:paraId="7B7B8AEF" w14:textId="775B8D1F" w:rsidR="00A07C07" w:rsidRPr="008C2B9F" w:rsidRDefault="00A07C07" w:rsidP="00A07C07">
      <w:r>
        <w:fldChar w:fldCharType="begin"/>
      </w:r>
      <w:r>
        <w:instrText xml:space="preserve"> REF _Ref54864016 \h </w:instrText>
      </w:r>
      <w:r>
        <w:fldChar w:fldCharType="separate"/>
      </w:r>
      <w:r>
        <w:t xml:space="preserve">Figure </w:t>
      </w:r>
      <w:r>
        <w:rPr>
          <w:noProof/>
        </w:rPr>
        <w:t>4</w:t>
      </w:r>
      <w:r>
        <w:t>.</w:t>
      </w:r>
      <w:r>
        <w:rPr>
          <w:noProof/>
        </w:rPr>
        <w:t>4</w:t>
      </w:r>
      <w:r>
        <w:fldChar w:fldCharType="end"/>
      </w:r>
      <w:r>
        <w:t xml:space="preserve"> example shows the AAL</w:t>
      </w:r>
      <w:ins w:id="121" w:author="Author">
        <w:r w:rsidR="009613F3">
          <w:t>I</w:t>
        </w:r>
      </w:ins>
      <w:r>
        <w:t xml:space="preserve"> supporting an </w:t>
      </w:r>
      <w:del w:id="122" w:author="Author">
        <w:r w:rsidDel="002E2DC9">
          <w:delText>Application</w:delText>
        </w:r>
      </w:del>
      <w:ins w:id="123" w:author="Author">
        <w:r w:rsidR="002E2DC9">
          <w:t>application</w:t>
        </w:r>
      </w:ins>
      <w:r>
        <w:t xml:space="preserve"> that is </w:t>
      </w:r>
      <w:del w:id="124" w:author="Author">
        <w:r w:rsidDel="00D32D8D">
          <w:delText>used by</w:delText>
        </w:r>
      </w:del>
      <w:ins w:id="125" w:author="Author">
        <w:r w:rsidR="00D32D8D">
          <w:t>deployed with</w:t>
        </w:r>
      </w:ins>
      <w:r>
        <w:t xml:space="preserve"> multiple HW Accelerators. In this case, a cloud platform contains multiple HW Accelerators, each HW Accelerator being exposed to the </w:t>
      </w:r>
      <w:ins w:id="126" w:author="Author">
        <w:r w:rsidR="005C1518">
          <w:t xml:space="preserve">same </w:t>
        </w:r>
      </w:ins>
      <w:r>
        <w:t xml:space="preserve">application as an AAL-LPU. </w:t>
      </w:r>
    </w:p>
    <w:p w14:paraId="4D8DF9EB" w14:textId="4C1FC170" w:rsidR="00A07C07" w:rsidRDefault="00A07C07">
      <w:pPr>
        <w:pStyle w:val="Caption"/>
        <w:jc w:val="center"/>
        <w:pPrChange w:id="127" w:author="Author">
          <w:pPr>
            <w:pStyle w:val="Caption"/>
          </w:pPr>
        </w:pPrChange>
      </w:pPr>
      <w:del w:id="128" w:author="Author">
        <w:r w:rsidDel="0032262B">
          <w:rPr>
            <w:noProof/>
          </w:rPr>
          <w:lastRenderedPageBreak/>
          <w:drawing>
            <wp:inline distT="0" distB="0" distL="0" distR="0" wp14:anchorId="742B505C" wp14:editId="0285E29F">
              <wp:extent cx="2133600" cy="2822575"/>
              <wp:effectExtent l="0" t="0" r="0" b="0"/>
              <wp:docPr id="243" name="Picture 2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Picture 243"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822575"/>
                      </a:xfrm>
                      <a:prstGeom prst="rect">
                        <a:avLst/>
                      </a:prstGeom>
                      <a:noFill/>
                    </pic:spPr>
                  </pic:pic>
                </a:graphicData>
              </a:graphic>
            </wp:inline>
          </w:drawing>
        </w:r>
      </w:del>
      <w:ins w:id="129" w:author="Author">
        <w:r w:rsidR="0032262B">
          <w:rPr>
            <w:noProof/>
          </w:rPr>
          <w:drawing>
            <wp:inline distT="0" distB="0" distL="0" distR="0" wp14:anchorId="79E450B0" wp14:editId="6A72AB3A">
              <wp:extent cx="2133600" cy="282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822575"/>
                      </a:xfrm>
                      <a:prstGeom prst="rect">
                        <a:avLst/>
                      </a:prstGeom>
                      <a:noFill/>
                    </pic:spPr>
                  </pic:pic>
                </a:graphicData>
              </a:graphic>
            </wp:inline>
          </w:drawing>
        </w:r>
      </w:ins>
    </w:p>
    <w:p w14:paraId="5AB99964" w14:textId="5AEB53A0" w:rsidR="00A07C07" w:rsidRDefault="00A07C07" w:rsidP="00A07C07">
      <w:pPr>
        <w:pStyle w:val="Caption"/>
      </w:pPr>
      <w:bookmarkStart w:id="130" w:name="_Ref54864032"/>
      <w:bookmarkStart w:id="131" w:name="_Toc71112076"/>
      <w:bookmarkStart w:id="132" w:name="_Ref48745124"/>
      <w:r>
        <w:t xml:space="preserve">Figure </w:t>
      </w:r>
      <w:r w:rsidR="00051A6C">
        <w:fldChar w:fldCharType="begin"/>
      </w:r>
      <w:r w:rsidR="00051A6C">
        <w:instrText xml:space="preserve"> STYLEREF 1 \s </w:instrText>
      </w:r>
      <w:r w:rsidR="00051A6C">
        <w:fldChar w:fldCharType="separate"/>
      </w:r>
      <w:r>
        <w:rPr>
          <w:noProof/>
        </w:rPr>
        <w:t>4</w:t>
      </w:r>
      <w:r w:rsidR="00051A6C">
        <w:rPr>
          <w:noProof/>
        </w:rPr>
        <w:fldChar w:fldCharType="end"/>
      </w:r>
      <w:r>
        <w:t>.</w:t>
      </w:r>
      <w:r w:rsidR="00051A6C">
        <w:fldChar w:fldCharType="begin"/>
      </w:r>
      <w:r w:rsidR="00051A6C">
        <w:instrText xml:space="preserve"> SEQ Figure \* ARABIC \s 1 </w:instrText>
      </w:r>
      <w:r w:rsidR="00051A6C">
        <w:fldChar w:fldCharType="separate"/>
      </w:r>
      <w:r>
        <w:rPr>
          <w:noProof/>
        </w:rPr>
        <w:t>5</w:t>
      </w:r>
      <w:r w:rsidR="00051A6C">
        <w:rPr>
          <w:noProof/>
        </w:rPr>
        <w:fldChar w:fldCharType="end"/>
      </w:r>
      <w:bookmarkEnd w:id="130"/>
      <w:r>
        <w:t xml:space="preserve"> AAL-LPU mapping showing multiple </w:t>
      </w:r>
      <w:ins w:id="133" w:author="Author">
        <w:r w:rsidR="000911E5">
          <w:t xml:space="preserve">AAL </w:t>
        </w:r>
      </w:ins>
      <w:r>
        <w:t>Queue support</w:t>
      </w:r>
      <w:bookmarkEnd w:id="131"/>
      <w:r>
        <w:t xml:space="preserve"> </w:t>
      </w:r>
      <w:bookmarkEnd w:id="132"/>
    </w:p>
    <w:p w14:paraId="1D3E762F" w14:textId="77777777" w:rsidR="00A07C07" w:rsidRPr="00E87380" w:rsidRDefault="00A07C07" w:rsidP="00A07C07">
      <w:r>
        <w:fldChar w:fldCharType="begin"/>
      </w:r>
      <w:r>
        <w:instrText xml:space="preserve"> REF _Ref54864032 \h </w:instrText>
      </w:r>
      <w:r>
        <w:fldChar w:fldCharType="separate"/>
      </w:r>
      <w:r>
        <w:t xml:space="preserve">Figure </w:t>
      </w:r>
      <w:r>
        <w:rPr>
          <w:noProof/>
        </w:rPr>
        <w:t>4</w:t>
      </w:r>
      <w:r>
        <w:t>.</w:t>
      </w:r>
      <w:r>
        <w:rPr>
          <w:noProof/>
        </w:rPr>
        <w:t>5</w:t>
      </w:r>
      <w:r>
        <w:fldChar w:fldCharType="end"/>
      </w:r>
      <w:r>
        <w:t xml:space="preserve"> example shows the AAL-LPU supporting multiple AAL Queues which are used by an application in multiple threads – allowing the application to avoid locking when exercising the AAL interface. </w:t>
      </w:r>
    </w:p>
    <w:p w14:paraId="0048AF49" w14:textId="5D2FA708" w:rsidR="00A07C07" w:rsidRPr="008C2B9F" w:rsidRDefault="00A07C07" w:rsidP="00A07C07"/>
    <w:p w14:paraId="7F793E8F" w14:textId="3FBF28A6" w:rsidR="00A07C07" w:rsidRDefault="00ED118A" w:rsidP="00A07C07">
      <w:pPr>
        <w:jc w:val="center"/>
      </w:pPr>
      <w:ins w:id="134" w:author="Author">
        <w:r>
          <w:rPr>
            <w:noProof/>
          </w:rPr>
          <w:drawing>
            <wp:inline distT="0" distB="0" distL="0" distR="0" wp14:anchorId="23872C1E" wp14:editId="13B43D23">
              <wp:extent cx="2133600" cy="2658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658110"/>
                      </a:xfrm>
                      <a:prstGeom prst="rect">
                        <a:avLst/>
                      </a:prstGeom>
                      <a:noFill/>
                    </pic:spPr>
                  </pic:pic>
                </a:graphicData>
              </a:graphic>
            </wp:inline>
          </w:drawing>
        </w:r>
      </w:ins>
      <w:del w:id="135" w:author="Author">
        <w:r w:rsidR="00A07C07" w:rsidDel="0032262B">
          <w:rPr>
            <w:noProof/>
          </w:rPr>
          <w:drawing>
            <wp:inline distT="0" distB="0" distL="0" distR="0" wp14:anchorId="4B749B91" wp14:editId="5047892C">
              <wp:extent cx="2133600" cy="2658110"/>
              <wp:effectExtent l="0" t="0" r="0" b="8890"/>
              <wp:docPr id="244" name="Picture 24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Picture 244" descr="Diagram,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658110"/>
                      </a:xfrm>
                      <a:prstGeom prst="rect">
                        <a:avLst/>
                      </a:prstGeom>
                      <a:noFill/>
                    </pic:spPr>
                  </pic:pic>
                </a:graphicData>
              </a:graphic>
            </wp:inline>
          </w:drawing>
        </w:r>
      </w:del>
    </w:p>
    <w:p w14:paraId="6961F93F" w14:textId="77777777" w:rsidR="00A07C07" w:rsidRDefault="00A07C07" w:rsidP="00A07C07">
      <w:pPr>
        <w:pStyle w:val="Caption"/>
      </w:pPr>
      <w:bookmarkStart w:id="136" w:name="_Ref54864055"/>
      <w:bookmarkStart w:id="137" w:name="_Toc71112077"/>
      <w:bookmarkStart w:id="138" w:name="_Ref48745125"/>
      <w:r>
        <w:t xml:space="preserve">Figure </w:t>
      </w:r>
      <w:r w:rsidR="00051A6C">
        <w:fldChar w:fldCharType="begin"/>
      </w:r>
      <w:r w:rsidR="00051A6C">
        <w:instrText xml:space="preserve"> STYLEREF 1 \s </w:instrText>
      </w:r>
      <w:r w:rsidR="00051A6C">
        <w:fldChar w:fldCharType="separate"/>
      </w:r>
      <w:r>
        <w:rPr>
          <w:noProof/>
        </w:rPr>
        <w:t>4</w:t>
      </w:r>
      <w:r w:rsidR="00051A6C">
        <w:rPr>
          <w:noProof/>
        </w:rPr>
        <w:fldChar w:fldCharType="end"/>
      </w:r>
      <w:r>
        <w:t>.</w:t>
      </w:r>
      <w:r w:rsidR="00051A6C">
        <w:fldChar w:fldCharType="begin"/>
      </w:r>
      <w:r w:rsidR="00051A6C">
        <w:instrText xml:space="preserve"> SEQ Figure \* ARABIC \s 1 </w:instrText>
      </w:r>
      <w:r w:rsidR="00051A6C">
        <w:fldChar w:fldCharType="separate"/>
      </w:r>
      <w:r>
        <w:rPr>
          <w:noProof/>
        </w:rPr>
        <w:t>6</w:t>
      </w:r>
      <w:r w:rsidR="00051A6C">
        <w:rPr>
          <w:noProof/>
        </w:rPr>
        <w:fldChar w:fldCharType="end"/>
      </w:r>
      <w:bookmarkEnd w:id="136"/>
      <w:r>
        <w:t xml:space="preserve"> AAL-LPU Mapping example showing multi-function support</w:t>
      </w:r>
      <w:bookmarkEnd w:id="137"/>
      <w:r>
        <w:t xml:space="preserve"> </w:t>
      </w:r>
      <w:bookmarkEnd w:id="138"/>
    </w:p>
    <w:p w14:paraId="11BEC5C8" w14:textId="77777777" w:rsidR="00EE088F" w:rsidRDefault="00A07C07" w:rsidP="00A07C07">
      <w:pPr>
        <w:rPr>
          <w:ins w:id="139" w:author="Author"/>
        </w:rPr>
      </w:pPr>
      <w:r>
        <w:fldChar w:fldCharType="begin"/>
      </w:r>
      <w:r>
        <w:instrText xml:space="preserve"> REF _Ref54864055 \h </w:instrText>
      </w:r>
      <w:r>
        <w:fldChar w:fldCharType="separate"/>
      </w:r>
      <w:r>
        <w:t xml:space="preserve">Figure </w:t>
      </w:r>
      <w:r>
        <w:rPr>
          <w:noProof/>
        </w:rPr>
        <w:t>4</w:t>
      </w:r>
      <w:r>
        <w:t>.</w:t>
      </w:r>
      <w:r>
        <w:rPr>
          <w:noProof/>
        </w:rPr>
        <w:t>6</w:t>
      </w:r>
      <w:r>
        <w:fldChar w:fldCharType="end"/>
      </w:r>
      <w:r>
        <w:t xml:space="preserve"> example shows the AAL accommodating a HW Accelerator that supports multiple AAL profiles. In this case application accesses the different profiles using the AAL Queue ID in the AALI. </w:t>
      </w:r>
    </w:p>
    <w:p w14:paraId="1DF5F21A" w14:textId="77777777" w:rsidR="00A07C07" w:rsidRPr="009D44D6" w:rsidRDefault="00A07C07" w:rsidP="00A07C07">
      <w:pPr>
        <w:pStyle w:val="Heading4"/>
        <w:rPr>
          <w:lang w:eastAsia="zh-CN"/>
        </w:rPr>
      </w:pPr>
      <w:commentRangeStart w:id="140"/>
      <w:commentRangeStart w:id="141"/>
      <w:commentRangeStart w:id="142"/>
      <w:r>
        <w:rPr>
          <w:lang w:eastAsia="zh-CN"/>
        </w:rPr>
        <w:t xml:space="preserve">AAL-LPU Configuration </w:t>
      </w:r>
    </w:p>
    <w:p w14:paraId="7F559B32" w14:textId="77777777" w:rsidR="00A07C07" w:rsidRPr="009D44D6" w:rsidRDefault="00A07C07" w:rsidP="00A07C07">
      <w:pPr>
        <w:rPr>
          <w:lang w:val="en-GB" w:eastAsia="zh-CN"/>
        </w:rPr>
      </w:pPr>
      <w:r w:rsidRPr="009D44D6">
        <w:rPr>
          <w:lang w:val="en-GB" w:eastAsia="zh-CN"/>
        </w:rPr>
        <w:t>Configuration of a</w:t>
      </w:r>
      <w:r>
        <w:rPr>
          <w:lang w:val="en-GB" w:eastAsia="zh-CN"/>
        </w:rPr>
        <w:t>n AAL-LPU</w:t>
      </w:r>
      <w:r w:rsidRPr="009D44D6">
        <w:rPr>
          <w:lang w:val="en-GB" w:eastAsia="zh-CN"/>
        </w:rPr>
        <w:t xml:space="preserve"> has two different levels: configuration that applies to the whole </w:t>
      </w:r>
      <w:r>
        <w:rPr>
          <w:lang w:val="en-GB" w:eastAsia="zh-CN"/>
        </w:rPr>
        <w:t>AAL-LPU</w:t>
      </w:r>
      <w:r w:rsidRPr="009D44D6">
        <w:rPr>
          <w:lang w:val="en-GB" w:eastAsia="zh-CN"/>
        </w:rPr>
        <w:t xml:space="preserve">, and configuration that applies to a single </w:t>
      </w:r>
      <w:r>
        <w:rPr>
          <w:lang w:val="en-GB" w:eastAsia="zh-CN"/>
        </w:rPr>
        <w:t>AAL Q</w:t>
      </w:r>
      <w:r w:rsidRPr="009D44D6">
        <w:rPr>
          <w:lang w:val="en-GB" w:eastAsia="zh-CN"/>
        </w:rPr>
        <w:t>ueue.</w:t>
      </w:r>
    </w:p>
    <w:p w14:paraId="122FBF82" w14:textId="77777777" w:rsidR="00A07C07" w:rsidRPr="009D44D6" w:rsidRDefault="00A07C07" w:rsidP="00A07C07">
      <w:pPr>
        <w:rPr>
          <w:lang w:val="en-GB" w:eastAsia="zh-CN"/>
        </w:rPr>
      </w:pPr>
      <w:r w:rsidRPr="009D44D6">
        <w:rPr>
          <w:lang w:val="en-GB" w:eastAsia="zh-CN"/>
        </w:rPr>
        <w:t xml:space="preserve">Note that, although all </w:t>
      </w:r>
      <w:r>
        <w:rPr>
          <w:lang w:val="en-GB" w:eastAsia="zh-CN"/>
        </w:rPr>
        <w:t>AAL Q</w:t>
      </w:r>
      <w:r w:rsidRPr="009D44D6">
        <w:rPr>
          <w:lang w:val="en-GB" w:eastAsia="zh-CN"/>
        </w:rPr>
        <w:t>ueues on a</w:t>
      </w:r>
      <w:r>
        <w:rPr>
          <w:lang w:val="en-GB" w:eastAsia="zh-CN"/>
        </w:rPr>
        <w:t>n AAL-LPU</w:t>
      </w:r>
      <w:r w:rsidRPr="009D44D6">
        <w:rPr>
          <w:lang w:val="en-GB" w:eastAsia="zh-CN"/>
        </w:rPr>
        <w:t xml:space="preserve"> support same capabilities, they can be configured differently and will then behave differently. </w:t>
      </w:r>
      <w:r>
        <w:rPr>
          <w:lang w:val="en-GB" w:eastAsia="zh-CN"/>
        </w:rPr>
        <w:t xml:space="preserve">This section details the AAL-LPU configuration which includes the following operations: </w:t>
      </w:r>
    </w:p>
    <w:p w14:paraId="4CD298E5" w14:textId="77777777" w:rsidR="00A07C07" w:rsidRPr="009D44D6" w:rsidRDefault="00A07C07" w:rsidP="00A07C07">
      <w:pPr>
        <w:pStyle w:val="Listbulletnospace"/>
        <w:rPr>
          <w:lang w:eastAsia="zh-CN"/>
        </w:rPr>
      </w:pPr>
      <w:r w:rsidRPr="009D44D6">
        <w:rPr>
          <w:lang w:eastAsia="zh-CN"/>
        </w:rPr>
        <w:t>Allocation of resources,</w:t>
      </w:r>
      <w:r>
        <w:rPr>
          <w:lang w:eastAsia="zh-CN"/>
        </w:rPr>
        <w:t xml:space="preserve"> AAL Queues</w:t>
      </w:r>
      <w:r w:rsidRPr="009D44D6">
        <w:rPr>
          <w:lang w:eastAsia="zh-CN"/>
        </w:rPr>
        <w:t>.</w:t>
      </w:r>
    </w:p>
    <w:p w14:paraId="46406BA6" w14:textId="77777777" w:rsidR="00A07C07" w:rsidRPr="009D44D6" w:rsidRDefault="00A07C07" w:rsidP="00A07C07">
      <w:pPr>
        <w:pStyle w:val="Listbulletnospace"/>
        <w:rPr>
          <w:lang w:eastAsia="zh-CN"/>
        </w:rPr>
      </w:pPr>
      <w:r w:rsidRPr="009D44D6">
        <w:rPr>
          <w:lang w:eastAsia="zh-CN"/>
        </w:rPr>
        <w:t xml:space="preserve">Resetting the </w:t>
      </w:r>
      <w:r>
        <w:rPr>
          <w:lang w:eastAsia="zh-CN"/>
        </w:rPr>
        <w:t>AAL-LPU</w:t>
      </w:r>
      <w:r w:rsidRPr="009D44D6">
        <w:rPr>
          <w:lang w:eastAsia="zh-CN"/>
        </w:rPr>
        <w:t xml:space="preserve"> into a well-known default state.</w:t>
      </w:r>
    </w:p>
    <w:p w14:paraId="306E8CB5" w14:textId="77777777" w:rsidR="00A07C07" w:rsidRPr="009D44D6" w:rsidRDefault="00A07C07" w:rsidP="00A07C07">
      <w:pPr>
        <w:pStyle w:val="Listbulletnospace"/>
        <w:rPr>
          <w:lang w:eastAsia="zh-CN"/>
        </w:rPr>
      </w:pPr>
      <w:r w:rsidRPr="009D44D6">
        <w:rPr>
          <w:lang w:eastAsia="zh-CN"/>
        </w:rPr>
        <w:lastRenderedPageBreak/>
        <w:t>Initialization of statistics counters.</w:t>
      </w:r>
    </w:p>
    <w:p w14:paraId="1C18C795" w14:textId="77777777" w:rsidR="00A07C07" w:rsidRDefault="00A07C07" w:rsidP="00A07C07">
      <w:pPr>
        <w:rPr>
          <w:lang w:val="en-GB" w:eastAsia="zh-CN"/>
        </w:rPr>
      </w:pPr>
    </w:p>
    <w:p w14:paraId="7DAD7212" w14:textId="77777777" w:rsidR="00A07C07" w:rsidRPr="00D4638B" w:rsidRDefault="00A07C07" w:rsidP="00A07C07">
      <w:pPr>
        <w:rPr>
          <w:lang w:val="en-GB" w:eastAsia="zh-CN"/>
        </w:rPr>
      </w:pPr>
      <w:r>
        <w:rPr>
          <w:lang w:val="en-GB" w:eastAsia="zh-CN"/>
        </w:rPr>
        <w:t xml:space="preserve">The below sequence diagram shows the high-level initialization and configuration procedure for the AALI. </w:t>
      </w:r>
    </w:p>
    <w:p w14:paraId="01FE1FAB" w14:textId="77777777" w:rsidR="00A07C07" w:rsidRPr="00437F81" w:rsidRDefault="00A07C07" w:rsidP="00A07C07">
      <w:pPr>
        <w:pStyle w:val="PlantUML"/>
        <w:rPr>
          <w:lang w:val="en-GB"/>
        </w:rPr>
      </w:pPr>
      <w:r w:rsidRPr="00437F81">
        <w:rPr>
          <w:lang w:val="en-GB"/>
        </w:rPr>
        <w:t>@startuml</w:t>
      </w:r>
    </w:p>
    <w:p w14:paraId="0D1191CE" w14:textId="77777777" w:rsidR="00A07C07" w:rsidRPr="006B2ED3" w:rsidRDefault="00A07C07" w:rsidP="00A07C07">
      <w:pPr>
        <w:pStyle w:val="PlantUML"/>
        <w:rPr>
          <w:lang w:val="en-GB"/>
        </w:rPr>
      </w:pPr>
      <w:r w:rsidRPr="006B2ED3">
        <w:rPr>
          <w:lang w:val="en-GB"/>
        </w:rPr>
        <w:t xml:space="preserve">Autonumber     </w:t>
      </w:r>
    </w:p>
    <w:p w14:paraId="76134588" w14:textId="77777777" w:rsidR="00A07C07" w:rsidRPr="006B2ED3" w:rsidRDefault="00A07C07" w:rsidP="00A07C07">
      <w:pPr>
        <w:pStyle w:val="PlantUML"/>
        <w:rPr>
          <w:lang w:val="en-GB"/>
        </w:rPr>
      </w:pPr>
      <w:r w:rsidRPr="006B2ED3">
        <w:rPr>
          <w:lang w:val="en-GB"/>
        </w:rPr>
        <w:t xml:space="preserve">Skinparam sequenceArrowThickness 2     </w:t>
      </w:r>
    </w:p>
    <w:p w14:paraId="5C5F5DFE" w14:textId="77777777" w:rsidR="00A07C07" w:rsidRPr="006B2ED3" w:rsidRDefault="00A07C07" w:rsidP="00A07C07">
      <w:pPr>
        <w:pStyle w:val="PlantUML"/>
        <w:rPr>
          <w:lang w:val="en-GB"/>
        </w:rPr>
      </w:pPr>
      <w:r w:rsidRPr="006B2ED3">
        <w:rPr>
          <w:lang w:val="en-GB"/>
        </w:rPr>
        <w:t xml:space="preserve">skinparam ParticipantPadding 5     </w:t>
      </w:r>
    </w:p>
    <w:p w14:paraId="51A5C40C" w14:textId="77777777" w:rsidR="00A07C07" w:rsidRPr="006B2ED3" w:rsidRDefault="00A07C07" w:rsidP="00A07C07">
      <w:pPr>
        <w:pStyle w:val="PlantUML"/>
        <w:rPr>
          <w:lang w:val="en-GB"/>
        </w:rPr>
      </w:pPr>
      <w:r w:rsidRPr="006B2ED3">
        <w:rPr>
          <w:lang w:val="en-GB"/>
        </w:rPr>
        <w:t>skinparam BoxPadding 10</w:t>
      </w:r>
    </w:p>
    <w:p w14:paraId="5F5ED3FA" w14:textId="77777777" w:rsidR="00A07C07" w:rsidRPr="006B2ED3" w:rsidRDefault="00A07C07" w:rsidP="00A07C07">
      <w:pPr>
        <w:pStyle w:val="PlantUML"/>
        <w:rPr>
          <w:lang w:val="en-GB"/>
        </w:rPr>
      </w:pPr>
    </w:p>
    <w:p w14:paraId="53F712EF" w14:textId="77777777" w:rsidR="00A07C07" w:rsidRPr="006B2ED3" w:rsidRDefault="00A07C07" w:rsidP="00A07C07">
      <w:pPr>
        <w:pStyle w:val="PlantUML"/>
        <w:rPr>
          <w:lang w:val="en-GB"/>
        </w:rPr>
      </w:pPr>
      <w:r w:rsidRPr="006B2ED3">
        <w:rPr>
          <w:lang w:val="en-GB"/>
        </w:rPr>
        <w:t>Box “O-RAN” #NavajoWhite</w:t>
      </w:r>
    </w:p>
    <w:p w14:paraId="489E30FE" w14:textId="77777777" w:rsidR="00A07C07" w:rsidRPr="006B2ED3" w:rsidRDefault="00A07C07" w:rsidP="00A07C07">
      <w:pPr>
        <w:pStyle w:val="PlantUML"/>
        <w:rPr>
          <w:lang w:val="en-GB"/>
        </w:rPr>
      </w:pPr>
      <w:r w:rsidRPr="006B2ED3">
        <w:rPr>
          <w:lang w:val="en-GB"/>
        </w:rPr>
        <w:t xml:space="preserve">   Participant “O-DU” as ODU &lt;&lt;(Z,lime)O-RAN CLOUDIFIED NETWORK FUNCTION&gt;&gt;</w:t>
      </w:r>
    </w:p>
    <w:p w14:paraId="77CA55C3" w14:textId="77777777" w:rsidR="00A07C07" w:rsidRPr="006B2ED3" w:rsidRDefault="00A07C07" w:rsidP="00A07C07">
      <w:pPr>
        <w:pStyle w:val="PlantUML"/>
        <w:rPr>
          <w:lang w:val="en-GB"/>
        </w:rPr>
      </w:pPr>
      <w:r w:rsidRPr="006B2ED3">
        <w:rPr>
          <w:lang w:val="en-GB"/>
        </w:rPr>
        <w:t>end box</w:t>
      </w:r>
    </w:p>
    <w:p w14:paraId="284923B6" w14:textId="77777777" w:rsidR="00A07C07" w:rsidRPr="006B2ED3" w:rsidRDefault="00A07C07" w:rsidP="00A07C07">
      <w:pPr>
        <w:pStyle w:val="PlantUML"/>
        <w:rPr>
          <w:lang w:val="en-GB"/>
        </w:rPr>
      </w:pPr>
      <w:r w:rsidRPr="006B2ED3">
        <w:rPr>
          <w:lang w:val="en-GB"/>
        </w:rPr>
        <w:t>Box “Cloud Platform” #lightseagreen</w:t>
      </w:r>
    </w:p>
    <w:p w14:paraId="18EBB8FD" w14:textId="77777777" w:rsidR="00A07C07" w:rsidRPr="006B2ED3" w:rsidRDefault="00A07C07" w:rsidP="00A07C07">
      <w:pPr>
        <w:pStyle w:val="PlantUML"/>
        <w:rPr>
          <w:lang w:val="en-GB"/>
        </w:rPr>
      </w:pPr>
      <w:r w:rsidRPr="006B2ED3">
        <w:rPr>
          <w:lang w:val="en-GB"/>
        </w:rPr>
        <w:t xml:space="preserve">   participant “AAL” as AAL</w:t>
      </w:r>
    </w:p>
    <w:p w14:paraId="26247A68" w14:textId="77777777" w:rsidR="00A07C07" w:rsidRPr="006B2ED3" w:rsidRDefault="00A07C07" w:rsidP="00A07C07">
      <w:pPr>
        <w:pStyle w:val="PlantUML"/>
        <w:rPr>
          <w:lang w:val="en-GB"/>
        </w:rPr>
      </w:pPr>
      <w:r w:rsidRPr="006B2ED3">
        <w:rPr>
          <w:lang w:val="en-GB"/>
        </w:rPr>
        <w:t>End box</w:t>
      </w:r>
    </w:p>
    <w:p w14:paraId="6078BFF8" w14:textId="77777777" w:rsidR="00A07C07" w:rsidRPr="006B2ED3" w:rsidRDefault="00A07C07" w:rsidP="00A07C07">
      <w:pPr>
        <w:pStyle w:val="PlantUML"/>
        <w:rPr>
          <w:lang w:val="en-GB"/>
        </w:rPr>
      </w:pPr>
    </w:p>
    <w:p w14:paraId="13698548" w14:textId="77777777" w:rsidR="00A07C07" w:rsidRPr="006B2ED3" w:rsidRDefault="00A07C07" w:rsidP="00A07C07">
      <w:pPr>
        <w:pStyle w:val="PlantUML"/>
        <w:rPr>
          <w:lang w:val="en-GB"/>
        </w:rPr>
      </w:pPr>
      <w:r w:rsidRPr="006B2ED3">
        <w:rPr>
          <w:lang w:val="en-GB"/>
        </w:rPr>
        <w:t>note over ODU, AAL</w:t>
      </w:r>
    </w:p>
    <w:p w14:paraId="522ADC1E" w14:textId="77777777" w:rsidR="00A07C07" w:rsidRPr="006B2ED3" w:rsidRDefault="00A07C07" w:rsidP="00A07C07">
      <w:pPr>
        <w:pStyle w:val="PlantUML"/>
        <w:rPr>
          <w:lang w:val="en-GB"/>
        </w:rPr>
      </w:pPr>
      <w:r w:rsidRPr="006B2ED3">
        <w:rPr>
          <w:lang w:val="en-GB"/>
        </w:rPr>
        <w:t xml:space="preserve">Assumed the O-DU is already instantiated on the O-Cloud </w:t>
      </w:r>
    </w:p>
    <w:p w14:paraId="514B573E" w14:textId="77777777" w:rsidR="00A07C07" w:rsidRPr="006B2ED3" w:rsidRDefault="00A07C07" w:rsidP="00A07C07">
      <w:pPr>
        <w:pStyle w:val="PlantUML"/>
        <w:rPr>
          <w:lang w:val="en-GB"/>
        </w:rPr>
      </w:pPr>
      <w:r w:rsidRPr="006B2ED3">
        <w:rPr>
          <w:lang w:val="en-GB"/>
        </w:rPr>
        <w:t xml:space="preserve">With desired HW accelerator resources assigned from O2 and </w:t>
      </w:r>
    </w:p>
    <w:p w14:paraId="525ED863" w14:textId="77777777" w:rsidR="00A07C07" w:rsidRPr="006B2ED3" w:rsidRDefault="00A07C07" w:rsidP="00A07C07">
      <w:pPr>
        <w:pStyle w:val="PlantUML"/>
        <w:rPr>
          <w:lang w:val="en-GB"/>
        </w:rPr>
      </w:pPr>
      <w:r w:rsidRPr="006B2ED3">
        <w:rPr>
          <w:lang w:val="en-GB"/>
        </w:rPr>
        <w:t xml:space="preserve">Configuration through O1 interface is complete </w:t>
      </w:r>
    </w:p>
    <w:p w14:paraId="1BA03944" w14:textId="77777777" w:rsidR="00A07C07" w:rsidRPr="006B2ED3" w:rsidRDefault="00A07C07" w:rsidP="00A07C07">
      <w:pPr>
        <w:pStyle w:val="PlantUML"/>
        <w:rPr>
          <w:lang w:val="en-GB"/>
        </w:rPr>
      </w:pPr>
      <w:r w:rsidRPr="006B2ED3">
        <w:rPr>
          <w:lang w:val="en-GB"/>
        </w:rPr>
        <w:t>endnote</w:t>
      </w:r>
    </w:p>
    <w:p w14:paraId="6CC19D5F" w14:textId="77777777" w:rsidR="00A07C07" w:rsidRPr="006B2ED3" w:rsidRDefault="00A07C07" w:rsidP="00A07C07">
      <w:pPr>
        <w:pStyle w:val="PlantUML"/>
        <w:rPr>
          <w:lang w:val="en-GB"/>
        </w:rPr>
      </w:pPr>
    </w:p>
    <w:p w14:paraId="5ABF4424" w14:textId="77777777" w:rsidR="00A07C07" w:rsidRPr="006B2ED3" w:rsidRDefault="00A07C07" w:rsidP="00A07C07">
      <w:pPr>
        <w:pStyle w:val="PlantUML"/>
        <w:rPr>
          <w:lang w:val="en-GB"/>
        </w:rPr>
      </w:pPr>
      <w:r w:rsidRPr="006B2ED3">
        <w:rPr>
          <w:lang w:val="en-GB"/>
        </w:rPr>
        <w:t>==AAL Initialization==</w:t>
      </w:r>
    </w:p>
    <w:p w14:paraId="76A5F204" w14:textId="77777777" w:rsidR="00A07C07" w:rsidRPr="006B2ED3" w:rsidRDefault="00A07C07" w:rsidP="00A07C07">
      <w:pPr>
        <w:pStyle w:val="PlantUML"/>
        <w:rPr>
          <w:lang w:val="en-GB"/>
        </w:rPr>
      </w:pPr>
      <w:r w:rsidRPr="006B2ED3">
        <w:rPr>
          <w:lang w:val="en-GB"/>
        </w:rPr>
        <w:t>ODU -&gt; AAL : Initialize</w:t>
      </w:r>
    </w:p>
    <w:p w14:paraId="57427498" w14:textId="77777777" w:rsidR="00A07C07" w:rsidRPr="006B2ED3" w:rsidRDefault="00A07C07" w:rsidP="00A07C07">
      <w:pPr>
        <w:pStyle w:val="PlantUML"/>
        <w:rPr>
          <w:lang w:val="en-GB"/>
        </w:rPr>
      </w:pPr>
      <w:r w:rsidRPr="006B2ED3">
        <w:rPr>
          <w:lang w:val="en-GB"/>
        </w:rPr>
        <w:t xml:space="preserve">AAL --&gt; ODU : Initialization Response </w:t>
      </w:r>
    </w:p>
    <w:p w14:paraId="2B7FCFD9" w14:textId="77777777" w:rsidR="00A07C07" w:rsidRPr="006B2ED3" w:rsidRDefault="00A07C07" w:rsidP="00A07C07">
      <w:pPr>
        <w:pStyle w:val="PlantUML"/>
        <w:rPr>
          <w:lang w:val="en-GB"/>
        </w:rPr>
      </w:pPr>
      <w:r w:rsidRPr="006B2ED3">
        <w:rPr>
          <w:lang w:val="en-GB"/>
        </w:rPr>
        <w:t>ODU -&gt; AAL : Get Number of AAL-LPU</w:t>
      </w:r>
    </w:p>
    <w:p w14:paraId="61558F7F" w14:textId="77777777" w:rsidR="00A07C07" w:rsidRPr="006B2ED3" w:rsidRDefault="00A07C07" w:rsidP="00A07C07">
      <w:pPr>
        <w:pStyle w:val="PlantUML"/>
        <w:rPr>
          <w:lang w:val="en-GB"/>
        </w:rPr>
      </w:pPr>
      <w:r w:rsidRPr="006B2ED3">
        <w:rPr>
          <w:lang w:val="en-GB"/>
        </w:rPr>
        <w:t xml:space="preserve">AAL --&gt; ODU : Number of AAL LPUs available  </w:t>
      </w:r>
    </w:p>
    <w:p w14:paraId="2A6EE8E9" w14:textId="77777777" w:rsidR="00A07C07" w:rsidRPr="006B2ED3" w:rsidRDefault="00A07C07" w:rsidP="00A07C07">
      <w:pPr>
        <w:pStyle w:val="PlantUML"/>
        <w:rPr>
          <w:lang w:val="en-GB"/>
        </w:rPr>
      </w:pPr>
      <w:r w:rsidRPr="006B2ED3">
        <w:rPr>
          <w:lang w:val="en-GB"/>
        </w:rPr>
        <w:t xml:space="preserve">ODU -&gt; AAL : Get AAL LPU fine grain capabilities (AAL Profiles) </w:t>
      </w:r>
    </w:p>
    <w:p w14:paraId="7BE9EA17" w14:textId="77777777" w:rsidR="00A07C07" w:rsidRPr="006B2ED3" w:rsidRDefault="00A07C07" w:rsidP="00A07C07">
      <w:pPr>
        <w:pStyle w:val="PlantUML"/>
        <w:rPr>
          <w:lang w:val="en-GB"/>
        </w:rPr>
      </w:pPr>
      <w:r w:rsidRPr="006B2ED3">
        <w:rPr>
          <w:lang w:val="en-GB"/>
        </w:rPr>
        <w:t xml:space="preserve">AAL --&gt; ODU : AAL LPU capabilities </w:t>
      </w:r>
    </w:p>
    <w:p w14:paraId="57C65E14" w14:textId="77777777" w:rsidR="00A07C07" w:rsidRPr="006B2ED3" w:rsidRDefault="00A07C07" w:rsidP="00A07C07">
      <w:pPr>
        <w:pStyle w:val="PlantUML"/>
        <w:rPr>
          <w:lang w:val="en-GB"/>
        </w:rPr>
      </w:pPr>
      <w:r w:rsidRPr="006B2ED3">
        <w:rPr>
          <w:lang w:val="en-GB"/>
        </w:rPr>
        <w:t>ODU -&gt; AAL : Setup &amp; allocate AAL LPU Queues</w:t>
      </w:r>
    </w:p>
    <w:p w14:paraId="70140A7E" w14:textId="77777777" w:rsidR="00A07C07" w:rsidRPr="006B2ED3" w:rsidRDefault="00A07C07" w:rsidP="00A07C07">
      <w:pPr>
        <w:pStyle w:val="PlantUML"/>
        <w:rPr>
          <w:lang w:val="en-GB"/>
        </w:rPr>
      </w:pPr>
      <w:r w:rsidRPr="006B2ED3">
        <w:rPr>
          <w:lang w:val="en-GB"/>
        </w:rPr>
        <w:t xml:space="preserve">AAL --&gt; ODU : Setup Response  </w:t>
      </w:r>
    </w:p>
    <w:p w14:paraId="4BE36CD3" w14:textId="77777777" w:rsidR="00A07C07" w:rsidRPr="006B2ED3" w:rsidRDefault="00A07C07" w:rsidP="00A07C07">
      <w:pPr>
        <w:pStyle w:val="PlantUML"/>
        <w:rPr>
          <w:lang w:val="en-GB"/>
        </w:rPr>
      </w:pPr>
      <w:r w:rsidRPr="006B2ED3">
        <w:rPr>
          <w:lang w:val="en-GB"/>
        </w:rPr>
        <w:t>ODU -&gt; AAL : Configure AAL LPU Queues</w:t>
      </w:r>
    </w:p>
    <w:p w14:paraId="6ED2A79A" w14:textId="77777777" w:rsidR="00A07C07" w:rsidRPr="006B2ED3" w:rsidRDefault="00A07C07" w:rsidP="00A07C07">
      <w:pPr>
        <w:pStyle w:val="PlantUML"/>
        <w:rPr>
          <w:lang w:val="en-GB"/>
        </w:rPr>
      </w:pPr>
      <w:r w:rsidRPr="006B2ED3">
        <w:rPr>
          <w:lang w:val="en-GB"/>
        </w:rPr>
        <w:t xml:space="preserve">AAL --&gt; ODU : Configuration Response </w:t>
      </w:r>
    </w:p>
    <w:p w14:paraId="2274ADB1" w14:textId="77777777" w:rsidR="00A07C07" w:rsidRPr="00437F81" w:rsidRDefault="00A07C07" w:rsidP="00A07C07">
      <w:pPr>
        <w:pStyle w:val="PlantUML"/>
        <w:rPr>
          <w:lang w:val="en-GB"/>
        </w:rPr>
      </w:pPr>
    </w:p>
    <w:p w14:paraId="713824C2" w14:textId="77777777" w:rsidR="00A07C07" w:rsidRDefault="00A07C07" w:rsidP="00A07C07">
      <w:pPr>
        <w:pStyle w:val="PlantUML"/>
        <w:rPr>
          <w:lang w:val="en-GB"/>
        </w:rPr>
      </w:pPr>
      <w:r w:rsidRPr="00437F81">
        <w:rPr>
          <w:lang w:val="en-GB"/>
        </w:rPr>
        <w:t>@enduml</w:t>
      </w:r>
    </w:p>
    <w:p w14:paraId="11E70EEE" w14:textId="77777777" w:rsidR="00A07C07" w:rsidRDefault="00A07C07" w:rsidP="00A07C07">
      <w:pPr>
        <w:pStyle w:val="PlantUMLImg"/>
        <w:rPr>
          <w:lang w:val="en-GB" w:eastAsia="zh-CN"/>
        </w:rPr>
      </w:pPr>
      <w:r>
        <w:rPr>
          <w:noProof/>
          <w:lang w:val="en-GB" w:eastAsia="zh-CN"/>
        </w:rPr>
        <w:lastRenderedPageBreak/>
        <w:drawing>
          <wp:inline distT="0" distB="0" distL="0" distR="0" wp14:anchorId="13EFA1C1" wp14:editId="6B1D34F0">
            <wp:extent cx="6120765" cy="5467635"/>
            <wp:effectExtent l="0" t="0" r="0" b="0"/>
            <wp:docPr id="5" name="Picture 5"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Generated by PlantUML"/>
                    <pic:cNvPicPr/>
                  </pic:nvPicPr>
                  <pic:blipFill>
                    <a:blip r:embed="rId24">
                      <a:extLst>
                        <a:ext uri="{28A0092B-C50C-407E-A947-70E740481C1C}">
                          <a14:useLocalDpi xmlns:a14="http://schemas.microsoft.com/office/drawing/2010/main" val="0"/>
                        </a:ext>
                      </a:extLst>
                    </a:blip>
                    <a:stretch>
                      <a:fillRect/>
                    </a:stretch>
                  </pic:blipFill>
                  <pic:spPr>
                    <a:xfrm>
                      <a:off x="0" y="0"/>
                      <a:ext cx="6120765" cy="5467635"/>
                    </a:xfrm>
                    <a:prstGeom prst="rect">
                      <a:avLst/>
                    </a:prstGeom>
                  </pic:spPr>
                </pic:pic>
              </a:graphicData>
            </a:graphic>
          </wp:inline>
        </w:drawing>
      </w:r>
    </w:p>
    <w:p w14:paraId="68347C07" w14:textId="77777777" w:rsidR="00A07C07" w:rsidRDefault="00A07C07" w:rsidP="00A07C07">
      <w:pPr>
        <w:pStyle w:val="PlantUMLImg"/>
        <w:rPr>
          <w:lang w:val="en-GB" w:eastAsia="zh-CN"/>
        </w:rPr>
      </w:pPr>
    </w:p>
    <w:p w14:paraId="408701E4" w14:textId="77777777" w:rsidR="00A07C07" w:rsidRDefault="00A07C07" w:rsidP="00A07C07">
      <w:pPr>
        <w:pStyle w:val="Heading4"/>
        <w:ind w:left="0" w:firstLine="0"/>
      </w:pPr>
      <w:r>
        <w:t xml:space="preserve">Device and Queue management </w:t>
      </w:r>
    </w:p>
    <w:p w14:paraId="16607081" w14:textId="77777777" w:rsidR="00A07C07" w:rsidRPr="00FE6CF2" w:rsidRDefault="00A07C07" w:rsidP="00A07C07">
      <w:r w:rsidRPr="00DD0AD7">
        <w:t xml:space="preserve">After initialization, </w:t>
      </w:r>
      <w:r>
        <w:t>AAL-LPU</w:t>
      </w:r>
      <w:r w:rsidRPr="00DD0AD7">
        <w:t xml:space="preserve">s are in a stopped state, so must be started by the application. If an application is finished using </w:t>
      </w:r>
      <w:r>
        <w:t>an AAL-LPU</w:t>
      </w:r>
      <w:r w:rsidRPr="00DD0AD7">
        <w:t xml:space="preserve">, it can close the </w:t>
      </w:r>
      <w:r>
        <w:t>AAL-LPU</w:t>
      </w:r>
      <w:r w:rsidRPr="00DD0AD7">
        <w:t>. Once closed, it cannot be restarted.</w:t>
      </w:r>
      <w:r>
        <w:t xml:space="preserve"> </w:t>
      </w:r>
      <w:r w:rsidRPr="00DD0AD7">
        <w:t>By default, all</w:t>
      </w:r>
      <w:r>
        <w:t xml:space="preserve"> AAL Q</w:t>
      </w:r>
      <w:r w:rsidRPr="00DD0AD7">
        <w:t xml:space="preserve">ueues are started when the </w:t>
      </w:r>
      <w:r>
        <w:t>AAL-LPU</w:t>
      </w:r>
      <w:r w:rsidRPr="00DD0AD7">
        <w:t xml:space="preserve"> is started, but they can be stopped individually.</w:t>
      </w:r>
    </w:p>
    <w:p w14:paraId="0CC8D531" w14:textId="77777777" w:rsidR="00A07C07" w:rsidRPr="00C35589" w:rsidRDefault="00A07C07" w:rsidP="00A07C07">
      <w:pPr>
        <w:pStyle w:val="PlantUML"/>
        <w:rPr>
          <w:lang w:val="en-GB"/>
        </w:rPr>
      </w:pPr>
      <w:r w:rsidRPr="00C35589">
        <w:rPr>
          <w:lang w:val="en-GB"/>
        </w:rPr>
        <w:t>@startuml</w:t>
      </w:r>
    </w:p>
    <w:p w14:paraId="0FA7617D" w14:textId="77777777" w:rsidR="00A07C07" w:rsidRPr="00BD63A4" w:rsidRDefault="00A07C07" w:rsidP="00A07C07">
      <w:pPr>
        <w:pStyle w:val="PlantUML"/>
        <w:rPr>
          <w:vanish/>
          <w:lang w:val="en-GB"/>
        </w:rPr>
      </w:pPr>
      <w:r w:rsidRPr="00BD63A4">
        <w:rPr>
          <w:vanish/>
          <w:lang w:val="en-GB"/>
        </w:rPr>
        <w:t xml:space="preserve">Autonumber     </w:t>
      </w:r>
    </w:p>
    <w:p w14:paraId="2353C417" w14:textId="77777777" w:rsidR="00A07C07" w:rsidRPr="00BD63A4" w:rsidRDefault="00A07C07" w:rsidP="00A07C07">
      <w:pPr>
        <w:pStyle w:val="PlantUML"/>
        <w:rPr>
          <w:vanish/>
          <w:lang w:val="en-GB"/>
        </w:rPr>
      </w:pPr>
      <w:r w:rsidRPr="00BD63A4">
        <w:rPr>
          <w:vanish/>
          <w:lang w:val="en-GB"/>
        </w:rPr>
        <w:t xml:space="preserve">Skinparam sequenceArrowThickness 2     </w:t>
      </w:r>
    </w:p>
    <w:p w14:paraId="5F966B5D" w14:textId="77777777" w:rsidR="00A07C07" w:rsidRPr="00BD63A4" w:rsidRDefault="00A07C07" w:rsidP="00A07C07">
      <w:pPr>
        <w:pStyle w:val="PlantUML"/>
        <w:rPr>
          <w:vanish/>
          <w:lang w:val="en-GB"/>
        </w:rPr>
      </w:pPr>
      <w:r w:rsidRPr="00BD63A4">
        <w:rPr>
          <w:vanish/>
          <w:lang w:val="en-GB"/>
        </w:rPr>
        <w:t xml:space="preserve">skinparam ParticipantPadding 5     </w:t>
      </w:r>
    </w:p>
    <w:p w14:paraId="28A1B3CA" w14:textId="77777777" w:rsidR="00A07C07" w:rsidRPr="00BD63A4" w:rsidRDefault="00A07C07" w:rsidP="00A07C07">
      <w:pPr>
        <w:pStyle w:val="PlantUML"/>
        <w:rPr>
          <w:vanish/>
          <w:lang w:val="en-GB"/>
        </w:rPr>
      </w:pPr>
      <w:r w:rsidRPr="00BD63A4">
        <w:rPr>
          <w:vanish/>
          <w:lang w:val="en-GB"/>
        </w:rPr>
        <w:t>skinparam BoxPadding 10</w:t>
      </w:r>
    </w:p>
    <w:p w14:paraId="5E7B2087" w14:textId="77777777" w:rsidR="00A07C07" w:rsidRPr="00BD63A4" w:rsidRDefault="00A07C07" w:rsidP="00A07C07">
      <w:pPr>
        <w:pStyle w:val="PlantUML"/>
        <w:rPr>
          <w:vanish/>
          <w:lang w:val="en-GB"/>
        </w:rPr>
      </w:pPr>
    </w:p>
    <w:p w14:paraId="349BB435" w14:textId="77777777" w:rsidR="00A07C07" w:rsidRPr="00BD63A4" w:rsidRDefault="00A07C07" w:rsidP="00A07C07">
      <w:pPr>
        <w:pStyle w:val="PlantUML"/>
        <w:rPr>
          <w:vanish/>
          <w:lang w:val="en-GB"/>
        </w:rPr>
      </w:pPr>
      <w:r w:rsidRPr="00BD63A4">
        <w:rPr>
          <w:vanish/>
          <w:lang w:val="en-GB"/>
        </w:rPr>
        <w:t>Box “O-RAN” #NavajoWhite</w:t>
      </w:r>
    </w:p>
    <w:p w14:paraId="545D34F0" w14:textId="77777777" w:rsidR="00A07C07" w:rsidRPr="00BD63A4" w:rsidRDefault="00A07C07" w:rsidP="00A07C07">
      <w:pPr>
        <w:pStyle w:val="PlantUML"/>
        <w:rPr>
          <w:vanish/>
          <w:lang w:val="en-GB"/>
        </w:rPr>
      </w:pPr>
      <w:r w:rsidRPr="00BD63A4">
        <w:rPr>
          <w:vanish/>
          <w:lang w:val="en-GB"/>
        </w:rPr>
        <w:t xml:space="preserve">   Participant “O-DU” as ODU &lt;&lt;(Z,lime)O-RAN CLOUDIFIED NETWORK FUNCTION&gt;&gt;</w:t>
      </w:r>
    </w:p>
    <w:p w14:paraId="16C4B34E" w14:textId="77777777" w:rsidR="00A07C07" w:rsidRPr="00BD63A4" w:rsidRDefault="00A07C07" w:rsidP="00A07C07">
      <w:pPr>
        <w:pStyle w:val="PlantUML"/>
        <w:rPr>
          <w:vanish/>
          <w:lang w:val="en-GB"/>
        </w:rPr>
      </w:pPr>
      <w:r w:rsidRPr="00BD63A4">
        <w:rPr>
          <w:vanish/>
          <w:lang w:val="en-GB"/>
        </w:rPr>
        <w:t>end box</w:t>
      </w:r>
    </w:p>
    <w:p w14:paraId="131F8231" w14:textId="77777777" w:rsidR="00A07C07" w:rsidRPr="00BD63A4" w:rsidRDefault="00A07C07" w:rsidP="00A07C07">
      <w:pPr>
        <w:pStyle w:val="PlantUML"/>
        <w:rPr>
          <w:vanish/>
          <w:lang w:val="en-GB"/>
        </w:rPr>
      </w:pPr>
      <w:r w:rsidRPr="00BD63A4">
        <w:rPr>
          <w:vanish/>
          <w:lang w:val="en-GB"/>
        </w:rPr>
        <w:t>Box “Cloud Platform” #lightseagreen</w:t>
      </w:r>
    </w:p>
    <w:p w14:paraId="3AD256E3" w14:textId="77777777" w:rsidR="00A07C07" w:rsidRPr="00BD63A4" w:rsidRDefault="00A07C07" w:rsidP="00A07C07">
      <w:pPr>
        <w:pStyle w:val="PlantUML"/>
        <w:rPr>
          <w:vanish/>
          <w:lang w:val="en-GB"/>
        </w:rPr>
      </w:pPr>
      <w:r w:rsidRPr="00BD63A4">
        <w:rPr>
          <w:vanish/>
          <w:lang w:val="en-GB"/>
        </w:rPr>
        <w:t xml:space="preserve">   participant “AAL” as AAL</w:t>
      </w:r>
    </w:p>
    <w:p w14:paraId="325C0813" w14:textId="77777777" w:rsidR="00A07C07" w:rsidRPr="00BD63A4" w:rsidRDefault="00A07C07" w:rsidP="00A07C07">
      <w:pPr>
        <w:pStyle w:val="PlantUML"/>
        <w:rPr>
          <w:vanish/>
          <w:lang w:val="en-GB"/>
        </w:rPr>
      </w:pPr>
      <w:r w:rsidRPr="00BD63A4">
        <w:rPr>
          <w:vanish/>
          <w:lang w:val="en-GB"/>
        </w:rPr>
        <w:t>End box</w:t>
      </w:r>
    </w:p>
    <w:p w14:paraId="0FAE90EE" w14:textId="77777777" w:rsidR="00A07C07" w:rsidRPr="00BD63A4" w:rsidRDefault="00A07C07" w:rsidP="00A07C07">
      <w:pPr>
        <w:pStyle w:val="PlantUML"/>
        <w:rPr>
          <w:vanish/>
          <w:lang w:val="en-GB"/>
        </w:rPr>
      </w:pPr>
    </w:p>
    <w:p w14:paraId="36FAADA3" w14:textId="77777777" w:rsidR="00A07C07" w:rsidRPr="00BD63A4" w:rsidRDefault="00A07C07" w:rsidP="00A07C07">
      <w:pPr>
        <w:pStyle w:val="PlantUML"/>
        <w:rPr>
          <w:vanish/>
          <w:lang w:val="en-GB"/>
        </w:rPr>
      </w:pPr>
      <w:r w:rsidRPr="00BD63A4">
        <w:rPr>
          <w:vanish/>
          <w:lang w:val="en-GB"/>
        </w:rPr>
        <w:t>note over ODU, AAL</w:t>
      </w:r>
    </w:p>
    <w:p w14:paraId="49E42260" w14:textId="77777777" w:rsidR="00A07C07" w:rsidRPr="00BD63A4" w:rsidRDefault="00A07C07" w:rsidP="00A07C07">
      <w:pPr>
        <w:pStyle w:val="PlantUML"/>
        <w:rPr>
          <w:vanish/>
          <w:lang w:val="en-GB"/>
        </w:rPr>
      </w:pPr>
      <w:r w:rsidRPr="00BD63A4">
        <w:rPr>
          <w:vanish/>
          <w:lang w:val="en-GB"/>
        </w:rPr>
        <w:t>Assumed the AAL is already initialized</w:t>
      </w:r>
    </w:p>
    <w:p w14:paraId="5007A6BF" w14:textId="77777777" w:rsidR="00A07C07" w:rsidRPr="00BD63A4" w:rsidRDefault="00A07C07" w:rsidP="00A07C07">
      <w:pPr>
        <w:pStyle w:val="PlantUML"/>
        <w:rPr>
          <w:vanish/>
          <w:lang w:val="en-GB"/>
        </w:rPr>
      </w:pPr>
      <w:r w:rsidRPr="00BD63A4">
        <w:rPr>
          <w:vanish/>
          <w:lang w:val="en-GB"/>
        </w:rPr>
        <w:t>endnote</w:t>
      </w:r>
    </w:p>
    <w:p w14:paraId="5094E07A" w14:textId="77777777" w:rsidR="00A07C07" w:rsidRPr="00BD63A4" w:rsidRDefault="00A07C07" w:rsidP="00A07C07">
      <w:pPr>
        <w:pStyle w:val="PlantUML"/>
        <w:rPr>
          <w:vanish/>
          <w:lang w:val="en-GB"/>
        </w:rPr>
      </w:pPr>
    </w:p>
    <w:p w14:paraId="7A748228" w14:textId="77777777" w:rsidR="00A07C07" w:rsidRPr="00BD63A4" w:rsidRDefault="00A07C07" w:rsidP="00A07C07">
      <w:pPr>
        <w:pStyle w:val="PlantUML"/>
        <w:rPr>
          <w:vanish/>
          <w:lang w:val="en-GB"/>
        </w:rPr>
      </w:pPr>
      <w:r w:rsidRPr="00BD63A4">
        <w:rPr>
          <w:vanish/>
          <w:lang w:val="en-GB"/>
        </w:rPr>
        <w:t>==AAL Run Time==</w:t>
      </w:r>
    </w:p>
    <w:p w14:paraId="62B23091" w14:textId="77777777" w:rsidR="00A07C07" w:rsidRPr="00BD63A4" w:rsidRDefault="00A07C07" w:rsidP="00A07C07">
      <w:pPr>
        <w:pStyle w:val="PlantUML"/>
        <w:rPr>
          <w:vanish/>
          <w:lang w:val="en-GB"/>
        </w:rPr>
      </w:pPr>
      <w:r w:rsidRPr="00BD63A4">
        <w:rPr>
          <w:vanish/>
          <w:lang w:val="en-GB"/>
        </w:rPr>
        <w:t>ODU -&gt; AAL : Start AAL LPU</w:t>
      </w:r>
    </w:p>
    <w:p w14:paraId="68FE0437" w14:textId="77777777" w:rsidR="00A07C07" w:rsidRPr="00BD63A4" w:rsidRDefault="00A07C07" w:rsidP="00A07C07">
      <w:pPr>
        <w:pStyle w:val="PlantUML"/>
        <w:rPr>
          <w:vanish/>
          <w:lang w:val="en-GB"/>
        </w:rPr>
      </w:pPr>
      <w:r w:rsidRPr="00BD63A4">
        <w:rPr>
          <w:vanish/>
          <w:lang w:val="en-GB"/>
        </w:rPr>
        <w:t>AAL --&gt; ODU : AAL LPU Start Response</w:t>
      </w:r>
    </w:p>
    <w:p w14:paraId="73F48E24" w14:textId="77777777" w:rsidR="00A07C07" w:rsidRPr="00BD63A4" w:rsidRDefault="00A07C07" w:rsidP="00A07C07">
      <w:pPr>
        <w:pStyle w:val="PlantUML"/>
        <w:rPr>
          <w:vanish/>
          <w:lang w:val="en-GB"/>
        </w:rPr>
      </w:pPr>
      <w:r w:rsidRPr="00BD63A4">
        <w:rPr>
          <w:vanish/>
          <w:lang w:val="en-GB"/>
        </w:rPr>
        <w:t>ODU -&gt; AAL : AAL Queue Start</w:t>
      </w:r>
    </w:p>
    <w:p w14:paraId="07FDE4F5" w14:textId="77777777" w:rsidR="00A07C07" w:rsidRPr="00BD63A4" w:rsidRDefault="00A07C07" w:rsidP="00A07C07">
      <w:pPr>
        <w:pStyle w:val="PlantUML"/>
        <w:rPr>
          <w:vanish/>
          <w:lang w:val="en-GB"/>
        </w:rPr>
      </w:pPr>
      <w:r w:rsidRPr="00BD63A4">
        <w:rPr>
          <w:vanish/>
          <w:lang w:val="en-GB"/>
        </w:rPr>
        <w:t>AAL --&gt; ODU : AAL Queue Start Response</w:t>
      </w:r>
    </w:p>
    <w:p w14:paraId="32453171" w14:textId="77777777" w:rsidR="00A07C07" w:rsidRPr="00BD63A4" w:rsidRDefault="00A07C07" w:rsidP="00A07C07">
      <w:pPr>
        <w:pStyle w:val="PlantUML"/>
        <w:rPr>
          <w:vanish/>
          <w:lang w:val="en-GB"/>
        </w:rPr>
      </w:pPr>
      <w:r w:rsidRPr="00BD63A4">
        <w:rPr>
          <w:vanish/>
          <w:lang w:val="en-GB"/>
        </w:rPr>
        <w:t>loop Run Time</w:t>
      </w:r>
    </w:p>
    <w:p w14:paraId="23869CDC" w14:textId="77777777" w:rsidR="00A07C07" w:rsidRPr="00BD63A4" w:rsidRDefault="00A07C07" w:rsidP="00A07C07">
      <w:pPr>
        <w:pStyle w:val="PlantUML"/>
        <w:rPr>
          <w:vanish/>
          <w:lang w:val="en-GB"/>
        </w:rPr>
      </w:pPr>
      <w:r w:rsidRPr="00BD63A4">
        <w:rPr>
          <w:vanish/>
          <w:lang w:val="en-GB"/>
        </w:rPr>
        <w:t xml:space="preserve">    ODU -&gt; AAL: Perform Operations</w:t>
      </w:r>
    </w:p>
    <w:p w14:paraId="7E3C7178" w14:textId="77777777" w:rsidR="00A07C07" w:rsidRPr="00BD63A4" w:rsidRDefault="00A07C07" w:rsidP="00A07C07">
      <w:pPr>
        <w:pStyle w:val="PlantUML"/>
        <w:rPr>
          <w:vanish/>
          <w:lang w:val="en-GB"/>
        </w:rPr>
      </w:pPr>
      <w:r w:rsidRPr="00BD63A4">
        <w:rPr>
          <w:vanish/>
          <w:lang w:val="en-GB"/>
        </w:rPr>
        <w:t xml:space="preserve">    AAL --&gt; ODU : Operation Response</w:t>
      </w:r>
    </w:p>
    <w:p w14:paraId="6FDA08B8" w14:textId="77777777" w:rsidR="00A07C07" w:rsidRPr="00BD63A4" w:rsidRDefault="00A07C07" w:rsidP="00A07C07">
      <w:pPr>
        <w:pStyle w:val="PlantUML"/>
        <w:rPr>
          <w:vanish/>
          <w:lang w:val="en-GB"/>
        </w:rPr>
      </w:pPr>
      <w:r w:rsidRPr="00BD63A4">
        <w:rPr>
          <w:vanish/>
          <w:lang w:val="en-GB"/>
        </w:rPr>
        <w:t>end</w:t>
      </w:r>
    </w:p>
    <w:p w14:paraId="1A8D6C10" w14:textId="77777777" w:rsidR="00A07C07" w:rsidRPr="00BD63A4" w:rsidRDefault="00A07C07" w:rsidP="00A07C07">
      <w:pPr>
        <w:pStyle w:val="PlantUML"/>
        <w:rPr>
          <w:vanish/>
          <w:lang w:val="en-GB"/>
        </w:rPr>
      </w:pPr>
      <w:r w:rsidRPr="00BD63A4">
        <w:rPr>
          <w:vanish/>
          <w:lang w:val="en-GB"/>
        </w:rPr>
        <w:t>ODU -&gt; AAL : AAL Queue Stop</w:t>
      </w:r>
    </w:p>
    <w:p w14:paraId="3E7766F9" w14:textId="77777777" w:rsidR="00A07C07" w:rsidRPr="00BD63A4" w:rsidRDefault="00A07C07" w:rsidP="00A07C07">
      <w:pPr>
        <w:pStyle w:val="PlantUML"/>
        <w:rPr>
          <w:vanish/>
          <w:lang w:val="en-GB"/>
        </w:rPr>
      </w:pPr>
      <w:r w:rsidRPr="00BD63A4">
        <w:rPr>
          <w:vanish/>
          <w:lang w:val="en-GB"/>
        </w:rPr>
        <w:t>AAL --&gt; ODU : AAL Queue Stop Response</w:t>
      </w:r>
    </w:p>
    <w:p w14:paraId="05B62B0A" w14:textId="77777777" w:rsidR="00A07C07" w:rsidRPr="00BD63A4" w:rsidRDefault="00A07C07" w:rsidP="00A07C07">
      <w:pPr>
        <w:pStyle w:val="PlantUML"/>
        <w:rPr>
          <w:vanish/>
          <w:lang w:val="en-GB"/>
        </w:rPr>
      </w:pPr>
      <w:r w:rsidRPr="00BD63A4">
        <w:rPr>
          <w:vanish/>
          <w:lang w:val="en-GB"/>
        </w:rPr>
        <w:t xml:space="preserve">ODU -&gt; AAL : Stop AAL LPU  </w:t>
      </w:r>
    </w:p>
    <w:p w14:paraId="389DC42C" w14:textId="77777777" w:rsidR="00A07C07" w:rsidRPr="00BD63A4" w:rsidRDefault="00A07C07" w:rsidP="00A07C07">
      <w:pPr>
        <w:pStyle w:val="PlantUML"/>
        <w:rPr>
          <w:vanish/>
          <w:lang w:val="en-GB"/>
        </w:rPr>
      </w:pPr>
      <w:r w:rsidRPr="00BD63A4">
        <w:rPr>
          <w:vanish/>
          <w:lang w:val="en-GB"/>
        </w:rPr>
        <w:t>AAL --&gt; ODU : AAL LPU Stop Response</w:t>
      </w:r>
    </w:p>
    <w:p w14:paraId="177BA5E7" w14:textId="77777777" w:rsidR="00A07C07" w:rsidRPr="00BD63A4" w:rsidRDefault="00A07C07" w:rsidP="00A07C07">
      <w:pPr>
        <w:pStyle w:val="PlantUML"/>
        <w:rPr>
          <w:vanish/>
          <w:lang w:val="en-GB"/>
        </w:rPr>
      </w:pPr>
      <w:r w:rsidRPr="00BD63A4">
        <w:rPr>
          <w:vanish/>
          <w:lang w:val="en-GB"/>
        </w:rPr>
        <w:t xml:space="preserve">ODU -&gt; AAL : Close AAL LPU </w:t>
      </w:r>
    </w:p>
    <w:p w14:paraId="7D984131" w14:textId="77777777" w:rsidR="00A07C07" w:rsidRPr="00BD63A4" w:rsidRDefault="00A07C07" w:rsidP="00A07C07">
      <w:pPr>
        <w:pStyle w:val="PlantUML"/>
        <w:rPr>
          <w:vanish/>
          <w:lang w:val="en-GB"/>
        </w:rPr>
      </w:pPr>
      <w:r w:rsidRPr="00BD63A4">
        <w:rPr>
          <w:vanish/>
          <w:lang w:val="en-GB"/>
        </w:rPr>
        <w:t xml:space="preserve">AAL --&gt; ODU : AAL Close Response </w:t>
      </w:r>
    </w:p>
    <w:p w14:paraId="5509F06E" w14:textId="77777777" w:rsidR="00A07C07" w:rsidRPr="00C35589" w:rsidRDefault="00A07C07" w:rsidP="00A07C07">
      <w:pPr>
        <w:pStyle w:val="PlantUML"/>
        <w:rPr>
          <w:lang w:val="en-GB"/>
        </w:rPr>
      </w:pPr>
    </w:p>
    <w:p w14:paraId="7959A112" w14:textId="77777777" w:rsidR="00A07C07" w:rsidRDefault="00A07C07" w:rsidP="00A07C07">
      <w:pPr>
        <w:pStyle w:val="PlantUML"/>
        <w:rPr>
          <w:lang w:val="en-GB"/>
        </w:rPr>
      </w:pPr>
      <w:r w:rsidRPr="00C35589">
        <w:rPr>
          <w:lang w:val="en-GB"/>
        </w:rPr>
        <w:t>@enduml</w:t>
      </w:r>
    </w:p>
    <w:p w14:paraId="7E852C11" w14:textId="77777777" w:rsidR="00A07C07" w:rsidRDefault="00A07C07" w:rsidP="00A07C07">
      <w:pPr>
        <w:pStyle w:val="PlantUMLImg"/>
      </w:pPr>
      <w:r>
        <w:rPr>
          <w:noProof/>
        </w:rPr>
        <w:lastRenderedPageBreak/>
        <w:drawing>
          <wp:inline distT="0" distB="0" distL="0" distR="0" wp14:anchorId="5A84D47F" wp14:editId="34D8E8F9">
            <wp:extent cx="5467350" cy="6162675"/>
            <wp:effectExtent l="0" t="0" r="0" b="9525"/>
            <wp:docPr id="6" name="Picture 6"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descr="Generated by PlantUML"/>
                    <pic:cNvPicPr/>
                  </pic:nvPicPr>
                  <pic:blipFill>
                    <a:blip r:embed="rId25">
                      <a:extLst>
                        <a:ext uri="{28A0092B-C50C-407E-A947-70E740481C1C}">
                          <a14:useLocalDpi xmlns:a14="http://schemas.microsoft.com/office/drawing/2010/main" val="0"/>
                        </a:ext>
                      </a:extLst>
                    </a:blip>
                    <a:stretch>
                      <a:fillRect/>
                    </a:stretch>
                  </pic:blipFill>
                  <pic:spPr>
                    <a:xfrm>
                      <a:off x="0" y="0"/>
                      <a:ext cx="5467350" cy="6162675"/>
                    </a:xfrm>
                    <a:prstGeom prst="rect">
                      <a:avLst/>
                    </a:prstGeom>
                  </pic:spPr>
                </pic:pic>
              </a:graphicData>
            </a:graphic>
          </wp:inline>
        </w:drawing>
      </w:r>
    </w:p>
    <w:p w14:paraId="55F8842E" w14:textId="77777777" w:rsidR="00A07C07" w:rsidRDefault="00A07C07" w:rsidP="00A07C07">
      <w:r>
        <w:t xml:space="preserve">Note </w:t>
      </w:r>
    </w:p>
    <w:p w14:paraId="39F3CA3A" w14:textId="77777777" w:rsidR="00A07C07" w:rsidRDefault="00A07C07" w:rsidP="00A07C07">
      <w:r>
        <w:t>The above sequence diagrams refer to the AAL-LPU and AAL queue operations. An AAL-LPU may not directly correspond to a HW Accelerator as an AAL-LPU may only represent a set of resources of the HW Accelerator. In this case an operation (start, stop etc..) on an AAL-LPU may not actually translate to a HW Accelerator operation – it is abstracted by the AAL and implementation specific.</w:t>
      </w:r>
      <w:commentRangeEnd w:id="140"/>
      <w:r w:rsidR="00150EE3">
        <w:rPr>
          <w:rStyle w:val="CommentReference"/>
        </w:rPr>
        <w:commentReference w:id="140"/>
      </w:r>
      <w:commentRangeEnd w:id="141"/>
      <w:r w:rsidR="00F16A17">
        <w:rPr>
          <w:rStyle w:val="CommentReference"/>
        </w:rPr>
        <w:commentReference w:id="141"/>
      </w:r>
      <w:commentRangeEnd w:id="142"/>
      <w:r w:rsidR="001A61B8">
        <w:rPr>
          <w:rStyle w:val="CommentReference"/>
        </w:rPr>
        <w:commentReference w:id="142"/>
      </w:r>
      <w:r>
        <w:t xml:space="preserve">  </w:t>
      </w:r>
    </w:p>
    <w:p w14:paraId="58A1F407" w14:textId="77777777" w:rsidR="00A07C07" w:rsidRDefault="00A07C07" w:rsidP="00A07C07">
      <w:pPr>
        <w:pStyle w:val="Heading4"/>
      </w:pPr>
      <w:r>
        <w:t xml:space="preserve">Statistics </w:t>
      </w:r>
    </w:p>
    <w:p w14:paraId="581B8C07" w14:textId="77777777" w:rsidR="00A07C07" w:rsidRDefault="00A07C07" w:rsidP="00A07C07">
      <w:r>
        <w:t xml:space="preserve">The AALI shall provide an O-RAN Cloudified NF with general statistics upon request. Statistics may include but not limited to operation counts and error counts. </w:t>
      </w:r>
    </w:p>
    <w:p w14:paraId="33D7E06E" w14:textId="77777777" w:rsidR="00A07C07" w:rsidRDefault="00A07C07" w:rsidP="00A07C07">
      <w:pPr>
        <w:pStyle w:val="Heading4"/>
      </w:pPr>
      <w:r>
        <w:t xml:space="preserve">Memory Management </w:t>
      </w:r>
    </w:p>
    <w:p w14:paraId="7BC9A769" w14:textId="77777777" w:rsidR="00A07C07" w:rsidRDefault="00A07C07" w:rsidP="00A07C07">
      <w:r w:rsidRPr="00E50345">
        <w:t>O-RAN network functions (O-DU, O-CU</w:t>
      </w:r>
      <w:r>
        <w:t>,</w:t>
      </w:r>
      <w:r w:rsidRPr="00E50345">
        <w:t xml:space="preserve"> </w:t>
      </w:r>
      <w:r>
        <w:t>e</w:t>
      </w:r>
      <w:r w:rsidRPr="00E50345">
        <w:t>tc.) will be responsible for input, output and operation structure memory allocation and free</w:t>
      </w:r>
      <w:r>
        <w:t>ing,</w:t>
      </w:r>
      <w:r w:rsidRPr="00E50345">
        <w:t xml:space="preserve"> using AAL defined memory management functions</w:t>
      </w:r>
      <w:r>
        <w:t xml:space="preserve">. All other application memory is not required to use the AAL memory management functions. </w:t>
      </w:r>
    </w:p>
    <w:p w14:paraId="022863FB" w14:textId="77777777" w:rsidR="00A07C07" w:rsidRPr="00E50345" w:rsidRDefault="00A07C07" w:rsidP="00A07C07">
      <w:r w:rsidRPr="00E50345">
        <w:lastRenderedPageBreak/>
        <w:t>Device Drivers are free to manage their own internal memory</w:t>
      </w:r>
      <w:r>
        <w:t>, DMA implementation</w:t>
      </w:r>
      <w:r w:rsidRPr="00E50345">
        <w:t xml:space="preserve"> as needed, </w:t>
      </w:r>
      <w:r>
        <w:t xml:space="preserve">the </w:t>
      </w:r>
      <w:r w:rsidRPr="00E50345">
        <w:t xml:space="preserve">AAL </w:t>
      </w:r>
      <w:r>
        <w:t xml:space="preserve">specification </w:t>
      </w:r>
      <w:r w:rsidRPr="00E50345">
        <w:t xml:space="preserve">does not add any memory requirements to device driver. </w:t>
      </w:r>
    </w:p>
    <w:p w14:paraId="629038F9" w14:textId="77777777" w:rsidR="00A07C07" w:rsidRPr="00E50345" w:rsidRDefault="00A07C07" w:rsidP="00A07C07">
      <w:r w:rsidRPr="00E50345">
        <w:t xml:space="preserve">Each </w:t>
      </w:r>
      <w:r>
        <w:t xml:space="preserve">AAL </w:t>
      </w:r>
      <w:r w:rsidRPr="00E50345">
        <w:t xml:space="preserve">Profile shall define its own memory requirements and implement its own memory backing if needed. </w:t>
      </w:r>
    </w:p>
    <w:p w14:paraId="51E6896A" w14:textId="77777777" w:rsidR="00A07C07" w:rsidRDefault="00A07C07" w:rsidP="00A07C07">
      <w:r w:rsidRPr="00E50345">
        <w:t>Each</w:t>
      </w:r>
      <w:r>
        <w:t xml:space="preserve"> AAL</w:t>
      </w:r>
      <w:r w:rsidRPr="00E50345">
        <w:t xml:space="preserve"> Profile may define its own operation struct</w:t>
      </w:r>
      <w:r>
        <w:t>ure</w:t>
      </w:r>
      <w:r w:rsidRPr="00E50345">
        <w:t xml:space="preserve"> memory allocation if needed</w:t>
      </w:r>
      <w:r>
        <w:t>.</w:t>
      </w:r>
    </w:p>
    <w:p w14:paraId="544E11B1" w14:textId="01967B1C" w:rsidR="00DB38B9" w:rsidRDefault="00A07C07" w:rsidP="00A07C07">
      <w:pPr>
        <w:pStyle w:val="Heading4"/>
      </w:pPr>
      <w:r>
        <w:t>Run Time Configurations</w:t>
      </w:r>
    </w:p>
    <w:p w14:paraId="04FD9B65" w14:textId="02877198" w:rsidR="005B74AE" w:rsidRPr="005B74AE" w:rsidRDefault="005B74AE" w:rsidP="005B74AE">
      <w:pPr>
        <w:rPr>
          <w:ins w:id="143" w:author="Author"/>
          <w:lang w:val="en-GB"/>
        </w:rPr>
      </w:pPr>
      <w:r>
        <w:t>Operations are requested to the AAL-LPU to perform specific HW Accelerated Function(s). Each operation shall be represented by an operation struct that shall define all necessary metadata, configurations and information required for the operation to be processed on an AAL-LPU. The operation structs shall define the operation type to be performed, including an operation status and reference to the AAL Profile specific operation data which can vary in size and content depending on the AAL profile. Each AAL profile shall define its own operation structure for its specific functions.</w:t>
      </w:r>
    </w:p>
    <w:p w14:paraId="14329A00" w14:textId="13D0CEA1" w:rsidR="00A07C07" w:rsidRDefault="00144582" w:rsidP="00A07C07">
      <w:pPr>
        <w:pStyle w:val="Heading4"/>
      </w:pPr>
      <w:ins w:id="144" w:author="Author">
        <w:r>
          <w:t>AAL</w:t>
        </w:r>
      </w:ins>
      <w:r w:rsidR="00A07C07">
        <w:t xml:space="preserve"> </w:t>
      </w:r>
      <w:ins w:id="145" w:author="Author">
        <w:r w:rsidR="00762E4E">
          <w:t xml:space="preserve">profile(s) </w:t>
        </w:r>
        <w:r w:rsidR="00D83128">
          <w:t>offload</w:t>
        </w:r>
        <w:r w:rsidR="007E52D5">
          <w:t xml:space="preserve">, </w:t>
        </w:r>
        <w:r w:rsidR="00177617">
          <w:t>processing status</w:t>
        </w:r>
        <w:r w:rsidR="007E52D5">
          <w:t xml:space="preserve"> query and processed data retrieval</w:t>
        </w:r>
      </w:ins>
    </w:p>
    <w:p w14:paraId="75BFF7FC" w14:textId="0396F889" w:rsidR="00AC1946" w:rsidRDefault="00541B85" w:rsidP="00AC1946">
      <w:pPr>
        <w:rPr>
          <w:ins w:id="146" w:author="Author"/>
        </w:rPr>
      </w:pPr>
      <w:commentRangeStart w:id="147"/>
      <w:ins w:id="148" w:author="Author">
        <w:r>
          <w:t>A</w:t>
        </w:r>
        <w:r w:rsidR="00AC1946">
          <w:t>n application aggregate</w:t>
        </w:r>
        <w:r w:rsidR="002B38BC">
          <w:t>s</w:t>
        </w:r>
        <w:r w:rsidR="00AC1946">
          <w:t xml:space="preserve"> one or more than one AAL profile(s) </w:t>
        </w:r>
        <w:del w:id="149" w:author="Author">
          <w:r w:rsidR="00AC1946" w:rsidDel="00541B85">
            <w:delText xml:space="preserve"> </w:delText>
          </w:r>
        </w:del>
        <w:r w:rsidR="00AC1946">
          <w:t xml:space="preserve">and offload to the </w:t>
        </w:r>
        <w:r w:rsidR="002B38BC">
          <w:t>AALI implementation</w:t>
        </w:r>
        <w:r w:rsidR="006F640C">
          <w:t xml:space="preserve"> </w:t>
        </w:r>
        <w:r w:rsidR="00AC1946">
          <w:t xml:space="preserve">using a single AALI API invocation. </w:t>
        </w:r>
        <w:r w:rsidR="004D49E2" w:rsidRPr="004D49E2">
          <w:t xml:space="preserve">As one example, for </w:t>
        </w:r>
        <w:r w:rsidR="008023F9">
          <w:t>high-PHY AAL profiles defined in Chapter 5</w:t>
        </w:r>
        <w:r w:rsidR="004D49E2" w:rsidRPr="004D49E2">
          <w:t xml:space="preserve">, multiple AAL profiles (where an AAL profile refers to a PHY channel/signal for one or more than one cell(s) and one or more than one UE(s)) scheduled within a slot can be aggregated and offloaded to </w:t>
        </w:r>
        <w:r w:rsidR="00945233">
          <w:t>an</w:t>
        </w:r>
        <w:r w:rsidR="004D49E2" w:rsidRPr="004D49E2">
          <w:t xml:space="preserve"> </w:t>
        </w:r>
        <w:r w:rsidR="00BA1DBD">
          <w:t>AAL-</w:t>
        </w:r>
        <w:r w:rsidR="00DF6AA5">
          <w:t>LPU</w:t>
        </w:r>
        <w:r w:rsidR="004D49E2" w:rsidRPr="004D49E2">
          <w:t xml:space="preserve"> by the application using a single </w:t>
        </w:r>
        <w:r w:rsidR="00945233">
          <w:t>AALI</w:t>
        </w:r>
        <w:r w:rsidR="00023BF5">
          <w:t xml:space="preserve"> </w:t>
        </w:r>
        <w:r w:rsidR="004D49E2" w:rsidRPr="004D49E2">
          <w:t>API invocation</w:t>
        </w:r>
        <w:r w:rsidR="00D156B5">
          <w:t>.</w:t>
        </w:r>
      </w:ins>
      <w:commentRangeEnd w:id="147"/>
      <w:r w:rsidR="007E52D5">
        <w:rPr>
          <w:rStyle w:val="CommentReference"/>
        </w:rPr>
        <w:commentReference w:id="147"/>
      </w:r>
    </w:p>
    <w:p w14:paraId="364945F7" w14:textId="15E6A2C1" w:rsidR="00E9544F" w:rsidRDefault="00E9544F" w:rsidP="00D156B5">
      <w:pPr>
        <w:rPr>
          <w:ins w:id="150" w:author="Author"/>
        </w:rPr>
      </w:pPr>
      <w:commentRangeStart w:id="151"/>
      <w:ins w:id="152" w:author="Author">
        <w:r>
          <w:t xml:space="preserve">The processing status of </w:t>
        </w:r>
        <w:r w:rsidR="009C6F95">
          <w:t>offloaded</w:t>
        </w:r>
        <w:r w:rsidR="00D03160">
          <w:t>/enqueued</w:t>
        </w:r>
        <w:r w:rsidR="009C6F95">
          <w:t xml:space="preserve"> AAL profile(s) can be queried by the application </w:t>
        </w:r>
        <w:r w:rsidR="00553AB0">
          <w:t>in an ‘asynchronous’ manner, i.e., not necessarily in the same order in which the AAL profile(s</w:t>
        </w:r>
        <w:r w:rsidR="006B43D9">
          <w:t>)</w:t>
        </w:r>
        <w:r w:rsidR="00553AB0">
          <w:t xml:space="preserve"> are offloaded.</w:t>
        </w:r>
        <w:r w:rsidR="004136DC">
          <w:t xml:space="preserve"> In case the application </w:t>
        </w:r>
        <w:r w:rsidR="00714571">
          <w:t>retrieve</w:t>
        </w:r>
        <w:r w:rsidR="0078792D">
          <w:t>s</w:t>
        </w:r>
        <w:r w:rsidR="00714571">
          <w:t xml:space="preserve"> the post-processed data from the AALI implementation</w:t>
        </w:r>
        <w:r w:rsidR="0078792D">
          <w:t xml:space="preserve">, </w:t>
        </w:r>
        <w:r w:rsidR="00AB39F9">
          <w:t>a ‘processing status query’ request can be bundled with a ‘</w:t>
        </w:r>
        <w:r w:rsidR="00D03160">
          <w:t xml:space="preserve">processed </w:t>
        </w:r>
        <w:r w:rsidR="00AB39F9">
          <w:t>data retrieval/dequeue’ request</w:t>
        </w:r>
        <w:r w:rsidR="00D03160">
          <w:t xml:space="preserve">. </w:t>
        </w:r>
        <w:r w:rsidR="009A6254">
          <w:t xml:space="preserve">In general, </w:t>
        </w:r>
        <w:r w:rsidR="00D257F7">
          <w:t xml:space="preserve">status query and dequeue request corresponding to </w:t>
        </w:r>
        <w:r w:rsidR="00C933E9">
          <w:t>multiple enqueue requests can be bundled together by the application and invoked through a single AALI API</w:t>
        </w:r>
        <w:r w:rsidR="00DB3A3E">
          <w:t xml:space="preserve"> function</w:t>
        </w:r>
      </w:ins>
      <w:commentRangeEnd w:id="151"/>
      <w:r w:rsidR="00CD0E62">
        <w:rPr>
          <w:rStyle w:val="CommentReference"/>
        </w:rPr>
        <w:commentReference w:id="151"/>
      </w:r>
      <w:ins w:id="153" w:author="Author">
        <w:r w:rsidR="00DB3A3E">
          <w:t>.</w:t>
        </w:r>
      </w:ins>
    </w:p>
    <w:p w14:paraId="117C3A04" w14:textId="77777777" w:rsidR="00AC1946" w:rsidRDefault="00AC1946" w:rsidP="00DB3A3E"/>
    <w:sectPr w:rsidR="00AC1946" w:rsidSect="007850F3">
      <w:headerReference w:type="even" r:id="rId26"/>
      <w:headerReference w:type="default" r:id="rId27"/>
      <w:footerReference w:type="even" r:id="rId28"/>
      <w:footerReference w:type="default" r:id="rId29"/>
      <w:headerReference w:type="first" r:id="rId30"/>
      <w:footerReference w:type="first" r:id="rId31"/>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1A073478" w14:textId="1D474722" w:rsidR="00006A35" w:rsidRDefault="00006A35">
      <w:pPr>
        <w:pStyle w:val="CommentText"/>
      </w:pPr>
      <w:r>
        <w:rPr>
          <w:rStyle w:val="CommentReference"/>
        </w:rPr>
        <w:annotationRef/>
      </w:r>
      <w:r w:rsidRPr="00B51D14">
        <w:rPr>
          <w:b/>
          <w:bCs/>
          <w:color w:val="FF0000"/>
        </w:rPr>
        <w:t>Qualcomm (Rudra):</w:t>
      </w:r>
      <w:r w:rsidRPr="00B51D14">
        <w:rPr>
          <w:color w:val="FF0000"/>
        </w:rPr>
        <w:t xml:space="preserve"> </w:t>
      </w:r>
      <w:r>
        <w:t>I think this should be programming API part of the AALI. By definition, we said that AALI has two parts – programming API and information models. Then it makes sense to say that the API part consists of two types: common APIs and profile specific APIs.</w:t>
      </w:r>
    </w:p>
  </w:comment>
  <w:comment w:id="5" w:author="Author" w:initials="A">
    <w:p w14:paraId="5954C793" w14:textId="77777777" w:rsidR="00FF215F" w:rsidRDefault="00FF215F" w:rsidP="00FF215F">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247934C9" w14:textId="77777777" w:rsidR="00FF215F" w:rsidRDefault="00FF215F" w:rsidP="00FF215F">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define a set of Common APIs between 'Application(s)' and 'AAL implementation(s)'</w:t>
      </w:r>
    </w:p>
    <w:p w14:paraId="58EAC973" w14:textId="77777777" w:rsidR="00FF215F" w:rsidRDefault="00FF215F" w:rsidP="00FF215F">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Details of common API(s).</w:t>
      </w:r>
      <w:r>
        <w:rPr>
          <w:rFonts w:ascii="Segoe UI" w:hAnsi="Segoe UI" w:cs="Segoe UI"/>
          <w:color w:val="172B4D"/>
          <w:spacing w:val="-1"/>
        </w:rPr>
        <w:br/>
      </w:r>
      <w:r>
        <w:rPr>
          <w:rStyle w:val="Emphasis"/>
          <w:rFonts w:ascii="Segoe UI" w:hAnsi="Segoe UI" w:cs="Segoe UI"/>
          <w:color w:val="36B37E"/>
          <w:spacing w:val="-1"/>
        </w:rPr>
        <w:t>FFS: Candidate common API(s). </w:t>
      </w:r>
    </w:p>
    <w:p w14:paraId="423F3717" w14:textId="77777777" w:rsidR="00FF215F" w:rsidRDefault="00FF215F" w:rsidP="00FF215F">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Below are a few examples of potential candidate common API(s) for further discussion.</w:t>
      </w:r>
      <w:r>
        <w:rPr>
          <w:rFonts w:ascii="Segoe UI" w:hAnsi="Segoe UI" w:cs="Segoe UI"/>
          <w:color w:val="172B4D"/>
          <w:spacing w:val="-1"/>
        </w:rPr>
        <w:br/>
      </w:r>
      <w:r>
        <w:rPr>
          <w:rStyle w:val="Emphasis"/>
          <w:rFonts w:ascii="Segoe UI" w:hAnsi="Segoe UI" w:cs="Segoe UI"/>
          <w:color w:val="36B37E"/>
          <w:spacing w:val="-1"/>
        </w:rPr>
        <w:t>NOTE: The list below is neither comprehensive, nor indicative of any agreed set of common API(s).</w:t>
      </w:r>
    </w:p>
    <w:p w14:paraId="0E313FEE" w14:textId="77777777" w:rsidR="00FF215F" w:rsidRDefault="00FF215F" w:rsidP="00FF215F">
      <w:pPr>
        <w:pStyle w:val="NormalWeb"/>
        <w:numPr>
          <w:ilvl w:val="0"/>
          <w:numId w:val="51"/>
        </w:numPr>
        <w:shd w:val="clear" w:color="auto" w:fill="FFFFFF"/>
        <w:spacing w:before="0" w:beforeAutospacing="0" w:after="0" w:afterAutospacing="0"/>
        <w:rPr>
          <w:rFonts w:ascii="Segoe UI" w:hAnsi="Segoe UI" w:cs="Segoe UI"/>
          <w:color w:val="172B4D"/>
          <w:spacing w:val="-1"/>
        </w:rPr>
      </w:pPr>
      <w:r>
        <w:rPr>
          <w:rStyle w:val="Emphasis"/>
          <w:rFonts w:ascii="Segoe UI" w:hAnsi="Segoe UI" w:cs="Segoe UI"/>
          <w:color w:val="36B37E"/>
          <w:spacing w:val="-1"/>
        </w:rPr>
        <w:t> Initialization,</w:t>
      </w:r>
    </w:p>
    <w:p w14:paraId="126E4762" w14:textId="77777777" w:rsidR="00FF215F" w:rsidRDefault="00FF215F" w:rsidP="00FF215F">
      <w:pPr>
        <w:pStyle w:val="NormalWeb"/>
        <w:numPr>
          <w:ilvl w:val="0"/>
          <w:numId w:val="51"/>
        </w:numPr>
        <w:shd w:val="clear" w:color="auto" w:fill="FFFFFF"/>
        <w:spacing w:before="0" w:beforeAutospacing="0" w:after="0" w:afterAutospacing="0"/>
        <w:rPr>
          <w:rFonts w:ascii="Segoe UI" w:hAnsi="Segoe UI" w:cs="Segoe UI"/>
          <w:color w:val="172B4D"/>
          <w:spacing w:val="-1"/>
        </w:rPr>
      </w:pPr>
      <w:r>
        <w:rPr>
          <w:rStyle w:val="Emphasis"/>
          <w:rFonts w:ascii="Segoe UI" w:hAnsi="Segoe UI" w:cs="Segoe UI"/>
          <w:color w:val="36B37E"/>
          <w:spacing w:val="-1"/>
        </w:rPr>
        <w:t>Get capabilities/version,</w:t>
      </w:r>
    </w:p>
    <w:p w14:paraId="2BB53DBD" w14:textId="77777777" w:rsidR="00FF215F" w:rsidRDefault="00FF215F" w:rsidP="00FF215F">
      <w:pPr>
        <w:pStyle w:val="NormalWeb"/>
        <w:numPr>
          <w:ilvl w:val="0"/>
          <w:numId w:val="51"/>
        </w:numPr>
        <w:shd w:val="clear" w:color="auto" w:fill="FFFFFF"/>
        <w:spacing w:before="0" w:beforeAutospacing="0" w:after="0" w:afterAutospacing="0"/>
        <w:rPr>
          <w:rFonts w:ascii="Segoe UI" w:hAnsi="Segoe UI" w:cs="Segoe UI"/>
          <w:color w:val="172B4D"/>
          <w:spacing w:val="-1"/>
        </w:rPr>
      </w:pPr>
      <w:r>
        <w:rPr>
          <w:rStyle w:val="Emphasis"/>
          <w:rFonts w:ascii="Segoe UI" w:hAnsi="Segoe UI" w:cs="Segoe UI"/>
          <w:color w:val="36B37E"/>
          <w:spacing w:val="-1"/>
        </w:rPr>
        <w:t>LPU state,</w:t>
      </w:r>
    </w:p>
    <w:p w14:paraId="630E4BE8" w14:textId="77777777" w:rsidR="00FF215F" w:rsidRDefault="00FF215F" w:rsidP="00FF215F">
      <w:pPr>
        <w:pStyle w:val="NormalWeb"/>
        <w:numPr>
          <w:ilvl w:val="0"/>
          <w:numId w:val="51"/>
        </w:numPr>
        <w:shd w:val="clear" w:color="auto" w:fill="FFFFFF"/>
        <w:spacing w:before="0" w:beforeAutospacing="0" w:after="0" w:afterAutospacing="0"/>
        <w:rPr>
          <w:rFonts w:ascii="Segoe UI" w:hAnsi="Segoe UI" w:cs="Segoe UI"/>
          <w:color w:val="172B4D"/>
          <w:spacing w:val="-1"/>
        </w:rPr>
      </w:pPr>
      <w:r>
        <w:rPr>
          <w:rStyle w:val="Emphasis"/>
          <w:rFonts w:ascii="Segoe UI" w:hAnsi="Segoe UI" w:cs="Segoe UI"/>
          <w:color w:val="36B37E"/>
          <w:spacing w:val="-1"/>
        </w:rPr>
        <w:t>LPU configuration; start, stop, reset of LPU and other resources,</w:t>
      </w:r>
    </w:p>
    <w:p w14:paraId="3682F1BA" w14:textId="77777777" w:rsidR="00FF215F" w:rsidRDefault="00FF215F" w:rsidP="00FF215F">
      <w:pPr>
        <w:pStyle w:val="NormalWeb"/>
        <w:numPr>
          <w:ilvl w:val="0"/>
          <w:numId w:val="51"/>
        </w:numPr>
        <w:shd w:val="clear" w:color="auto" w:fill="FFFFFF"/>
        <w:spacing w:before="0" w:beforeAutospacing="0" w:after="0" w:afterAutospacing="0"/>
        <w:rPr>
          <w:rFonts w:ascii="Segoe UI" w:hAnsi="Segoe UI" w:cs="Segoe UI"/>
          <w:color w:val="172B4D"/>
          <w:spacing w:val="-1"/>
        </w:rPr>
      </w:pPr>
      <w:r>
        <w:rPr>
          <w:rStyle w:val="Emphasis"/>
          <w:rFonts w:ascii="Segoe UI" w:hAnsi="Segoe UI" w:cs="Segoe UI"/>
          <w:color w:val="36B37E"/>
          <w:spacing w:val="-1"/>
        </w:rPr>
        <w:t>Resource and LPU counters including performance measurements/indicators, performance monitoring metrics, events, faults etc.</w:t>
      </w:r>
    </w:p>
    <w:p w14:paraId="58803C5E" w14:textId="0C03AFE6" w:rsidR="00FF215F" w:rsidRPr="00B92ABC" w:rsidRDefault="00FF215F" w:rsidP="00FF215F">
      <w:pPr>
        <w:pStyle w:val="NormalWeb"/>
        <w:numPr>
          <w:ilvl w:val="0"/>
          <w:numId w:val="51"/>
        </w:numPr>
        <w:shd w:val="clear" w:color="auto" w:fill="FFFFFF"/>
        <w:spacing w:before="0" w:beforeAutospacing="0" w:after="0" w:afterAutospacing="0"/>
        <w:rPr>
          <w:rStyle w:val="Emphasis"/>
          <w:rFonts w:ascii="Segoe UI" w:hAnsi="Segoe UI" w:cs="Segoe UI"/>
          <w:i w:val="0"/>
          <w:iCs w:val="0"/>
          <w:color w:val="172B4D"/>
          <w:spacing w:val="-1"/>
        </w:rPr>
      </w:pPr>
      <w:r>
        <w:rPr>
          <w:rStyle w:val="Emphasis"/>
          <w:rFonts w:ascii="Segoe UI" w:hAnsi="Segoe UI" w:cs="Segoe UI"/>
          <w:color w:val="36B37E"/>
          <w:spacing w:val="-1"/>
        </w:rPr>
        <w:t>Profile management API (</w:t>
      </w:r>
      <w:r w:rsidR="003103C3">
        <w:rPr>
          <w:rStyle w:val="Emphasis"/>
          <w:rFonts w:ascii="Segoe UI" w:hAnsi="Segoe UI" w:cs="Segoe UI"/>
          <w:color w:val="36B37E"/>
          <w:spacing w:val="-1"/>
        </w:rPr>
        <w:t>e.g.,</w:t>
      </w:r>
      <w:r>
        <w:rPr>
          <w:rStyle w:val="Emphasis"/>
          <w:rFonts w:ascii="Segoe UI" w:hAnsi="Segoe UI" w:cs="Segoe UI"/>
          <w:color w:val="36B37E"/>
          <w:spacing w:val="-1"/>
        </w:rPr>
        <w:t xml:space="preserve"> profile discovery, profile enumeration etc.)</w:t>
      </w:r>
    </w:p>
    <w:p w14:paraId="047FC8F9" w14:textId="76A37601" w:rsidR="00B92ABC" w:rsidRDefault="00B92ABC" w:rsidP="00B92ABC">
      <w:pPr>
        <w:pStyle w:val="NormalWeb"/>
        <w:shd w:val="clear" w:color="auto" w:fill="FFFFFF"/>
        <w:spacing w:before="0" w:beforeAutospacing="0" w:after="0" w:afterAutospacing="0"/>
        <w:rPr>
          <w:rStyle w:val="Emphasis"/>
          <w:rFonts w:ascii="Segoe UI" w:hAnsi="Segoe UI" w:cs="Segoe UI"/>
          <w:color w:val="36B37E"/>
          <w:spacing w:val="-1"/>
        </w:rPr>
      </w:pPr>
    </w:p>
    <w:p w14:paraId="2984F54A" w14:textId="4FC17418" w:rsidR="00B92ABC" w:rsidRDefault="00B92ABC" w:rsidP="00B92ABC">
      <w:pPr>
        <w:pStyle w:val="NormalWeb"/>
        <w:shd w:val="clear" w:color="auto" w:fill="FFFFFF"/>
        <w:rPr>
          <w:rStyle w:val="Emphasis"/>
          <w:rFonts w:ascii="Segoe UI" w:hAnsi="Segoe UI" w:cs="Segoe UI"/>
          <w:color w:val="36B37E"/>
          <w:spacing w:val="-1"/>
        </w:rPr>
      </w:pPr>
      <w:r>
        <w:rPr>
          <w:rStyle w:val="Strong"/>
          <w:rFonts w:ascii="Segoe UI" w:hAnsi="Segoe UI" w:cs="Segoe UI"/>
          <w:color w:val="006644"/>
          <w:spacing w:val="-1"/>
        </w:rPr>
        <w:t>Agreement:</w:t>
      </w:r>
    </w:p>
    <w:p w14:paraId="5ACFE5AC" w14:textId="708B428C" w:rsidR="00B92ABC" w:rsidRDefault="00B92ABC" w:rsidP="00B92ABC">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abstraction of the different transport mechanisms between the 'Application' and 'AAL Implementation.</w:t>
      </w:r>
    </w:p>
    <w:p w14:paraId="74AAEEC4" w14:textId="77777777" w:rsidR="00B92ABC" w:rsidRDefault="00B92ABC" w:rsidP="00B92ABC">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details of how to abstract the difference in transport mechanisms at the API level.</w:t>
      </w:r>
    </w:p>
    <w:p w14:paraId="77F2F68D" w14:textId="77777777" w:rsidR="00B92ABC" w:rsidRPr="00B92ABC" w:rsidRDefault="00B92ABC" w:rsidP="00B92ABC">
      <w:pPr>
        <w:pStyle w:val="NormalWeb"/>
        <w:shd w:val="clear" w:color="auto" w:fill="FFFFFF"/>
        <w:spacing w:before="0" w:beforeAutospacing="0" w:after="0" w:afterAutospacing="0"/>
        <w:rPr>
          <w:rFonts w:ascii="Segoe UI" w:hAnsi="Segoe UI" w:cs="Segoe UI"/>
          <w:color w:val="172B4D"/>
          <w:spacing w:val="-1"/>
        </w:rPr>
      </w:pPr>
    </w:p>
    <w:p w14:paraId="6418767F" w14:textId="4A98CD25" w:rsidR="00FF215F" w:rsidRDefault="00FF215F">
      <w:pPr>
        <w:pStyle w:val="CommentText"/>
      </w:pPr>
    </w:p>
  </w:comment>
  <w:comment w:id="61" w:author="Author" w:initials="A">
    <w:p w14:paraId="54183AE7" w14:textId="52B0A425" w:rsidR="00006A35" w:rsidRDefault="00006A35">
      <w:pPr>
        <w:pStyle w:val="CommentText"/>
      </w:pPr>
      <w:r>
        <w:rPr>
          <w:rStyle w:val="CommentReference"/>
        </w:rPr>
        <w:annotationRef/>
      </w:r>
      <w:r w:rsidRPr="00B51D14">
        <w:rPr>
          <w:b/>
          <w:bCs/>
          <w:color w:val="FF0000"/>
        </w:rPr>
        <w:t>Qualcomm (Rudra):</w:t>
      </w:r>
      <w:r w:rsidRPr="00B51D14">
        <w:rPr>
          <w:color w:val="FF0000"/>
        </w:rPr>
        <w:t xml:space="preserve"> </w:t>
      </w:r>
      <w:r>
        <w:t>Should we also add a note that an entire accelerator can be presented to applications as a single AAL-LPU? (</w:t>
      </w:r>
      <w:proofErr w:type="gramStart"/>
      <w:r>
        <w:t>not</w:t>
      </w:r>
      <w:proofErr w:type="gramEnd"/>
      <w:r>
        <w:t xml:space="preserve"> necessarily here, any other suitable place is also fine)</w:t>
      </w:r>
    </w:p>
  </w:comment>
  <w:comment w:id="97" w:author="Author" w:initials="A">
    <w:p w14:paraId="2B7EE90F" w14:textId="4AFCD4FC" w:rsidR="00797413" w:rsidRDefault="00797413">
      <w:pPr>
        <w:pStyle w:val="CommentText"/>
      </w:pPr>
      <w:r>
        <w:rPr>
          <w:rStyle w:val="CommentReference"/>
        </w:rPr>
        <w:annotationRef/>
      </w:r>
      <w:r>
        <w:t xml:space="preserve">@Niall: </w:t>
      </w:r>
      <w:r w:rsidR="00B42F6B">
        <w:t xml:space="preserve">labeling should be consistent </w:t>
      </w:r>
      <w:r w:rsidR="00586870">
        <w:t xml:space="preserve">through Figs. 4.2 – 4.6. Suggesting </w:t>
      </w:r>
      <w:proofErr w:type="gramStart"/>
      <w:r w:rsidR="00D0072F">
        <w:t>to change</w:t>
      </w:r>
      <w:proofErr w:type="gramEnd"/>
      <w:r w:rsidR="00D0072F">
        <w:t xml:space="preserve"> ‘</w:t>
      </w:r>
      <w:proofErr w:type="spellStart"/>
      <w:r w:rsidR="00D0072F">
        <w:t>lpuID</w:t>
      </w:r>
      <w:proofErr w:type="spellEnd"/>
      <w:r w:rsidR="00D0072F">
        <w:t>’ to ‘lpuID1’ and ‘</w:t>
      </w:r>
      <w:proofErr w:type="spellStart"/>
      <w:r w:rsidR="00D0072F">
        <w:t>queueID</w:t>
      </w:r>
      <w:proofErr w:type="spellEnd"/>
      <w:r w:rsidR="00D0072F">
        <w:t xml:space="preserve">’ to ‘queueID1’ in Fig. 4.2, </w:t>
      </w:r>
      <w:r w:rsidR="00E423A8">
        <w:t>‘</w:t>
      </w:r>
      <w:proofErr w:type="spellStart"/>
      <w:r w:rsidR="00E423A8">
        <w:t>queueID</w:t>
      </w:r>
      <w:proofErr w:type="spellEnd"/>
      <w:r w:rsidR="00E423A8">
        <w:t>’ to ‘queueID1’ in Figs. 4.3 and 4.4</w:t>
      </w:r>
      <w:r w:rsidR="003D72D9">
        <w:t>.</w:t>
      </w:r>
    </w:p>
  </w:comment>
  <w:comment w:id="98" w:author="Author" w:initials="A">
    <w:p w14:paraId="603F4F46" w14:textId="20FE0973" w:rsidR="00F16A17" w:rsidRDefault="00F16A17">
      <w:pPr>
        <w:pStyle w:val="CommentText"/>
      </w:pPr>
      <w:r>
        <w:rPr>
          <w:rStyle w:val="CommentReference"/>
        </w:rPr>
        <w:annotationRef/>
      </w:r>
      <w:r>
        <w:t xml:space="preserve">Intel (Niall) Agree. </w:t>
      </w:r>
    </w:p>
  </w:comment>
  <w:comment w:id="140" w:author="Author" w:initials="A">
    <w:p w14:paraId="0D64538B" w14:textId="77777777" w:rsidR="00150EE3" w:rsidRDefault="00150EE3">
      <w:pPr>
        <w:pStyle w:val="CommentText"/>
      </w:pPr>
      <w:r>
        <w:rPr>
          <w:rStyle w:val="CommentReference"/>
        </w:rPr>
        <w:annotationRef/>
      </w:r>
      <w:r w:rsidR="003943A5">
        <w:t xml:space="preserve">@Niall: Would suggest exporting sections 4.1.1.3 and 4.1.1.4 to “FEC” Spec., </w:t>
      </w:r>
      <w:r w:rsidR="000D3E5B">
        <w:t>since as per the AAL Greenfield Agreements, there are additional aspects (e.g., transport abstraction) that would potentially add</w:t>
      </w:r>
      <w:r w:rsidR="005438E3">
        <w:t xml:space="preserve"> extra </w:t>
      </w:r>
      <w:r w:rsidR="00F34118">
        <w:t>aspects</w:t>
      </w:r>
      <w:r w:rsidR="005438E3">
        <w:t xml:space="preserve"> on “AAL initialization’ not shown in the call flows</w:t>
      </w:r>
      <w:r w:rsidR="00F34118">
        <w:t>.</w:t>
      </w:r>
      <w:r w:rsidR="005438E3">
        <w:t xml:space="preserve"> </w:t>
      </w:r>
      <w:r w:rsidR="000D3E5B">
        <w:t xml:space="preserve"> </w:t>
      </w:r>
    </w:p>
    <w:p w14:paraId="474F0B2C" w14:textId="46E3E08E" w:rsidR="00A252AB" w:rsidRDefault="005A6BF5">
      <w:pPr>
        <w:pStyle w:val="CommentText"/>
      </w:pPr>
      <w:r>
        <w:t>Alternatively, we can keep these sections as is for now, and once AAL common API for Greenfield is finalized (targeted for Mar. train), we will update this section</w:t>
      </w:r>
    </w:p>
  </w:comment>
  <w:comment w:id="141" w:author="Author" w:initials="A">
    <w:p w14:paraId="748C28A5" w14:textId="2104E928" w:rsidR="00F16A17" w:rsidRDefault="00F16A17">
      <w:pPr>
        <w:pStyle w:val="CommentText"/>
      </w:pPr>
      <w:r>
        <w:rPr>
          <w:rStyle w:val="CommentReference"/>
        </w:rPr>
        <w:annotationRef/>
      </w:r>
      <w:r>
        <w:t xml:space="preserve">Intel (Niall) Prefer to keep these until we </w:t>
      </w:r>
      <w:proofErr w:type="spellStart"/>
      <w:r>
        <w:t>we</w:t>
      </w:r>
      <w:proofErr w:type="spellEnd"/>
      <w:r>
        <w:t xml:space="preserve"> understand what the differences are required for inline. Currently they are very similar. Not sure I understand the comment about transport abstraction?</w:t>
      </w:r>
    </w:p>
  </w:comment>
  <w:comment w:id="142" w:author="Author" w:initials="A">
    <w:p w14:paraId="58D24ED4" w14:textId="397C31AD" w:rsidR="001A61B8" w:rsidRDefault="001A61B8">
      <w:pPr>
        <w:pStyle w:val="CommentText"/>
      </w:pPr>
      <w:r>
        <w:rPr>
          <w:rStyle w:val="CommentReference"/>
        </w:rPr>
        <w:annotationRef/>
      </w:r>
      <w:r>
        <w:t xml:space="preserve">Response (Lopa): As agreed during 11/01 AAL call, we will keep these subsections as is for now, and revisit after AAL Greenfield Common APIs are discussed in detail after Nov. train.  </w:t>
      </w:r>
    </w:p>
  </w:comment>
  <w:comment w:id="147" w:author="Author" w:initials="A">
    <w:p w14:paraId="3CC48EF8" w14:textId="77777777" w:rsidR="00BD5654" w:rsidRDefault="007E52D5" w:rsidP="00BD5654">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sidR="00BD5654">
        <w:rPr>
          <w:rStyle w:val="Strong"/>
          <w:rFonts w:ascii="Segoe UI" w:hAnsi="Segoe UI" w:cs="Segoe UI"/>
          <w:color w:val="006644"/>
          <w:spacing w:val="-1"/>
        </w:rPr>
        <w:t>Agreement:</w:t>
      </w:r>
    </w:p>
    <w:p w14:paraId="5BAD8673" w14:textId="77777777" w:rsidR="00BD5654" w:rsidRDefault="00BD5654" w:rsidP="00BD5654">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AAL API shall support aggregation of one or more than one AAL profile(s) and offload them to AAL implementation using a single enqueue API invocation.</w:t>
      </w:r>
    </w:p>
    <w:p w14:paraId="2B0BD91F" w14:textId="77777777" w:rsidR="00BD5654" w:rsidRDefault="00BD5654" w:rsidP="00BD5654">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FFS: the details of dequeue or job status query mechanism of the aggregated AAL profile(s).</w:t>
      </w:r>
    </w:p>
    <w:p w14:paraId="009550F5" w14:textId="77777777" w:rsidR="00BD5654" w:rsidRDefault="00BD5654" w:rsidP="00BD5654">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As one example, for inline high-PHY acceleration, multiple AAL profiles (where an AAL profile refers to a PHY channel/signal for one or more than one cell(s) and one or more than one UE(s)) scheduled within a slot can be aggregated and offloaded to the AAL implementation by the application using a single  enqueue API invocation</w:t>
      </w:r>
    </w:p>
    <w:p w14:paraId="2CAA4172" w14:textId="7B4F808C" w:rsidR="007E52D5" w:rsidRDefault="007E52D5">
      <w:pPr>
        <w:pStyle w:val="CommentText"/>
      </w:pPr>
    </w:p>
  </w:comment>
  <w:comment w:id="151" w:author="Author" w:initials="A">
    <w:p w14:paraId="448AF226" w14:textId="77777777" w:rsidR="00CD0E62" w:rsidRDefault="00CD0E62" w:rsidP="00CD0E62">
      <w:pPr>
        <w:pStyle w:val="NormalWeb"/>
        <w:shd w:val="clear" w:color="auto" w:fill="FFFFFF"/>
        <w:spacing w:before="0" w:beforeAutospacing="0" w:after="0" w:afterAutospacing="0"/>
        <w:rPr>
          <w:rFonts w:ascii="Segoe UI" w:hAnsi="Segoe UI" w:cs="Segoe UI"/>
          <w:color w:val="172B4D"/>
          <w:spacing w:val="-1"/>
        </w:rPr>
      </w:pPr>
      <w:r>
        <w:rPr>
          <w:rStyle w:val="CommentReference"/>
        </w:rPr>
        <w:annotationRef/>
      </w:r>
      <w:r>
        <w:rPr>
          <w:rStyle w:val="Strong"/>
          <w:rFonts w:ascii="Segoe UI" w:hAnsi="Segoe UI" w:cs="Segoe UI"/>
          <w:color w:val="006644"/>
          <w:spacing w:val="-1"/>
        </w:rPr>
        <w:t>Agreement:</w:t>
      </w:r>
    </w:p>
    <w:p w14:paraId="21786922" w14:textId="5ED4A97D" w:rsidR="00CD0E62" w:rsidRDefault="00CD0E62" w:rsidP="00CD0E62">
      <w:pPr>
        <w:pStyle w:val="NormalWeb"/>
        <w:shd w:val="clear" w:color="auto" w:fill="FFFFFF"/>
        <w:rPr>
          <w:rFonts w:ascii="Segoe UI" w:hAnsi="Segoe UI" w:cs="Segoe UI"/>
          <w:color w:val="172B4D"/>
          <w:spacing w:val="-1"/>
        </w:rPr>
      </w:pPr>
      <w:r>
        <w:rPr>
          <w:rStyle w:val="Emphasis"/>
          <w:rFonts w:ascii="Segoe UI" w:hAnsi="Segoe UI" w:cs="Segoe UI"/>
          <w:color w:val="36B37E"/>
          <w:spacing w:val="-1"/>
        </w:rPr>
        <w:t xml:space="preserve">AAL API shall support asynchronous ‘status query’, </w:t>
      </w:r>
      <w:r w:rsidR="001A61B8">
        <w:rPr>
          <w:rStyle w:val="Emphasis"/>
          <w:rFonts w:ascii="Segoe UI" w:hAnsi="Segoe UI" w:cs="Segoe UI"/>
          <w:color w:val="36B37E"/>
          <w:spacing w:val="-1"/>
        </w:rPr>
        <w:t>i.e.,</w:t>
      </w:r>
      <w:r>
        <w:rPr>
          <w:rStyle w:val="Emphasis"/>
          <w:rFonts w:ascii="Segoe UI" w:hAnsi="Segoe UI" w:cs="Segoe UI"/>
          <w:color w:val="36B37E"/>
          <w:spacing w:val="-1"/>
        </w:rPr>
        <w:t xml:space="preserve"> query of job request status of the AAL profile(s) enqueued to the AAL implementation by the application.</w:t>
      </w:r>
    </w:p>
    <w:p w14:paraId="23660236" w14:textId="77777777" w:rsidR="00CD0E62" w:rsidRDefault="00CD0E62" w:rsidP="00CD0E62">
      <w:pPr>
        <w:pStyle w:val="NormalWeb"/>
        <w:shd w:val="clear" w:color="auto" w:fill="FFFFFF"/>
        <w:rPr>
          <w:rFonts w:ascii="Segoe UI" w:hAnsi="Segoe UI" w:cs="Segoe UI"/>
          <w:color w:val="172B4D"/>
          <w:spacing w:val="-1"/>
        </w:rPr>
      </w:pPr>
      <w:r>
        <w:rPr>
          <w:rFonts w:ascii="Segoe UI" w:hAnsi="Segoe UI" w:cs="Segoe UI"/>
          <w:color w:val="36B37E"/>
          <w:spacing w:val="-1"/>
        </w:rPr>
        <w:t>Note 1: In case of uplink processing, ‘status query’ may be bundled with a dequeue request for processed data.</w:t>
      </w:r>
    </w:p>
    <w:p w14:paraId="1B6FA8B0" w14:textId="77777777" w:rsidR="00CD0E62" w:rsidRDefault="00CD0E62" w:rsidP="00CD0E62">
      <w:pPr>
        <w:pStyle w:val="NormalWeb"/>
        <w:shd w:val="clear" w:color="auto" w:fill="FFFFFF"/>
        <w:rPr>
          <w:rFonts w:ascii="Segoe UI" w:hAnsi="Segoe UI" w:cs="Segoe UI"/>
          <w:color w:val="172B4D"/>
          <w:spacing w:val="-1"/>
        </w:rPr>
      </w:pPr>
      <w:r>
        <w:rPr>
          <w:rFonts w:ascii="Segoe UI" w:hAnsi="Segoe UI" w:cs="Segoe UI"/>
          <w:color w:val="36B37E"/>
          <w:spacing w:val="-1"/>
        </w:rPr>
        <w:t>Note 2: In general, ‘status query’ and ‘dequeue’ request corresponding to multiple enqueue requests can be bundled.</w:t>
      </w:r>
    </w:p>
    <w:p w14:paraId="25A71DF6" w14:textId="77777777" w:rsidR="00CD0E62" w:rsidRDefault="00CD0E62" w:rsidP="00CD0E62">
      <w:pPr>
        <w:pStyle w:val="NormalWeb"/>
        <w:shd w:val="clear" w:color="auto" w:fill="FFFFFF"/>
        <w:rPr>
          <w:rFonts w:ascii="Segoe UI" w:hAnsi="Segoe UI" w:cs="Segoe UI"/>
          <w:color w:val="172B4D"/>
          <w:spacing w:val="-1"/>
        </w:rPr>
      </w:pPr>
      <w:r>
        <w:rPr>
          <w:rFonts w:ascii="Segoe UI" w:hAnsi="Segoe UI" w:cs="Segoe UI"/>
          <w:color w:val="36B37E"/>
          <w:spacing w:val="-1"/>
        </w:rPr>
        <w:t>FFS: Details of bundling the request and semantics of asynchronous operations.</w:t>
      </w:r>
    </w:p>
    <w:p w14:paraId="1264EC8D" w14:textId="17353EC9" w:rsidR="00CD0E62" w:rsidRDefault="00CD0E6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073478" w15:done="1"/>
  <w15:commentEx w15:paraId="6418767F" w15:done="0"/>
  <w15:commentEx w15:paraId="54183AE7" w15:done="1"/>
  <w15:commentEx w15:paraId="2B7EE90F" w15:done="1"/>
  <w15:commentEx w15:paraId="603F4F46" w15:paraIdParent="2B7EE90F" w15:done="1"/>
  <w15:commentEx w15:paraId="474F0B2C" w15:done="1"/>
  <w15:commentEx w15:paraId="748C28A5" w15:paraIdParent="474F0B2C" w15:done="1"/>
  <w15:commentEx w15:paraId="58D24ED4" w15:paraIdParent="474F0B2C" w15:done="1"/>
  <w15:commentEx w15:paraId="2CAA4172" w15:done="0"/>
  <w15:commentEx w15:paraId="1264EC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073478" w16cid:durableId="2533BBD8"/>
  <w16cid:commentId w16cid:paraId="6418767F" w16cid:durableId="25299278"/>
  <w16cid:commentId w16cid:paraId="54183AE7" w16cid:durableId="2533BD65"/>
  <w16cid:commentId w16cid:paraId="2B7EE90F" w16cid:durableId="2529A50C"/>
  <w16cid:commentId w16cid:paraId="603F4F46" w16cid:durableId="252A3357"/>
  <w16cid:commentId w16cid:paraId="474F0B2C" w16cid:durableId="2529A8C0"/>
  <w16cid:commentId w16cid:paraId="748C28A5" w16cid:durableId="252A338B"/>
  <w16cid:commentId w16cid:paraId="58D24ED4" w16cid:durableId="252BDF3F"/>
  <w16cid:commentId w16cid:paraId="2CAA4172" w16cid:durableId="2529BA63"/>
  <w16cid:commentId w16cid:paraId="1264EC8D" w16cid:durableId="2529BA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37A4E" w14:textId="77777777" w:rsidR="00200EE0" w:rsidRDefault="00200EE0">
      <w:r>
        <w:separator/>
      </w:r>
    </w:p>
  </w:endnote>
  <w:endnote w:type="continuationSeparator" w:id="0">
    <w:p w14:paraId="06F2E3B6" w14:textId="77777777" w:rsidR="00200EE0" w:rsidRDefault="00200EE0">
      <w:r>
        <w:continuationSeparator/>
      </w:r>
    </w:p>
  </w:endnote>
  <w:endnote w:type="continuationNotice" w:id="1">
    <w:p w14:paraId="09B9969A" w14:textId="77777777" w:rsidR="00200EE0" w:rsidRDefault="00200EE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FCC91" w14:textId="77777777" w:rsidR="00F16A17" w:rsidRDefault="00F16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84C90" w14:textId="22F2E8AA" w:rsidR="00E734DE" w:rsidRPr="00D74970" w:rsidRDefault="00E734DE" w:rsidP="007326D8">
    <w:pPr>
      <w:pStyle w:val="Footer"/>
      <w:jc w:val="both"/>
      <w:rPr>
        <w:b w:val="0"/>
        <w:i w:val="0"/>
      </w:rPr>
    </w:pPr>
    <w:r>
      <w:rPr>
        <w:b w:val="0"/>
        <w:i w:val="0"/>
      </w:rPr>
      <w:t xml:space="preserve">________________________________________________________________________________________________ </w:t>
    </w:r>
    <w:r>
      <w:rPr>
        <w:rFonts w:cs="Arial"/>
        <w:b w:val="0"/>
        <w:i w:val="0"/>
      </w:rPr>
      <w:t>©</w:t>
    </w:r>
    <w:r>
      <w:rPr>
        <w:b w:val="0"/>
        <w:i w:val="0"/>
      </w:rPr>
      <w:t xml:space="preserve"> 2019 O-RAN Alliance  All Rights Reserved</w:t>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Pr>
        <w:b w:val="0"/>
        <w:i w:val="0"/>
      </w:rPr>
      <w:tab/>
    </w:r>
    <w:r w:rsidRPr="007326D8">
      <w:rPr>
        <w:b w:val="0"/>
        <w:i w:val="0"/>
        <w:color w:val="2B579A"/>
        <w:shd w:val="clear" w:color="auto" w:fill="E6E6E6"/>
      </w:rPr>
      <w:fldChar w:fldCharType="begin"/>
    </w:r>
    <w:r w:rsidRPr="007326D8">
      <w:rPr>
        <w:b w:val="0"/>
        <w:i w:val="0"/>
      </w:rPr>
      <w:instrText xml:space="preserve"> PAGE   \* MERGEFORMAT </w:instrText>
    </w:r>
    <w:r w:rsidRPr="007326D8">
      <w:rPr>
        <w:b w:val="0"/>
        <w:i w:val="0"/>
        <w:color w:val="2B579A"/>
        <w:shd w:val="clear" w:color="auto" w:fill="E6E6E6"/>
      </w:rPr>
      <w:fldChar w:fldCharType="separate"/>
    </w:r>
    <w:r>
      <w:rPr>
        <w:b w:val="0"/>
        <w:i w:val="0"/>
      </w:rPr>
      <w:t>1</w:t>
    </w:r>
    <w:r w:rsidRPr="007326D8">
      <w:rPr>
        <w:b w:val="0"/>
        <w:i w:val="0"/>
        <w:color w:val="2B579A"/>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BF8C" w14:textId="77777777" w:rsidR="00F16A17" w:rsidRDefault="00F16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8BA61" w14:textId="77777777" w:rsidR="00200EE0" w:rsidRDefault="00200EE0">
      <w:r>
        <w:separator/>
      </w:r>
    </w:p>
  </w:footnote>
  <w:footnote w:type="continuationSeparator" w:id="0">
    <w:p w14:paraId="14714E52" w14:textId="77777777" w:rsidR="00200EE0" w:rsidRDefault="00200EE0">
      <w:r>
        <w:continuationSeparator/>
      </w:r>
    </w:p>
  </w:footnote>
  <w:footnote w:type="continuationNotice" w:id="1">
    <w:p w14:paraId="0E2E2A6A" w14:textId="77777777" w:rsidR="00200EE0" w:rsidRDefault="00200EE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D506" w14:textId="77777777" w:rsidR="00F16A17" w:rsidRDefault="00F16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9043" w14:textId="203A7EB3" w:rsidR="00E734DE" w:rsidRDefault="00E734DE">
    <w:pPr>
      <w:pStyle w:val="Header"/>
    </w:pPr>
    <w:r>
      <w:rPr>
        <w:lang w:val="fr-FR" w:eastAsia="fr-FR"/>
      </w:rPr>
      <w:drawing>
        <wp:inline distT="0" distB="0" distL="0" distR="0" wp14:anchorId="7F1B592A" wp14:editId="51F589AB">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675E" w14:textId="77777777" w:rsidR="00F16A17" w:rsidRDefault="00F16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5C3"/>
    <w:multiLevelType w:val="multilevel"/>
    <w:tmpl w:val="85DCB8E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6120AB9"/>
    <w:multiLevelType w:val="multilevel"/>
    <w:tmpl w:val="A1CE072C"/>
    <w:lvl w:ilvl="0">
      <w:start w:val="4"/>
      <w:numFmt w:val="decimal"/>
      <w:pStyle w:val="Heading1"/>
      <w:lvlText w:val="%1"/>
      <w:lvlJc w:val="left"/>
      <w:pPr>
        <w:ind w:left="432" w:hanging="432"/>
      </w:pPr>
      <w:rPr>
        <w:rFonts w:hint="default"/>
      </w:rPr>
    </w:lvl>
    <w:lvl w:ilvl="1">
      <w:start w:val="5"/>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81F3E47"/>
    <w:multiLevelType w:val="hybridMultilevel"/>
    <w:tmpl w:val="4A2AAC96"/>
    <w:lvl w:ilvl="0" w:tplc="03D0B2F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03930"/>
    <w:multiLevelType w:val="hybridMultilevel"/>
    <w:tmpl w:val="0846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F2D17"/>
    <w:multiLevelType w:val="multilevel"/>
    <w:tmpl w:val="96A6CD86"/>
    <w:lvl w:ilvl="0">
      <w:numFmt w:val="bullet"/>
      <w:lvlText w:val="-"/>
      <w:lvlJc w:val="left"/>
      <w:pPr>
        <w:ind w:left="720" w:hanging="360"/>
      </w:pPr>
      <w:rPr>
        <w:rFonts w:ascii="Times New Roman" w:eastAsia="Yu Mincho"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A776C7"/>
    <w:multiLevelType w:val="hybridMultilevel"/>
    <w:tmpl w:val="E304B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E37EC"/>
    <w:multiLevelType w:val="hybridMultilevel"/>
    <w:tmpl w:val="17C401C0"/>
    <w:lvl w:ilvl="0" w:tplc="D660AA12">
      <w:start w:val="1"/>
      <w:numFmt w:val="bullet"/>
      <w:lvlText w:val="-"/>
      <w:lvlJc w:val="left"/>
      <w:pPr>
        <w:ind w:left="743" w:hanging="360"/>
      </w:pPr>
      <w:rPr>
        <w:rFonts w:ascii="Times New Roman" w:eastAsia="Yu Mincho" w:hAnsi="Times New Roman" w:cs="Times New Roman"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9" w15:restartNumberingAfterBreak="0">
    <w:nsid w:val="157D1C21"/>
    <w:multiLevelType w:val="hybridMultilevel"/>
    <w:tmpl w:val="267E2280"/>
    <w:lvl w:ilvl="0" w:tplc="A016F86E">
      <w:start w:val="1"/>
      <w:numFmt w:val="bullet"/>
      <w:pStyle w:val="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E733E"/>
    <w:multiLevelType w:val="hybridMultilevel"/>
    <w:tmpl w:val="CDA0330A"/>
    <w:lvl w:ilvl="0" w:tplc="8B4088E4">
      <w:start w:val="1"/>
      <w:numFmt w:val="bullet"/>
      <w:lvlText w:val="•"/>
      <w:lvlJc w:val="left"/>
      <w:pPr>
        <w:tabs>
          <w:tab w:val="num" w:pos="720"/>
        </w:tabs>
        <w:ind w:left="720" w:hanging="360"/>
      </w:pPr>
      <w:rPr>
        <w:rFonts w:ascii="Arial" w:hAnsi="Arial" w:hint="default"/>
      </w:rPr>
    </w:lvl>
    <w:lvl w:ilvl="1" w:tplc="1F16D370" w:tentative="1">
      <w:start w:val="1"/>
      <w:numFmt w:val="bullet"/>
      <w:lvlText w:val="•"/>
      <w:lvlJc w:val="left"/>
      <w:pPr>
        <w:tabs>
          <w:tab w:val="num" w:pos="1440"/>
        </w:tabs>
        <w:ind w:left="1440" w:hanging="360"/>
      </w:pPr>
      <w:rPr>
        <w:rFonts w:ascii="Arial" w:hAnsi="Arial" w:hint="default"/>
      </w:rPr>
    </w:lvl>
    <w:lvl w:ilvl="2" w:tplc="E9F85D8C" w:tentative="1">
      <w:start w:val="1"/>
      <w:numFmt w:val="bullet"/>
      <w:lvlText w:val="•"/>
      <w:lvlJc w:val="left"/>
      <w:pPr>
        <w:tabs>
          <w:tab w:val="num" w:pos="2160"/>
        </w:tabs>
        <w:ind w:left="2160" w:hanging="360"/>
      </w:pPr>
      <w:rPr>
        <w:rFonts w:ascii="Arial" w:hAnsi="Arial" w:hint="default"/>
      </w:rPr>
    </w:lvl>
    <w:lvl w:ilvl="3" w:tplc="1F7E6D1E" w:tentative="1">
      <w:start w:val="1"/>
      <w:numFmt w:val="bullet"/>
      <w:lvlText w:val="•"/>
      <w:lvlJc w:val="left"/>
      <w:pPr>
        <w:tabs>
          <w:tab w:val="num" w:pos="2880"/>
        </w:tabs>
        <w:ind w:left="2880" w:hanging="360"/>
      </w:pPr>
      <w:rPr>
        <w:rFonts w:ascii="Arial" w:hAnsi="Arial" w:hint="default"/>
      </w:rPr>
    </w:lvl>
    <w:lvl w:ilvl="4" w:tplc="8924A9B2" w:tentative="1">
      <w:start w:val="1"/>
      <w:numFmt w:val="bullet"/>
      <w:lvlText w:val="•"/>
      <w:lvlJc w:val="left"/>
      <w:pPr>
        <w:tabs>
          <w:tab w:val="num" w:pos="3600"/>
        </w:tabs>
        <w:ind w:left="3600" w:hanging="360"/>
      </w:pPr>
      <w:rPr>
        <w:rFonts w:ascii="Arial" w:hAnsi="Arial" w:hint="default"/>
      </w:rPr>
    </w:lvl>
    <w:lvl w:ilvl="5" w:tplc="A1DC2566" w:tentative="1">
      <w:start w:val="1"/>
      <w:numFmt w:val="bullet"/>
      <w:lvlText w:val="•"/>
      <w:lvlJc w:val="left"/>
      <w:pPr>
        <w:tabs>
          <w:tab w:val="num" w:pos="4320"/>
        </w:tabs>
        <w:ind w:left="4320" w:hanging="360"/>
      </w:pPr>
      <w:rPr>
        <w:rFonts w:ascii="Arial" w:hAnsi="Arial" w:hint="default"/>
      </w:rPr>
    </w:lvl>
    <w:lvl w:ilvl="6" w:tplc="114CDA04" w:tentative="1">
      <w:start w:val="1"/>
      <w:numFmt w:val="bullet"/>
      <w:lvlText w:val="•"/>
      <w:lvlJc w:val="left"/>
      <w:pPr>
        <w:tabs>
          <w:tab w:val="num" w:pos="5040"/>
        </w:tabs>
        <w:ind w:left="5040" w:hanging="360"/>
      </w:pPr>
      <w:rPr>
        <w:rFonts w:ascii="Arial" w:hAnsi="Arial" w:hint="default"/>
      </w:rPr>
    </w:lvl>
    <w:lvl w:ilvl="7" w:tplc="4EC2F066" w:tentative="1">
      <w:start w:val="1"/>
      <w:numFmt w:val="bullet"/>
      <w:lvlText w:val="•"/>
      <w:lvlJc w:val="left"/>
      <w:pPr>
        <w:tabs>
          <w:tab w:val="num" w:pos="5760"/>
        </w:tabs>
        <w:ind w:left="5760" w:hanging="360"/>
      </w:pPr>
      <w:rPr>
        <w:rFonts w:ascii="Arial" w:hAnsi="Arial" w:hint="default"/>
      </w:rPr>
    </w:lvl>
    <w:lvl w:ilvl="8" w:tplc="346464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CB216A4"/>
    <w:multiLevelType w:val="hybridMultilevel"/>
    <w:tmpl w:val="7ED2B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706E9"/>
    <w:multiLevelType w:val="multilevel"/>
    <w:tmpl w:val="7204852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788" w:hanging="50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15" w15:restartNumberingAfterBreak="0">
    <w:nsid w:val="29B07251"/>
    <w:multiLevelType w:val="hybridMultilevel"/>
    <w:tmpl w:val="AE685960"/>
    <w:lvl w:ilvl="0" w:tplc="18090001">
      <w:start w:val="1"/>
      <w:numFmt w:val="bullet"/>
      <w:pStyle w:val="List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6" w15:restartNumberingAfterBreak="0">
    <w:nsid w:val="29BD784A"/>
    <w:multiLevelType w:val="hybridMultilevel"/>
    <w:tmpl w:val="43E40770"/>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19"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9D85129"/>
    <w:multiLevelType w:val="hybridMultilevel"/>
    <w:tmpl w:val="96A6CD86"/>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ED0A21"/>
    <w:multiLevelType w:val="hybridMultilevel"/>
    <w:tmpl w:val="827C4964"/>
    <w:lvl w:ilvl="0" w:tplc="18090001">
      <w:start w:val="1"/>
      <w:numFmt w:val="bullet"/>
      <w:lvlText w:val=""/>
      <w:lvlJc w:val="left"/>
      <w:pPr>
        <w:ind w:left="644" w:hanging="360"/>
      </w:pPr>
      <w:rPr>
        <w:rFonts w:ascii="Symbol" w:hAnsi="Symbol"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abstractNum w:abstractNumId="24" w15:restartNumberingAfterBreak="0">
    <w:nsid w:val="3A5163EF"/>
    <w:multiLevelType w:val="hybridMultilevel"/>
    <w:tmpl w:val="1A9E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762967"/>
    <w:multiLevelType w:val="multilevel"/>
    <w:tmpl w:val="1816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5A456D"/>
    <w:multiLevelType w:val="hybridMultilevel"/>
    <w:tmpl w:val="5EDA2E7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4B176643"/>
    <w:multiLevelType w:val="hybridMultilevel"/>
    <w:tmpl w:val="C2FA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914E6"/>
    <w:multiLevelType w:val="hybridMultilevel"/>
    <w:tmpl w:val="CD1070DE"/>
    <w:lvl w:ilvl="0" w:tplc="04090001">
      <w:start w:val="1"/>
      <w:numFmt w:val="bullet"/>
      <w:lvlText w:val=""/>
      <w:lvlJc w:val="left"/>
      <w:pPr>
        <w:tabs>
          <w:tab w:val="num" w:pos="360"/>
        </w:tabs>
        <w:ind w:left="360" w:hanging="360"/>
      </w:pPr>
      <w:rPr>
        <w:rFonts w:ascii="Symbol" w:hAnsi="Symbol" w:hint="default"/>
      </w:rPr>
    </w:lvl>
    <w:lvl w:ilvl="1" w:tplc="0840BFB4" w:tentative="1">
      <w:start w:val="1"/>
      <w:numFmt w:val="bullet"/>
      <w:lvlText w:val="•"/>
      <w:lvlJc w:val="left"/>
      <w:pPr>
        <w:tabs>
          <w:tab w:val="num" w:pos="1080"/>
        </w:tabs>
        <w:ind w:left="1080" w:hanging="360"/>
      </w:pPr>
      <w:rPr>
        <w:rFonts w:ascii="Arial" w:hAnsi="Arial" w:hint="default"/>
      </w:rPr>
    </w:lvl>
    <w:lvl w:ilvl="2" w:tplc="DA92C972" w:tentative="1">
      <w:start w:val="1"/>
      <w:numFmt w:val="bullet"/>
      <w:lvlText w:val="•"/>
      <w:lvlJc w:val="left"/>
      <w:pPr>
        <w:tabs>
          <w:tab w:val="num" w:pos="1800"/>
        </w:tabs>
        <w:ind w:left="1800" w:hanging="360"/>
      </w:pPr>
      <w:rPr>
        <w:rFonts w:ascii="Arial" w:hAnsi="Arial" w:hint="default"/>
      </w:rPr>
    </w:lvl>
    <w:lvl w:ilvl="3" w:tplc="BF443AFC" w:tentative="1">
      <w:start w:val="1"/>
      <w:numFmt w:val="bullet"/>
      <w:lvlText w:val="•"/>
      <w:lvlJc w:val="left"/>
      <w:pPr>
        <w:tabs>
          <w:tab w:val="num" w:pos="2520"/>
        </w:tabs>
        <w:ind w:left="2520" w:hanging="360"/>
      </w:pPr>
      <w:rPr>
        <w:rFonts w:ascii="Arial" w:hAnsi="Arial" w:hint="default"/>
      </w:rPr>
    </w:lvl>
    <w:lvl w:ilvl="4" w:tplc="4D68FF84" w:tentative="1">
      <w:start w:val="1"/>
      <w:numFmt w:val="bullet"/>
      <w:lvlText w:val="•"/>
      <w:lvlJc w:val="left"/>
      <w:pPr>
        <w:tabs>
          <w:tab w:val="num" w:pos="3240"/>
        </w:tabs>
        <w:ind w:left="3240" w:hanging="360"/>
      </w:pPr>
      <w:rPr>
        <w:rFonts w:ascii="Arial" w:hAnsi="Arial" w:hint="default"/>
      </w:rPr>
    </w:lvl>
    <w:lvl w:ilvl="5" w:tplc="2E4ED352" w:tentative="1">
      <w:start w:val="1"/>
      <w:numFmt w:val="bullet"/>
      <w:lvlText w:val="•"/>
      <w:lvlJc w:val="left"/>
      <w:pPr>
        <w:tabs>
          <w:tab w:val="num" w:pos="3960"/>
        </w:tabs>
        <w:ind w:left="3960" w:hanging="360"/>
      </w:pPr>
      <w:rPr>
        <w:rFonts w:ascii="Arial" w:hAnsi="Arial" w:hint="default"/>
      </w:rPr>
    </w:lvl>
    <w:lvl w:ilvl="6" w:tplc="910011CE" w:tentative="1">
      <w:start w:val="1"/>
      <w:numFmt w:val="bullet"/>
      <w:lvlText w:val="•"/>
      <w:lvlJc w:val="left"/>
      <w:pPr>
        <w:tabs>
          <w:tab w:val="num" w:pos="4680"/>
        </w:tabs>
        <w:ind w:left="4680" w:hanging="360"/>
      </w:pPr>
      <w:rPr>
        <w:rFonts w:ascii="Arial" w:hAnsi="Arial" w:hint="default"/>
      </w:rPr>
    </w:lvl>
    <w:lvl w:ilvl="7" w:tplc="52BA04E4" w:tentative="1">
      <w:start w:val="1"/>
      <w:numFmt w:val="bullet"/>
      <w:lvlText w:val="•"/>
      <w:lvlJc w:val="left"/>
      <w:pPr>
        <w:tabs>
          <w:tab w:val="num" w:pos="5400"/>
        </w:tabs>
        <w:ind w:left="5400" w:hanging="360"/>
      </w:pPr>
      <w:rPr>
        <w:rFonts w:ascii="Arial" w:hAnsi="Arial" w:hint="default"/>
      </w:rPr>
    </w:lvl>
    <w:lvl w:ilvl="8" w:tplc="FA4242E0"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B7497"/>
    <w:multiLevelType w:val="hybridMultilevel"/>
    <w:tmpl w:val="2204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35" w15:restartNumberingAfterBreak="0">
    <w:nsid w:val="5FDC3DA6"/>
    <w:multiLevelType w:val="hybridMultilevel"/>
    <w:tmpl w:val="E63C4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9434FC"/>
    <w:multiLevelType w:val="hybridMultilevel"/>
    <w:tmpl w:val="B3F66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973856"/>
    <w:multiLevelType w:val="hybridMultilevel"/>
    <w:tmpl w:val="DBD403F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F05892"/>
    <w:multiLevelType w:val="hybridMultilevel"/>
    <w:tmpl w:val="DA9E9C78"/>
    <w:lvl w:ilvl="0" w:tplc="7966D03C">
      <w:start w:val="1"/>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D03F4E"/>
    <w:multiLevelType w:val="hybridMultilevel"/>
    <w:tmpl w:val="11985CE4"/>
    <w:lvl w:ilvl="0" w:tplc="7966D03C">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04A2B"/>
    <w:multiLevelType w:val="hybridMultilevel"/>
    <w:tmpl w:val="2AEE7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D80957"/>
    <w:multiLevelType w:val="hybridMultilevel"/>
    <w:tmpl w:val="7A4A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E10192"/>
    <w:multiLevelType w:val="hybridMultilevel"/>
    <w:tmpl w:val="FB9A01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15:restartNumberingAfterBreak="0">
    <w:nsid w:val="7EC814E1"/>
    <w:multiLevelType w:val="hybridMultilevel"/>
    <w:tmpl w:val="1E085ECC"/>
    <w:lvl w:ilvl="0" w:tplc="D660AA12">
      <w:start w:val="1"/>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9"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4"/>
  </w:num>
  <w:num w:numId="3">
    <w:abstractNumId w:val="38"/>
  </w:num>
  <w:num w:numId="4">
    <w:abstractNumId w:val="20"/>
  </w:num>
  <w:num w:numId="5">
    <w:abstractNumId w:val="43"/>
  </w:num>
  <w:num w:numId="6">
    <w:abstractNumId w:val="32"/>
  </w:num>
  <w:num w:numId="7">
    <w:abstractNumId w:val="26"/>
  </w:num>
  <w:num w:numId="8">
    <w:abstractNumId w:val="17"/>
  </w:num>
  <w:num w:numId="9">
    <w:abstractNumId w:val="19"/>
  </w:num>
  <w:num w:numId="10">
    <w:abstractNumId w:val="44"/>
  </w:num>
  <w:num w:numId="11">
    <w:abstractNumId w:val="1"/>
  </w:num>
  <w:num w:numId="12">
    <w:abstractNumId w:val="4"/>
  </w:num>
  <w:num w:numId="13">
    <w:abstractNumId w:val="7"/>
  </w:num>
  <w:num w:numId="14">
    <w:abstractNumId w:val="42"/>
  </w:num>
  <w:num w:numId="15">
    <w:abstractNumId w:val="14"/>
  </w:num>
  <w:num w:numId="16">
    <w:abstractNumId w:val="18"/>
  </w:num>
  <w:num w:numId="17">
    <w:abstractNumId w:val="3"/>
  </w:num>
  <w:num w:numId="18">
    <w:abstractNumId w:val="1"/>
  </w:num>
  <w:num w:numId="19">
    <w:abstractNumId w:val="2"/>
  </w:num>
  <w:num w:numId="20">
    <w:abstractNumId w:val="34"/>
  </w:num>
  <w:num w:numId="21">
    <w:abstractNumId w:val="46"/>
  </w:num>
  <w:num w:numId="22">
    <w:abstractNumId w:val="13"/>
  </w:num>
  <w:num w:numId="23">
    <w:abstractNumId w:val="28"/>
  </w:num>
  <w:num w:numId="24">
    <w:abstractNumId w:val="49"/>
  </w:num>
  <w:num w:numId="25">
    <w:abstractNumId w:val="25"/>
  </w:num>
  <w:num w:numId="26">
    <w:abstractNumId w:val="40"/>
  </w:num>
  <w:num w:numId="27">
    <w:abstractNumId w:val="41"/>
  </w:num>
  <w:num w:numId="28">
    <w:abstractNumId w:val="39"/>
  </w:num>
  <w:num w:numId="29">
    <w:abstractNumId w:val="16"/>
  </w:num>
  <w:num w:numId="30">
    <w:abstractNumId w:val="22"/>
  </w:num>
  <w:num w:numId="31">
    <w:abstractNumId w:val="5"/>
  </w:num>
  <w:num w:numId="32">
    <w:abstractNumId w:val="37"/>
  </w:num>
  <w:num w:numId="33">
    <w:abstractNumId w:val="48"/>
  </w:num>
  <w:num w:numId="34">
    <w:abstractNumId w:val="8"/>
  </w:num>
  <w:num w:numId="35">
    <w:abstractNumId w:val="45"/>
  </w:num>
  <w:num w:numId="36">
    <w:abstractNumId w:val="30"/>
  </w:num>
  <w:num w:numId="37">
    <w:abstractNumId w:val="36"/>
  </w:num>
  <w:num w:numId="38">
    <w:abstractNumId w:val="21"/>
  </w:num>
  <w:num w:numId="39">
    <w:abstractNumId w:val="12"/>
  </w:num>
  <w:num w:numId="40">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9"/>
  </w:num>
  <w:num w:numId="43">
    <w:abstractNumId w:val="33"/>
  </w:num>
  <w:num w:numId="44">
    <w:abstractNumId w:val="29"/>
  </w:num>
  <w:num w:numId="45">
    <w:abstractNumId w:val="10"/>
  </w:num>
  <w:num w:numId="46">
    <w:abstractNumId w:val="23"/>
  </w:num>
  <w:num w:numId="47">
    <w:abstractNumId w:val="47"/>
  </w:num>
  <w:num w:numId="48">
    <w:abstractNumId w:val="0"/>
  </w:num>
  <w:num w:numId="49">
    <w:abstractNumId w:val="15"/>
  </w:num>
  <w:num w:numId="50">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7"/>
  </w:num>
  <w:num w:numId="52">
    <w:abstractNumId w:val="6"/>
  </w:num>
  <w:num w:numId="53">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PersonalInformation/>
  <w:removeDateAndTime/>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14B"/>
    <w:rsid w:val="000017FA"/>
    <w:rsid w:val="00001B6B"/>
    <w:rsid w:val="0000242B"/>
    <w:rsid w:val="00002964"/>
    <w:rsid w:val="00003C9D"/>
    <w:rsid w:val="00004764"/>
    <w:rsid w:val="000047F0"/>
    <w:rsid w:val="0000481B"/>
    <w:rsid w:val="0000515F"/>
    <w:rsid w:val="00005D24"/>
    <w:rsid w:val="00006563"/>
    <w:rsid w:val="00006A35"/>
    <w:rsid w:val="000071A4"/>
    <w:rsid w:val="0001088A"/>
    <w:rsid w:val="00010974"/>
    <w:rsid w:val="0001103F"/>
    <w:rsid w:val="00011AE6"/>
    <w:rsid w:val="000122C3"/>
    <w:rsid w:val="000143F0"/>
    <w:rsid w:val="000159CB"/>
    <w:rsid w:val="00015C82"/>
    <w:rsid w:val="00017A62"/>
    <w:rsid w:val="00017F7F"/>
    <w:rsid w:val="000214BD"/>
    <w:rsid w:val="00021A07"/>
    <w:rsid w:val="000232AA"/>
    <w:rsid w:val="00023BF5"/>
    <w:rsid w:val="00024CAB"/>
    <w:rsid w:val="000259C3"/>
    <w:rsid w:val="00030BC5"/>
    <w:rsid w:val="00031A55"/>
    <w:rsid w:val="00031BA2"/>
    <w:rsid w:val="000323F2"/>
    <w:rsid w:val="00032E2E"/>
    <w:rsid w:val="00033397"/>
    <w:rsid w:val="0003376E"/>
    <w:rsid w:val="00033F3F"/>
    <w:rsid w:val="00034971"/>
    <w:rsid w:val="00034987"/>
    <w:rsid w:val="00034E00"/>
    <w:rsid w:val="00036CAB"/>
    <w:rsid w:val="00037340"/>
    <w:rsid w:val="00037C77"/>
    <w:rsid w:val="00040095"/>
    <w:rsid w:val="00040F8C"/>
    <w:rsid w:val="0004108F"/>
    <w:rsid w:val="000430D6"/>
    <w:rsid w:val="00043C34"/>
    <w:rsid w:val="00044D65"/>
    <w:rsid w:val="0004605B"/>
    <w:rsid w:val="00050609"/>
    <w:rsid w:val="000510EE"/>
    <w:rsid w:val="00051A6C"/>
    <w:rsid w:val="00054D04"/>
    <w:rsid w:val="000550E6"/>
    <w:rsid w:val="00055448"/>
    <w:rsid w:val="00055492"/>
    <w:rsid w:val="000571CE"/>
    <w:rsid w:val="00057278"/>
    <w:rsid w:val="000575F0"/>
    <w:rsid w:val="00057C00"/>
    <w:rsid w:val="00060785"/>
    <w:rsid w:val="0006248E"/>
    <w:rsid w:val="00063712"/>
    <w:rsid w:val="00064C94"/>
    <w:rsid w:val="00065231"/>
    <w:rsid w:val="000663EF"/>
    <w:rsid w:val="00066AE4"/>
    <w:rsid w:val="00066C42"/>
    <w:rsid w:val="00067127"/>
    <w:rsid w:val="00067954"/>
    <w:rsid w:val="0007015E"/>
    <w:rsid w:val="00071522"/>
    <w:rsid w:val="00071C09"/>
    <w:rsid w:val="000720A2"/>
    <w:rsid w:val="00072472"/>
    <w:rsid w:val="000728C4"/>
    <w:rsid w:val="000735B1"/>
    <w:rsid w:val="00074D3B"/>
    <w:rsid w:val="00074F6A"/>
    <w:rsid w:val="000751EE"/>
    <w:rsid w:val="000752F9"/>
    <w:rsid w:val="00075600"/>
    <w:rsid w:val="000763CB"/>
    <w:rsid w:val="000776C2"/>
    <w:rsid w:val="0008030E"/>
    <w:rsid w:val="00080512"/>
    <w:rsid w:val="00080547"/>
    <w:rsid w:val="00080801"/>
    <w:rsid w:val="00080C8B"/>
    <w:rsid w:val="00081045"/>
    <w:rsid w:val="00081910"/>
    <w:rsid w:val="00082BEB"/>
    <w:rsid w:val="000843B2"/>
    <w:rsid w:val="000852C9"/>
    <w:rsid w:val="00085B41"/>
    <w:rsid w:val="00086FAD"/>
    <w:rsid w:val="00090CF6"/>
    <w:rsid w:val="00090EB8"/>
    <w:rsid w:val="000911E5"/>
    <w:rsid w:val="00093728"/>
    <w:rsid w:val="00093C85"/>
    <w:rsid w:val="00094055"/>
    <w:rsid w:val="00094C90"/>
    <w:rsid w:val="00095B14"/>
    <w:rsid w:val="00096307"/>
    <w:rsid w:val="00096A99"/>
    <w:rsid w:val="0009716F"/>
    <w:rsid w:val="00097374"/>
    <w:rsid w:val="00097D83"/>
    <w:rsid w:val="000A0397"/>
    <w:rsid w:val="000A0A20"/>
    <w:rsid w:val="000A0E60"/>
    <w:rsid w:val="000A10D0"/>
    <w:rsid w:val="000A2062"/>
    <w:rsid w:val="000A37F6"/>
    <w:rsid w:val="000A4740"/>
    <w:rsid w:val="000A512A"/>
    <w:rsid w:val="000A5C0B"/>
    <w:rsid w:val="000A67D5"/>
    <w:rsid w:val="000A6872"/>
    <w:rsid w:val="000A6FA0"/>
    <w:rsid w:val="000A79E8"/>
    <w:rsid w:val="000B0330"/>
    <w:rsid w:val="000B062B"/>
    <w:rsid w:val="000B0E45"/>
    <w:rsid w:val="000B12D1"/>
    <w:rsid w:val="000B1326"/>
    <w:rsid w:val="000B14F4"/>
    <w:rsid w:val="000B1A29"/>
    <w:rsid w:val="000B1F0A"/>
    <w:rsid w:val="000B2033"/>
    <w:rsid w:val="000B2D3D"/>
    <w:rsid w:val="000B2F57"/>
    <w:rsid w:val="000B3762"/>
    <w:rsid w:val="000B37A8"/>
    <w:rsid w:val="000B3AA7"/>
    <w:rsid w:val="000B3E68"/>
    <w:rsid w:val="000B4498"/>
    <w:rsid w:val="000B470C"/>
    <w:rsid w:val="000B57DA"/>
    <w:rsid w:val="000B640A"/>
    <w:rsid w:val="000B7210"/>
    <w:rsid w:val="000B74A1"/>
    <w:rsid w:val="000C036D"/>
    <w:rsid w:val="000C068C"/>
    <w:rsid w:val="000C0BAA"/>
    <w:rsid w:val="000C18EC"/>
    <w:rsid w:val="000C1A99"/>
    <w:rsid w:val="000C23AC"/>
    <w:rsid w:val="000C2A2D"/>
    <w:rsid w:val="000C3359"/>
    <w:rsid w:val="000C6512"/>
    <w:rsid w:val="000C6F89"/>
    <w:rsid w:val="000C7357"/>
    <w:rsid w:val="000D0772"/>
    <w:rsid w:val="000D12C7"/>
    <w:rsid w:val="000D13FE"/>
    <w:rsid w:val="000D1B40"/>
    <w:rsid w:val="000D2083"/>
    <w:rsid w:val="000D2D51"/>
    <w:rsid w:val="000D3047"/>
    <w:rsid w:val="000D3071"/>
    <w:rsid w:val="000D3E08"/>
    <w:rsid w:val="000D3E5B"/>
    <w:rsid w:val="000D3F9D"/>
    <w:rsid w:val="000D3FFC"/>
    <w:rsid w:val="000D4A55"/>
    <w:rsid w:val="000D58AB"/>
    <w:rsid w:val="000D5AE0"/>
    <w:rsid w:val="000D62FA"/>
    <w:rsid w:val="000D71E3"/>
    <w:rsid w:val="000D7467"/>
    <w:rsid w:val="000D767B"/>
    <w:rsid w:val="000D7D40"/>
    <w:rsid w:val="000D7F8A"/>
    <w:rsid w:val="000E077F"/>
    <w:rsid w:val="000E12C5"/>
    <w:rsid w:val="000E255D"/>
    <w:rsid w:val="000E3102"/>
    <w:rsid w:val="000E4469"/>
    <w:rsid w:val="000E4C4F"/>
    <w:rsid w:val="000E553C"/>
    <w:rsid w:val="000E5986"/>
    <w:rsid w:val="000E5E64"/>
    <w:rsid w:val="000E77D0"/>
    <w:rsid w:val="000F0759"/>
    <w:rsid w:val="000F5C12"/>
    <w:rsid w:val="000F5D91"/>
    <w:rsid w:val="00101598"/>
    <w:rsid w:val="001015D6"/>
    <w:rsid w:val="0010209D"/>
    <w:rsid w:val="001032A8"/>
    <w:rsid w:val="00103CB8"/>
    <w:rsid w:val="00104465"/>
    <w:rsid w:val="001053E0"/>
    <w:rsid w:val="001055CA"/>
    <w:rsid w:val="001058C2"/>
    <w:rsid w:val="00105D31"/>
    <w:rsid w:val="00105F9D"/>
    <w:rsid w:val="00106019"/>
    <w:rsid w:val="001062A4"/>
    <w:rsid w:val="0011055E"/>
    <w:rsid w:val="00110D43"/>
    <w:rsid w:val="00111223"/>
    <w:rsid w:val="001113CD"/>
    <w:rsid w:val="00111F2D"/>
    <w:rsid w:val="0011271A"/>
    <w:rsid w:val="00112980"/>
    <w:rsid w:val="0011362F"/>
    <w:rsid w:val="00113DA5"/>
    <w:rsid w:val="00113EC0"/>
    <w:rsid w:val="00114582"/>
    <w:rsid w:val="00114664"/>
    <w:rsid w:val="001151CC"/>
    <w:rsid w:val="00115FC5"/>
    <w:rsid w:val="0011673F"/>
    <w:rsid w:val="00116E6E"/>
    <w:rsid w:val="00116EDA"/>
    <w:rsid w:val="00117252"/>
    <w:rsid w:val="00117B86"/>
    <w:rsid w:val="001204B9"/>
    <w:rsid w:val="00120CA1"/>
    <w:rsid w:val="001213B0"/>
    <w:rsid w:val="00123C2F"/>
    <w:rsid w:val="0012500F"/>
    <w:rsid w:val="00125212"/>
    <w:rsid w:val="00125762"/>
    <w:rsid w:val="0012617A"/>
    <w:rsid w:val="00126563"/>
    <w:rsid w:val="001276A1"/>
    <w:rsid w:val="001300C4"/>
    <w:rsid w:val="001308EE"/>
    <w:rsid w:val="001315E2"/>
    <w:rsid w:val="0013282B"/>
    <w:rsid w:val="0013475F"/>
    <w:rsid w:val="00135368"/>
    <w:rsid w:val="00136396"/>
    <w:rsid w:val="00136A06"/>
    <w:rsid w:val="00136C6B"/>
    <w:rsid w:val="00136CAD"/>
    <w:rsid w:val="00137DF1"/>
    <w:rsid w:val="001407DA"/>
    <w:rsid w:val="0014125F"/>
    <w:rsid w:val="001412A3"/>
    <w:rsid w:val="00141748"/>
    <w:rsid w:val="00141DC4"/>
    <w:rsid w:val="00142DC6"/>
    <w:rsid w:val="00144582"/>
    <w:rsid w:val="00144585"/>
    <w:rsid w:val="001451A9"/>
    <w:rsid w:val="00145548"/>
    <w:rsid w:val="00145590"/>
    <w:rsid w:val="001473EA"/>
    <w:rsid w:val="0014762D"/>
    <w:rsid w:val="00150601"/>
    <w:rsid w:val="00150EE3"/>
    <w:rsid w:val="00151F0D"/>
    <w:rsid w:val="00152BB7"/>
    <w:rsid w:val="00153009"/>
    <w:rsid w:val="0015415A"/>
    <w:rsid w:val="001549AC"/>
    <w:rsid w:val="001549DD"/>
    <w:rsid w:val="00154F0C"/>
    <w:rsid w:val="001576A3"/>
    <w:rsid w:val="00157C6F"/>
    <w:rsid w:val="001607A7"/>
    <w:rsid w:val="00160995"/>
    <w:rsid w:val="00160CF1"/>
    <w:rsid w:val="0016103F"/>
    <w:rsid w:val="00162264"/>
    <w:rsid w:val="00162DDE"/>
    <w:rsid w:val="001637F7"/>
    <w:rsid w:val="00163944"/>
    <w:rsid w:val="00163952"/>
    <w:rsid w:val="00163FFB"/>
    <w:rsid w:val="001646FE"/>
    <w:rsid w:val="00166527"/>
    <w:rsid w:val="00166D2E"/>
    <w:rsid w:val="00166FDA"/>
    <w:rsid w:val="00167867"/>
    <w:rsid w:val="00167B3F"/>
    <w:rsid w:val="00170BFA"/>
    <w:rsid w:val="001717E0"/>
    <w:rsid w:val="00172713"/>
    <w:rsid w:val="001739AF"/>
    <w:rsid w:val="00175401"/>
    <w:rsid w:val="0017560F"/>
    <w:rsid w:val="00176973"/>
    <w:rsid w:val="0017740C"/>
    <w:rsid w:val="00177617"/>
    <w:rsid w:val="00177DF2"/>
    <w:rsid w:val="00180B16"/>
    <w:rsid w:val="00181693"/>
    <w:rsid w:val="00181B1A"/>
    <w:rsid w:val="00182C0E"/>
    <w:rsid w:val="00182E8F"/>
    <w:rsid w:val="0018389D"/>
    <w:rsid w:val="00183AE3"/>
    <w:rsid w:val="001842EE"/>
    <w:rsid w:val="00184A5C"/>
    <w:rsid w:val="00184F88"/>
    <w:rsid w:val="00185595"/>
    <w:rsid w:val="0018673E"/>
    <w:rsid w:val="001869AC"/>
    <w:rsid w:val="00187559"/>
    <w:rsid w:val="00190F24"/>
    <w:rsid w:val="0019272D"/>
    <w:rsid w:val="00192E63"/>
    <w:rsid w:val="00193076"/>
    <w:rsid w:val="00193470"/>
    <w:rsid w:val="001941CF"/>
    <w:rsid w:val="00194E74"/>
    <w:rsid w:val="00194FB0"/>
    <w:rsid w:val="00195687"/>
    <w:rsid w:val="001961D7"/>
    <w:rsid w:val="00196C70"/>
    <w:rsid w:val="0019787C"/>
    <w:rsid w:val="001A0E18"/>
    <w:rsid w:val="001A101C"/>
    <w:rsid w:val="001A1AB2"/>
    <w:rsid w:val="001A245D"/>
    <w:rsid w:val="001A271A"/>
    <w:rsid w:val="001A2CF0"/>
    <w:rsid w:val="001A2D1F"/>
    <w:rsid w:val="001A2D5E"/>
    <w:rsid w:val="001A37BF"/>
    <w:rsid w:val="001A3EC3"/>
    <w:rsid w:val="001A60CE"/>
    <w:rsid w:val="001A61B8"/>
    <w:rsid w:val="001A7810"/>
    <w:rsid w:val="001A7A38"/>
    <w:rsid w:val="001B0850"/>
    <w:rsid w:val="001B1914"/>
    <w:rsid w:val="001B1CCD"/>
    <w:rsid w:val="001B1FE2"/>
    <w:rsid w:val="001B388E"/>
    <w:rsid w:val="001B3E27"/>
    <w:rsid w:val="001B40E6"/>
    <w:rsid w:val="001B4105"/>
    <w:rsid w:val="001B41B3"/>
    <w:rsid w:val="001B4809"/>
    <w:rsid w:val="001B579C"/>
    <w:rsid w:val="001B5D91"/>
    <w:rsid w:val="001B5E16"/>
    <w:rsid w:val="001B645B"/>
    <w:rsid w:val="001B6A09"/>
    <w:rsid w:val="001B6AE4"/>
    <w:rsid w:val="001B6AEF"/>
    <w:rsid w:val="001B7A0C"/>
    <w:rsid w:val="001C04B8"/>
    <w:rsid w:val="001C0E8B"/>
    <w:rsid w:val="001C152E"/>
    <w:rsid w:val="001C4249"/>
    <w:rsid w:val="001C4404"/>
    <w:rsid w:val="001C5FCD"/>
    <w:rsid w:val="001C764C"/>
    <w:rsid w:val="001D02E2"/>
    <w:rsid w:val="001D11A9"/>
    <w:rsid w:val="001D1864"/>
    <w:rsid w:val="001D2555"/>
    <w:rsid w:val="001D2EDB"/>
    <w:rsid w:val="001D4C4F"/>
    <w:rsid w:val="001D505B"/>
    <w:rsid w:val="001D788C"/>
    <w:rsid w:val="001D7A14"/>
    <w:rsid w:val="001D7C39"/>
    <w:rsid w:val="001E0B82"/>
    <w:rsid w:val="001E0FC9"/>
    <w:rsid w:val="001E1117"/>
    <w:rsid w:val="001E223C"/>
    <w:rsid w:val="001E31F6"/>
    <w:rsid w:val="001E3487"/>
    <w:rsid w:val="001E407B"/>
    <w:rsid w:val="001E445A"/>
    <w:rsid w:val="001E4D19"/>
    <w:rsid w:val="001E4D4C"/>
    <w:rsid w:val="001E51EC"/>
    <w:rsid w:val="001E593D"/>
    <w:rsid w:val="001E59CF"/>
    <w:rsid w:val="001E5D52"/>
    <w:rsid w:val="001E7894"/>
    <w:rsid w:val="001F088C"/>
    <w:rsid w:val="001F0B98"/>
    <w:rsid w:val="001F0BF6"/>
    <w:rsid w:val="001F168B"/>
    <w:rsid w:val="001F17EE"/>
    <w:rsid w:val="001F2196"/>
    <w:rsid w:val="001F258C"/>
    <w:rsid w:val="001F3133"/>
    <w:rsid w:val="001F371A"/>
    <w:rsid w:val="001F3AB3"/>
    <w:rsid w:val="001F41B0"/>
    <w:rsid w:val="001F43E8"/>
    <w:rsid w:val="001F4F46"/>
    <w:rsid w:val="001F4FFE"/>
    <w:rsid w:val="001F741C"/>
    <w:rsid w:val="001F7C37"/>
    <w:rsid w:val="00200E92"/>
    <w:rsid w:val="00200EE0"/>
    <w:rsid w:val="00201124"/>
    <w:rsid w:val="002011C2"/>
    <w:rsid w:val="00201DD7"/>
    <w:rsid w:val="0020240D"/>
    <w:rsid w:val="00202D83"/>
    <w:rsid w:val="002034E0"/>
    <w:rsid w:val="00205DBB"/>
    <w:rsid w:val="0020648B"/>
    <w:rsid w:val="00210D1C"/>
    <w:rsid w:val="00211893"/>
    <w:rsid w:val="002126DC"/>
    <w:rsid w:val="00213F7F"/>
    <w:rsid w:val="0021429F"/>
    <w:rsid w:val="0021510A"/>
    <w:rsid w:val="002160BF"/>
    <w:rsid w:val="0021715B"/>
    <w:rsid w:val="00217E24"/>
    <w:rsid w:val="00220080"/>
    <w:rsid w:val="0022100E"/>
    <w:rsid w:val="00221AE8"/>
    <w:rsid w:val="00221C32"/>
    <w:rsid w:val="00221ED1"/>
    <w:rsid w:val="0022494D"/>
    <w:rsid w:val="00225152"/>
    <w:rsid w:val="00226254"/>
    <w:rsid w:val="002266C8"/>
    <w:rsid w:val="00227192"/>
    <w:rsid w:val="00227309"/>
    <w:rsid w:val="0023073B"/>
    <w:rsid w:val="00230CD2"/>
    <w:rsid w:val="00232212"/>
    <w:rsid w:val="002334D2"/>
    <w:rsid w:val="00234558"/>
    <w:rsid w:val="00235325"/>
    <w:rsid w:val="00235849"/>
    <w:rsid w:val="00236289"/>
    <w:rsid w:val="002363F3"/>
    <w:rsid w:val="00236686"/>
    <w:rsid w:val="0023712D"/>
    <w:rsid w:val="0023753E"/>
    <w:rsid w:val="0023756D"/>
    <w:rsid w:val="00237730"/>
    <w:rsid w:val="00237814"/>
    <w:rsid w:val="002422C3"/>
    <w:rsid w:val="0024349C"/>
    <w:rsid w:val="002436BA"/>
    <w:rsid w:val="002452AC"/>
    <w:rsid w:val="00245D6E"/>
    <w:rsid w:val="002462EE"/>
    <w:rsid w:val="002472C3"/>
    <w:rsid w:val="00250BB9"/>
    <w:rsid w:val="00250D0D"/>
    <w:rsid w:val="00250DD2"/>
    <w:rsid w:val="00251030"/>
    <w:rsid w:val="0025399F"/>
    <w:rsid w:val="00253F08"/>
    <w:rsid w:val="00254678"/>
    <w:rsid w:val="0025639C"/>
    <w:rsid w:val="002565FB"/>
    <w:rsid w:val="00256605"/>
    <w:rsid w:val="00256D3E"/>
    <w:rsid w:val="00256FBC"/>
    <w:rsid w:val="00257A02"/>
    <w:rsid w:val="00257A9A"/>
    <w:rsid w:val="002603D2"/>
    <w:rsid w:val="00260B00"/>
    <w:rsid w:val="00262858"/>
    <w:rsid w:val="00263588"/>
    <w:rsid w:val="00264A2F"/>
    <w:rsid w:val="00265ECA"/>
    <w:rsid w:val="00266E2E"/>
    <w:rsid w:val="0026757B"/>
    <w:rsid w:val="00267CB3"/>
    <w:rsid w:val="00272BC7"/>
    <w:rsid w:val="00273BBA"/>
    <w:rsid w:val="002748A8"/>
    <w:rsid w:val="00274BB2"/>
    <w:rsid w:val="00274FBF"/>
    <w:rsid w:val="00275567"/>
    <w:rsid w:val="00275EEC"/>
    <w:rsid w:val="002760C3"/>
    <w:rsid w:val="002760E5"/>
    <w:rsid w:val="0027686A"/>
    <w:rsid w:val="002769C1"/>
    <w:rsid w:val="002803B7"/>
    <w:rsid w:val="002803E8"/>
    <w:rsid w:val="00280F10"/>
    <w:rsid w:val="00282049"/>
    <w:rsid w:val="002831A1"/>
    <w:rsid w:val="0028368A"/>
    <w:rsid w:val="00283A91"/>
    <w:rsid w:val="00283B7E"/>
    <w:rsid w:val="00284E6F"/>
    <w:rsid w:val="002853A0"/>
    <w:rsid w:val="0028541F"/>
    <w:rsid w:val="0028643D"/>
    <w:rsid w:val="00286C9C"/>
    <w:rsid w:val="00286D1E"/>
    <w:rsid w:val="002873FF"/>
    <w:rsid w:val="00287AC8"/>
    <w:rsid w:val="00287E98"/>
    <w:rsid w:val="002909B3"/>
    <w:rsid w:val="00290AC0"/>
    <w:rsid w:val="002910E0"/>
    <w:rsid w:val="00291C5A"/>
    <w:rsid w:val="00291DD5"/>
    <w:rsid w:val="00293BA6"/>
    <w:rsid w:val="00294310"/>
    <w:rsid w:val="0029445E"/>
    <w:rsid w:val="00294ED0"/>
    <w:rsid w:val="0029552C"/>
    <w:rsid w:val="00295806"/>
    <w:rsid w:val="00296F01"/>
    <w:rsid w:val="00297AAD"/>
    <w:rsid w:val="002A032B"/>
    <w:rsid w:val="002A09F5"/>
    <w:rsid w:val="002A14C6"/>
    <w:rsid w:val="002A1CB5"/>
    <w:rsid w:val="002A3BCD"/>
    <w:rsid w:val="002A4BFB"/>
    <w:rsid w:val="002A4F1D"/>
    <w:rsid w:val="002A5178"/>
    <w:rsid w:val="002A700A"/>
    <w:rsid w:val="002A7513"/>
    <w:rsid w:val="002A7531"/>
    <w:rsid w:val="002B01B3"/>
    <w:rsid w:val="002B13DD"/>
    <w:rsid w:val="002B2891"/>
    <w:rsid w:val="002B29C3"/>
    <w:rsid w:val="002B2AD9"/>
    <w:rsid w:val="002B37FD"/>
    <w:rsid w:val="002B38BC"/>
    <w:rsid w:val="002B3C94"/>
    <w:rsid w:val="002B47E2"/>
    <w:rsid w:val="002B4A7C"/>
    <w:rsid w:val="002B52AC"/>
    <w:rsid w:val="002B55AC"/>
    <w:rsid w:val="002B56E1"/>
    <w:rsid w:val="002B5713"/>
    <w:rsid w:val="002B689A"/>
    <w:rsid w:val="002C0D02"/>
    <w:rsid w:val="002C0D6E"/>
    <w:rsid w:val="002C0E7B"/>
    <w:rsid w:val="002C461C"/>
    <w:rsid w:val="002C4F3C"/>
    <w:rsid w:val="002C6B42"/>
    <w:rsid w:val="002C7996"/>
    <w:rsid w:val="002D0DE5"/>
    <w:rsid w:val="002D0E03"/>
    <w:rsid w:val="002D0FB3"/>
    <w:rsid w:val="002D0FC8"/>
    <w:rsid w:val="002D1415"/>
    <w:rsid w:val="002D1A06"/>
    <w:rsid w:val="002D3BC7"/>
    <w:rsid w:val="002D434C"/>
    <w:rsid w:val="002D4A08"/>
    <w:rsid w:val="002D5BC2"/>
    <w:rsid w:val="002D5C16"/>
    <w:rsid w:val="002D68AC"/>
    <w:rsid w:val="002D7267"/>
    <w:rsid w:val="002E0213"/>
    <w:rsid w:val="002E0B78"/>
    <w:rsid w:val="002E0CC8"/>
    <w:rsid w:val="002E16E6"/>
    <w:rsid w:val="002E1EEE"/>
    <w:rsid w:val="002E1FBE"/>
    <w:rsid w:val="002E2804"/>
    <w:rsid w:val="002E2DC9"/>
    <w:rsid w:val="002E4B7E"/>
    <w:rsid w:val="002E568B"/>
    <w:rsid w:val="002E64D3"/>
    <w:rsid w:val="002E7315"/>
    <w:rsid w:val="002E73D8"/>
    <w:rsid w:val="002E7A89"/>
    <w:rsid w:val="002F0513"/>
    <w:rsid w:val="002F0A66"/>
    <w:rsid w:val="002F0F6F"/>
    <w:rsid w:val="002F14CC"/>
    <w:rsid w:val="002F1CE2"/>
    <w:rsid w:val="002F30AB"/>
    <w:rsid w:val="002F3129"/>
    <w:rsid w:val="002F4F78"/>
    <w:rsid w:val="002F64C9"/>
    <w:rsid w:val="002F6FA5"/>
    <w:rsid w:val="00300884"/>
    <w:rsid w:val="00300A82"/>
    <w:rsid w:val="00300D52"/>
    <w:rsid w:val="0030544A"/>
    <w:rsid w:val="003057FB"/>
    <w:rsid w:val="003059E2"/>
    <w:rsid w:val="003077A7"/>
    <w:rsid w:val="00307A19"/>
    <w:rsid w:val="003103C3"/>
    <w:rsid w:val="00310C1D"/>
    <w:rsid w:val="003118CB"/>
    <w:rsid w:val="00312E7D"/>
    <w:rsid w:val="00314A39"/>
    <w:rsid w:val="00314C0C"/>
    <w:rsid w:val="00315821"/>
    <w:rsid w:val="00315826"/>
    <w:rsid w:val="00315E56"/>
    <w:rsid w:val="0031640D"/>
    <w:rsid w:val="00316C00"/>
    <w:rsid w:val="003172DC"/>
    <w:rsid w:val="0031750B"/>
    <w:rsid w:val="003203E8"/>
    <w:rsid w:val="00320734"/>
    <w:rsid w:val="00320995"/>
    <w:rsid w:val="00320C45"/>
    <w:rsid w:val="003210DC"/>
    <w:rsid w:val="00321330"/>
    <w:rsid w:val="003218E6"/>
    <w:rsid w:val="0032201F"/>
    <w:rsid w:val="0032262B"/>
    <w:rsid w:val="00322783"/>
    <w:rsid w:val="00322ED8"/>
    <w:rsid w:val="00323020"/>
    <w:rsid w:val="00324196"/>
    <w:rsid w:val="00324A47"/>
    <w:rsid w:val="003302E0"/>
    <w:rsid w:val="00330A68"/>
    <w:rsid w:val="00330BBB"/>
    <w:rsid w:val="00330C9F"/>
    <w:rsid w:val="00331182"/>
    <w:rsid w:val="00332498"/>
    <w:rsid w:val="00332587"/>
    <w:rsid w:val="0033284B"/>
    <w:rsid w:val="003332FB"/>
    <w:rsid w:val="00335405"/>
    <w:rsid w:val="00336BC5"/>
    <w:rsid w:val="00336E3C"/>
    <w:rsid w:val="00340717"/>
    <w:rsid w:val="003426F2"/>
    <w:rsid w:val="00342BAC"/>
    <w:rsid w:val="0034318E"/>
    <w:rsid w:val="003432F1"/>
    <w:rsid w:val="00343784"/>
    <w:rsid w:val="00343B75"/>
    <w:rsid w:val="00343EF2"/>
    <w:rsid w:val="00345259"/>
    <w:rsid w:val="00347079"/>
    <w:rsid w:val="0034789F"/>
    <w:rsid w:val="00350C46"/>
    <w:rsid w:val="00351ADC"/>
    <w:rsid w:val="00352611"/>
    <w:rsid w:val="00352EFC"/>
    <w:rsid w:val="00353390"/>
    <w:rsid w:val="003539A9"/>
    <w:rsid w:val="00353C20"/>
    <w:rsid w:val="003543B0"/>
    <w:rsid w:val="00354451"/>
    <w:rsid w:val="0035462D"/>
    <w:rsid w:val="00356866"/>
    <w:rsid w:val="00356E74"/>
    <w:rsid w:val="003609C8"/>
    <w:rsid w:val="00361301"/>
    <w:rsid w:val="0036231F"/>
    <w:rsid w:val="00362973"/>
    <w:rsid w:val="003659E6"/>
    <w:rsid w:val="0036631F"/>
    <w:rsid w:val="00366546"/>
    <w:rsid w:val="00366B30"/>
    <w:rsid w:val="0036725A"/>
    <w:rsid w:val="00367389"/>
    <w:rsid w:val="003701A7"/>
    <w:rsid w:val="0037029F"/>
    <w:rsid w:val="00370499"/>
    <w:rsid w:val="00370DBE"/>
    <w:rsid w:val="003721B3"/>
    <w:rsid w:val="003732F8"/>
    <w:rsid w:val="0037450A"/>
    <w:rsid w:val="00374CA1"/>
    <w:rsid w:val="003750B5"/>
    <w:rsid w:val="003757F8"/>
    <w:rsid w:val="00375C3A"/>
    <w:rsid w:val="00375C89"/>
    <w:rsid w:val="0037730B"/>
    <w:rsid w:val="00380357"/>
    <w:rsid w:val="003818A0"/>
    <w:rsid w:val="00381B93"/>
    <w:rsid w:val="00384060"/>
    <w:rsid w:val="00384363"/>
    <w:rsid w:val="00385674"/>
    <w:rsid w:val="0039057F"/>
    <w:rsid w:val="0039218C"/>
    <w:rsid w:val="0039228A"/>
    <w:rsid w:val="0039280E"/>
    <w:rsid w:val="00392D7B"/>
    <w:rsid w:val="0039352C"/>
    <w:rsid w:val="00393E06"/>
    <w:rsid w:val="003943A5"/>
    <w:rsid w:val="003954C4"/>
    <w:rsid w:val="00396EEB"/>
    <w:rsid w:val="00397143"/>
    <w:rsid w:val="00397243"/>
    <w:rsid w:val="00397BC3"/>
    <w:rsid w:val="00397F52"/>
    <w:rsid w:val="003A0465"/>
    <w:rsid w:val="003A0E15"/>
    <w:rsid w:val="003A16ED"/>
    <w:rsid w:val="003A2116"/>
    <w:rsid w:val="003A27BB"/>
    <w:rsid w:val="003A2E2F"/>
    <w:rsid w:val="003A3297"/>
    <w:rsid w:val="003A346B"/>
    <w:rsid w:val="003A3513"/>
    <w:rsid w:val="003A3534"/>
    <w:rsid w:val="003A4A03"/>
    <w:rsid w:val="003A4F0D"/>
    <w:rsid w:val="003A605E"/>
    <w:rsid w:val="003A627A"/>
    <w:rsid w:val="003A6F4C"/>
    <w:rsid w:val="003A7762"/>
    <w:rsid w:val="003B029E"/>
    <w:rsid w:val="003B0617"/>
    <w:rsid w:val="003B3439"/>
    <w:rsid w:val="003B3BC6"/>
    <w:rsid w:val="003B3CDE"/>
    <w:rsid w:val="003B43E6"/>
    <w:rsid w:val="003B45DA"/>
    <w:rsid w:val="003B4A8C"/>
    <w:rsid w:val="003B505D"/>
    <w:rsid w:val="003B639E"/>
    <w:rsid w:val="003B6C60"/>
    <w:rsid w:val="003C0756"/>
    <w:rsid w:val="003C08FD"/>
    <w:rsid w:val="003C140C"/>
    <w:rsid w:val="003C1C85"/>
    <w:rsid w:val="003C29BB"/>
    <w:rsid w:val="003C2A81"/>
    <w:rsid w:val="003C2CE8"/>
    <w:rsid w:val="003C3097"/>
    <w:rsid w:val="003C50B3"/>
    <w:rsid w:val="003C5404"/>
    <w:rsid w:val="003C5C73"/>
    <w:rsid w:val="003C5CD8"/>
    <w:rsid w:val="003C62F0"/>
    <w:rsid w:val="003C7548"/>
    <w:rsid w:val="003C7954"/>
    <w:rsid w:val="003C7C27"/>
    <w:rsid w:val="003D028F"/>
    <w:rsid w:val="003D04F5"/>
    <w:rsid w:val="003D0624"/>
    <w:rsid w:val="003D2D2D"/>
    <w:rsid w:val="003D3567"/>
    <w:rsid w:val="003D46B1"/>
    <w:rsid w:val="003D55D3"/>
    <w:rsid w:val="003D568C"/>
    <w:rsid w:val="003D573A"/>
    <w:rsid w:val="003D6364"/>
    <w:rsid w:val="003D6500"/>
    <w:rsid w:val="003D72D9"/>
    <w:rsid w:val="003D7AE9"/>
    <w:rsid w:val="003E08DC"/>
    <w:rsid w:val="003E0AF3"/>
    <w:rsid w:val="003E1740"/>
    <w:rsid w:val="003E2DAA"/>
    <w:rsid w:val="003E305F"/>
    <w:rsid w:val="003E3510"/>
    <w:rsid w:val="003E459F"/>
    <w:rsid w:val="003E58F1"/>
    <w:rsid w:val="003E5A24"/>
    <w:rsid w:val="003E61B7"/>
    <w:rsid w:val="003E6685"/>
    <w:rsid w:val="003E6A2B"/>
    <w:rsid w:val="003E6FD7"/>
    <w:rsid w:val="003E773A"/>
    <w:rsid w:val="003F0AA2"/>
    <w:rsid w:val="003F1036"/>
    <w:rsid w:val="003F29C5"/>
    <w:rsid w:val="003F3559"/>
    <w:rsid w:val="003F4BCB"/>
    <w:rsid w:val="003F4C6D"/>
    <w:rsid w:val="003F5035"/>
    <w:rsid w:val="003F5F5A"/>
    <w:rsid w:val="003F61CE"/>
    <w:rsid w:val="003F66B0"/>
    <w:rsid w:val="003F77A4"/>
    <w:rsid w:val="003F78DD"/>
    <w:rsid w:val="003F7B3D"/>
    <w:rsid w:val="00400962"/>
    <w:rsid w:val="00402353"/>
    <w:rsid w:val="00402990"/>
    <w:rsid w:val="004029FE"/>
    <w:rsid w:val="004036DF"/>
    <w:rsid w:val="0040435D"/>
    <w:rsid w:val="004047B4"/>
    <w:rsid w:val="0040598E"/>
    <w:rsid w:val="00405AD0"/>
    <w:rsid w:val="00405CCD"/>
    <w:rsid w:val="00405D8D"/>
    <w:rsid w:val="00406A03"/>
    <w:rsid w:val="00411B24"/>
    <w:rsid w:val="004124A2"/>
    <w:rsid w:val="00412A64"/>
    <w:rsid w:val="004133DA"/>
    <w:rsid w:val="004136DC"/>
    <w:rsid w:val="0041371B"/>
    <w:rsid w:val="00413C5A"/>
    <w:rsid w:val="00413DAD"/>
    <w:rsid w:val="00413ECD"/>
    <w:rsid w:val="00413FFE"/>
    <w:rsid w:val="00414948"/>
    <w:rsid w:val="00416A8E"/>
    <w:rsid w:val="00416A9C"/>
    <w:rsid w:val="004209AD"/>
    <w:rsid w:val="00421BC8"/>
    <w:rsid w:val="004242F0"/>
    <w:rsid w:val="00424940"/>
    <w:rsid w:val="00425B31"/>
    <w:rsid w:val="00425C9A"/>
    <w:rsid w:val="00425D9B"/>
    <w:rsid w:val="00426C94"/>
    <w:rsid w:val="0042766F"/>
    <w:rsid w:val="004277DD"/>
    <w:rsid w:val="00427A84"/>
    <w:rsid w:val="00431A0E"/>
    <w:rsid w:val="004325B2"/>
    <w:rsid w:val="004325DC"/>
    <w:rsid w:val="00432D19"/>
    <w:rsid w:val="00433404"/>
    <w:rsid w:val="00434351"/>
    <w:rsid w:val="004343F7"/>
    <w:rsid w:val="00434890"/>
    <w:rsid w:val="00434D38"/>
    <w:rsid w:val="00434E4B"/>
    <w:rsid w:val="004358FE"/>
    <w:rsid w:val="00435AED"/>
    <w:rsid w:val="00435F16"/>
    <w:rsid w:val="00437E60"/>
    <w:rsid w:val="00437F2D"/>
    <w:rsid w:val="0044078B"/>
    <w:rsid w:val="00441147"/>
    <w:rsid w:val="00441183"/>
    <w:rsid w:val="004416D0"/>
    <w:rsid w:val="0044170A"/>
    <w:rsid w:val="00442D03"/>
    <w:rsid w:val="00442E05"/>
    <w:rsid w:val="00444B81"/>
    <w:rsid w:val="00444FB6"/>
    <w:rsid w:val="00445041"/>
    <w:rsid w:val="004461EA"/>
    <w:rsid w:val="00447652"/>
    <w:rsid w:val="00450551"/>
    <w:rsid w:val="00450568"/>
    <w:rsid w:val="0045080A"/>
    <w:rsid w:val="00450988"/>
    <w:rsid w:val="004524D2"/>
    <w:rsid w:val="00452B60"/>
    <w:rsid w:val="00452DEF"/>
    <w:rsid w:val="004533DE"/>
    <w:rsid w:val="00453933"/>
    <w:rsid w:val="00453F31"/>
    <w:rsid w:val="00454741"/>
    <w:rsid w:val="00455120"/>
    <w:rsid w:val="004553D5"/>
    <w:rsid w:val="00455BE0"/>
    <w:rsid w:val="00456A2C"/>
    <w:rsid w:val="00457220"/>
    <w:rsid w:val="004577B5"/>
    <w:rsid w:val="00457F61"/>
    <w:rsid w:val="004604A6"/>
    <w:rsid w:val="00460859"/>
    <w:rsid w:val="00460C28"/>
    <w:rsid w:val="00462258"/>
    <w:rsid w:val="0046513E"/>
    <w:rsid w:val="004658E1"/>
    <w:rsid w:val="00466AE0"/>
    <w:rsid w:val="004709AE"/>
    <w:rsid w:val="004714D8"/>
    <w:rsid w:val="00471895"/>
    <w:rsid w:val="00471DFB"/>
    <w:rsid w:val="00473527"/>
    <w:rsid w:val="004750C7"/>
    <w:rsid w:val="0047518E"/>
    <w:rsid w:val="004754CA"/>
    <w:rsid w:val="00475B72"/>
    <w:rsid w:val="00475D5E"/>
    <w:rsid w:val="004761E7"/>
    <w:rsid w:val="00476CED"/>
    <w:rsid w:val="00477067"/>
    <w:rsid w:val="00477542"/>
    <w:rsid w:val="004801C8"/>
    <w:rsid w:val="004816E0"/>
    <w:rsid w:val="00481F93"/>
    <w:rsid w:val="00482B0F"/>
    <w:rsid w:val="00483B30"/>
    <w:rsid w:val="00484454"/>
    <w:rsid w:val="004847FB"/>
    <w:rsid w:val="004858C8"/>
    <w:rsid w:val="00485EE8"/>
    <w:rsid w:val="0048639B"/>
    <w:rsid w:val="004865C1"/>
    <w:rsid w:val="004866D9"/>
    <w:rsid w:val="00487CC6"/>
    <w:rsid w:val="004913BA"/>
    <w:rsid w:val="004917F4"/>
    <w:rsid w:val="00491E90"/>
    <w:rsid w:val="00492C36"/>
    <w:rsid w:val="00492C5E"/>
    <w:rsid w:val="004934C1"/>
    <w:rsid w:val="00493600"/>
    <w:rsid w:val="00493A2B"/>
    <w:rsid w:val="0049502E"/>
    <w:rsid w:val="00495B95"/>
    <w:rsid w:val="00497350"/>
    <w:rsid w:val="004977DC"/>
    <w:rsid w:val="004A07C1"/>
    <w:rsid w:val="004A207A"/>
    <w:rsid w:val="004A21D2"/>
    <w:rsid w:val="004A23F3"/>
    <w:rsid w:val="004A377E"/>
    <w:rsid w:val="004A393D"/>
    <w:rsid w:val="004A3DDE"/>
    <w:rsid w:val="004A40E2"/>
    <w:rsid w:val="004A4233"/>
    <w:rsid w:val="004A50CC"/>
    <w:rsid w:val="004A517C"/>
    <w:rsid w:val="004A6219"/>
    <w:rsid w:val="004A6318"/>
    <w:rsid w:val="004A683F"/>
    <w:rsid w:val="004A6E73"/>
    <w:rsid w:val="004A7CAF"/>
    <w:rsid w:val="004B00F7"/>
    <w:rsid w:val="004B0268"/>
    <w:rsid w:val="004B0549"/>
    <w:rsid w:val="004B1488"/>
    <w:rsid w:val="004B1F3C"/>
    <w:rsid w:val="004B4942"/>
    <w:rsid w:val="004B58AF"/>
    <w:rsid w:val="004B598A"/>
    <w:rsid w:val="004B5EBD"/>
    <w:rsid w:val="004B6F9F"/>
    <w:rsid w:val="004B786B"/>
    <w:rsid w:val="004C265F"/>
    <w:rsid w:val="004C32E0"/>
    <w:rsid w:val="004C347F"/>
    <w:rsid w:val="004C3D7A"/>
    <w:rsid w:val="004C43C3"/>
    <w:rsid w:val="004C4700"/>
    <w:rsid w:val="004C4CC7"/>
    <w:rsid w:val="004C5E96"/>
    <w:rsid w:val="004C7001"/>
    <w:rsid w:val="004C74E2"/>
    <w:rsid w:val="004D0573"/>
    <w:rsid w:val="004D1C55"/>
    <w:rsid w:val="004D1D6A"/>
    <w:rsid w:val="004D2CC8"/>
    <w:rsid w:val="004D2E20"/>
    <w:rsid w:val="004D319C"/>
    <w:rsid w:val="004D3578"/>
    <w:rsid w:val="004D3618"/>
    <w:rsid w:val="004D419D"/>
    <w:rsid w:val="004D454D"/>
    <w:rsid w:val="004D4661"/>
    <w:rsid w:val="004D49E2"/>
    <w:rsid w:val="004D74E4"/>
    <w:rsid w:val="004E01A1"/>
    <w:rsid w:val="004E026A"/>
    <w:rsid w:val="004E14D1"/>
    <w:rsid w:val="004E18A1"/>
    <w:rsid w:val="004E1CFE"/>
    <w:rsid w:val="004E213A"/>
    <w:rsid w:val="004E2700"/>
    <w:rsid w:val="004E297D"/>
    <w:rsid w:val="004E333E"/>
    <w:rsid w:val="004E3B65"/>
    <w:rsid w:val="004E486A"/>
    <w:rsid w:val="004E4CC8"/>
    <w:rsid w:val="004E767F"/>
    <w:rsid w:val="004F0017"/>
    <w:rsid w:val="004F0D11"/>
    <w:rsid w:val="004F1FA2"/>
    <w:rsid w:val="004F2BCA"/>
    <w:rsid w:val="004F2DA0"/>
    <w:rsid w:val="004F39B4"/>
    <w:rsid w:val="004F3C90"/>
    <w:rsid w:val="004F4192"/>
    <w:rsid w:val="004F425A"/>
    <w:rsid w:val="004F5A72"/>
    <w:rsid w:val="004F61EA"/>
    <w:rsid w:val="004F636A"/>
    <w:rsid w:val="004F6FD5"/>
    <w:rsid w:val="004F7223"/>
    <w:rsid w:val="00500415"/>
    <w:rsid w:val="0050106A"/>
    <w:rsid w:val="005015C0"/>
    <w:rsid w:val="00502E13"/>
    <w:rsid w:val="00503A4A"/>
    <w:rsid w:val="005046C7"/>
    <w:rsid w:val="005059D8"/>
    <w:rsid w:val="00506003"/>
    <w:rsid w:val="005074B9"/>
    <w:rsid w:val="00507AE3"/>
    <w:rsid w:val="00510C65"/>
    <w:rsid w:val="0051281D"/>
    <w:rsid w:val="00512AF2"/>
    <w:rsid w:val="00513147"/>
    <w:rsid w:val="00513155"/>
    <w:rsid w:val="005131F5"/>
    <w:rsid w:val="00513387"/>
    <w:rsid w:val="0051387B"/>
    <w:rsid w:val="00514121"/>
    <w:rsid w:val="005144D8"/>
    <w:rsid w:val="00514B00"/>
    <w:rsid w:val="00514D80"/>
    <w:rsid w:val="005154D8"/>
    <w:rsid w:val="00515577"/>
    <w:rsid w:val="0051561E"/>
    <w:rsid w:val="00515861"/>
    <w:rsid w:val="00515DAE"/>
    <w:rsid w:val="00516A1E"/>
    <w:rsid w:val="0052053D"/>
    <w:rsid w:val="00520555"/>
    <w:rsid w:val="00520BFC"/>
    <w:rsid w:val="005210A6"/>
    <w:rsid w:val="005214C3"/>
    <w:rsid w:val="0052153A"/>
    <w:rsid w:val="00523108"/>
    <w:rsid w:val="00524267"/>
    <w:rsid w:val="00524D5C"/>
    <w:rsid w:val="005258F3"/>
    <w:rsid w:val="00525C1D"/>
    <w:rsid w:val="00525D9F"/>
    <w:rsid w:val="00525FB8"/>
    <w:rsid w:val="00526AC9"/>
    <w:rsid w:val="00526DB5"/>
    <w:rsid w:val="00526E31"/>
    <w:rsid w:val="00527424"/>
    <w:rsid w:val="00527602"/>
    <w:rsid w:val="005277B6"/>
    <w:rsid w:val="00531B0E"/>
    <w:rsid w:val="00531B34"/>
    <w:rsid w:val="005320EA"/>
    <w:rsid w:val="00533C08"/>
    <w:rsid w:val="00534309"/>
    <w:rsid w:val="00535110"/>
    <w:rsid w:val="00535D3C"/>
    <w:rsid w:val="00536F46"/>
    <w:rsid w:val="0053751A"/>
    <w:rsid w:val="00537D33"/>
    <w:rsid w:val="00540FEB"/>
    <w:rsid w:val="005412D5"/>
    <w:rsid w:val="0054149C"/>
    <w:rsid w:val="00541595"/>
    <w:rsid w:val="00541B85"/>
    <w:rsid w:val="00543623"/>
    <w:rsid w:val="005438E3"/>
    <w:rsid w:val="00543D5F"/>
    <w:rsid w:val="00543E6C"/>
    <w:rsid w:val="00543E9C"/>
    <w:rsid w:val="00543F7A"/>
    <w:rsid w:val="00544169"/>
    <w:rsid w:val="005458C6"/>
    <w:rsid w:val="00545DD2"/>
    <w:rsid w:val="00545F03"/>
    <w:rsid w:val="00546CC4"/>
    <w:rsid w:val="00546E0D"/>
    <w:rsid w:val="0055026E"/>
    <w:rsid w:val="00550866"/>
    <w:rsid w:val="00550968"/>
    <w:rsid w:val="005511E1"/>
    <w:rsid w:val="00551528"/>
    <w:rsid w:val="005518F6"/>
    <w:rsid w:val="00552D34"/>
    <w:rsid w:val="00553215"/>
    <w:rsid w:val="005535E6"/>
    <w:rsid w:val="00553AB0"/>
    <w:rsid w:val="00554261"/>
    <w:rsid w:val="00554F70"/>
    <w:rsid w:val="00555220"/>
    <w:rsid w:val="00555484"/>
    <w:rsid w:val="00555A50"/>
    <w:rsid w:val="00555FE6"/>
    <w:rsid w:val="00557081"/>
    <w:rsid w:val="0056030E"/>
    <w:rsid w:val="005615C9"/>
    <w:rsid w:val="00561ECD"/>
    <w:rsid w:val="00562110"/>
    <w:rsid w:val="0056274D"/>
    <w:rsid w:val="00565087"/>
    <w:rsid w:val="005666D9"/>
    <w:rsid w:val="00566C0D"/>
    <w:rsid w:val="00566CFE"/>
    <w:rsid w:val="00566F59"/>
    <w:rsid w:val="00567C60"/>
    <w:rsid w:val="005702B2"/>
    <w:rsid w:val="00570A3C"/>
    <w:rsid w:val="00571DAD"/>
    <w:rsid w:val="00571EA3"/>
    <w:rsid w:val="00572207"/>
    <w:rsid w:val="00572258"/>
    <w:rsid w:val="00572430"/>
    <w:rsid w:val="00572845"/>
    <w:rsid w:val="00572B93"/>
    <w:rsid w:val="00573A1C"/>
    <w:rsid w:val="0057547A"/>
    <w:rsid w:val="00577055"/>
    <w:rsid w:val="00581223"/>
    <w:rsid w:val="00581522"/>
    <w:rsid w:val="005837D4"/>
    <w:rsid w:val="005838C3"/>
    <w:rsid w:val="0058504A"/>
    <w:rsid w:val="00585FA7"/>
    <w:rsid w:val="00586870"/>
    <w:rsid w:val="005869B7"/>
    <w:rsid w:val="0058757E"/>
    <w:rsid w:val="00587DEC"/>
    <w:rsid w:val="00590323"/>
    <w:rsid w:val="00591151"/>
    <w:rsid w:val="0059130A"/>
    <w:rsid w:val="00591D2D"/>
    <w:rsid w:val="00593099"/>
    <w:rsid w:val="00593702"/>
    <w:rsid w:val="0059400B"/>
    <w:rsid w:val="00594C3B"/>
    <w:rsid w:val="00595122"/>
    <w:rsid w:val="00595B41"/>
    <w:rsid w:val="005960D1"/>
    <w:rsid w:val="0059653C"/>
    <w:rsid w:val="005A05D1"/>
    <w:rsid w:val="005A0EC6"/>
    <w:rsid w:val="005A1164"/>
    <w:rsid w:val="005A1511"/>
    <w:rsid w:val="005A17D1"/>
    <w:rsid w:val="005A1875"/>
    <w:rsid w:val="005A18FF"/>
    <w:rsid w:val="005A1DDB"/>
    <w:rsid w:val="005A1E12"/>
    <w:rsid w:val="005A2CDD"/>
    <w:rsid w:val="005A3A4E"/>
    <w:rsid w:val="005A4BD5"/>
    <w:rsid w:val="005A4E05"/>
    <w:rsid w:val="005A58DD"/>
    <w:rsid w:val="005A5935"/>
    <w:rsid w:val="005A6BF5"/>
    <w:rsid w:val="005A7688"/>
    <w:rsid w:val="005A7CD0"/>
    <w:rsid w:val="005B036A"/>
    <w:rsid w:val="005B0F9D"/>
    <w:rsid w:val="005B2216"/>
    <w:rsid w:val="005B2564"/>
    <w:rsid w:val="005B2864"/>
    <w:rsid w:val="005B337D"/>
    <w:rsid w:val="005B35E7"/>
    <w:rsid w:val="005B3699"/>
    <w:rsid w:val="005B4CB8"/>
    <w:rsid w:val="005B50B2"/>
    <w:rsid w:val="005B544A"/>
    <w:rsid w:val="005B69D4"/>
    <w:rsid w:val="005B74AE"/>
    <w:rsid w:val="005B7A7E"/>
    <w:rsid w:val="005B7C9B"/>
    <w:rsid w:val="005C032F"/>
    <w:rsid w:val="005C0B19"/>
    <w:rsid w:val="005C1518"/>
    <w:rsid w:val="005C2974"/>
    <w:rsid w:val="005C3423"/>
    <w:rsid w:val="005C35CC"/>
    <w:rsid w:val="005C4396"/>
    <w:rsid w:val="005C439E"/>
    <w:rsid w:val="005C4C2B"/>
    <w:rsid w:val="005C4FF4"/>
    <w:rsid w:val="005C5182"/>
    <w:rsid w:val="005C5295"/>
    <w:rsid w:val="005C57D0"/>
    <w:rsid w:val="005C5AB6"/>
    <w:rsid w:val="005D041F"/>
    <w:rsid w:val="005D043B"/>
    <w:rsid w:val="005D0BCE"/>
    <w:rsid w:val="005D2382"/>
    <w:rsid w:val="005D2D20"/>
    <w:rsid w:val="005D2F0C"/>
    <w:rsid w:val="005D3069"/>
    <w:rsid w:val="005D31A1"/>
    <w:rsid w:val="005D3285"/>
    <w:rsid w:val="005D4261"/>
    <w:rsid w:val="005D4A2C"/>
    <w:rsid w:val="005D5219"/>
    <w:rsid w:val="005D5684"/>
    <w:rsid w:val="005D56BA"/>
    <w:rsid w:val="005D5CFF"/>
    <w:rsid w:val="005D63F5"/>
    <w:rsid w:val="005D66DD"/>
    <w:rsid w:val="005D709A"/>
    <w:rsid w:val="005D741E"/>
    <w:rsid w:val="005E0804"/>
    <w:rsid w:val="005E08D4"/>
    <w:rsid w:val="005E1593"/>
    <w:rsid w:val="005E282D"/>
    <w:rsid w:val="005E28B3"/>
    <w:rsid w:val="005E3435"/>
    <w:rsid w:val="005E433F"/>
    <w:rsid w:val="005E4606"/>
    <w:rsid w:val="005E4BAF"/>
    <w:rsid w:val="005E503E"/>
    <w:rsid w:val="005E5985"/>
    <w:rsid w:val="005E5B9C"/>
    <w:rsid w:val="005F0D63"/>
    <w:rsid w:val="005F1363"/>
    <w:rsid w:val="005F14B5"/>
    <w:rsid w:val="005F2CEB"/>
    <w:rsid w:val="005F3BCF"/>
    <w:rsid w:val="005F3F31"/>
    <w:rsid w:val="005F5514"/>
    <w:rsid w:val="005F5CA1"/>
    <w:rsid w:val="005F6496"/>
    <w:rsid w:val="005F6DA1"/>
    <w:rsid w:val="005F7AED"/>
    <w:rsid w:val="00601467"/>
    <w:rsid w:val="00601AAC"/>
    <w:rsid w:val="00603579"/>
    <w:rsid w:val="006038C3"/>
    <w:rsid w:val="00603F88"/>
    <w:rsid w:val="00606B19"/>
    <w:rsid w:val="00607422"/>
    <w:rsid w:val="00607B1C"/>
    <w:rsid w:val="006105F0"/>
    <w:rsid w:val="00611E56"/>
    <w:rsid w:val="00612D10"/>
    <w:rsid w:val="006138B2"/>
    <w:rsid w:val="00613A10"/>
    <w:rsid w:val="00613A5F"/>
    <w:rsid w:val="006143EA"/>
    <w:rsid w:val="0061468C"/>
    <w:rsid w:val="00614B3A"/>
    <w:rsid w:val="00615162"/>
    <w:rsid w:val="00615796"/>
    <w:rsid w:val="00615B41"/>
    <w:rsid w:val="0061680F"/>
    <w:rsid w:val="00617241"/>
    <w:rsid w:val="00617F9B"/>
    <w:rsid w:val="006210D2"/>
    <w:rsid w:val="00621306"/>
    <w:rsid w:val="00621DCD"/>
    <w:rsid w:val="00622255"/>
    <w:rsid w:val="00622687"/>
    <w:rsid w:val="006243ED"/>
    <w:rsid w:val="00624539"/>
    <w:rsid w:val="00625BC2"/>
    <w:rsid w:val="00626497"/>
    <w:rsid w:val="00626D9E"/>
    <w:rsid w:val="00627242"/>
    <w:rsid w:val="00631285"/>
    <w:rsid w:val="00631A36"/>
    <w:rsid w:val="00631A3C"/>
    <w:rsid w:val="00631F15"/>
    <w:rsid w:val="00632C50"/>
    <w:rsid w:val="00633099"/>
    <w:rsid w:val="006331F4"/>
    <w:rsid w:val="006336DF"/>
    <w:rsid w:val="00634363"/>
    <w:rsid w:val="00635722"/>
    <w:rsid w:val="00636AFA"/>
    <w:rsid w:val="00636C27"/>
    <w:rsid w:val="006405C1"/>
    <w:rsid w:val="00640636"/>
    <w:rsid w:val="0064315F"/>
    <w:rsid w:val="0064380A"/>
    <w:rsid w:val="00645A57"/>
    <w:rsid w:val="0064602B"/>
    <w:rsid w:val="00647034"/>
    <w:rsid w:val="006472CA"/>
    <w:rsid w:val="00647EDC"/>
    <w:rsid w:val="006500F1"/>
    <w:rsid w:val="006508DC"/>
    <w:rsid w:val="00650915"/>
    <w:rsid w:val="00650B2A"/>
    <w:rsid w:val="006518DC"/>
    <w:rsid w:val="0065288E"/>
    <w:rsid w:val="00652960"/>
    <w:rsid w:val="00652FDA"/>
    <w:rsid w:val="0065387E"/>
    <w:rsid w:val="00653BE4"/>
    <w:rsid w:val="006544C3"/>
    <w:rsid w:val="00654692"/>
    <w:rsid w:val="00654D66"/>
    <w:rsid w:val="0065606B"/>
    <w:rsid w:val="006562E1"/>
    <w:rsid w:val="006564CA"/>
    <w:rsid w:val="00656D02"/>
    <w:rsid w:val="006574A1"/>
    <w:rsid w:val="0065765D"/>
    <w:rsid w:val="00657F54"/>
    <w:rsid w:val="0066025A"/>
    <w:rsid w:val="00660C54"/>
    <w:rsid w:val="00661040"/>
    <w:rsid w:val="00661046"/>
    <w:rsid w:val="006617DD"/>
    <w:rsid w:val="00661960"/>
    <w:rsid w:val="00661F27"/>
    <w:rsid w:val="00666262"/>
    <w:rsid w:val="00666270"/>
    <w:rsid w:val="00666CFD"/>
    <w:rsid w:val="0066726C"/>
    <w:rsid w:val="006678BD"/>
    <w:rsid w:val="006679A4"/>
    <w:rsid w:val="00667BCF"/>
    <w:rsid w:val="00670409"/>
    <w:rsid w:val="0067078B"/>
    <w:rsid w:val="00670CF5"/>
    <w:rsid w:val="00670ED9"/>
    <w:rsid w:val="00671008"/>
    <w:rsid w:val="0067106B"/>
    <w:rsid w:val="006714E1"/>
    <w:rsid w:val="0067199E"/>
    <w:rsid w:val="00673EE2"/>
    <w:rsid w:val="00674AD4"/>
    <w:rsid w:val="00674DF6"/>
    <w:rsid w:val="0067535E"/>
    <w:rsid w:val="006755EF"/>
    <w:rsid w:val="0067606B"/>
    <w:rsid w:val="0067717F"/>
    <w:rsid w:val="00677574"/>
    <w:rsid w:val="006778B7"/>
    <w:rsid w:val="00677C7D"/>
    <w:rsid w:val="00677D66"/>
    <w:rsid w:val="006805A0"/>
    <w:rsid w:val="00680C37"/>
    <w:rsid w:val="006816C2"/>
    <w:rsid w:val="00681780"/>
    <w:rsid w:val="00682098"/>
    <w:rsid w:val="00682117"/>
    <w:rsid w:val="00682316"/>
    <w:rsid w:val="00683476"/>
    <w:rsid w:val="0068401A"/>
    <w:rsid w:val="0068410C"/>
    <w:rsid w:val="00685008"/>
    <w:rsid w:val="00685DBD"/>
    <w:rsid w:val="00686604"/>
    <w:rsid w:val="0068686C"/>
    <w:rsid w:val="00686D2C"/>
    <w:rsid w:val="00687274"/>
    <w:rsid w:val="00687D41"/>
    <w:rsid w:val="00690931"/>
    <w:rsid w:val="00690C10"/>
    <w:rsid w:val="00691DBD"/>
    <w:rsid w:val="00691ED7"/>
    <w:rsid w:val="00692017"/>
    <w:rsid w:val="00692463"/>
    <w:rsid w:val="00692FD7"/>
    <w:rsid w:val="006933F8"/>
    <w:rsid w:val="00694EAB"/>
    <w:rsid w:val="00694FA6"/>
    <w:rsid w:val="00696C3E"/>
    <w:rsid w:val="00697652"/>
    <w:rsid w:val="00697E95"/>
    <w:rsid w:val="006A220D"/>
    <w:rsid w:val="006A269D"/>
    <w:rsid w:val="006A39E6"/>
    <w:rsid w:val="006A3C6E"/>
    <w:rsid w:val="006A5291"/>
    <w:rsid w:val="006A53ED"/>
    <w:rsid w:val="006A58EF"/>
    <w:rsid w:val="006A5ADD"/>
    <w:rsid w:val="006A5C8D"/>
    <w:rsid w:val="006A649C"/>
    <w:rsid w:val="006A65D9"/>
    <w:rsid w:val="006A7125"/>
    <w:rsid w:val="006B04A6"/>
    <w:rsid w:val="006B0723"/>
    <w:rsid w:val="006B1B3B"/>
    <w:rsid w:val="006B2111"/>
    <w:rsid w:val="006B21FD"/>
    <w:rsid w:val="006B2351"/>
    <w:rsid w:val="006B396F"/>
    <w:rsid w:val="006B43D9"/>
    <w:rsid w:val="006B48B6"/>
    <w:rsid w:val="006B4BC7"/>
    <w:rsid w:val="006B62C0"/>
    <w:rsid w:val="006B6824"/>
    <w:rsid w:val="006B6BBF"/>
    <w:rsid w:val="006B6E8C"/>
    <w:rsid w:val="006B714D"/>
    <w:rsid w:val="006B7A9F"/>
    <w:rsid w:val="006B7B77"/>
    <w:rsid w:val="006C15CB"/>
    <w:rsid w:val="006C1A9C"/>
    <w:rsid w:val="006C1E44"/>
    <w:rsid w:val="006C26C7"/>
    <w:rsid w:val="006C27C9"/>
    <w:rsid w:val="006C3338"/>
    <w:rsid w:val="006C3546"/>
    <w:rsid w:val="006C357F"/>
    <w:rsid w:val="006C36A8"/>
    <w:rsid w:val="006C4017"/>
    <w:rsid w:val="006C64F6"/>
    <w:rsid w:val="006C7551"/>
    <w:rsid w:val="006D037E"/>
    <w:rsid w:val="006D0D91"/>
    <w:rsid w:val="006D1BBC"/>
    <w:rsid w:val="006D2079"/>
    <w:rsid w:val="006D2693"/>
    <w:rsid w:val="006D2C77"/>
    <w:rsid w:val="006D3A7E"/>
    <w:rsid w:val="006D45AE"/>
    <w:rsid w:val="006D462F"/>
    <w:rsid w:val="006D4D23"/>
    <w:rsid w:val="006D66CA"/>
    <w:rsid w:val="006D7417"/>
    <w:rsid w:val="006E19AE"/>
    <w:rsid w:val="006E2DFF"/>
    <w:rsid w:val="006E2F81"/>
    <w:rsid w:val="006E3C87"/>
    <w:rsid w:val="006E503F"/>
    <w:rsid w:val="006E5EA7"/>
    <w:rsid w:val="006E6F2E"/>
    <w:rsid w:val="006E7596"/>
    <w:rsid w:val="006E7C05"/>
    <w:rsid w:val="006E7D7E"/>
    <w:rsid w:val="006F07AA"/>
    <w:rsid w:val="006F1025"/>
    <w:rsid w:val="006F20D3"/>
    <w:rsid w:val="006F3777"/>
    <w:rsid w:val="006F396B"/>
    <w:rsid w:val="006F3AF7"/>
    <w:rsid w:val="006F3C10"/>
    <w:rsid w:val="006F3DE5"/>
    <w:rsid w:val="006F4D19"/>
    <w:rsid w:val="006F5148"/>
    <w:rsid w:val="006F55B9"/>
    <w:rsid w:val="006F5631"/>
    <w:rsid w:val="006F5A65"/>
    <w:rsid w:val="006F5E33"/>
    <w:rsid w:val="006F5E83"/>
    <w:rsid w:val="006F640C"/>
    <w:rsid w:val="00700513"/>
    <w:rsid w:val="0070053B"/>
    <w:rsid w:val="007025DA"/>
    <w:rsid w:val="00702CCE"/>
    <w:rsid w:val="007037D0"/>
    <w:rsid w:val="00703A11"/>
    <w:rsid w:val="00703B6F"/>
    <w:rsid w:val="00704B81"/>
    <w:rsid w:val="00704C01"/>
    <w:rsid w:val="007050EB"/>
    <w:rsid w:val="00705613"/>
    <w:rsid w:val="007079BD"/>
    <w:rsid w:val="00712008"/>
    <w:rsid w:val="00713CE5"/>
    <w:rsid w:val="0071448B"/>
    <w:rsid w:val="00714571"/>
    <w:rsid w:val="007151D2"/>
    <w:rsid w:val="00715849"/>
    <w:rsid w:val="00715CDA"/>
    <w:rsid w:val="0071633D"/>
    <w:rsid w:val="0071657D"/>
    <w:rsid w:val="007213E1"/>
    <w:rsid w:val="0072223B"/>
    <w:rsid w:val="00723109"/>
    <w:rsid w:val="00723530"/>
    <w:rsid w:val="007239B0"/>
    <w:rsid w:val="007244EF"/>
    <w:rsid w:val="00724D17"/>
    <w:rsid w:val="007256E9"/>
    <w:rsid w:val="007266B5"/>
    <w:rsid w:val="00726989"/>
    <w:rsid w:val="00726E4A"/>
    <w:rsid w:val="00727BD6"/>
    <w:rsid w:val="00727E6A"/>
    <w:rsid w:val="00730192"/>
    <w:rsid w:val="00730347"/>
    <w:rsid w:val="00730858"/>
    <w:rsid w:val="007308A4"/>
    <w:rsid w:val="00730CB3"/>
    <w:rsid w:val="00732182"/>
    <w:rsid w:val="007326D8"/>
    <w:rsid w:val="00732C06"/>
    <w:rsid w:val="00732C2F"/>
    <w:rsid w:val="00733573"/>
    <w:rsid w:val="00733921"/>
    <w:rsid w:val="00733D3F"/>
    <w:rsid w:val="00734A5B"/>
    <w:rsid w:val="00734D06"/>
    <w:rsid w:val="00734E80"/>
    <w:rsid w:val="00735CA6"/>
    <w:rsid w:val="00735D19"/>
    <w:rsid w:val="00736E87"/>
    <w:rsid w:val="00737829"/>
    <w:rsid w:val="00737B24"/>
    <w:rsid w:val="00740227"/>
    <w:rsid w:val="00742729"/>
    <w:rsid w:val="0074376C"/>
    <w:rsid w:val="00743829"/>
    <w:rsid w:val="007438E8"/>
    <w:rsid w:val="00743A1E"/>
    <w:rsid w:val="007442B1"/>
    <w:rsid w:val="00744AA4"/>
    <w:rsid w:val="00744DE4"/>
    <w:rsid w:val="00744E76"/>
    <w:rsid w:val="00745461"/>
    <w:rsid w:val="00746C60"/>
    <w:rsid w:val="00747E5A"/>
    <w:rsid w:val="00750738"/>
    <w:rsid w:val="00750F37"/>
    <w:rsid w:val="007513D8"/>
    <w:rsid w:val="00751654"/>
    <w:rsid w:val="0075215F"/>
    <w:rsid w:val="007532AC"/>
    <w:rsid w:val="00753B0E"/>
    <w:rsid w:val="007543CD"/>
    <w:rsid w:val="00754D86"/>
    <w:rsid w:val="0075604C"/>
    <w:rsid w:val="007568F3"/>
    <w:rsid w:val="00760D0D"/>
    <w:rsid w:val="007629CD"/>
    <w:rsid w:val="00762E4E"/>
    <w:rsid w:val="00763410"/>
    <w:rsid w:val="0076351A"/>
    <w:rsid w:val="0076461D"/>
    <w:rsid w:val="00764806"/>
    <w:rsid w:val="0076489F"/>
    <w:rsid w:val="00766342"/>
    <w:rsid w:val="0076739E"/>
    <w:rsid w:val="00767EF4"/>
    <w:rsid w:val="007706CC"/>
    <w:rsid w:val="00772A7E"/>
    <w:rsid w:val="00772F64"/>
    <w:rsid w:val="0077397C"/>
    <w:rsid w:val="00774292"/>
    <w:rsid w:val="007744EA"/>
    <w:rsid w:val="007746E7"/>
    <w:rsid w:val="00774983"/>
    <w:rsid w:val="00774FD4"/>
    <w:rsid w:val="00775142"/>
    <w:rsid w:val="00776445"/>
    <w:rsid w:val="00777E74"/>
    <w:rsid w:val="00780A2C"/>
    <w:rsid w:val="007814D1"/>
    <w:rsid w:val="00781571"/>
    <w:rsid w:val="00781F0F"/>
    <w:rsid w:val="00783886"/>
    <w:rsid w:val="00783D30"/>
    <w:rsid w:val="00784555"/>
    <w:rsid w:val="00784C1D"/>
    <w:rsid w:val="007850F3"/>
    <w:rsid w:val="007853C2"/>
    <w:rsid w:val="00785408"/>
    <w:rsid w:val="00785EA0"/>
    <w:rsid w:val="007865E2"/>
    <w:rsid w:val="00786984"/>
    <w:rsid w:val="007875C0"/>
    <w:rsid w:val="0078792D"/>
    <w:rsid w:val="00787F7D"/>
    <w:rsid w:val="007906CE"/>
    <w:rsid w:val="00790A60"/>
    <w:rsid w:val="007919BA"/>
    <w:rsid w:val="00792161"/>
    <w:rsid w:val="00792A39"/>
    <w:rsid w:val="00792C52"/>
    <w:rsid w:val="007947C3"/>
    <w:rsid w:val="0079501D"/>
    <w:rsid w:val="00795536"/>
    <w:rsid w:val="00796406"/>
    <w:rsid w:val="00797413"/>
    <w:rsid w:val="007978A8"/>
    <w:rsid w:val="00797D34"/>
    <w:rsid w:val="007A0872"/>
    <w:rsid w:val="007A09B2"/>
    <w:rsid w:val="007A28E1"/>
    <w:rsid w:val="007A30E2"/>
    <w:rsid w:val="007A3622"/>
    <w:rsid w:val="007A36DE"/>
    <w:rsid w:val="007A5E86"/>
    <w:rsid w:val="007A61D9"/>
    <w:rsid w:val="007A7C94"/>
    <w:rsid w:val="007A7D5C"/>
    <w:rsid w:val="007B0DEB"/>
    <w:rsid w:val="007B1D1B"/>
    <w:rsid w:val="007B1F53"/>
    <w:rsid w:val="007B2239"/>
    <w:rsid w:val="007B344A"/>
    <w:rsid w:val="007B3B1C"/>
    <w:rsid w:val="007B4638"/>
    <w:rsid w:val="007B49DB"/>
    <w:rsid w:val="007B51E7"/>
    <w:rsid w:val="007B64CE"/>
    <w:rsid w:val="007B7A4D"/>
    <w:rsid w:val="007C136C"/>
    <w:rsid w:val="007C2D2C"/>
    <w:rsid w:val="007C33A3"/>
    <w:rsid w:val="007C4454"/>
    <w:rsid w:val="007C630C"/>
    <w:rsid w:val="007C633F"/>
    <w:rsid w:val="007C65D8"/>
    <w:rsid w:val="007C6A89"/>
    <w:rsid w:val="007C6C1C"/>
    <w:rsid w:val="007C7C13"/>
    <w:rsid w:val="007C7C33"/>
    <w:rsid w:val="007D0050"/>
    <w:rsid w:val="007D0A67"/>
    <w:rsid w:val="007D0A71"/>
    <w:rsid w:val="007D0EF2"/>
    <w:rsid w:val="007D11E7"/>
    <w:rsid w:val="007D27F3"/>
    <w:rsid w:val="007D29B6"/>
    <w:rsid w:val="007D2DDC"/>
    <w:rsid w:val="007D3662"/>
    <w:rsid w:val="007D5A0E"/>
    <w:rsid w:val="007D69EE"/>
    <w:rsid w:val="007D6F8E"/>
    <w:rsid w:val="007D7F24"/>
    <w:rsid w:val="007E02D7"/>
    <w:rsid w:val="007E149A"/>
    <w:rsid w:val="007E2B19"/>
    <w:rsid w:val="007E35AE"/>
    <w:rsid w:val="007E3763"/>
    <w:rsid w:val="007E52D5"/>
    <w:rsid w:val="007E56D6"/>
    <w:rsid w:val="007E5C7F"/>
    <w:rsid w:val="007E7335"/>
    <w:rsid w:val="007E770B"/>
    <w:rsid w:val="007F1BF5"/>
    <w:rsid w:val="007F201B"/>
    <w:rsid w:val="007F204B"/>
    <w:rsid w:val="007F4422"/>
    <w:rsid w:val="007F4E2F"/>
    <w:rsid w:val="007F5E0E"/>
    <w:rsid w:val="007F6788"/>
    <w:rsid w:val="00800CFA"/>
    <w:rsid w:val="008023F9"/>
    <w:rsid w:val="008028A4"/>
    <w:rsid w:val="00802BF4"/>
    <w:rsid w:val="00802C12"/>
    <w:rsid w:val="00803472"/>
    <w:rsid w:val="00803526"/>
    <w:rsid w:val="00803E6A"/>
    <w:rsid w:val="00804656"/>
    <w:rsid w:val="008046F0"/>
    <w:rsid w:val="00806156"/>
    <w:rsid w:val="00810649"/>
    <w:rsid w:val="008116A6"/>
    <w:rsid w:val="00811A0A"/>
    <w:rsid w:val="00812E56"/>
    <w:rsid w:val="00813541"/>
    <w:rsid w:val="00813A8D"/>
    <w:rsid w:val="0081461E"/>
    <w:rsid w:val="00814C7B"/>
    <w:rsid w:val="00815908"/>
    <w:rsid w:val="00816705"/>
    <w:rsid w:val="00816AEE"/>
    <w:rsid w:val="0081748A"/>
    <w:rsid w:val="00817A29"/>
    <w:rsid w:val="00817C40"/>
    <w:rsid w:val="00817F05"/>
    <w:rsid w:val="00817F2C"/>
    <w:rsid w:val="008202F3"/>
    <w:rsid w:val="00820A3C"/>
    <w:rsid w:val="00820DD8"/>
    <w:rsid w:val="008216DE"/>
    <w:rsid w:val="008231DD"/>
    <w:rsid w:val="008251B3"/>
    <w:rsid w:val="0082575D"/>
    <w:rsid w:val="008268F1"/>
    <w:rsid w:val="0082711E"/>
    <w:rsid w:val="0082720D"/>
    <w:rsid w:val="00831B2A"/>
    <w:rsid w:val="00831F44"/>
    <w:rsid w:val="00832112"/>
    <w:rsid w:val="00832AB7"/>
    <w:rsid w:val="00832BD5"/>
    <w:rsid w:val="00833099"/>
    <w:rsid w:val="0083334F"/>
    <w:rsid w:val="00833666"/>
    <w:rsid w:val="008337D7"/>
    <w:rsid w:val="0083440E"/>
    <w:rsid w:val="00834570"/>
    <w:rsid w:val="0083490E"/>
    <w:rsid w:val="00834E1C"/>
    <w:rsid w:val="008352D7"/>
    <w:rsid w:val="00835C9E"/>
    <w:rsid w:val="00840FD5"/>
    <w:rsid w:val="00841792"/>
    <w:rsid w:val="008419B0"/>
    <w:rsid w:val="00842009"/>
    <w:rsid w:val="0084264B"/>
    <w:rsid w:val="00842678"/>
    <w:rsid w:val="008429CA"/>
    <w:rsid w:val="00843DD2"/>
    <w:rsid w:val="00844315"/>
    <w:rsid w:val="008447BA"/>
    <w:rsid w:val="00844FAF"/>
    <w:rsid w:val="00846C67"/>
    <w:rsid w:val="00850AEF"/>
    <w:rsid w:val="00851646"/>
    <w:rsid w:val="0085486D"/>
    <w:rsid w:val="00854A2F"/>
    <w:rsid w:val="00854D61"/>
    <w:rsid w:val="00854FBB"/>
    <w:rsid w:val="008550B5"/>
    <w:rsid w:val="00855135"/>
    <w:rsid w:val="0085604B"/>
    <w:rsid w:val="00856B8F"/>
    <w:rsid w:val="0085738B"/>
    <w:rsid w:val="008574D0"/>
    <w:rsid w:val="00860DB9"/>
    <w:rsid w:val="008614E0"/>
    <w:rsid w:val="00862613"/>
    <w:rsid w:val="00862E79"/>
    <w:rsid w:val="00862FC1"/>
    <w:rsid w:val="0086352E"/>
    <w:rsid w:val="00864026"/>
    <w:rsid w:val="00864686"/>
    <w:rsid w:val="008651A7"/>
    <w:rsid w:val="0086562B"/>
    <w:rsid w:val="00866CFE"/>
    <w:rsid w:val="008713D8"/>
    <w:rsid w:val="00871FD0"/>
    <w:rsid w:val="008729F3"/>
    <w:rsid w:val="00874924"/>
    <w:rsid w:val="00874D7D"/>
    <w:rsid w:val="00874E10"/>
    <w:rsid w:val="00875450"/>
    <w:rsid w:val="008767F9"/>
    <w:rsid w:val="008768CA"/>
    <w:rsid w:val="00876BA3"/>
    <w:rsid w:val="00877C05"/>
    <w:rsid w:val="00880891"/>
    <w:rsid w:val="008809B2"/>
    <w:rsid w:val="008813DC"/>
    <w:rsid w:val="00885404"/>
    <w:rsid w:val="008878F3"/>
    <w:rsid w:val="0089064D"/>
    <w:rsid w:val="008908F6"/>
    <w:rsid w:val="00890DA6"/>
    <w:rsid w:val="00892161"/>
    <w:rsid w:val="00893ABB"/>
    <w:rsid w:val="0089445E"/>
    <w:rsid w:val="008945FA"/>
    <w:rsid w:val="00895B54"/>
    <w:rsid w:val="008963FA"/>
    <w:rsid w:val="008969EB"/>
    <w:rsid w:val="00896B1A"/>
    <w:rsid w:val="008A012C"/>
    <w:rsid w:val="008A05C4"/>
    <w:rsid w:val="008A0E92"/>
    <w:rsid w:val="008A143E"/>
    <w:rsid w:val="008A17FC"/>
    <w:rsid w:val="008A1AAE"/>
    <w:rsid w:val="008A2FE1"/>
    <w:rsid w:val="008A34EC"/>
    <w:rsid w:val="008A37E9"/>
    <w:rsid w:val="008A410F"/>
    <w:rsid w:val="008A44C8"/>
    <w:rsid w:val="008A58E8"/>
    <w:rsid w:val="008A6729"/>
    <w:rsid w:val="008A6D6F"/>
    <w:rsid w:val="008B04F7"/>
    <w:rsid w:val="008B139E"/>
    <w:rsid w:val="008B284F"/>
    <w:rsid w:val="008B3662"/>
    <w:rsid w:val="008B3A99"/>
    <w:rsid w:val="008B4833"/>
    <w:rsid w:val="008B5833"/>
    <w:rsid w:val="008B601A"/>
    <w:rsid w:val="008B7A78"/>
    <w:rsid w:val="008B7FA4"/>
    <w:rsid w:val="008C09EC"/>
    <w:rsid w:val="008C271C"/>
    <w:rsid w:val="008C4966"/>
    <w:rsid w:val="008C53F7"/>
    <w:rsid w:val="008C55FA"/>
    <w:rsid w:val="008C6B1D"/>
    <w:rsid w:val="008C6EC2"/>
    <w:rsid w:val="008D1477"/>
    <w:rsid w:val="008D3383"/>
    <w:rsid w:val="008D4603"/>
    <w:rsid w:val="008D4DFE"/>
    <w:rsid w:val="008D667E"/>
    <w:rsid w:val="008D70A2"/>
    <w:rsid w:val="008E069C"/>
    <w:rsid w:val="008E0BE2"/>
    <w:rsid w:val="008E0C50"/>
    <w:rsid w:val="008E139F"/>
    <w:rsid w:val="008E1C54"/>
    <w:rsid w:val="008E2021"/>
    <w:rsid w:val="008E215A"/>
    <w:rsid w:val="008E3276"/>
    <w:rsid w:val="008E403C"/>
    <w:rsid w:val="008E4070"/>
    <w:rsid w:val="008E64BF"/>
    <w:rsid w:val="008E7775"/>
    <w:rsid w:val="008E7A43"/>
    <w:rsid w:val="008F17CE"/>
    <w:rsid w:val="008F3A6D"/>
    <w:rsid w:val="008F44B6"/>
    <w:rsid w:val="008F51B9"/>
    <w:rsid w:val="008F5439"/>
    <w:rsid w:val="008F5538"/>
    <w:rsid w:val="00900339"/>
    <w:rsid w:val="00900648"/>
    <w:rsid w:val="00901146"/>
    <w:rsid w:val="0090271F"/>
    <w:rsid w:val="0090365C"/>
    <w:rsid w:val="00903A08"/>
    <w:rsid w:val="00905724"/>
    <w:rsid w:val="009059CC"/>
    <w:rsid w:val="009066D2"/>
    <w:rsid w:val="00907782"/>
    <w:rsid w:val="00911452"/>
    <w:rsid w:val="009114E3"/>
    <w:rsid w:val="00911C04"/>
    <w:rsid w:val="0091358C"/>
    <w:rsid w:val="00913906"/>
    <w:rsid w:val="00913BE8"/>
    <w:rsid w:val="00914CDD"/>
    <w:rsid w:val="00915249"/>
    <w:rsid w:val="00916058"/>
    <w:rsid w:val="00916A35"/>
    <w:rsid w:val="00916C17"/>
    <w:rsid w:val="00917E00"/>
    <w:rsid w:val="00920873"/>
    <w:rsid w:val="0092128C"/>
    <w:rsid w:val="009215B1"/>
    <w:rsid w:val="00921A43"/>
    <w:rsid w:val="00922758"/>
    <w:rsid w:val="00922AC5"/>
    <w:rsid w:val="0092367C"/>
    <w:rsid w:val="00924830"/>
    <w:rsid w:val="009248AD"/>
    <w:rsid w:val="00925ACF"/>
    <w:rsid w:val="00925C3B"/>
    <w:rsid w:val="00925ED3"/>
    <w:rsid w:val="00925ED7"/>
    <w:rsid w:val="0092600E"/>
    <w:rsid w:val="0092701D"/>
    <w:rsid w:val="00931EE9"/>
    <w:rsid w:val="00932377"/>
    <w:rsid w:val="009323E2"/>
    <w:rsid w:val="0093394B"/>
    <w:rsid w:val="009344E2"/>
    <w:rsid w:val="009348A8"/>
    <w:rsid w:val="00934D86"/>
    <w:rsid w:val="00935076"/>
    <w:rsid w:val="00936116"/>
    <w:rsid w:val="00936C57"/>
    <w:rsid w:val="00941554"/>
    <w:rsid w:val="00941C0F"/>
    <w:rsid w:val="00942EC2"/>
    <w:rsid w:val="009430DC"/>
    <w:rsid w:val="00944101"/>
    <w:rsid w:val="0094417C"/>
    <w:rsid w:val="00944836"/>
    <w:rsid w:val="00944A12"/>
    <w:rsid w:val="00945233"/>
    <w:rsid w:val="00946132"/>
    <w:rsid w:val="00946184"/>
    <w:rsid w:val="00946330"/>
    <w:rsid w:val="00946BCA"/>
    <w:rsid w:val="00946BF7"/>
    <w:rsid w:val="00946CEE"/>
    <w:rsid w:val="00947EFB"/>
    <w:rsid w:val="009507B9"/>
    <w:rsid w:val="00950A4D"/>
    <w:rsid w:val="00951461"/>
    <w:rsid w:val="0095205B"/>
    <w:rsid w:val="00952A9A"/>
    <w:rsid w:val="00953CD9"/>
    <w:rsid w:val="00955692"/>
    <w:rsid w:val="00955909"/>
    <w:rsid w:val="00955914"/>
    <w:rsid w:val="00955A8E"/>
    <w:rsid w:val="0095666C"/>
    <w:rsid w:val="009578BE"/>
    <w:rsid w:val="00957AE4"/>
    <w:rsid w:val="009602CB"/>
    <w:rsid w:val="009612FD"/>
    <w:rsid w:val="009613F3"/>
    <w:rsid w:val="009635AB"/>
    <w:rsid w:val="009637C4"/>
    <w:rsid w:val="00963DDE"/>
    <w:rsid w:val="00963E97"/>
    <w:rsid w:val="00964A0D"/>
    <w:rsid w:val="00964CD2"/>
    <w:rsid w:val="009654B1"/>
    <w:rsid w:val="009655E9"/>
    <w:rsid w:val="00965E7F"/>
    <w:rsid w:val="0096761B"/>
    <w:rsid w:val="009702F1"/>
    <w:rsid w:val="00970C55"/>
    <w:rsid w:val="00970E71"/>
    <w:rsid w:val="00971346"/>
    <w:rsid w:val="009718C0"/>
    <w:rsid w:val="009723D1"/>
    <w:rsid w:val="00972FB4"/>
    <w:rsid w:val="00973DBC"/>
    <w:rsid w:val="009755E3"/>
    <w:rsid w:val="00975E23"/>
    <w:rsid w:val="009766F3"/>
    <w:rsid w:val="00977B83"/>
    <w:rsid w:val="0098003A"/>
    <w:rsid w:val="0098266D"/>
    <w:rsid w:val="00982C5F"/>
    <w:rsid w:val="00984C0B"/>
    <w:rsid w:val="0098594F"/>
    <w:rsid w:val="00987788"/>
    <w:rsid w:val="00987A95"/>
    <w:rsid w:val="00987EE8"/>
    <w:rsid w:val="00990D82"/>
    <w:rsid w:val="00990F58"/>
    <w:rsid w:val="00992504"/>
    <w:rsid w:val="009938C2"/>
    <w:rsid w:val="00994E0C"/>
    <w:rsid w:val="00994FD8"/>
    <w:rsid w:val="009960A6"/>
    <w:rsid w:val="00996748"/>
    <w:rsid w:val="009A0966"/>
    <w:rsid w:val="009A0CED"/>
    <w:rsid w:val="009A10CB"/>
    <w:rsid w:val="009A1E19"/>
    <w:rsid w:val="009A22DF"/>
    <w:rsid w:val="009A24DD"/>
    <w:rsid w:val="009A2D02"/>
    <w:rsid w:val="009A3697"/>
    <w:rsid w:val="009A3E83"/>
    <w:rsid w:val="009A3F37"/>
    <w:rsid w:val="009A4A29"/>
    <w:rsid w:val="009A4CDC"/>
    <w:rsid w:val="009A52BE"/>
    <w:rsid w:val="009A5B34"/>
    <w:rsid w:val="009A61B3"/>
    <w:rsid w:val="009A6254"/>
    <w:rsid w:val="009A6725"/>
    <w:rsid w:val="009A784A"/>
    <w:rsid w:val="009A78FE"/>
    <w:rsid w:val="009B1D45"/>
    <w:rsid w:val="009B216A"/>
    <w:rsid w:val="009B2346"/>
    <w:rsid w:val="009B253F"/>
    <w:rsid w:val="009B3C57"/>
    <w:rsid w:val="009B414B"/>
    <w:rsid w:val="009B4190"/>
    <w:rsid w:val="009B494A"/>
    <w:rsid w:val="009B4B0E"/>
    <w:rsid w:val="009B4E38"/>
    <w:rsid w:val="009B527D"/>
    <w:rsid w:val="009B55B8"/>
    <w:rsid w:val="009B6290"/>
    <w:rsid w:val="009B657C"/>
    <w:rsid w:val="009B6F74"/>
    <w:rsid w:val="009C1121"/>
    <w:rsid w:val="009C1949"/>
    <w:rsid w:val="009C2DC5"/>
    <w:rsid w:val="009C309C"/>
    <w:rsid w:val="009C3F21"/>
    <w:rsid w:val="009C48FD"/>
    <w:rsid w:val="009C4A27"/>
    <w:rsid w:val="009C54F2"/>
    <w:rsid w:val="009C5D87"/>
    <w:rsid w:val="009C6A7E"/>
    <w:rsid w:val="009C6F95"/>
    <w:rsid w:val="009D0B61"/>
    <w:rsid w:val="009D16D7"/>
    <w:rsid w:val="009D2070"/>
    <w:rsid w:val="009D250F"/>
    <w:rsid w:val="009D26CE"/>
    <w:rsid w:val="009D2761"/>
    <w:rsid w:val="009D42FA"/>
    <w:rsid w:val="009D4640"/>
    <w:rsid w:val="009D6314"/>
    <w:rsid w:val="009D6462"/>
    <w:rsid w:val="009D6480"/>
    <w:rsid w:val="009D76FE"/>
    <w:rsid w:val="009D7C73"/>
    <w:rsid w:val="009E07ED"/>
    <w:rsid w:val="009E1076"/>
    <w:rsid w:val="009E2934"/>
    <w:rsid w:val="009E2B6F"/>
    <w:rsid w:val="009E322B"/>
    <w:rsid w:val="009E67D7"/>
    <w:rsid w:val="009E6B5F"/>
    <w:rsid w:val="009E6DBA"/>
    <w:rsid w:val="009E7418"/>
    <w:rsid w:val="009E7DD5"/>
    <w:rsid w:val="009F0BF7"/>
    <w:rsid w:val="009F1647"/>
    <w:rsid w:val="009F2053"/>
    <w:rsid w:val="009F2FCB"/>
    <w:rsid w:val="009F63BA"/>
    <w:rsid w:val="009F6D95"/>
    <w:rsid w:val="009F6EF6"/>
    <w:rsid w:val="009F6F7D"/>
    <w:rsid w:val="009F7847"/>
    <w:rsid w:val="00A000A5"/>
    <w:rsid w:val="00A010F3"/>
    <w:rsid w:val="00A01D83"/>
    <w:rsid w:val="00A01EDA"/>
    <w:rsid w:val="00A024AD"/>
    <w:rsid w:val="00A02A63"/>
    <w:rsid w:val="00A02DB0"/>
    <w:rsid w:val="00A03117"/>
    <w:rsid w:val="00A040AC"/>
    <w:rsid w:val="00A044FD"/>
    <w:rsid w:val="00A04E19"/>
    <w:rsid w:val="00A05422"/>
    <w:rsid w:val="00A07C07"/>
    <w:rsid w:val="00A07F6B"/>
    <w:rsid w:val="00A104CD"/>
    <w:rsid w:val="00A10985"/>
    <w:rsid w:val="00A10C4A"/>
    <w:rsid w:val="00A10CB1"/>
    <w:rsid w:val="00A10F02"/>
    <w:rsid w:val="00A11AB9"/>
    <w:rsid w:val="00A124A6"/>
    <w:rsid w:val="00A12554"/>
    <w:rsid w:val="00A12922"/>
    <w:rsid w:val="00A13307"/>
    <w:rsid w:val="00A13FBF"/>
    <w:rsid w:val="00A14C4E"/>
    <w:rsid w:val="00A14E56"/>
    <w:rsid w:val="00A1512F"/>
    <w:rsid w:val="00A1552B"/>
    <w:rsid w:val="00A15B20"/>
    <w:rsid w:val="00A15FB6"/>
    <w:rsid w:val="00A16010"/>
    <w:rsid w:val="00A1601E"/>
    <w:rsid w:val="00A172ED"/>
    <w:rsid w:val="00A1732F"/>
    <w:rsid w:val="00A17795"/>
    <w:rsid w:val="00A17AD0"/>
    <w:rsid w:val="00A200B7"/>
    <w:rsid w:val="00A200BF"/>
    <w:rsid w:val="00A20EE3"/>
    <w:rsid w:val="00A20F40"/>
    <w:rsid w:val="00A20FEF"/>
    <w:rsid w:val="00A2247C"/>
    <w:rsid w:val="00A224FA"/>
    <w:rsid w:val="00A22CE9"/>
    <w:rsid w:val="00A23CB2"/>
    <w:rsid w:val="00A252AB"/>
    <w:rsid w:val="00A25802"/>
    <w:rsid w:val="00A30506"/>
    <w:rsid w:val="00A31271"/>
    <w:rsid w:val="00A31273"/>
    <w:rsid w:val="00A314B4"/>
    <w:rsid w:val="00A31BB6"/>
    <w:rsid w:val="00A32EF2"/>
    <w:rsid w:val="00A3398C"/>
    <w:rsid w:val="00A339D3"/>
    <w:rsid w:val="00A34AB8"/>
    <w:rsid w:val="00A35BBB"/>
    <w:rsid w:val="00A35C50"/>
    <w:rsid w:val="00A35C8B"/>
    <w:rsid w:val="00A36A7A"/>
    <w:rsid w:val="00A3754E"/>
    <w:rsid w:val="00A403AC"/>
    <w:rsid w:val="00A40DB9"/>
    <w:rsid w:val="00A41B1F"/>
    <w:rsid w:val="00A42B4A"/>
    <w:rsid w:val="00A43400"/>
    <w:rsid w:val="00A434A2"/>
    <w:rsid w:val="00A43586"/>
    <w:rsid w:val="00A4403E"/>
    <w:rsid w:val="00A45461"/>
    <w:rsid w:val="00A455BE"/>
    <w:rsid w:val="00A45608"/>
    <w:rsid w:val="00A4603A"/>
    <w:rsid w:val="00A464F8"/>
    <w:rsid w:val="00A46C21"/>
    <w:rsid w:val="00A46D81"/>
    <w:rsid w:val="00A47700"/>
    <w:rsid w:val="00A47929"/>
    <w:rsid w:val="00A50649"/>
    <w:rsid w:val="00A513A4"/>
    <w:rsid w:val="00A514BA"/>
    <w:rsid w:val="00A51CD4"/>
    <w:rsid w:val="00A520C1"/>
    <w:rsid w:val="00A53724"/>
    <w:rsid w:val="00A54D26"/>
    <w:rsid w:val="00A54EEB"/>
    <w:rsid w:val="00A55504"/>
    <w:rsid w:val="00A55B96"/>
    <w:rsid w:val="00A55C1C"/>
    <w:rsid w:val="00A56147"/>
    <w:rsid w:val="00A57522"/>
    <w:rsid w:val="00A575E5"/>
    <w:rsid w:val="00A57754"/>
    <w:rsid w:val="00A603EF"/>
    <w:rsid w:val="00A6060C"/>
    <w:rsid w:val="00A61806"/>
    <w:rsid w:val="00A61A3C"/>
    <w:rsid w:val="00A61E17"/>
    <w:rsid w:val="00A63482"/>
    <w:rsid w:val="00A635AF"/>
    <w:rsid w:val="00A645D3"/>
    <w:rsid w:val="00A65264"/>
    <w:rsid w:val="00A65E80"/>
    <w:rsid w:val="00A664EA"/>
    <w:rsid w:val="00A67330"/>
    <w:rsid w:val="00A676AA"/>
    <w:rsid w:val="00A70A40"/>
    <w:rsid w:val="00A727E9"/>
    <w:rsid w:val="00A7466E"/>
    <w:rsid w:val="00A74FDB"/>
    <w:rsid w:val="00A751EA"/>
    <w:rsid w:val="00A75C44"/>
    <w:rsid w:val="00A75CC0"/>
    <w:rsid w:val="00A75F44"/>
    <w:rsid w:val="00A7637F"/>
    <w:rsid w:val="00A769E7"/>
    <w:rsid w:val="00A7752A"/>
    <w:rsid w:val="00A776AA"/>
    <w:rsid w:val="00A77FF6"/>
    <w:rsid w:val="00A80F7E"/>
    <w:rsid w:val="00A82346"/>
    <w:rsid w:val="00A82590"/>
    <w:rsid w:val="00A82D36"/>
    <w:rsid w:val="00A82F7A"/>
    <w:rsid w:val="00A83F8C"/>
    <w:rsid w:val="00A84085"/>
    <w:rsid w:val="00A84793"/>
    <w:rsid w:val="00A85410"/>
    <w:rsid w:val="00A857CD"/>
    <w:rsid w:val="00A872CE"/>
    <w:rsid w:val="00A875B0"/>
    <w:rsid w:val="00A87F08"/>
    <w:rsid w:val="00A87FB1"/>
    <w:rsid w:val="00A908F8"/>
    <w:rsid w:val="00A90C0A"/>
    <w:rsid w:val="00A917F3"/>
    <w:rsid w:val="00A91949"/>
    <w:rsid w:val="00A92772"/>
    <w:rsid w:val="00A93749"/>
    <w:rsid w:val="00A93F36"/>
    <w:rsid w:val="00A9596D"/>
    <w:rsid w:val="00A96EB1"/>
    <w:rsid w:val="00A9742F"/>
    <w:rsid w:val="00AA0C27"/>
    <w:rsid w:val="00AA1147"/>
    <w:rsid w:val="00AA2BA2"/>
    <w:rsid w:val="00AA3D68"/>
    <w:rsid w:val="00AA44C2"/>
    <w:rsid w:val="00AA5DCD"/>
    <w:rsid w:val="00AA5FBD"/>
    <w:rsid w:val="00AA74E8"/>
    <w:rsid w:val="00AB0304"/>
    <w:rsid w:val="00AB111E"/>
    <w:rsid w:val="00AB13D7"/>
    <w:rsid w:val="00AB21D0"/>
    <w:rsid w:val="00AB21D4"/>
    <w:rsid w:val="00AB39F9"/>
    <w:rsid w:val="00AB3E5B"/>
    <w:rsid w:val="00AB46D2"/>
    <w:rsid w:val="00AB5A2A"/>
    <w:rsid w:val="00AB5D17"/>
    <w:rsid w:val="00AB7796"/>
    <w:rsid w:val="00AB7DDD"/>
    <w:rsid w:val="00AC1946"/>
    <w:rsid w:val="00AC202C"/>
    <w:rsid w:val="00AC263C"/>
    <w:rsid w:val="00AC290A"/>
    <w:rsid w:val="00AC314D"/>
    <w:rsid w:val="00AC3508"/>
    <w:rsid w:val="00AC3E28"/>
    <w:rsid w:val="00AC5D24"/>
    <w:rsid w:val="00AD0094"/>
    <w:rsid w:val="00AD0B72"/>
    <w:rsid w:val="00AD1144"/>
    <w:rsid w:val="00AD34CF"/>
    <w:rsid w:val="00AD3E87"/>
    <w:rsid w:val="00AD4274"/>
    <w:rsid w:val="00AD4480"/>
    <w:rsid w:val="00AD4B83"/>
    <w:rsid w:val="00AD539C"/>
    <w:rsid w:val="00AD57C5"/>
    <w:rsid w:val="00AD6462"/>
    <w:rsid w:val="00AD6FAD"/>
    <w:rsid w:val="00AD7963"/>
    <w:rsid w:val="00AE18DA"/>
    <w:rsid w:val="00AE2326"/>
    <w:rsid w:val="00AE2E46"/>
    <w:rsid w:val="00AE37FD"/>
    <w:rsid w:val="00AE4CEE"/>
    <w:rsid w:val="00AE4FA6"/>
    <w:rsid w:val="00AE6084"/>
    <w:rsid w:val="00AE6E7C"/>
    <w:rsid w:val="00AF066F"/>
    <w:rsid w:val="00AF0F91"/>
    <w:rsid w:val="00AF12C3"/>
    <w:rsid w:val="00AF152A"/>
    <w:rsid w:val="00AF1915"/>
    <w:rsid w:val="00AF215E"/>
    <w:rsid w:val="00AF26E3"/>
    <w:rsid w:val="00AF2B67"/>
    <w:rsid w:val="00AF31AC"/>
    <w:rsid w:val="00AF3BAE"/>
    <w:rsid w:val="00AF40B4"/>
    <w:rsid w:val="00AF450B"/>
    <w:rsid w:val="00AF495C"/>
    <w:rsid w:val="00AF496D"/>
    <w:rsid w:val="00AF5B8C"/>
    <w:rsid w:val="00AF605F"/>
    <w:rsid w:val="00AF6708"/>
    <w:rsid w:val="00AF69F5"/>
    <w:rsid w:val="00B0243A"/>
    <w:rsid w:val="00B025C8"/>
    <w:rsid w:val="00B02AF9"/>
    <w:rsid w:val="00B02DA6"/>
    <w:rsid w:val="00B02E04"/>
    <w:rsid w:val="00B03021"/>
    <w:rsid w:val="00B045A4"/>
    <w:rsid w:val="00B045F1"/>
    <w:rsid w:val="00B0478D"/>
    <w:rsid w:val="00B0498B"/>
    <w:rsid w:val="00B04F66"/>
    <w:rsid w:val="00B05C57"/>
    <w:rsid w:val="00B06931"/>
    <w:rsid w:val="00B069C6"/>
    <w:rsid w:val="00B07753"/>
    <w:rsid w:val="00B07EC0"/>
    <w:rsid w:val="00B10C1F"/>
    <w:rsid w:val="00B10F4B"/>
    <w:rsid w:val="00B11132"/>
    <w:rsid w:val="00B1191E"/>
    <w:rsid w:val="00B119ED"/>
    <w:rsid w:val="00B11D72"/>
    <w:rsid w:val="00B11DFC"/>
    <w:rsid w:val="00B13009"/>
    <w:rsid w:val="00B13011"/>
    <w:rsid w:val="00B14394"/>
    <w:rsid w:val="00B1447E"/>
    <w:rsid w:val="00B14618"/>
    <w:rsid w:val="00B14F06"/>
    <w:rsid w:val="00B15449"/>
    <w:rsid w:val="00B15DA1"/>
    <w:rsid w:val="00B16E9C"/>
    <w:rsid w:val="00B16FCC"/>
    <w:rsid w:val="00B17337"/>
    <w:rsid w:val="00B17AD2"/>
    <w:rsid w:val="00B17B57"/>
    <w:rsid w:val="00B21620"/>
    <w:rsid w:val="00B22576"/>
    <w:rsid w:val="00B23844"/>
    <w:rsid w:val="00B239F1"/>
    <w:rsid w:val="00B23B18"/>
    <w:rsid w:val="00B247C5"/>
    <w:rsid w:val="00B276EA"/>
    <w:rsid w:val="00B30225"/>
    <w:rsid w:val="00B316E7"/>
    <w:rsid w:val="00B3191C"/>
    <w:rsid w:val="00B32FC5"/>
    <w:rsid w:val="00B34F11"/>
    <w:rsid w:val="00B35AF7"/>
    <w:rsid w:val="00B363A8"/>
    <w:rsid w:val="00B3661E"/>
    <w:rsid w:val="00B36C32"/>
    <w:rsid w:val="00B42F6B"/>
    <w:rsid w:val="00B43220"/>
    <w:rsid w:val="00B43C4C"/>
    <w:rsid w:val="00B45884"/>
    <w:rsid w:val="00B45CC7"/>
    <w:rsid w:val="00B4644A"/>
    <w:rsid w:val="00B46609"/>
    <w:rsid w:val="00B46A4F"/>
    <w:rsid w:val="00B46AB2"/>
    <w:rsid w:val="00B46AB5"/>
    <w:rsid w:val="00B46F4B"/>
    <w:rsid w:val="00B500FE"/>
    <w:rsid w:val="00B504D3"/>
    <w:rsid w:val="00B50767"/>
    <w:rsid w:val="00B50C9D"/>
    <w:rsid w:val="00B51896"/>
    <w:rsid w:val="00B51D14"/>
    <w:rsid w:val="00B51EF8"/>
    <w:rsid w:val="00B52020"/>
    <w:rsid w:val="00B5313A"/>
    <w:rsid w:val="00B55688"/>
    <w:rsid w:val="00B57C26"/>
    <w:rsid w:val="00B57CAB"/>
    <w:rsid w:val="00B60101"/>
    <w:rsid w:val="00B609C8"/>
    <w:rsid w:val="00B610A5"/>
    <w:rsid w:val="00B63B1F"/>
    <w:rsid w:val="00B63D30"/>
    <w:rsid w:val="00B647AD"/>
    <w:rsid w:val="00B64B15"/>
    <w:rsid w:val="00B64FED"/>
    <w:rsid w:val="00B6594C"/>
    <w:rsid w:val="00B65D90"/>
    <w:rsid w:val="00B65EF5"/>
    <w:rsid w:val="00B6624F"/>
    <w:rsid w:val="00B663F7"/>
    <w:rsid w:val="00B66980"/>
    <w:rsid w:val="00B66E84"/>
    <w:rsid w:val="00B6727C"/>
    <w:rsid w:val="00B67D01"/>
    <w:rsid w:val="00B707B5"/>
    <w:rsid w:val="00B70F66"/>
    <w:rsid w:val="00B724D8"/>
    <w:rsid w:val="00B74CCC"/>
    <w:rsid w:val="00B76667"/>
    <w:rsid w:val="00B777F3"/>
    <w:rsid w:val="00B81A61"/>
    <w:rsid w:val="00B820DE"/>
    <w:rsid w:val="00B83D8A"/>
    <w:rsid w:val="00B848D7"/>
    <w:rsid w:val="00B84DB0"/>
    <w:rsid w:val="00B84DD7"/>
    <w:rsid w:val="00B8638E"/>
    <w:rsid w:val="00B86A35"/>
    <w:rsid w:val="00B87538"/>
    <w:rsid w:val="00B8755F"/>
    <w:rsid w:val="00B90E21"/>
    <w:rsid w:val="00B91108"/>
    <w:rsid w:val="00B918F5"/>
    <w:rsid w:val="00B92A83"/>
    <w:rsid w:val="00B92ABC"/>
    <w:rsid w:val="00B92EF2"/>
    <w:rsid w:val="00B93C81"/>
    <w:rsid w:val="00B93FE4"/>
    <w:rsid w:val="00B964B0"/>
    <w:rsid w:val="00B97E57"/>
    <w:rsid w:val="00B97EBB"/>
    <w:rsid w:val="00BA0C9B"/>
    <w:rsid w:val="00BA162D"/>
    <w:rsid w:val="00BA16BF"/>
    <w:rsid w:val="00BA1DBD"/>
    <w:rsid w:val="00BA38F1"/>
    <w:rsid w:val="00BA3B4E"/>
    <w:rsid w:val="00BA3B70"/>
    <w:rsid w:val="00BA44DD"/>
    <w:rsid w:val="00BA4817"/>
    <w:rsid w:val="00BA5E37"/>
    <w:rsid w:val="00BA5F5B"/>
    <w:rsid w:val="00BA71EC"/>
    <w:rsid w:val="00BA73DA"/>
    <w:rsid w:val="00BA74DC"/>
    <w:rsid w:val="00BA7E09"/>
    <w:rsid w:val="00BB00B8"/>
    <w:rsid w:val="00BB064E"/>
    <w:rsid w:val="00BB1483"/>
    <w:rsid w:val="00BB245A"/>
    <w:rsid w:val="00BB2F89"/>
    <w:rsid w:val="00BB399A"/>
    <w:rsid w:val="00BB3EBB"/>
    <w:rsid w:val="00BB4221"/>
    <w:rsid w:val="00BB4AB7"/>
    <w:rsid w:val="00BB5855"/>
    <w:rsid w:val="00BB5D67"/>
    <w:rsid w:val="00BB6EB6"/>
    <w:rsid w:val="00BC0EF8"/>
    <w:rsid w:val="00BC0F7D"/>
    <w:rsid w:val="00BC15B4"/>
    <w:rsid w:val="00BC1793"/>
    <w:rsid w:val="00BC1B9D"/>
    <w:rsid w:val="00BC1FD3"/>
    <w:rsid w:val="00BC4F22"/>
    <w:rsid w:val="00BC5C40"/>
    <w:rsid w:val="00BC5D34"/>
    <w:rsid w:val="00BC68C0"/>
    <w:rsid w:val="00BC6B00"/>
    <w:rsid w:val="00BC6F03"/>
    <w:rsid w:val="00BC7403"/>
    <w:rsid w:val="00BD049D"/>
    <w:rsid w:val="00BD0774"/>
    <w:rsid w:val="00BD17D0"/>
    <w:rsid w:val="00BD3543"/>
    <w:rsid w:val="00BD3758"/>
    <w:rsid w:val="00BD41EF"/>
    <w:rsid w:val="00BD4762"/>
    <w:rsid w:val="00BD4A0F"/>
    <w:rsid w:val="00BD4C1D"/>
    <w:rsid w:val="00BD5654"/>
    <w:rsid w:val="00BD56C7"/>
    <w:rsid w:val="00BD58C4"/>
    <w:rsid w:val="00BD66AA"/>
    <w:rsid w:val="00BD7F87"/>
    <w:rsid w:val="00BE0345"/>
    <w:rsid w:val="00BE050E"/>
    <w:rsid w:val="00BE1520"/>
    <w:rsid w:val="00BE1597"/>
    <w:rsid w:val="00BE1A8F"/>
    <w:rsid w:val="00BE1E66"/>
    <w:rsid w:val="00BE1F3C"/>
    <w:rsid w:val="00BE1F58"/>
    <w:rsid w:val="00BE2D30"/>
    <w:rsid w:val="00BE44B8"/>
    <w:rsid w:val="00BE6123"/>
    <w:rsid w:val="00BF22DA"/>
    <w:rsid w:val="00BF23FC"/>
    <w:rsid w:val="00BF2B93"/>
    <w:rsid w:val="00BF2E4A"/>
    <w:rsid w:val="00BF3DEB"/>
    <w:rsid w:val="00BF48B2"/>
    <w:rsid w:val="00BF54C0"/>
    <w:rsid w:val="00BF5DCA"/>
    <w:rsid w:val="00BF666A"/>
    <w:rsid w:val="00BF6D59"/>
    <w:rsid w:val="00BF70C3"/>
    <w:rsid w:val="00C003C2"/>
    <w:rsid w:val="00C00652"/>
    <w:rsid w:val="00C00735"/>
    <w:rsid w:val="00C01E69"/>
    <w:rsid w:val="00C021EE"/>
    <w:rsid w:val="00C0263D"/>
    <w:rsid w:val="00C02A95"/>
    <w:rsid w:val="00C030AD"/>
    <w:rsid w:val="00C059C3"/>
    <w:rsid w:val="00C077B0"/>
    <w:rsid w:val="00C07991"/>
    <w:rsid w:val="00C1005B"/>
    <w:rsid w:val="00C10A3A"/>
    <w:rsid w:val="00C1120B"/>
    <w:rsid w:val="00C11F12"/>
    <w:rsid w:val="00C14E1F"/>
    <w:rsid w:val="00C150BB"/>
    <w:rsid w:val="00C15D97"/>
    <w:rsid w:val="00C1605F"/>
    <w:rsid w:val="00C164A7"/>
    <w:rsid w:val="00C17B79"/>
    <w:rsid w:val="00C210C1"/>
    <w:rsid w:val="00C22A31"/>
    <w:rsid w:val="00C22F35"/>
    <w:rsid w:val="00C23794"/>
    <w:rsid w:val="00C237F9"/>
    <w:rsid w:val="00C24844"/>
    <w:rsid w:val="00C24E4C"/>
    <w:rsid w:val="00C251F3"/>
    <w:rsid w:val="00C25BC6"/>
    <w:rsid w:val="00C26B8C"/>
    <w:rsid w:val="00C31041"/>
    <w:rsid w:val="00C31789"/>
    <w:rsid w:val="00C33079"/>
    <w:rsid w:val="00C34269"/>
    <w:rsid w:val="00C3493F"/>
    <w:rsid w:val="00C350FD"/>
    <w:rsid w:val="00C352BB"/>
    <w:rsid w:val="00C35D1B"/>
    <w:rsid w:val="00C36250"/>
    <w:rsid w:val="00C369F1"/>
    <w:rsid w:val="00C36BCD"/>
    <w:rsid w:val="00C36FE9"/>
    <w:rsid w:val="00C37334"/>
    <w:rsid w:val="00C37C9B"/>
    <w:rsid w:val="00C40863"/>
    <w:rsid w:val="00C40865"/>
    <w:rsid w:val="00C41208"/>
    <w:rsid w:val="00C41448"/>
    <w:rsid w:val="00C41FF0"/>
    <w:rsid w:val="00C422A3"/>
    <w:rsid w:val="00C42BB0"/>
    <w:rsid w:val="00C433E9"/>
    <w:rsid w:val="00C44DAB"/>
    <w:rsid w:val="00C455C1"/>
    <w:rsid w:val="00C45C93"/>
    <w:rsid w:val="00C46CAC"/>
    <w:rsid w:val="00C470F2"/>
    <w:rsid w:val="00C479F9"/>
    <w:rsid w:val="00C500EC"/>
    <w:rsid w:val="00C50BB2"/>
    <w:rsid w:val="00C50CC5"/>
    <w:rsid w:val="00C510CD"/>
    <w:rsid w:val="00C512AB"/>
    <w:rsid w:val="00C5211C"/>
    <w:rsid w:val="00C52D97"/>
    <w:rsid w:val="00C532A1"/>
    <w:rsid w:val="00C532E6"/>
    <w:rsid w:val="00C538C5"/>
    <w:rsid w:val="00C53CE3"/>
    <w:rsid w:val="00C53DC3"/>
    <w:rsid w:val="00C54A30"/>
    <w:rsid w:val="00C54CED"/>
    <w:rsid w:val="00C55D17"/>
    <w:rsid w:val="00C55DF8"/>
    <w:rsid w:val="00C55FEE"/>
    <w:rsid w:val="00C569F4"/>
    <w:rsid w:val="00C56A9B"/>
    <w:rsid w:val="00C60AAA"/>
    <w:rsid w:val="00C61462"/>
    <w:rsid w:val="00C62CD2"/>
    <w:rsid w:val="00C62CF6"/>
    <w:rsid w:val="00C632F4"/>
    <w:rsid w:val="00C639D3"/>
    <w:rsid w:val="00C642DD"/>
    <w:rsid w:val="00C65CC8"/>
    <w:rsid w:val="00C66282"/>
    <w:rsid w:val="00C666F4"/>
    <w:rsid w:val="00C6674B"/>
    <w:rsid w:val="00C66B55"/>
    <w:rsid w:val="00C679D5"/>
    <w:rsid w:val="00C67C7A"/>
    <w:rsid w:val="00C706D3"/>
    <w:rsid w:val="00C7229E"/>
    <w:rsid w:val="00C72D07"/>
    <w:rsid w:val="00C732E4"/>
    <w:rsid w:val="00C748C2"/>
    <w:rsid w:val="00C7563D"/>
    <w:rsid w:val="00C76409"/>
    <w:rsid w:val="00C769A4"/>
    <w:rsid w:val="00C76A6E"/>
    <w:rsid w:val="00C77857"/>
    <w:rsid w:val="00C77C22"/>
    <w:rsid w:val="00C77D6A"/>
    <w:rsid w:val="00C80593"/>
    <w:rsid w:val="00C808D3"/>
    <w:rsid w:val="00C8156B"/>
    <w:rsid w:val="00C8166A"/>
    <w:rsid w:val="00C8167C"/>
    <w:rsid w:val="00C81FFA"/>
    <w:rsid w:val="00C82E43"/>
    <w:rsid w:val="00C83EED"/>
    <w:rsid w:val="00C83FF4"/>
    <w:rsid w:val="00C84000"/>
    <w:rsid w:val="00C8510C"/>
    <w:rsid w:val="00C85C04"/>
    <w:rsid w:val="00C8661B"/>
    <w:rsid w:val="00C86BB0"/>
    <w:rsid w:val="00C8757D"/>
    <w:rsid w:val="00C876B7"/>
    <w:rsid w:val="00C90F0C"/>
    <w:rsid w:val="00C91674"/>
    <w:rsid w:val="00C923E3"/>
    <w:rsid w:val="00C9296C"/>
    <w:rsid w:val="00C92D50"/>
    <w:rsid w:val="00C933E9"/>
    <w:rsid w:val="00C94CB8"/>
    <w:rsid w:val="00C95C4E"/>
    <w:rsid w:val="00C95EC9"/>
    <w:rsid w:val="00C964E7"/>
    <w:rsid w:val="00C9706E"/>
    <w:rsid w:val="00C975AE"/>
    <w:rsid w:val="00C97E26"/>
    <w:rsid w:val="00CA00C3"/>
    <w:rsid w:val="00CA2FF4"/>
    <w:rsid w:val="00CA3CCB"/>
    <w:rsid w:val="00CA3D0C"/>
    <w:rsid w:val="00CA49BF"/>
    <w:rsid w:val="00CA58D0"/>
    <w:rsid w:val="00CA5BB6"/>
    <w:rsid w:val="00CA5C91"/>
    <w:rsid w:val="00CA5CDB"/>
    <w:rsid w:val="00CA6C88"/>
    <w:rsid w:val="00CA76AA"/>
    <w:rsid w:val="00CA7890"/>
    <w:rsid w:val="00CB0EDD"/>
    <w:rsid w:val="00CB3603"/>
    <w:rsid w:val="00CB3918"/>
    <w:rsid w:val="00CB45DA"/>
    <w:rsid w:val="00CB5166"/>
    <w:rsid w:val="00CB6A40"/>
    <w:rsid w:val="00CB6CD7"/>
    <w:rsid w:val="00CC0014"/>
    <w:rsid w:val="00CC03C7"/>
    <w:rsid w:val="00CC125E"/>
    <w:rsid w:val="00CC12A0"/>
    <w:rsid w:val="00CC1A5D"/>
    <w:rsid w:val="00CC2896"/>
    <w:rsid w:val="00CC2907"/>
    <w:rsid w:val="00CC2A22"/>
    <w:rsid w:val="00CC3297"/>
    <w:rsid w:val="00CC32FD"/>
    <w:rsid w:val="00CC3952"/>
    <w:rsid w:val="00CC4306"/>
    <w:rsid w:val="00CC45FA"/>
    <w:rsid w:val="00CC52D5"/>
    <w:rsid w:val="00CC6397"/>
    <w:rsid w:val="00CC71FF"/>
    <w:rsid w:val="00CD0638"/>
    <w:rsid w:val="00CD09ED"/>
    <w:rsid w:val="00CD0E62"/>
    <w:rsid w:val="00CD1D4A"/>
    <w:rsid w:val="00CD3C84"/>
    <w:rsid w:val="00CD49F0"/>
    <w:rsid w:val="00CD5098"/>
    <w:rsid w:val="00CD62F3"/>
    <w:rsid w:val="00CD6570"/>
    <w:rsid w:val="00CD6925"/>
    <w:rsid w:val="00CD6E4D"/>
    <w:rsid w:val="00CD7AD0"/>
    <w:rsid w:val="00CD7DDE"/>
    <w:rsid w:val="00CE02FC"/>
    <w:rsid w:val="00CE1006"/>
    <w:rsid w:val="00CE3328"/>
    <w:rsid w:val="00CE360F"/>
    <w:rsid w:val="00CE47C5"/>
    <w:rsid w:val="00CE4916"/>
    <w:rsid w:val="00CE60C2"/>
    <w:rsid w:val="00CE681E"/>
    <w:rsid w:val="00CE6C2E"/>
    <w:rsid w:val="00CE7D57"/>
    <w:rsid w:val="00CF0120"/>
    <w:rsid w:val="00CF081A"/>
    <w:rsid w:val="00CF0A9C"/>
    <w:rsid w:val="00CF13FB"/>
    <w:rsid w:val="00CF1DB2"/>
    <w:rsid w:val="00CF21AF"/>
    <w:rsid w:val="00CF24DE"/>
    <w:rsid w:val="00CF2B88"/>
    <w:rsid w:val="00CF34B6"/>
    <w:rsid w:val="00CF36D9"/>
    <w:rsid w:val="00CF47FA"/>
    <w:rsid w:val="00CF4D4D"/>
    <w:rsid w:val="00CF6183"/>
    <w:rsid w:val="00CF70B8"/>
    <w:rsid w:val="00CF75FE"/>
    <w:rsid w:val="00CF7694"/>
    <w:rsid w:val="00CF7A3B"/>
    <w:rsid w:val="00CF7F26"/>
    <w:rsid w:val="00D0002D"/>
    <w:rsid w:val="00D0072F"/>
    <w:rsid w:val="00D00E39"/>
    <w:rsid w:val="00D018BD"/>
    <w:rsid w:val="00D01F91"/>
    <w:rsid w:val="00D02383"/>
    <w:rsid w:val="00D0267B"/>
    <w:rsid w:val="00D0308D"/>
    <w:rsid w:val="00D03160"/>
    <w:rsid w:val="00D037F9"/>
    <w:rsid w:val="00D078FE"/>
    <w:rsid w:val="00D07D80"/>
    <w:rsid w:val="00D07F4C"/>
    <w:rsid w:val="00D11838"/>
    <w:rsid w:val="00D129B7"/>
    <w:rsid w:val="00D12C1E"/>
    <w:rsid w:val="00D13702"/>
    <w:rsid w:val="00D14481"/>
    <w:rsid w:val="00D148C0"/>
    <w:rsid w:val="00D14A06"/>
    <w:rsid w:val="00D14B32"/>
    <w:rsid w:val="00D156B5"/>
    <w:rsid w:val="00D158E9"/>
    <w:rsid w:val="00D15FF2"/>
    <w:rsid w:val="00D16C35"/>
    <w:rsid w:val="00D170E4"/>
    <w:rsid w:val="00D17A04"/>
    <w:rsid w:val="00D20397"/>
    <w:rsid w:val="00D20A9A"/>
    <w:rsid w:val="00D22471"/>
    <w:rsid w:val="00D22B9C"/>
    <w:rsid w:val="00D22F29"/>
    <w:rsid w:val="00D238A8"/>
    <w:rsid w:val="00D23A84"/>
    <w:rsid w:val="00D244F9"/>
    <w:rsid w:val="00D257F7"/>
    <w:rsid w:val="00D25AE7"/>
    <w:rsid w:val="00D2702F"/>
    <w:rsid w:val="00D271FE"/>
    <w:rsid w:val="00D30599"/>
    <w:rsid w:val="00D31708"/>
    <w:rsid w:val="00D31FED"/>
    <w:rsid w:val="00D32118"/>
    <w:rsid w:val="00D32B53"/>
    <w:rsid w:val="00D32D8D"/>
    <w:rsid w:val="00D333AF"/>
    <w:rsid w:val="00D33F2A"/>
    <w:rsid w:val="00D34604"/>
    <w:rsid w:val="00D34B87"/>
    <w:rsid w:val="00D363B3"/>
    <w:rsid w:val="00D41FCB"/>
    <w:rsid w:val="00D42972"/>
    <w:rsid w:val="00D42AF7"/>
    <w:rsid w:val="00D43B5E"/>
    <w:rsid w:val="00D43C4F"/>
    <w:rsid w:val="00D44275"/>
    <w:rsid w:val="00D443A5"/>
    <w:rsid w:val="00D446CE"/>
    <w:rsid w:val="00D44722"/>
    <w:rsid w:val="00D4522B"/>
    <w:rsid w:val="00D4552A"/>
    <w:rsid w:val="00D50F3D"/>
    <w:rsid w:val="00D51360"/>
    <w:rsid w:val="00D5163E"/>
    <w:rsid w:val="00D51FF3"/>
    <w:rsid w:val="00D51FFC"/>
    <w:rsid w:val="00D52835"/>
    <w:rsid w:val="00D53A97"/>
    <w:rsid w:val="00D54434"/>
    <w:rsid w:val="00D552EA"/>
    <w:rsid w:val="00D554FA"/>
    <w:rsid w:val="00D56B2E"/>
    <w:rsid w:val="00D57321"/>
    <w:rsid w:val="00D604DC"/>
    <w:rsid w:val="00D6194F"/>
    <w:rsid w:val="00D61C97"/>
    <w:rsid w:val="00D621E3"/>
    <w:rsid w:val="00D6277E"/>
    <w:rsid w:val="00D62DDC"/>
    <w:rsid w:val="00D63CA5"/>
    <w:rsid w:val="00D63F4C"/>
    <w:rsid w:val="00D64973"/>
    <w:rsid w:val="00D6523B"/>
    <w:rsid w:val="00D652ED"/>
    <w:rsid w:val="00D65E02"/>
    <w:rsid w:val="00D673D8"/>
    <w:rsid w:val="00D67F66"/>
    <w:rsid w:val="00D70744"/>
    <w:rsid w:val="00D70B71"/>
    <w:rsid w:val="00D71984"/>
    <w:rsid w:val="00D71DAE"/>
    <w:rsid w:val="00D72725"/>
    <w:rsid w:val="00D73704"/>
    <w:rsid w:val="00D738D6"/>
    <w:rsid w:val="00D74970"/>
    <w:rsid w:val="00D755EB"/>
    <w:rsid w:val="00D75A34"/>
    <w:rsid w:val="00D7649E"/>
    <w:rsid w:val="00D771C5"/>
    <w:rsid w:val="00D778B4"/>
    <w:rsid w:val="00D77E05"/>
    <w:rsid w:val="00D80262"/>
    <w:rsid w:val="00D809B9"/>
    <w:rsid w:val="00D81948"/>
    <w:rsid w:val="00D81950"/>
    <w:rsid w:val="00D8274D"/>
    <w:rsid w:val="00D83128"/>
    <w:rsid w:val="00D83322"/>
    <w:rsid w:val="00D85E70"/>
    <w:rsid w:val="00D860AF"/>
    <w:rsid w:val="00D862B7"/>
    <w:rsid w:val="00D86747"/>
    <w:rsid w:val="00D87615"/>
    <w:rsid w:val="00D87E00"/>
    <w:rsid w:val="00D9015A"/>
    <w:rsid w:val="00D90478"/>
    <w:rsid w:val="00D90890"/>
    <w:rsid w:val="00D909AA"/>
    <w:rsid w:val="00D9134D"/>
    <w:rsid w:val="00D91BDF"/>
    <w:rsid w:val="00D9221E"/>
    <w:rsid w:val="00D923BE"/>
    <w:rsid w:val="00D925ED"/>
    <w:rsid w:val="00D92C47"/>
    <w:rsid w:val="00D933AA"/>
    <w:rsid w:val="00D95362"/>
    <w:rsid w:val="00D967CA"/>
    <w:rsid w:val="00D96EB5"/>
    <w:rsid w:val="00D9746A"/>
    <w:rsid w:val="00D97DAF"/>
    <w:rsid w:val="00D97F30"/>
    <w:rsid w:val="00DA1B80"/>
    <w:rsid w:val="00DA1FE9"/>
    <w:rsid w:val="00DA237B"/>
    <w:rsid w:val="00DA24BF"/>
    <w:rsid w:val="00DA3448"/>
    <w:rsid w:val="00DA3BC2"/>
    <w:rsid w:val="00DA4430"/>
    <w:rsid w:val="00DA45AF"/>
    <w:rsid w:val="00DA74FB"/>
    <w:rsid w:val="00DA7A03"/>
    <w:rsid w:val="00DB0009"/>
    <w:rsid w:val="00DB0511"/>
    <w:rsid w:val="00DB123E"/>
    <w:rsid w:val="00DB1818"/>
    <w:rsid w:val="00DB277C"/>
    <w:rsid w:val="00DB3640"/>
    <w:rsid w:val="00DB36D4"/>
    <w:rsid w:val="00DB38B9"/>
    <w:rsid w:val="00DB3A3E"/>
    <w:rsid w:val="00DB4127"/>
    <w:rsid w:val="00DB4275"/>
    <w:rsid w:val="00DB440A"/>
    <w:rsid w:val="00DB4476"/>
    <w:rsid w:val="00DB44B4"/>
    <w:rsid w:val="00DB49E1"/>
    <w:rsid w:val="00DB54DF"/>
    <w:rsid w:val="00DB596F"/>
    <w:rsid w:val="00DB70C2"/>
    <w:rsid w:val="00DB74D5"/>
    <w:rsid w:val="00DC08A5"/>
    <w:rsid w:val="00DC0CA5"/>
    <w:rsid w:val="00DC0DE0"/>
    <w:rsid w:val="00DC1328"/>
    <w:rsid w:val="00DC18CA"/>
    <w:rsid w:val="00DC1BE2"/>
    <w:rsid w:val="00DC309B"/>
    <w:rsid w:val="00DC3351"/>
    <w:rsid w:val="00DC4A01"/>
    <w:rsid w:val="00DC4AAE"/>
    <w:rsid w:val="00DC4D77"/>
    <w:rsid w:val="00DC4DA2"/>
    <w:rsid w:val="00DC5225"/>
    <w:rsid w:val="00DC5302"/>
    <w:rsid w:val="00DC5488"/>
    <w:rsid w:val="00DC58E0"/>
    <w:rsid w:val="00DC7557"/>
    <w:rsid w:val="00DC7BA4"/>
    <w:rsid w:val="00DC7F8D"/>
    <w:rsid w:val="00DD0E94"/>
    <w:rsid w:val="00DD0F37"/>
    <w:rsid w:val="00DD2BA3"/>
    <w:rsid w:val="00DD49CA"/>
    <w:rsid w:val="00DD4AA9"/>
    <w:rsid w:val="00DD60AD"/>
    <w:rsid w:val="00DD6228"/>
    <w:rsid w:val="00DD6304"/>
    <w:rsid w:val="00DD68CD"/>
    <w:rsid w:val="00DE0993"/>
    <w:rsid w:val="00DE1718"/>
    <w:rsid w:val="00DE1B03"/>
    <w:rsid w:val="00DE2316"/>
    <w:rsid w:val="00DE2512"/>
    <w:rsid w:val="00DE3935"/>
    <w:rsid w:val="00DE3A2E"/>
    <w:rsid w:val="00DE3C50"/>
    <w:rsid w:val="00DE4611"/>
    <w:rsid w:val="00DE4877"/>
    <w:rsid w:val="00DE4E1D"/>
    <w:rsid w:val="00DE4E7D"/>
    <w:rsid w:val="00DE501F"/>
    <w:rsid w:val="00DE523B"/>
    <w:rsid w:val="00DE6049"/>
    <w:rsid w:val="00DE6124"/>
    <w:rsid w:val="00DE61E0"/>
    <w:rsid w:val="00DE6931"/>
    <w:rsid w:val="00DE69D2"/>
    <w:rsid w:val="00DE7D28"/>
    <w:rsid w:val="00DF007E"/>
    <w:rsid w:val="00DF0935"/>
    <w:rsid w:val="00DF0B95"/>
    <w:rsid w:val="00DF23B5"/>
    <w:rsid w:val="00DF5101"/>
    <w:rsid w:val="00DF5215"/>
    <w:rsid w:val="00DF58F7"/>
    <w:rsid w:val="00DF62CD"/>
    <w:rsid w:val="00DF687F"/>
    <w:rsid w:val="00DF6A12"/>
    <w:rsid w:val="00DF6AA5"/>
    <w:rsid w:val="00DF708A"/>
    <w:rsid w:val="00DF7187"/>
    <w:rsid w:val="00E0046B"/>
    <w:rsid w:val="00E00582"/>
    <w:rsid w:val="00E02024"/>
    <w:rsid w:val="00E03645"/>
    <w:rsid w:val="00E03C96"/>
    <w:rsid w:val="00E03F2E"/>
    <w:rsid w:val="00E04144"/>
    <w:rsid w:val="00E04223"/>
    <w:rsid w:val="00E049C7"/>
    <w:rsid w:val="00E04C72"/>
    <w:rsid w:val="00E05B22"/>
    <w:rsid w:val="00E07713"/>
    <w:rsid w:val="00E105CA"/>
    <w:rsid w:val="00E10977"/>
    <w:rsid w:val="00E10D9A"/>
    <w:rsid w:val="00E11B62"/>
    <w:rsid w:val="00E12BAC"/>
    <w:rsid w:val="00E12C79"/>
    <w:rsid w:val="00E13C17"/>
    <w:rsid w:val="00E13FD9"/>
    <w:rsid w:val="00E13FDC"/>
    <w:rsid w:val="00E14B71"/>
    <w:rsid w:val="00E16C1C"/>
    <w:rsid w:val="00E17040"/>
    <w:rsid w:val="00E17DED"/>
    <w:rsid w:val="00E20044"/>
    <w:rsid w:val="00E20D0B"/>
    <w:rsid w:val="00E20F0F"/>
    <w:rsid w:val="00E2142D"/>
    <w:rsid w:val="00E21F72"/>
    <w:rsid w:val="00E2371C"/>
    <w:rsid w:val="00E243DF"/>
    <w:rsid w:val="00E24659"/>
    <w:rsid w:val="00E24AD8"/>
    <w:rsid w:val="00E25C5F"/>
    <w:rsid w:val="00E26479"/>
    <w:rsid w:val="00E27E8A"/>
    <w:rsid w:val="00E321BF"/>
    <w:rsid w:val="00E33E03"/>
    <w:rsid w:val="00E33F16"/>
    <w:rsid w:val="00E34394"/>
    <w:rsid w:val="00E34DB8"/>
    <w:rsid w:val="00E35BF0"/>
    <w:rsid w:val="00E364EC"/>
    <w:rsid w:val="00E36B1E"/>
    <w:rsid w:val="00E3726B"/>
    <w:rsid w:val="00E3739A"/>
    <w:rsid w:val="00E37465"/>
    <w:rsid w:val="00E3796A"/>
    <w:rsid w:val="00E37CA2"/>
    <w:rsid w:val="00E40179"/>
    <w:rsid w:val="00E41107"/>
    <w:rsid w:val="00E423A8"/>
    <w:rsid w:val="00E42897"/>
    <w:rsid w:val="00E42B11"/>
    <w:rsid w:val="00E42FD0"/>
    <w:rsid w:val="00E43A94"/>
    <w:rsid w:val="00E43DB3"/>
    <w:rsid w:val="00E4474F"/>
    <w:rsid w:val="00E449F3"/>
    <w:rsid w:val="00E4544B"/>
    <w:rsid w:val="00E45E14"/>
    <w:rsid w:val="00E46A31"/>
    <w:rsid w:val="00E473A1"/>
    <w:rsid w:val="00E47A3A"/>
    <w:rsid w:val="00E51479"/>
    <w:rsid w:val="00E526E1"/>
    <w:rsid w:val="00E53C08"/>
    <w:rsid w:val="00E53E88"/>
    <w:rsid w:val="00E54211"/>
    <w:rsid w:val="00E54DB5"/>
    <w:rsid w:val="00E55617"/>
    <w:rsid w:val="00E55DC5"/>
    <w:rsid w:val="00E563AF"/>
    <w:rsid w:val="00E5716C"/>
    <w:rsid w:val="00E57560"/>
    <w:rsid w:val="00E57634"/>
    <w:rsid w:val="00E5782F"/>
    <w:rsid w:val="00E57BAA"/>
    <w:rsid w:val="00E612DE"/>
    <w:rsid w:val="00E61B9F"/>
    <w:rsid w:val="00E62558"/>
    <w:rsid w:val="00E62844"/>
    <w:rsid w:val="00E62B67"/>
    <w:rsid w:val="00E62E52"/>
    <w:rsid w:val="00E63428"/>
    <w:rsid w:val="00E63826"/>
    <w:rsid w:val="00E643FC"/>
    <w:rsid w:val="00E64F62"/>
    <w:rsid w:val="00E6571F"/>
    <w:rsid w:val="00E65FBB"/>
    <w:rsid w:val="00E67472"/>
    <w:rsid w:val="00E70991"/>
    <w:rsid w:val="00E70A0F"/>
    <w:rsid w:val="00E71A5E"/>
    <w:rsid w:val="00E72259"/>
    <w:rsid w:val="00E734DE"/>
    <w:rsid w:val="00E744CE"/>
    <w:rsid w:val="00E747C3"/>
    <w:rsid w:val="00E74BDA"/>
    <w:rsid w:val="00E75E6C"/>
    <w:rsid w:val="00E76033"/>
    <w:rsid w:val="00E761D1"/>
    <w:rsid w:val="00E766CE"/>
    <w:rsid w:val="00E76CCE"/>
    <w:rsid w:val="00E77645"/>
    <w:rsid w:val="00E81FC5"/>
    <w:rsid w:val="00E825B1"/>
    <w:rsid w:val="00E826EB"/>
    <w:rsid w:val="00E8402E"/>
    <w:rsid w:val="00E8415B"/>
    <w:rsid w:val="00E84568"/>
    <w:rsid w:val="00E85D99"/>
    <w:rsid w:val="00E87D22"/>
    <w:rsid w:val="00E906A2"/>
    <w:rsid w:val="00E90DD1"/>
    <w:rsid w:val="00E9174F"/>
    <w:rsid w:val="00E92F8D"/>
    <w:rsid w:val="00E92FFE"/>
    <w:rsid w:val="00E9301A"/>
    <w:rsid w:val="00E94132"/>
    <w:rsid w:val="00E94B77"/>
    <w:rsid w:val="00E9544F"/>
    <w:rsid w:val="00E9574E"/>
    <w:rsid w:val="00E95B83"/>
    <w:rsid w:val="00E96843"/>
    <w:rsid w:val="00E9775B"/>
    <w:rsid w:val="00E97D2C"/>
    <w:rsid w:val="00EA0BCB"/>
    <w:rsid w:val="00EA1713"/>
    <w:rsid w:val="00EA1A16"/>
    <w:rsid w:val="00EA3E33"/>
    <w:rsid w:val="00EA5D83"/>
    <w:rsid w:val="00EA5FF4"/>
    <w:rsid w:val="00EA7F96"/>
    <w:rsid w:val="00EB0CCB"/>
    <w:rsid w:val="00EB1044"/>
    <w:rsid w:val="00EB212A"/>
    <w:rsid w:val="00EB2329"/>
    <w:rsid w:val="00EB247F"/>
    <w:rsid w:val="00EB310B"/>
    <w:rsid w:val="00EB4FD4"/>
    <w:rsid w:val="00EB543C"/>
    <w:rsid w:val="00EC06F1"/>
    <w:rsid w:val="00EC07CF"/>
    <w:rsid w:val="00EC0F3F"/>
    <w:rsid w:val="00EC1B11"/>
    <w:rsid w:val="00EC1C1F"/>
    <w:rsid w:val="00EC1D0E"/>
    <w:rsid w:val="00EC1F56"/>
    <w:rsid w:val="00EC23AB"/>
    <w:rsid w:val="00EC2DF6"/>
    <w:rsid w:val="00EC3375"/>
    <w:rsid w:val="00EC44A6"/>
    <w:rsid w:val="00EC4907"/>
    <w:rsid w:val="00EC4A25"/>
    <w:rsid w:val="00EC6B8F"/>
    <w:rsid w:val="00EC6B90"/>
    <w:rsid w:val="00EC6CFC"/>
    <w:rsid w:val="00EC74F5"/>
    <w:rsid w:val="00EC76B8"/>
    <w:rsid w:val="00ED02B5"/>
    <w:rsid w:val="00ED04DA"/>
    <w:rsid w:val="00ED0CA0"/>
    <w:rsid w:val="00ED118A"/>
    <w:rsid w:val="00ED1EED"/>
    <w:rsid w:val="00ED1FEA"/>
    <w:rsid w:val="00ED2BB6"/>
    <w:rsid w:val="00ED2FCE"/>
    <w:rsid w:val="00ED3E35"/>
    <w:rsid w:val="00ED4AC6"/>
    <w:rsid w:val="00ED51E7"/>
    <w:rsid w:val="00ED6048"/>
    <w:rsid w:val="00ED69CC"/>
    <w:rsid w:val="00ED6EA4"/>
    <w:rsid w:val="00ED7108"/>
    <w:rsid w:val="00ED71CB"/>
    <w:rsid w:val="00ED7288"/>
    <w:rsid w:val="00ED7546"/>
    <w:rsid w:val="00ED778E"/>
    <w:rsid w:val="00EE088F"/>
    <w:rsid w:val="00EE135F"/>
    <w:rsid w:val="00EE22E4"/>
    <w:rsid w:val="00EE253C"/>
    <w:rsid w:val="00EE264F"/>
    <w:rsid w:val="00EE28C4"/>
    <w:rsid w:val="00EE3895"/>
    <w:rsid w:val="00EE39AA"/>
    <w:rsid w:val="00EE3CF6"/>
    <w:rsid w:val="00EE3D6C"/>
    <w:rsid w:val="00EE427F"/>
    <w:rsid w:val="00EE509B"/>
    <w:rsid w:val="00EE56DD"/>
    <w:rsid w:val="00EE6F09"/>
    <w:rsid w:val="00EE7441"/>
    <w:rsid w:val="00EF04F7"/>
    <w:rsid w:val="00EF07AE"/>
    <w:rsid w:val="00EF256B"/>
    <w:rsid w:val="00EF3222"/>
    <w:rsid w:val="00EF36EE"/>
    <w:rsid w:val="00EF3739"/>
    <w:rsid w:val="00EF5206"/>
    <w:rsid w:val="00EF552E"/>
    <w:rsid w:val="00EF5FC5"/>
    <w:rsid w:val="00EF623A"/>
    <w:rsid w:val="00EF6DB7"/>
    <w:rsid w:val="00EF6DE4"/>
    <w:rsid w:val="00F004BC"/>
    <w:rsid w:val="00F00831"/>
    <w:rsid w:val="00F00E00"/>
    <w:rsid w:val="00F0163E"/>
    <w:rsid w:val="00F025A2"/>
    <w:rsid w:val="00F02B69"/>
    <w:rsid w:val="00F034D7"/>
    <w:rsid w:val="00F03D6F"/>
    <w:rsid w:val="00F03E9E"/>
    <w:rsid w:val="00F0404D"/>
    <w:rsid w:val="00F046AE"/>
    <w:rsid w:val="00F05AC3"/>
    <w:rsid w:val="00F05F79"/>
    <w:rsid w:val="00F06146"/>
    <w:rsid w:val="00F06EF4"/>
    <w:rsid w:val="00F0706D"/>
    <w:rsid w:val="00F07F37"/>
    <w:rsid w:val="00F10B80"/>
    <w:rsid w:val="00F11119"/>
    <w:rsid w:val="00F1247A"/>
    <w:rsid w:val="00F1328F"/>
    <w:rsid w:val="00F16A17"/>
    <w:rsid w:val="00F17339"/>
    <w:rsid w:val="00F17815"/>
    <w:rsid w:val="00F2022E"/>
    <w:rsid w:val="00F20433"/>
    <w:rsid w:val="00F21D0D"/>
    <w:rsid w:val="00F2242B"/>
    <w:rsid w:val="00F22469"/>
    <w:rsid w:val="00F2280E"/>
    <w:rsid w:val="00F22EC7"/>
    <w:rsid w:val="00F23247"/>
    <w:rsid w:val="00F2432B"/>
    <w:rsid w:val="00F24DC8"/>
    <w:rsid w:val="00F25CCD"/>
    <w:rsid w:val="00F25D39"/>
    <w:rsid w:val="00F261E1"/>
    <w:rsid w:val="00F2649C"/>
    <w:rsid w:val="00F26F9E"/>
    <w:rsid w:val="00F27198"/>
    <w:rsid w:val="00F27601"/>
    <w:rsid w:val="00F27C48"/>
    <w:rsid w:val="00F27C56"/>
    <w:rsid w:val="00F304E6"/>
    <w:rsid w:val="00F31522"/>
    <w:rsid w:val="00F321AE"/>
    <w:rsid w:val="00F32436"/>
    <w:rsid w:val="00F32A59"/>
    <w:rsid w:val="00F32B39"/>
    <w:rsid w:val="00F32C31"/>
    <w:rsid w:val="00F34118"/>
    <w:rsid w:val="00F34C7B"/>
    <w:rsid w:val="00F3514E"/>
    <w:rsid w:val="00F35C8C"/>
    <w:rsid w:val="00F35D61"/>
    <w:rsid w:val="00F36136"/>
    <w:rsid w:val="00F370D3"/>
    <w:rsid w:val="00F37857"/>
    <w:rsid w:val="00F37D08"/>
    <w:rsid w:val="00F40457"/>
    <w:rsid w:val="00F4149B"/>
    <w:rsid w:val="00F42613"/>
    <w:rsid w:val="00F4267F"/>
    <w:rsid w:val="00F432AC"/>
    <w:rsid w:val="00F43309"/>
    <w:rsid w:val="00F43AF3"/>
    <w:rsid w:val="00F44713"/>
    <w:rsid w:val="00F44B25"/>
    <w:rsid w:val="00F44E9D"/>
    <w:rsid w:val="00F44FEF"/>
    <w:rsid w:val="00F45123"/>
    <w:rsid w:val="00F46BFD"/>
    <w:rsid w:val="00F474CA"/>
    <w:rsid w:val="00F505D3"/>
    <w:rsid w:val="00F50CB7"/>
    <w:rsid w:val="00F50F42"/>
    <w:rsid w:val="00F50FD2"/>
    <w:rsid w:val="00F5137B"/>
    <w:rsid w:val="00F539E0"/>
    <w:rsid w:val="00F53B15"/>
    <w:rsid w:val="00F53BA8"/>
    <w:rsid w:val="00F546C8"/>
    <w:rsid w:val="00F55E4A"/>
    <w:rsid w:val="00F56150"/>
    <w:rsid w:val="00F56471"/>
    <w:rsid w:val="00F572A1"/>
    <w:rsid w:val="00F57F1C"/>
    <w:rsid w:val="00F6076B"/>
    <w:rsid w:val="00F60ACC"/>
    <w:rsid w:val="00F60B75"/>
    <w:rsid w:val="00F610D5"/>
    <w:rsid w:val="00F6128A"/>
    <w:rsid w:val="00F61EA7"/>
    <w:rsid w:val="00F61EAC"/>
    <w:rsid w:val="00F624D0"/>
    <w:rsid w:val="00F64EEF"/>
    <w:rsid w:val="00F653B8"/>
    <w:rsid w:val="00F660E4"/>
    <w:rsid w:val="00F67F04"/>
    <w:rsid w:val="00F70286"/>
    <w:rsid w:val="00F7246F"/>
    <w:rsid w:val="00F7248C"/>
    <w:rsid w:val="00F73611"/>
    <w:rsid w:val="00F74CB3"/>
    <w:rsid w:val="00F75588"/>
    <w:rsid w:val="00F7582E"/>
    <w:rsid w:val="00F75AAE"/>
    <w:rsid w:val="00F75F53"/>
    <w:rsid w:val="00F76134"/>
    <w:rsid w:val="00F7698F"/>
    <w:rsid w:val="00F76A41"/>
    <w:rsid w:val="00F76AD3"/>
    <w:rsid w:val="00F82B62"/>
    <w:rsid w:val="00F834ED"/>
    <w:rsid w:val="00F83BE3"/>
    <w:rsid w:val="00F84CBE"/>
    <w:rsid w:val="00F853DA"/>
    <w:rsid w:val="00F85D9B"/>
    <w:rsid w:val="00F8614E"/>
    <w:rsid w:val="00F862B3"/>
    <w:rsid w:val="00F87B08"/>
    <w:rsid w:val="00F90378"/>
    <w:rsid w:val="00F9045C"/>
    <w:rsid w:val="00F909C1"/>
    <w:rsid w:val="00F91493"/>
    <w:rsid w:val="00F91952"/>
    <w:rsid w:val="00F936A2"/>
    <w:rsid w:val="00F94C74"/>
    <w:rsid w:val="00F94E83"/>
    <w:rsid w:val="00F956C7"/>
    <w:rsid w:val="00F95AEF"/>
    <w:rsid w:val="00F960E0"/>
    <w:rsid w:val="00F963C9"/>
    <w:rsid w:val="00F96A65"/>
    <w:rsid w:val="00F96B14"/>
    <w:rsid w:val="00F9790B"/>
    <w:rsid w:val="00FA08E0"/>
    <w:rsid w:val="00FA0A89"/>
    <w:rsid w:val="00FA1266"/>
    <w:rsid w:val="00FA2891"/>
    <w:rsid w:val="00FA3F42"/>
    <w:rsid w:val="00FA3F5C"/>
    <w:rsid w:val="00FA4C91"/>
    <w:rsid w:val="00FA6D85"/>
    <w:rsid w:val="00FA79DA"/>
    <w:rsid w:val="00FA7EB5"/>
    <w:rsid w:val="00FB0139"/>
    <w:rsid w:val="00FB085E"/>
    <w:rsid w:val="00FB121C"/>
    <w:rsid w:val="00FB7593"/>
    <w:rsid w:val="00FC02AF"/>
    <w:rsid w:val="00FC0A02"/>
    <w:rsid w:val="00FC0A56"/>
    <w:rsid w:val="00FC1192"/>
    <w:rsid w:val="00FC13D5"/>
    <w:rsid w:val="00FC14FF"/>
    <w:rsid w:val="00FC2BD2"/>
    <w:rsid w:val="00FC2DE9"/>
    <w:rsid w:val="00FC35B2"/>
    <w:rsid w:val="00FC3C82"/>
    <w:rsid w:val="00FC5289"/>
    <w:rsid w:val="00FC57BB"/>
    <w:rsid w:val="00FC5E28"/>
    <w:rsid w:val="00FC6991"/>
    <w:rsid w:val="00FC7783"/>
    <w:rsid w:val="00FC7B88"/>
    <w:rsid w:val="00FD003A"/>
    <w:rsid w:val="00FD0B6D"/>
    <w:rsid w:val="00FD2170"/>
    <w:rsid w:val="00FD23DF"/>
    <w:rsid w:val="00FD2CC3"/>
    <w:rsid w:val="00FD4168"/>
    <w:rsid w:val="00FD5118"/>
    <w:rsid w:val="00FD5633"/>
    <w:rsid w:val="00FD61F6"/>
    <w:rsid w:val="00FD6F34"/>
    <w:rsid w:val="00FE0C3D"/>
    <w:rsid w:val="00FE0F84"/>
    <w:rsid w:val="00FE10E8"/>
    <w:rsid w:val="00FE1C37"/>
    <w:rsid w:val="00FE1D08"/>
    <w:rsid w:val="00FE1EF0"/>
    <w:rsid w:val="00FE1FEF"/>
    <w:rsid w:val="00FE200B"/>
    <w:rsid w:val="00FE270C"/>
    <w:rsid w:val="00FE31E0"/>
    <w:rsid w:val="00FE3988"/>
    <w:rsid w:val="00FE3BD8"/>
    <w:rsid w:val="00FE3EC9"/>
    <w:rsid w:val="00FE4CEA"/>
    <w:rsid w:val="00FE4EAE"/>
    <w:rsid w:val="00FE59A5"/>
    <w:rsid w:val="00FE5DD5"/>
    <w:rsid w:val="00FF0817"/>
    <w:rsid w:val="00FF0E39"/>
    <w:rsid w:val="00FF215F"/>
    <w:rsid w:val="00FF33D2"/>
    <w:rsid w:val="00FF3C92"/>
    <w:rsid w:val="00FF4106"/>
    <w:rsid w:val="00FF5939"/>
    <w:rsid w:val="00FF6500"/>
    <w:rsid w:val="00FF75F1"/>
    <w:rsid w:val="00FF7776"/>
    <w:rsid w:val="00FF77A2"/>
    <w:rsid w:val="25429E3B"/>
    <w:rsid w:val="301296E4"/>
    <w:rsid w:val="5F1E3086"/>
    <w:rsid w:val="768AA7A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5264A0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style>
  <w:style w:type="paragraph" w:styleId="Heading1">
    <w:name w:val="heading 1"/>
    <w:next w:val="Normal"/>
    <w:uiPriority w:val="9"/>
    <w:qFormat/>
    <w:pPr>
      <w:keepNext/>
      <w:keepLines/>
      <w:numPr>
        <w:numId w:val="11"/>
      </w:numPr>
      <w:pBdr>
        <w:top w:val="single" w:sz="12" w:space="3" w:color="auto"/>
      </w:pBdr>
      <w:spacing w:before="240" w:after="180"/>
      <w:outlineLvl w:val="0"/>
    </w:pPr>
    <w:rPr>
      <w:rFonts w:ascii="Arial" w:hAnsi="Arial"/>
      <w:sz w:val="36"/>
      <w:lang w:val="en-GB"/>
    </w:rPr>
  </w:style>
  <w:style w:type="paragraph" w:styleId="Heading2">
    <w:name w:val="heading 2"/>
    <w:basedOn w:val="Heading1"/>
    <w:next w:val="Normal"/>
    <w:uiPriority w:val="9"/>
    <w:qFormat/>
    <w:pPr>
      <w:numPr>
        <w:ilvl w:val="1"/>
      </w:numPr>
      <w:pBdr>
        <w:top w:val="none" w:sz="0" w:space="0" w:color="auto"/>
      </w:pBdr>
      <w:spacing w:before="180"/>
      <w:outlineLvl w:val="1"/>
    </w:pPr>
    <w:rPr>
      <w:sz w:val="32"/>
    </w:rPr>
  </w:style>
  <w:style w:type="paragraph" w:styleId="Heading3">
    <w:name w:val="heading 3"/>
    <w:basedOn w:val="Heading2"/>
    <w:next w:val="Normal"/>
    <w:link w:val="Heading3Char"/>
    <w:uiPriority w:val="9"/>
    <w:qFormat/>
    <w:pPr>
      <w:numPr>
        <w:ilvl w:val="2"/>
      </w:numPr>
      <w:spacing w:before="120"/>
      <w:outlineLvl w:val="2"/>
    </w:pPr>
    <w:rPr>
      <w:sz w:val="28"/>
    </w:rPr>
  </w:style>
  <w:style w:type="paragraph" w:styleId="Heading4">
    <w:name w:val="heading 4"/>
    <w:basedOn w:val="Heading3"/>
    <w:next w:val="Normal"/>
    <w:qFormat/>
    <w:pPr>
      <w:numPr>
        <w:ilvl w:val="3"/>
      </w:numPr>
      <w:outlineLvl w:val="3"/>
    </w:pPr>
    <w:rPr>
      <w:sz w:val="24"/>
    </w:rPr>
  </w:style>
  <w:style w:type="paragraph" w:styleId="Heading5">
    <w:name w:val="heading 5"/>
    <w:basedOn w:val="Heading4"/>
    <w:next w:val="Normal"/>
    <w:uiPriority w:val="9"/>
    <w:qFormat/>
    <w:pPr>
      <w:numPr>
        <w:ilvl w:val="4"/>
      </w:numPr>
      <w:outlineLvl w:val="4"/>
    </w:pPr>
    <w:rPr>
      <w:sz w:val="22"/>
    </w:rPr>
  </w:style>
  <w:style w:type="paragraph" w:styleId="Heading6">
    <w:name w:val="heading 6"/>
    <w:basedOn w:val="H6"/>
    <w:next w:val="Normal"/>
    <w:uiPriority w:val="9"/>
    <w:qFormat/>
    <w:pPr>
      <w:numPr>
        <w:ilvl w:val="5"/>
      </w:numPr>
      <w:outlineLvl w:val="5"/>
    </w:pPr>
  </w:style>
  <w:style w:type="paragraph" w:styleId="Heading7">
    <w:name w:val="heading 7"/>
    <w:basedOn w:val="H6"/>
    <w:next w:val="Normal"/>
    <w:uiPriority w:val="9"/>
    <w:qFormat/>
    <w:pPr>
      <w:numPr>
        <w:ilvl w:val="6"/>
      </w:numPr>
      <w:outlineLvl w:val="6"/>
    </w:pPr>
  </w:style>
  <w:style w:type="paragraph" w:styleId="Heading8">
    <w:name w:val="heading 8"/>
    <w:basedOn w:val="Heading1"/>
    <w:next w:val="Normal"/>
    <w:uiPriority w:val="9"/>
    <w:qFormat/>
    <w:pPr>
      <w:numPr>
        <w:ilvl w:val="7"/>
      </w:numPr>
      <w:outlineLvl w:val="7"/>
    </w:pPr>
  </w:style>
  <w:style w:type="paragraph" w:styleId="Heading9">
    <w:name w:val="heading 9"/>
    <w:basedOn w:val="Heading8"/>
    <w:next w:val="Normal"/>
    <w:uiPriority w:val="9"/>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rPr>
      <w:lang w:eastAsia="x-none"/>
    </w:r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Compact List Paragraph"/>
    <w:basedOn w:val="Normal"/>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uiPriority w:val="39"/>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character" w:customStyle="1" w:styleId="Mention1">
    <w:name w:val="Mention1"/>
    <w:basedOn w:val="DefaultParagraphFont"/>
    <w:uiPriority w:val="99"/>
    <w:unhideWhenUsed/>
    <w:rsid w:val="00C02A95"/>
    <w:rPr>
      <w:color w:val="2B579A"/>
      <w:shd w:val="clear" w:color="auto" w:fill="E6E6E6"/>
    </w:rPr>
  </w:style>
  <w:style w:type="character" w:styleId="FollowedHyperlink">
    <w:name w:val="FollowedHyperlink"/>
    <w:basedOn w:val="DefaultParagraphFont"/>
    <w:rsid w:val="008550B5"/>
    <w:rPr>
      <w:color w:val="954F72" w:themeColor="followedHyperlink"/>
      <w:u w:val="single"/>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rsid w:val="005960D1"/>
    <w:rPr>
      <w:b/>
      <w:bCs/>
    </w:rPr>
  </w:style>
  <w:style w:type="character" w:customStyle="1" w:styleId="Heading3Char">
    <w:name w:val="Heading 3 Char"/>
    <w:basedOn w:val="DefaultParagraphFont"/>
    <w:link w:val="Heading3"/>
    <w:uiPriority w:val="9"/>
    <w:rsid w:val="005960D1"/>
    <w:rPr>
      <w:rFonts w:ascii="Arial" w:hAnsi="Arial"/>
      <w:sz w:val="28"/>
      <w:lang w:val="en-GB"/>
    </w:rPr>
  </w:style>
  <w:style w:type="paragraph" w:customStyle="1" w:styleId="Bulletlist">
    <w:name w:val="Bullet list"/>
    <w:basedOn w:val="Normal"/>
    <w:qFormat/>
    <w:rsid w:val="005960D1"/>
    <w:pPr>
      <w:numPr>
        <w:numId w:val="42"/>
      </w:numPr>
      <w:overflowPunct w:val="0"/>
      <w:autoSpaceDE w:val="0"/>
      <w:autoSpaceDN w:val="0"/>
      <w:adjustRightInd w:val="0"/>
      <w:textAlignment w:val="baseline"/>
    </w:pPr>
    <w:rPr>
      <w:rFonts w:eastAsia="Times New Roman"/>
      <w:lang w:val="en-GB"/>
    </w:rPr>
  </w:style>
  <w:style w:type="character" w:styleId="Strong">
    <w:name w:val="Strong"/>
    <w:basedOn w:val="DefaultParagraphFont"/>
    <w:uiPriority w:val="22"/>
    <w:qFormat/>
    <w:rsid w:val="009066D2"/>
    <w:rPr>
      <w:b/>
      <w:bCs/>
    </w:rPr>
  </w:style>
  <w:style w:type="character" w:styleId="Emphasis">
    <w:name w:val="Emphasis"/>
    <w:basedOn w:val="DefaultParagraphFont"/>
    <w:uiPriority w:val="20"/>
    <w:qFormat/>
    <w:rsid w:val="009066D2"/>
    <w:rPr>
      <w:i/>
      <w:iCs/>
    </w:rPr>
  </w:style>
  <w:style w:type="character" w:customStyle="1" w:styleId="BodyTextChar">
    <w:name w:val="Body Text Char"/>
    <w:aliases w:val="b Char"/>
    <w:basedOn w:val="DefaultParagraphFont"/>
    <w:link w:val="BodyText"/>
    <w:locked/>
    <w:rsid w:val="00607422"/>
  </w:style>
  <w:style w:type="paragraph" w:styleId="BodyText">
    <w:name w:val="Body Text"/>
    <w:aliases w:val="b"/>
    <w:basedOn w:val="Normal"/>
    <w:link w:val="BodyTextChar"/>
    <w:unhideWhenUsed/>
    <w:rsid w:val="00607422"/>
    <w:pPr>
      <w:spacing w:after="240"/>
    </w:pPr>
  </w:style>
  <w:style w:type="character" w:customStyle="1" w:styleId="BodyTextChar1">
    <w:name w:val="Body Text Char1"/>
    <w:basedOn w:val="DefaultParagraphFont"/>
    <w:rsid w:val="00607422"/>
  </w:style>
  <w:style w:type="character" w:styleId="UnresolvedMention">
    <w:name w:val="Unresolved Mention"/>
    <w:basedOn w:val="DefaultParagraphFont"/>
    <w:uiPriority w:val="99"/>
    <w:semiHidden/>
    <w:unhideWhenUsed/>
    <w:rsid w:val="00EB1044"/>
    <w:rPr>
      <w:color w:val="605E5C"/>
      <w:shd w:val="clear" w:color="auto" w:fill="E1DFDD"/>
    </w:rPr>
  </w:style>
  <w:style w:type="paragraph" w:customStyle="1" w:styleId="PlantUML">
    <w:name w:val="PlantUML"/>
    <w:basedOn w:val="Normal"/>
    <w:link w:val="PlantUMLChar"/>
    <w:autoRedefine/>
    <w:rsid w:val="00970E71"/>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color w:val="008000"/>
      <w:sz w:val="18"/>
    </w:rPr>
  </w:style>
  <w:style w:type="character" w:customStyle="1" w:styleId="PlantUMLChar">
    <w:name w:val="PlantUML Char"/>
    <w:basedOn w:val="DefaultParagraphFont"/>
    <w:link w:val="PlantUML"/>
    <w:rsid w:val="00970E71"/>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970E71"/>
    <w:pPr>
      <w:jc w:val="center"/>
    </w:pPr>
    <w:rPr>
      <w:b/>
    </w:rPr>
  </w:style>
  <w:style w:type="character" w:customStyle="1" w:styleId="PlantUMLImgChar">
    <w:name w:val="PlantUMLImg Char"/>
    <w:basedOn w:val="DefaultParagraphFont"/>
    <w:link w:val="PlantUMLImg"/>
    <w:rsid w:val="00970E71"/>
    <w:rPr>
      <w:b/>
    </w:rPr>
  </w:style>
  <w:style w:type="paragraph" w:customStyle="1" w:styleId="Listbulletnospace">
    <w:name w:val="List bullet no space"/>
    <w:basedOn w:val="ListBullet"/>
    <w:qFormat/>
    <w:rsid w:val="00A07C07"/>
    <w:pPr>
      <w:numPr>
        <w:numId w:val="0"/>
      </w:numPr>
      <w:tabs>
        <w:tab w:val="left" w:pos="522"/>
      </w:tabs>
      <w:overflowPunct w:val="0"/>
      <w:autoSpaceDE w:val="0"/>
      <w:autoSpaceDN w:val="0"/>
      <w:adjustRightInd w:val="0"/>
      <w:spacing w:after="0"/>
      <w:ind w:left="533" w:hanging="274"/>
      <w:contextualSpacing w:val="0"/>
      <w:textAlignment w:val="baseline"/>
    </w:pPr>
    <w:rPr>
      <w:rFonts w:eastAsia="DengXian"/>
      <w:lang w:val="en-GB"/>
    </w:rPr>
  </w:style>
  <w:style w:type="paragraph" w:styleId="ListBullet">
    <w:name w:val="List Bullet"/>
    <w:basedOn w:val="Normal"/>
    <w:rsid w:val="00A07C07"/>
    <w:pPr>
      <w:numPr>
        <w:numId w:val="4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4523">
      <w:bodyDiv w:val="1"/>
      <w:marLeft w:val="0"/>
      <w:marRight w:val="0"/>
      <w:marTop w:val="0"/>
      <w:marBottom w:val="0"/>
      <w:divBdr>
        <w:top w:val="none" w:sz="0" w:space="0" w:color="auto"/>
        <w:left w:val="none" w:sz="0" w:space="0" w:color="auto"/>
        <w:bottom w:val="none" w:sz="0" w:space="0" w:color="auto"/>
        <w:right w:val="none" w:sz="0" w:space="0" w:color="auto"/>
      </w:divBdr>
    </w:div>
    <w:div w:id="75248763">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1437080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6062795">
      <w:bodyDiv w:val="1"/>
      <w:marLeft w:val="0"/>
      <w:marRight w:val="0"/>
      <w:marTop w:val="0"/>
      <w:marBottom w:val="0"/>
      <w:divBdr>
        <w:top w:val="none" w:sz="0" w:space="0" w:color="auto"/>
        <w:left w:val="none" w:sz="0" w:space="0" w:color="auto"/>
        <w:bottom w:val="none" w:sz="0" w:space="0" w:color="auto"/>
        <w:right w:val="none" w:sz="0" w:space="0" w:color="auto"/>
      </w:divBdr>
    </w:div>
    <w:div w:id="256524834">
      <w:bodyDiv w:val="1"/>
      <w:marLeft w:val="0"/>
      <w:marRight w:val="0"/>
      <w:marTop w:val="0"/>
      <w:marBottom w:val="0"/>
      <w:divBdr>
        <w:top w:val="none" w:sz="0" w:space="0" w:color="auto"/>
        <w:left w:val="none" w:sz="0" w:space="0" w:color="auto"/>
        <w:bottom w:val="none" w:sz="0" w:space="0" w:color="auto"/>
        <w:right w:val="none" w:sz="0" w:space="0" w:color="auto"/>
      </w:divBdr>
    </w:div>
    <w:div w:id="268976411">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97634267">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82505896">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498999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7000152">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92086227">
      <w:bodyDiv w:val="1"/>
      <w:marLeft w:val="0"/>
      <w:marRight w:val="0"/>
      <w:marTop w:val="0"/>
      <w:marBottom w:val="0"/>
      <w:divBdr>
        <w:top w:val="none" w:sz="0" w:space="0" w:color="auto"/>
        <w:left w:val="none" w:sz="0" w:space="0" w:color="auto"/>
        <w:bottom w:val="none" w:sz="0" w:space="0" w:color="auto"/>
        <w:right w:val="none" w:sz="0" w:space="0" w:color="auto"/>
      </w:divBdr>
    </w:div>
    <w:div w:id="91173821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36252342">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8906870">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248753">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664453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516196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0907306">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37095046">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8179491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4150018">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40710662">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83917348">
      <w:bodyDiv w:val="1"/>
      <w:marLeft w:val="0"/>
      <w:marRight w:val="0"/>
      <w:marTop w:val="0"/>
      <w:marBottom w:val="0"/>
      <w:divBdr>
        <w:top w:val="none" w:sz="0" w:space="0" w:color="auto"/>
        <w:left w:val="none" w:sz="0" w:space="0" w:color="auto"/>
        <w:bottom w:val="none" w:sz="0" w:space="0" w:color="auto"/>
        <w:right w:val="none" w:sz="0" w:space="0" w:color="auto"/>
      </w:divBdr>
    </w:div>
    <w:div w:id="1788890386">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5058666">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8764018">
      <w:bodyDiv w:val="1"/>
      <w:marLeft w:val="0"/>
      <w:marRight w:val="0"/>
      <w:marTop w:val="0"/>
      <w:marBottom w:val="0"/>
      <w:divBdr>
        <w:top w:val="none" w:sz="0" w:space="0" w:color="auto"/>
        <w:left w:val="none" w:sz="0" w:space="0" w:color="auto"/>
        <w:bottom w:val="none" w:sz="0" w:space="0" w:color="auto"/>
        <w:right w:val="none" w:sz="0" w:space="0" w:color="auto"/>
      </w:divBdr>
    </w:div>
    <w:div w:id="1915162410">
      <w:bodyDiv w:val="1"/>
      <w:marLeft w:val="0"/>
      <w:marRight w:val="0"/>
      <w:marTop w:val="0"/>
      <w:marBottom w:val="0"/>
      <w:divBdr>
        <w:top w:val="none" w:sz="0" w:space="0" w:color="auto"/>
        <w:left w:val="none" w:sz="0" w:space="0" w:color="auto"/>
        <w:bottom w:val="none" w:sz="0" w:space="0" w:color="auto"/>
        <w:right w:val="none" w:sz="0" w:space="0" w:color="auto"/>
      </w:divBdr>
    </w:div>
    <w:div w:id="1955820712">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4287014">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3gpp.org/ftp/Specs/html-info/21900.htm"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4999e98-7c3f-459a-9e92-d921c6a0a2c9">
      <UserInfo>
        <DisplayName>Joseph Boccuzzi</DisplayName>
        <AccountId>453</AccountId>
        <AccountType/>
      </UserInfo>
      <UserInfo>
        <DisplayName>Krishnan Geeyarpuram</DisplayName>
        <AccountId>12</AccountId>
        <AccountType/>
      </UserInfo>
      <UserInfo>
        <DisplayName>Jacob Liberman</DisplayName>
        <AccountId>1491</AccountId>
        <AccountType/>
      </UserInfo>
      <UserInfo>
        <DisplayName>Vikrama Ditya</DisplayName>
        <AccountId>13</AccountId>
        <AccountType/>
      </UserInfo>
      <UserInfo>
        <DisplayName>Soma Velayutham</DisplayName>
        <AccountId>19</AccountId>
        <AccountType/>
      </UserInfo>
      <UserInfo>
        <DisplayName>Robert Fanfelle</DisplayName>
        <AccountId>1552</AccountId>
        <AccountType/>
      </UserInfo>
      <UserInfo>
        <DisplayName>Anupa Kelkar</DisplayName>
        <AccountId>4512</AccountId>
        <AccountType/>
      </UserInfo>
      <UserInfo>
        <DisplayName>Ran Hysler</DisplayName>
        <AccountId>3687</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DF30E08A1FC54CBFC2EC8E73351D32" ma:contentTypeVersion="11" ma:contentTypeDescription="Create a new document." ma:contentTypeScope="" ma:versionID="5fc1ef788409751d6d405d7ffe1db545">
  <xsd:schema xmlns:xsd="http://www.w3.org/2001/XMLSchema" xmlns:xs="http://www.w3.org/2001/XMLSchema" xmlns:p="http://schemas.microsoft.com/office/2006/metadata/properties" xmlns:ns2="46737e3d-5000-47b7-bdd2-d9358a509c37" xmlns:ns3="44999e98-7c3f-459a-9e92-d921c6a0a2c9" targetNamespace="http://schemas.microsoft.com/office/2006/metadata/properties" ma:root="true" ma:fieldsID="d033f3ee3da664ace3918179e34512a5" ns2:_="" ns3:_="">
    <xsd:import namespace="46737e3d-5000-47b7-bdd2-d9358a509c37"/>
    <xsd:import namespace="44999e98-7c3f-459a-9e92-d921c6a0a2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37e3d-5000-47b7-bdd2-d9358a509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999e98-7c3f-459a-9e92-d921c6a0a2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68A027-CC59-4E75-B601-CECAD3F38986}">
  <ds:schemaRefs>
    <ds:schemaRef ds:uri="http://schemas.microsoft.com/sharepoint/v3/contenttype/forms"/>
  </ds:schemaRefs>
</ds:datastoreItem>
</file>

<file path=customXml/itemProps2.xml><?xml version="1.0" encoding="utf-8"?>
<ds:datastoreItem xmlns:ds="http://schemas.openxmlformats.org/officeDocument/2006/customXml" ds:itemID="{C7475D12-88EF-4D57-BFBC-36C51914E480}">
  <ds:schemaRefs>
    <ds:schemaRef ds:uri="http://schemas.microsoft.com/office/2006/metadata/properties"/>
    <ds:schemaRef ds:uri="http://schemas.microsoft.com/office/infopath/2007/PartnerControls"/>
    <ds:schemaRef ds:uri="44999e98-7c3f-459a-9e92-d921c6a0a2c9"/>
  </ds:schemaRefs>
</ds:datastoreItem>
</file>

<file path=customXml/itemProps3.xml><?xml version="1.0" encoding="utf-8"?>
<ds:datastoreItem xmlns:ds="http://schemas.openxmlformats.org/officeDocument/2006/customXml" ds:itemID="{CE15170D-B40F-4849-AC4C-80F010C0B105}">
  <ds:schemaRefs>
    <ds:schemaRef ds:uri="http://schemas.openxmlformats.org/officeDocument/2006/bibliography"/>
  </ds:schemaRefs>
</ds:datastoreItem>
</file>

<file path=customXml/itemProps4.xml><?xml version="1.0" encoding="utf-8"?>
<ds:datastoreItem xmlns:ds="http://schemas.openxmlformats.org/officeDocument/2006/customXml" ds:itemID="{FD8F298E-C0AF-4C7B-9817-ECD5F02F5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37e3d-5000-47b7-bdd2-d9358a509c37"/>
    <ds:schemaRef ds:uri="44999e98-7c3f-459a-9e92-d921c6a0a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1704</Words>
  <Characters>11451</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13129</CharactersWithSpaces>
  <SharedDoc>false</SharedDoc>
  <HLinks>
    <vt:vector size="24" baseType="variant">
      <vt:variant>
        <vt:i4>4915226</vt:i4>
      </vt:variant>
      <vt:variant>
        <vt:i4>9</vt:i4>
      </vt:variant>
      <vt:variant>
        <vt:i4>0</vt:i4>
      </vt:variant>
      <vt:variant>
        <vt:i4>5</vt:i4>
      </vt:variant>
      <vt:variant>
        <vt:lpwstr>https://images.nvidia.com/content/tesla/pdf/Tesla-V100-PCIe-Product-Brief.pdf</vt:lpwstr>
      </vt:variant>
      <vt:variant>
        <vt:lpwstr/>
      </vt:variant>
      <vt:variant>
        <vt:i4>327694</vt:i4>
      </vt:variant>
      <vt:variant>
        <vt:i4>6</vt:i4>
      </vt:variant>
      <vt:variant>
        <vt:i4>0</vt:i4>
      </vt:variant>
      <vt:variant>
        <vt:i4>5</vt:i4>
      </vt:variant>
      <vt:variant>
        <vt:lpwstr>https://www.nvidia.com/content/dam/en-zz/Solutions/Data-Center/tesla-t4/t4-tensor-core-product-brief.pdf</vt:lpwstr>
      </vt:variant>
      <vt:variant>
        <vt:lpwstr/>
      </vt:variant>
      <vt:variant>
        <vt:i4>4456529</vt:i4>
      </vt:variant>
      <vt:variant>
        <vt:i4>3</vt:i4>
      </vt:variant>
      <vt:variant>
        <vt:i4>0</vt:i4>
      </vt:variant>
      <vt:variant>
        <vt:i4>5</vt:i4>
      </vt:variant>
      <vt:variant>
        <vt:lpwstr>https://www.mellanox.com/sites/default/files/doc-2020/pb-connectx-6-dx-en-ic.pdf</vt:lpwstr>
      </vt:variant>
      <vt:variant>
        <vt:lpwstr/>
      </vt:variant>
      <vt:variant>
        <vt:i4>2031686</vt:i4>
      </vt:variant>
      <vt:variant>
        <vt:i4>0</vt:i4>
      </vt:variant>
      <vt:variant>
        <vt:i4>0</vt:i4>
      </vt:variant>
      <vt:variant>
        <vt:i4>5</vt:i4>
      </vt:variant>
      <vt:variant>
        <vt:lpwstr>http://www.3gpp.org/ftp/Specs/html-info/21900.htm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2021-11-08T16:00:00Z</dcterms:created>
  <dcterms:modified xsi:type="dcterms:W3CDTF">2021-11-08T16:00:00Z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O-RAN-TSC.ADM.0-v01.00.00</vt:lpwstr>
  </property>
  <property fmtid="{D5CDD505-2E9C-101B-9397-08002B2CF9AE}" pid="3" name="RELEASE">
    <vt:lpwstr>Release 0</vt:lpwstr>
  </property>
  <property fmtid="{D5CDD505-2E9C-101B-9397-08002B2CF9AE}" pid="4" name="TITLE">
    <vt:lpwstr>Change Control Specification</vt:lpwstr>
  </property>
  <property fmtid="{D5CDD505-2E9C-101B-9397-08002B2CF9AE}" pid="5" name="MSIP_Label_6b558183-044c-4105-8d9c-cea02a2a3d86_Enabled">
    <vt:lpwstr>True</vt:lpwstr>
  </property>
  <property fmtid="{D5CDD505-2E9C-101B-9397-08002B2CF9AE}" pid="6" name="MSIP_Label_6b558183-044c-4105-8d9c-cea02a2a3d86_SiteId">
    <vt:lpwstr>43083d15-7273-40c1-b7db-39efd9ccc17a</vt:lpwstr>
  </property>
  <property fmtid="{D5CDD505-2E9C-101B-9397-08002B2CF9AE}" pid="7" name="MSIP_Label_6b558183-044c-4105-8d9c-cea02a2a3d86_Owner">
    <vt:lpwstr>lkundu@nvidia.com</vt:lpwstr>
  </property>
  <property fmtid="{D5CDD505-2E9C-101B-9397-08002B2CF9AE}" pid="8" name="MSIP_Label_6b558183-044c-4105-8d9c-cea02a2a3d86_SetDate">
    <vt:lpwstr>2020-02-24T18:44:50.7654811Z</vt:lpwstr>
  </property>
  <property fmtid="{D5CDD505-2E9C-101B-9397-08002B2CF9AE}" pid="9" name="MSIP_Label_6b558183-044c-4105-8d9c-cea02a2a3d86_Name">
    <vt:lpwstr>Unrestricted</vt:lpwstr>
  </property>
  <property fmtid="{D5CDD505-2E9C-101B-9397-08002B2CF9AE}" pid="10" name="MSIP_Label_6b558183-044c-4105-8d9c-cea02a2a3d86_Application">
    <vt:lpwstr>Microsoft Azure Information Protection</vt:lpwstr>
  </property>
  <property fmtid="{D5CDD505-2E9C-101B-9397-08002B2CF9AE}" pid="11" name="MSIP_Label_6b558183-044c-4105-8d9c-cea02a2a3d86_Extended_MSFT_Method">
    <vt:lpwstr>Automatic</vt:lpwstr>
  </property>
  <property fmtid="{D5CDD505-2E9C-101B-9397-08002B2CF9AE}" pid="12" name="Sensitivity">
    <vt:lpwstr>Unrestricted</vt:lpwstr>
  </property>
  <property fmtid="{D5CDD505-2E9C-101B-9397-08002B2CF9AE}" pid="13" name="ContentTypeId">
    <vt:lpwstr>0x010100F5DF30E08A1FC54CBFC2EC8E73351D32</vt:lpwstr>
  </property>
</Properties>
</file>