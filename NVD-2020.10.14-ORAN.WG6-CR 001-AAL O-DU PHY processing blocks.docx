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51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  <w:tblPrChange w:author="Author">
          <w:tblPr>
            <w:tblW w:w="10123" w:type="dxa"/>
            <w:tblInd w:w="42" w:type="dxa"/>
            <w:tblLook w:val="0000" w:firstRow="0" w:lastRow="0" w:firstColumn="0" w:lastColumn="0" w:noHBand="0" w:noVBand="0"/>
          </w:tblPr>
        </w:tblPrChange>
      </w:tblPr>
      <w:tblGrid>
        <w:tblGridChange>
          <w:tblGrid>
            <w:gridCol w:w="1483"/>
            <w:gridCol w:w="3060"/>
            <w:gridCol w:w="810"/>
            <w:gridCol w:w="1350"/>
            <w:gridCol w:w="581"/>
            <w:gridCol w:w="1525"/>
            <w:gridCol w:w="774"/>
            <w:gridCol w:w="533"/>
            <w:gridCol w:w="7"/>
          </w:tblGrid>
        </w:tblGridChange>
        <w:gridCol w:w="1483"/>
        <w:gridCol w:w="3060"/>
        <w:gridCol w:w="810"/>
        <w:gridCol w:w="1350"/>
        <w:gridCol w:w="581"/>
        <w:gridCol w:w="1525"/>
        <w:gridCol w:w="774"/>
        <w:gridCol w:w="533"/>
        <w:gridCol w:w="135"/>
      </w:tblGrid>
      <w:tr w:rsidR="00EB212A" w:rsidTr="34900BE0" w14:paraId="129B6256" w14:textId="77777777">
        <w:trPr>
          <w:gridAfter w:val="1"/>
          <w:wAfter w:w="135" w:type="dxa"/>
        </w:trPr>
        <w:tc>
          <w:tcPr>
            <w:tcW w:w="10116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  <w:tcPrChange w:author="Author">
              <w:tcPr>
                <w:tcW w:w="10116" w:type="dxa"/>
                <w:gridSpan w:val="8"/>
                <w:tcBorders>
                  <w:top w:val="single" w:color="auto" w:sz="4"/>
                  <w:left w:val="single" w:color="auto" w:sz="4"/>
                  <w:right w:val="single" w:color="auto" w:sz="4"/>
                </w:tcBorders>
                <w:shd w:val="clear" w:color="auto" w:fill="auto"/>
                <w:tcMar/>
              </w:tcPr>
            </w:tcPrChange>
          </w:tcPr>
          <w:p w:rsidRPr="002B0CAA" w:rsidR="00EB212A" w:rsidP="00666CFD" w:rsidRDefault="00EB212A" w14:paraId="6104DCE7" w14:textId="77777777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:rsidTr="34900BE0" w14:paraId="20E88DAE" w14:textId="77777777">
        <w:tc>
          <w:tcPr>
            <w:tcW w:w="148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tcPrChange w:author="Author">
              <w:tcPr>
                <w:tcW w:w="1483" w:type="dxa"/>
                <w:tcBorders>
                  <w:left w:val="single" w:color="auto" w:sz="4"/>
                  <w:bottom w:val="single" w:color="auto" w:sz="4"/>
                </w:tcBorders>
                <w:shd w:val="clear" w:color="auto" w:fill="auto"/>
                <w:tcMar/>
              </w:tcPr>
            </w:tcPrChange>
          </w:tcPr>
          <w:p w:rsidRPr="001C522A" w:rsidR="00EB212A" w:rsidP="00666CFD" w:rsidRDefault="00EB212A" w14:paraId="6E183D9A" w14:textId="77777777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tcMar/>
            <w:tcPrChange w:author="Author">
              <w:tcPr>
                <w:tcW w:w="3060" w:type="dxa"/>
                <w:tcBorders>
                  <w:bottom w:val="single" w:color="auto" w:sz="4"/>
                </w:tcBorders>
                <w:shd w:val="clear" w:color="auto" w:fill="auto"/>
                <w:tcMar/>
              </w:tcPr>
            </w:tcPrChange>
          </w:tcPr>
          <w:p w:rsidRPr="00FE346D" w:rsidR="00EB212A" w:rsidP="00666CFD" w:rsidRDefault="00EB212A" w14:paraId="33003E46" w14:textId="774DD766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10" w:type="dxa"/>
            <w:tcBorders>
              <w:bottom w:val="single" w:color="auto" w:sz="4" w:space="0"/>
            </w:tcBorders>
            <w:tcMar/>
            <w:tcPrChange w:author="Author">
              <w:tcPr>
                <w:tcW w:w="810" w:type="dxa"/>
                <w:tcBorders>
                  <w:bottom w:val="single" w:color="auto" w:sz="4"/>
                </w:tcBorders>
                <w:tcMar/>
              </w:tcPr>
            </w:tcPrChange>
          </w:tcPr>
          <w:p w:rsidR="00EB212A" w:rsidP="00666CFD" w:rsidRDefault="00EB212A" w14:paraId="2B61CAB0" w14:textId="77777777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auto" w:fill="auto"/>
            <w:tcMar/>
            <w:tcPrChange w:author="Author">
              <w:tcPr>
                <w:tcW w:w="1350" w:type="dxa"/>
                <w:tcBorders>
                  <w:bottom w:val="single" w:color="auto" w:sz="4"/>
                </w:tcBorders>
                <w:shd w:val="clear" w:color="auto" w:fill="auto"/>
                <w:tcMar/>
              </w:tcPr>
            </w:tcPrChange>
          </w:tcPr>
          <w:p w:rsidRPr="00FE346D" w:rsidR="00EB212A" w:rsidP="00666CFD" w:rsidRDefault="00EB212A" w14:paraId="61A991CF" w14:textId="7606DA94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.00</w:t>
            </w:r>
          </w:p>
        </w:tc>
        <w:tc>
          <w:tcPr>
            <w:tcW w:w="581" w:type="dxa"/>
            <w:tcBorders>
              <w:bottom w:val="single" w:color="auto" w:sz="4" w:space="0"/>
            </w:tcBorders>
            <w:tcMar/>
            <w:tcPrChange w:author="Author">
              <w:tcPr>
                <w:tcW w:w="581" w:type="dxa"/>
                <w:tcBorders>
                  <w:bottom w:val="single" w:color="auto" w:sz="4"/>
                </w:tcBorders>
                <w:tcMar/>
              </w:tcPr>
            </w:tcPrChange>
          </w:tcPr>
          <w:p w:rsidR="00EB212A" w:rsidP="00666CFD" w:rsidRDefault="00EB212A" w14:paraId="414BA42A" w14:textId="77777777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color="auto" w:sz="4" w:space="0"/>
            </w:tcBorders>
            <w:shd w:val="clear" w:color="auto" w:fill="auto"/>
            <w:tcMar/>
            <w:tcPrChange w:author="Author">
              <w:tcPr>
                <w:tcW w:w="1525" w:type="dxa"/>
                <w:tcBorders>
                  <w:bottom w:val="single" w:color="auto" w:sz="4"/>
                </w:tcBorders>
                <w:shd w:val="clear" w:color="auto" w:fill="auto"/>
                <w:tcMar/>
              </w:tcPr>
            </w:tcPrChange>
          </w:tcPr>
          <w:p w:rsidRPr="00FE346D" w:rsidR="00EB212A" w:rsidP="00666CFD" w:rsidRDefault="00A30506" w14:paraId="0DE5C3AA" w14:textId="28A2FEEC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4" w:type="dxa"/>
            <w:tcBorders>
              <w:bottom w:val="single" w:color="auto" w:sz="4" w:space="0"/>
            </w:tcBorders>
            <w:tcMar/>
            <w:tcPrChange w:author="Author">
              <w:tcPr>
                <w:tcW w:w="774" w:type="dxa"/>
                <w:tcBorders>
                  <w:bottom w:val="single" w:color="auto" w:sz="4"/>
                </w:tcBorders>
                <w:tcMar/>
              </w:tcPr>
            </w:tcPrChange>
          </w:tcPr>
          <w:p w:rsidR="00EB212A" w:rsidP="00666CFD" w:rsidRDefault="00EB212A" w14:paraId="42901385" w14:textId="77777777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668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tcPrChange w:author="Author">
              <w:tcPr>
                <w:tcW w:w="540" w:type="dxa"/>
                <w:gridSpan w:val="2"/>
                <w:tcBorders>
                  <w:bottom w:val="single" w:color="auto" w:sz="4"/>
                  <w:right w:val="single" w:color="auto" w:sz="4"/>
                </w:tcBorders>
                <w:shd w:val="clear" w:color="auto" w:fill="auto"/>
                <w:tcMar/>
              </w:tcPr>
            </w:tcPrChange>
          </w:tcPr>
          <w:p w:rsidRPr="00FE346D" w:rsidR="00EB212A" w:rsidP="00666CFD" w:rsidRDefault="00C021EE" w14:paraId="2C49A916" w14:textId="13C645AF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</w:p>
        </w:tc>
      </w:tr>
    </w:tbl>
    <w:p w:rsidR="00EB212A" w:rsidP="00EB212A" w:rsidRDefault="00EB212A" w14:paraId="14901A24" w14:textId="77777777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Pr="00FE346D" w:rsidR="00EB212A" w:rsidTr="00666CFD" w14:paraId="470951C4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774786F4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FE346D" w:rsidR="00EB212A" w:rsidP="00666CFD" w:rsidRDefault="00F96B14" w14:paraId="0E114178" w14:textId="3863A67B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O-DU AAL profiles for </w:t>
            </w:r>
            <w:r w:rsidR="008614E0">
              <w:rPr>
                <w:noProof/>
                <w:color w:val="FF0000"/>
              </w:rPr>
              <w:t>5G eMBB Physical layer</w:t>
            </w:r>
          </w:p>
        </w:tc>
      </w:tr>
      <w:tr w:rsidRPr="00FE346D" w:rsidR="00EB212A" w:rsidTr="00666CFD" w14:paraId="0247975E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4B929662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FE346D" w:rsidR="00EB212A" w:rsidP="00666CFD" w:rsidRDefault="00840FD5" w14:paraId="51A000B2" w14:textId="5EB401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Pr="00FE346D" w:rsidR="00EB212A" w:rsidTr="00666CFD" w14:paraId="110D38C0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0F869771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7E78BD" w:rsidR="00EB212A" w:rsidP="00666CFD" w:rsidRDefault="00EB212A" w14:paraId="396C7690" w14:textId="7C74C9C1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Pr="00FE346D" w:rsidR="00EB212A" w:rsidTr="00666CFD" w14:paraId="54A46857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4346C756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840FD5" w14:paraId="0D5A00D1" w14:textId="1A3E9911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50DE0BD8" w14:textId="77777777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FE346D" w:rsidR="00EB212A" w:rsidP="00666CFD" w:rsidRDefault="00F96B14" w14:paraId="717946F7" w14:textId="3D089A00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October 14</w:t>
            </w:r>
            <w:r w:rsidR="00831F44">
              <w:rPr>
                <w:noProof/>
                <w:color w:val="FF0000"/>
              </w:rPr>
              <w:t>, 2020</w:t>
            </w:r>
          </w:p>
        </w:tc>
      </w:tr>
      <w:tr w:rsidRPr="007C2097" w:rsidR="00EB212A" w:rsidTr="00666CFD" w14:paraId="7036569C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4243C020" w14:textId="77777777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3C2E6264" w14:textId="77777777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:rsidR="00EB212A" w:rsidP="00666CFD" w:rsidRDefault="00EB212A" w14:paraId="5A817D34" w14:textId="77777777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:rsidRPr="007C2097" w:rsidR="00EB212A" w:rsidP="00666CFD" w:rsidRDefault="00EB212A" w14:paraId="34AD1CCB" w14:textId="77777777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w:history="1" r:id="rId1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:rsidRPr="007E78BD" w:rsidR="00EB212A" w:rsidP="00EB212A" w:rsidRDefault="00EB212A" w14:paraId="6FA587B8" w14:textId="77777777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Pr="00FE346D" w:rsidR="00EB212A" w:rsidTr="00666CFD" w14:paraId="3C9B3AF9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3C549129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FE346D" w:rsidR="00EB212A" w:rsidP="00666CFD" w:rsidRDefault="00831F44" w14:paraId="13519A5A" w14:textId="44A5104B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</w:t>
            </w:r>
            <w:r w:rsidR="00E45E14">
              <w:rPr>
                <w:noProof/>
                <w:color w:val="FF0000"/>
              </w:rPr>
              <w:t xml:space="preserve">include </w:t>
            </w:r>
            <w:r w:rsidR="004A40E2">
              <w:rPr>
                <w:noProof/>
                <w:color w:val="FF0000"/>
              </w:rPr>
              <w:t>5G eMBB PHY layer channels from which the</w:t>
            </w:r>
            <w:r w:rsidR="00C46CAC">
              <w:rPr>
                <w:noProof/>
                <w:color w:val="FF0000"/>
              </w:rPr>
              <w:t xml:space="preserve"> set of </w:t>
            </w:r>
            <w:r w:rsidR="004A40E2">
              <w:rPr>
                <w:noProof/>
                <w:color w:val="FF0000"/>
              </w:rPr>
              <w:t>accelerat</w:t>
            </w:r>
            <w:r w:rsidR="00C46CAC">
              <w:rPr>
                <w:noProof/>
                <w:color w:val="FF0000"/>
              </w:rPr>
              <w:t xml:space="preserve">ed functions defining </w:t>
            </w:r>
            <w:r w:rsidR="008E2021">
              <w:rPr>
                <w:noProof/>
                <w:color w:val="FF0000"/>
              </w:rPr>
              <w:t xml:space="preserve">an O-DU AAL profile (relevant to 5G </w:t>
            </w:r>
            <w:r w:rsidR="00C9706E">
              <w:rPr>
                <w:noProof/>
                <w:color w:val="FF0000"/>
              </w:rPr>
              <w:t>NR</w:t>
            </w:r>
            <w:r w:rsidR="008E2021">
              <w:rPr>
                <w:noProof/>
                <w:color w:val="FF0000"/>
              </w:rPr>
              <w:t>) can be drawn</w:t>
            </w:r>
            <w:r w:rsidR="00C46CAC">
              <w:rPr>
                <w:noProof/>
                <w:color w:val="FF0000"/>
              </w:rPr>
              <w:t xml:space="preserve"> </w:t>
            </w:r>
          </w:p>
        </w:tc>
      </w:tr>
      <w:tr w:rsidRPr="00AB4BA3" w:rsidR="00EB212A" w:rsidTr="00666CFD" w14:paraId="35D6F993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2A3238DA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AB4BA3" w:rsidR="00EB212A" w:rsidP="00666CFD" w:rsidRDefault="00DE0993" w14:paraId="63BBC73A" w14:textId="7CE37036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and </w:t>
            </w:r>
            <w:r w:rsidR="00F0163E">
              <w:rPr>
                <w:bCs/>
                <w:color w:val="FF0000"/>
              </w:rPr>
              <w:t>figure</w:t>
            </w:r>
            <w:r>
              <w:rPr>
                <w:bCs/>
                <w:color w:val="FF0000"/>
              </w:rPr>
              <w:t xml:space="preserve"> are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Pr="00AB4BA3" w:rsidR="00EB212A" w:rsidTr="00666CFD" w14:paraId="176D91AC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13315FC3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="00EB212A" w:rsidP="00666CFD" w:rsidRDefault="00405CCD" w14:paraId="683369C5" w14:textId="01BE1072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O-DU AAL </w:t>
            </w:r>
            <w:r w:rsidR="008A58E8">
              <w:rPr>
                <w:noProof/>
                <w:color w:val="FF0000"/>
              </w:rPr>
              <w:t xml:space="preserve">will </w:t>
            </w:r>
            <w:r w:rsidR="008E2021">
              <w:rPr>
                <w:noProof/>
                <w:color w:val="FF0000"/>
              </w:rPr>
              <w:t xml:space="preserve">profiles will lack a </w:t>
            </w:r>
            <w:r w:rsidR="00BF5DCA">
              <w:rPr>
                <w:noProof/>
                <w:color w:val="FF0000"/>
              </w:rPr>
              <w:t>harmonized way of defining accelerated functions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:rsidRPr="007E78BD" w:rsidR="00EB212A" w:rsidP="00EB212A" w:rsidRDefault="00EB212A" w14:paraId="617A2490" w14:textId="77777777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Pr="006A7DAE" w:rsidR="00EB212A" w:rsidTr="00666CFD" w14:paraId="673827EA" w14:textId="77777777">
        <w:tc>
          <w:tcPr>
            <w:tcW w:w="2288" w:type="dxa"/>
            <w:tcBorders>
              <w:top w:val="single" w:color="auto" w:sz="4" w:space="0"/>
              <w:left w:val="single" w:color="auto" w:sz="4" w:space="0"/>
            </w:tcBorders>
          </w:tcPr>
          <w:p w:rsidR="00EB212A" w:rsidP="00666CFD" w:rsidRDefault="00EB212A" w14:paraId="25D9812E" w14:textId="77777777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EB212A" w14:paraId="243D8586" w14:textId="77777777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:rsidTr="00666CFD" w14:paraId="04167BFD" w14:textId="77777777">
        <w:tc>
          <w:tcPr>
            <w:tcW w:w="2288" w:type="dxa"/>
            <w:tcBorders>
              <w:left w:val="single" w:color="auto" w:sz="4" w:space="0"/>
            </w:tcBorders>
          </w:tcPr>
          <w:p w:rsidR="00EB212A" w:rsidP="00666CFD" w:rsidRDefault="00EB212A" w14:paraId="70602BB9" w14:textId="77777777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EB212A" w:rsidP="00666CFD" w:rsidRDefault="00EB212A" w14:paraId="347A51BE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00" w:fill="auto"/>
          </w:tcPr>
          <w:p w:rsidR="00EB212A" w:rsidP="00666CFD" w:rsidRDefault="00EB212A" w14:paraId="539EB17A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:rsidR="00EB212A" w:rsidP="00666CFD" w:rsidRDefault="00EB212A" w14:paraId="0A0B6BCB" w14:textId="77777777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color="auto" w:sz="4" w:space="0"/>
            </w:tcBorders>
            <w:shd w:val="clear" w:color="FFFF00" w:fill="auto"/>
          </w:tcPr>
          <w:p w:rsidR="00EB212A" w:rsidP="00666CFD" w:rsidRDefault="00EB212A" w14:paraId="7332EF62" w14:textId="77777777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:rsidTr="00666CFD" w14:paraId="3F8B80B7" w14:textId="77777777">
        <w:tc>
          <w:tcPr>
            <w:tcW w:w="2288" w:type="dxa"/>
            <w:tcBorders>
              <w:left w:val="single" w:color="auto" w:sz="4" w:space="0"/>
            </w:tcBorders>
          </w:tcPr>
          <w:p w:rsidR="00EB212A" w:rsidP="00666CFD" w:rsidRDefault="00EB212A" w14:paraId="6D9F5646" w14:textId="77777777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25" w:color="FFFF00" w:fill="auto"/>
          </w:tcPr>
          <w:p w:rsidR="00EB212A" w:rsidP="00666CFD" w:rsidRDefault="00EB212A" w14:paraId="14BDB292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EB212A" w14:paraId="4C783752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:rsidR="00EB212A" w:rsidP="00666CFD" w:rsidRDefault="00EB212A" w14:paraId="3AEF2C0A" w14:textId="77777777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color="auto" w:sz="4" w:space="0"/>
            </w:tcBorders>
            <w:shd w:val="pct30" w:color="FFFF00" w:fill="auto"/>
          </w:tcPr>
          <w:p w:rsidR="00EB212A" w:rsidP="00666CFD" w:rsidRDefault="00EB212A" w14:paraId="04796104" w14:textId="77777777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:rsidTr="00666CFD" w14:paraId="6E328D90" w14:textId="77777777">
        <w:tc>
          <w:tcPr>
            <w:tcW w:w="2288" w:type="dxa"/>
            <w:tcBorders>
              <w:left w:val="single" w:color="auto" w:sz="4" w:space="0"/>
            </w:tcBorders>
          </w:tcPr>
          <w:p w:rsidR="00EB212A" w:rsidP="00666CFD" w:rsidRDefault="00EB212A" w14:paraId="65D5B10A" w14:textId="77777777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25" w:color="FFFF00" w:fill="auto"/>
          </w:tcPr>
          <w:p w:rsidR="00EB212A" w:rsidP="00666CFD" w:rsidRDefault="00EB212A" w14:paraId="51F5AE30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EB212A" w14:paraId="5928544F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:rsidR="00EB212A" w:rsidP="00666CFD" w:rsidRDefault="00EB212A" w14:paraId="7B37319D" w14:textId="77777777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color="auto" w:sz="4" w:space="0"/>
            </w:tcBorders>
            <w:shd w:val="pct30" w:color="FFFF00" w:fill="auto"/>
          </w:tcPr>
          <w:p w:rsidR="00EB212A" w:rsidP="00666CFD" w:rsidRDefault="00EB212A" w14:paraId="0F7748DA" w14:textId="77777777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:rsidTr="00666CFD" w14:paraId="4C40ABFD" w14:textId="77777777">
        <w:tc>
          <w:tcPr>
            <w:tcW w:w="2288" w:type="dxa"/>
            <w:tcBorders>
              <w:left w:val="single" w:color="auto" w:sz="4" w:space="0"/>
            </w:tcBorders>
          </w:tcPr>
          <w:p w:rsidR="00EB212A" w:rsidP="00666CFD" w:rsidRDefault="00EB212A" w14:paraId="246DBA43" w14:textId="77777777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25" w:color="FFFF00" w:fill="auto"/>
          </w:tcPr>
          <w:p w:rsidR="00EB212A" w:rsidP="00666CFD" w:rsidRDefault="00EB212A" w14:paraId="208F5404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EB212A" w14:paraId="3596CF5B" w14:textId="77777777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:rsidR="00EB212A" w:rsidP="00666CFD" w:rsidRDefault="00EB212A" w14:paraId="759DAED8" w14:textId="77777777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color="auto" w:sz="4" w:space="0"/>
            </w:tcBorders>
            <w:shd w:val="pct30" w:color="FFFF00" w:fill="auto"/>
          </w:tcPr>
          <w:p w:rsidR="00EB212A" w:rsidP="00666CFD" w:rsidRDefault="00EB212A" w14:paraId="3D499E0A" w14:textId="77777777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:rsidTr="00666CFD" w14:paraId="367F938C" w14:textId="77777777">
        <w:tc>
          <w:tcPr>
            <w:tcW w:w="2288" w:type="dxa"/>
            <w:tcBorders>
              <w:left w:val="single" w:color="auto" w:sz="4" w:space="0"/>
              <w:bottom w:val="single" w:color="auto" w:sz="4" w:space="0"/>
            </w:tcBorders>
          </w:tcPr>
          <w:p w:rsidR="00EB212A" w:rsidP="00666CFD" w:rsidRDefault="00EB212A" w14:paraId="6812F840" w14:textId="77777777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:rsidR="00EB212A" w:rsidP="00666CFD" w:rsidRDefault="00EB212A" w14:paraId="3ACAAC4E" w14:textId="77777777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BE1520" w:rsidR="00EB212A" w:rsidP="00666CFD" w:rsidRDefault="00EB212A" w14:paraId="0C410C3F" w14:textId="77777777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:rsidR="00EB212A" w:rsidP="00EB212A" w:rsidRDefault="00EB212A" w14:paraId="574C2059" w14:textId="77777777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Pr="00FE346D" w:rsidR="00EB212A" w:rsidTr="00666CFD" w14:paraId="77A628D0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1E81E2E8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6A7DAE" w:rsidR="00EB212A" w:rsidP="00666CFD" w:rsidRDefault="00EB212A" w14:paraId="77EA9952" w14:textId="2C6F5DD1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7E08E415" w14:textId="77777777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FE346D" w:rsidR="00EB212A" w:rsidP="00666CFD" w:rsidRDefault="00EB212A" w14:paraId="3622FF3A" w14:textId="594C6C0F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Pr="00AB4BA3" w:rsidR="00EB212A" w:rsidTr="00666CFD" w14:paraId="54BE2C38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3C789E1C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AB4BA3" w:rsidR="00EB212A" w:rsidP="00666CFD" w:rsidRDefault="00EB212A" w14:paraId="7A567D66" w14:textId="476EE21C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63159B1A" w14:textId="77777777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AB4BA3" w:rsidR="00EB212A" w:rsidP="00666CFD" w:rsidRDefault="00EB212A" w14:paraId="4EEC27C2" w14:textId="63DA725C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Pr="00AB4BA3" w:rsidR="00EB212A" w:rsidTr="00666CFD" w14:paraId="1C0960C2" w14:textId="77777777"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212A" w:rsidP="00666CFD" w:rsidRDefault="00EB212A" w14:paraId="1EB34C05" w14:textId="77777777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0" w:color="FFFF00" w:fill="auto"/>
          </w:tcPr>
          <w:p w:rsidRPr="007E0A37" w:rsidR="00EB212A" w:rsidP="00666CFD" w:rsidRDefault="00EB212A" w14:paraId="5F780FF7" w14:textId="6F686E28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:rsidR="00EB212A" w:rsidP="00EB212A" w:rsidRDefault="00EB212A" w14:paraId="2ED1A6C7" w14:textId="77777777">
      <w:pPr>
        <w:tabs>
          <w:tab w:val="left" w:pos="9510"/>
        </w:tabs>
      </w:pPr>
    </w:p>
    <w:p w:rsidR="00C95C4E" w:rsidP="00C95C4E" w:rsidRDefault="00150601" w14:paraId="06E96F4F" w14:textId="775C3E39">
      <w:pPr>
        <w:tabs>
          <w:tab w:val="left" w:pos="9510"/>
        </w:tabs>
      </w:pPr>
      <w:r w:rsidRPr="00EB5A22">
        <w:t>The proposed changes are indicated by Track Changes in the text below.</w:t>
      </w:r>
      <w:bookmarkStart w:name="_Toc11337472" w:id="0"/>
    </w:p>
    <w:p w:rsidRPr="00BB4B03" w:rsidR="00C95C4E" w:rsidP="00C95C4E" w:rsidRDefault="00C95C4E" w14:paraId="445FEA23" w14:textId="77777777"/>
    <w:p w:rsidRPr="00D85F92" w:rsidR="00C95C4E" w:rsidP="00C95C4E" w:rsidRDefault="00C95C4E" w14:paraId="2EA622A6" w14:textId="77777777">
      <w:pPr>
        <w:pStyle w:val="Heading1"/>
        <w:rPr>
          <w:lang w:eastAsia="ja-JP"/>
        </w:rPr>
      </w:pPr>
      <w:bookmarkStart w:name="_Toc43899863" w:id="1"/>
      <w:bookmarkStart w:name="_Toc48830177" w:id="2"/>
      <w:r>
        <w:rPr>
          <w:lang w:eastAsia="ja-JP"/>
        </w:rPr>
        <w:t>AAL Profiles</w:t>
      </w:r>
      <w:bookmarkEnd w:id="1"/>
      <w:bookmarkEnd w:id="2"/>
      <w:r>
        <w:rPr>
          <w:lang w:eastAsia="ja-JP"/>
        </w:rPr>
        <w:t xml:space="preserve"> </w:t>
      </w:r>
    </w:p>
    <w:p w:rsidR="00C95C4E" w:rsidP="00C95C4E" w:rsidRDefault="00C95C4E" w14:paraId="368BFD4B" w14:textId="53F92B55">
      <w:pPr>
        <w:rPr>
          <w:lang w:eastAsia="ja-JP"/>
        </w:rPr>
      </w:pPr>
      <w:del w:author="Author" w:id="3">
        <w:r w:rsidDel="00CB5166">
          <w:rPr>
            <w:lang w:eastAsia="ja-JP"/>
          </w:rPr>
          <w:delText>This section describes the current AAL profiles</w:delText>
        </w:r>
      </w:del>
      <w:ins w:author="Author" w:id="4">
        <w:r w:rsidRPr="009D6480" w:rsidR="00CB5166">
          <w:rPr>
            <w:lang w:eastAsia="ja-JP"/>
          </w:rPr>
          <w:t xml:space="preserve">An AAL profile </w:t>
        </w:r>
        <w:r w:rsidR="005F6496">
          <w:rPr>
            <w:lang w:eastAsia="ja-JP"/>
          </w:rPr>
          <w:t>specifies</w:t>
        </w:r>
        <w:r w:rsidR="002B5713">
          <w:rPr>
            <w:lang w:eastAsia="ja-JP"/>
          </w:rPr>
          <w:t xml:space="preserve"> a</w:t>
        </w:r>
        <w:r w:rsidRPr="009D6480" w:rsidR="00CB5166">
          <w:rPr>
            <w:lang w:eastAsia="ja-JP"/>
          </w:rPr>
          <w:t xml:space="preserve"> set of Accelerated Functions </w:t>
        </w:r>
        <w:r w:rsidR="002B5713">
          <w:rPr>
            <w:lang w:eastAsia="ja-JP"/>
          </w:rPr>
          <w:t xml:space="preserve">that a Hardware Accelerator </w:t>
        </w:r>
        <w:r w:rsidR="00D244F9">
          <w:rPr>
            <w:lang w:eastAsia="ja-JP"/>
          </w:rPr>
          <w:t xml:space="preserve">processes on behalf on an application </w:t>
        </w:r>
        <w:r w:rsidRPr="009D6480" w:rsidR="00CB5166">
          <w:rPr>
            <w:lang w:eastAsia="ja-JP"/>
          </w:rPr>
          <w:t>within an O-RAN Cloudified Network Function</w:t>
        </w:r>
        <w:r w:rsidR="007865E2">
          <w:rPr>
            <w:lang w:eastAsia="ja-JP"/>
          </w:rPr>
          <w:t xml:space="preserve"> (e.g. O-DU, O-CU etc.)</w:t>
        </w:r>
        <w:r w:rsidRPr="009D6480" w:rsidR="00CB5166">
          <w:rPr>
            <w:lang w:eastAsia="ja-JP"/>
          </w:rPr>
          <w:t xml:space="preserve">. Accordingly, AAL profiles can be </w:t>
        </w:r>
        <w:r w:rsidR="00F32B39">
          <w:rPr>
            <w:lang w:eastAsia="ja-JP"/>
          </w:rPr>
          <w:t>categorized</w:t>
        </w:r>
        <w:r w:rsidRPr="009D6480" w:rsidR="00CB5166">
          <w:rPr>
            <w:lang w:eastAsia="ja-JP"/>
          </w:rPr>
          <w:t xml:space="preserve"> </w:t>
        </w:r>
        <w:r w:rsidR="009E07ED">
          <w:rPr>
            <w:lang w:eastAsia="ja-JP"/>
          </w:rPr>
          <w:t>as</w:t>
        </w:r>
        <w:r w:rsidRPr="009D6480" w:rsidR="00CB5166">
          <w:rPr>
            <w:lang w:eastAsia="ja-JP"/>
          </w:rPr>
          <w:t xml:space="preserve"> O-DU AAL profiles, O-CU AAL profiles </w:t>
        </w:r>
        <w:r w:rsidR="00690C10">
          <w:rPr>
            <w:lang w:eastAsia="ja-JP"/>
          </w:rPr>
          <w:t>and so on</w:t>
        </w:r>
        <w:r w:rsidRPr="009D6480" w:rsidR="00CB5166">
          <w:rPr>
            <w:lang w:eastAsia="ja-JP"/>
          </w:rPr>
          <w:t xml:space="preserve">. </w:t>
        </w:r>
        <w:r w:rsidR="00690C10">
          <w:rPr>
            <w:lang w:eastAsia="ja-JP"/>
          </w:rPr>
          <w:t xml:space="preserve">The following sections describes these different AAL profile categories in further details. </w:t>
        </w:r>
      </w:ins>
      <w:r w:rsidR="00CB5166">
        <w:rPr>
          <w:lang w:eastAsia="ja-JP"/>
        </w:rPr>
        <w:t xml:space="preserve"> </w:t>
      </w:r>
      <w:r>
        <w:rPr>
          <w:lang w:eastAsia="ja-JP"/>
        </w:rPr>
        <w:t xml:space="preserve"> </w:t>
      </w:r>
    </w:p>
    <w:p w:rsidR="00C95C4E" w:rsidP="00C95C4E" w:rsidRDefault="00C95C4E" w14:paraId="3380E88F" w14:textId="77777777">
      <w:pPr>
        <w:pStyle w:val="Heading2"/>
        <w:rPr>
          <w:lang w:eastAsia="ja-JP"/>
        </w:rPr>
      </w:pPr>
      <w:bookmarkStart w:name="_Toc43899864" w:id="5"/>
      <w:bookmarkStart w:name="_Toc48830178" w:id="6"/>
      <w:r>
        <w:rPr>
          <w:lang w:eastAsia="ja-JP"/>
        </w:rPr>
        <w:t>O-DU AAL Profiles</w:t>
      </w:r>
      <w:bookmarkEnd w:id="5"/>
      <w:bookmarkEnd w:id="6"/>
      <w:r>
        <w:rPr>
          <w:lang w:eastAsia="ja-JP"/>
        </w:rPr>
        <w:t xml:space="preserve"> </w:t>
      </w:r>
    </w:p>
    <w:p w:rsidR="00591D2D" w:rsidP="00C95C4E" w:rsidRDefault="00136A06" w14:paraId="330E8CF0" w14:textId="1B3894D0">
      <w:pPr>
        <w:rPr>
          <w:ins w:author="Author" w:id="7"/>
          <w:lang w:eastAsia="ja-JP"/>
        </w:rPr>
      </w:pPr>
      <w:ins w:author="Author" w:id="8">
        <w:r>
          <w:rPr>
            <w:lang w:eastAsia="ja-JP"/>
          </w:rPr>
          <w:t xml:space="preserve">An O-DU AAL profile can specify </w:t>
        </w:r>
        <w:r w:rsidR="00275EEC">
          <w:rPr>
            <w:lang w:eastAsia="ja-JP"/>
          </w:rPr>
          <w:t xml:space="preserve">a set of Accelerated Functions within the </w:t>
        </w:r>
        <w:r w:rsidR="00922758">
          <w:rPr>
            <w:lang w:eastAsia="ja-JP"/>
          </w:rPr>
          <w:t xml:space="preserve">O-DU protocol stack. These functions </w:t>
        </w:r>
        <w:r w:rsidR="006A5291">
          <w:rPr>
            <w:lang w:eastAsia="ja-JP"/>
          </w:rPr>
          <w:t xml:space="preserve">may belong to </w:t>
        </w:r>
        <w:r w:rsidR="00A32EF2">
          <w:rPr>
            <w:lang w:eastAsia="ja-JP"/>
          </w:rPr>
          <w:t>a single layer (</w:t>
        </w:r>
        <w:r w:rsidR="00E70A0F">
          <w:rPr>
            <w:lang w:eastAsia="ja-JP"/>
          </w:rPr>
          <w:t>e.g.</w:t>
        </w:r>
        <w:r w:rsidR="00A32EF2">
          <w:rPr>
            <w:lang w:eastAsia="ja-JP"/>
          </w:rPr>
          <w:t xml:space="preserve">, PHY) </w:t>
        </w:r>
        <w:r w:rsidR="00E70A0F">
          <w:rPr>
            <w:lang w:eastAsia="ja-JP"/>
          </w:rPr>
          <w:t xml:space="preserve">or span across multiple layers (e.g., </w:t>
        </w:r>
        <w:r w:rsidR="006A53ED">
          <w:rPr>
            <w:lang w:eastAsia="ja-JP"/>
          </w:rPr>
          <w:t>PHY and MAC</w:t>
        </w:r>
        <w:r w:rsidR="007E2B19">
          <w:rPr>
            <w:lang w:eastAsia="ja-JP"/>
          </w:rPr>
          <w:t>)</w:t>
        </w:r>
        <w:r w:rsidR="007A09B2">
          <w:rPr>
            <w:lang w:eastAsia="ja-JP"/>
          </w:rPr>
          <w:t xml:space="preserve"> within O-DU. </w:t>
        </w:r>
      </w:ins>
      <w:r w:rsidR="00C95C4E">
        <w:rPr>
          <w:lang w:eastAsia="ja-JP"/>
        </w:rPr>
        <w:t>The current O-DU AAL Profiles being studied by ORAN WG6 are</w:t>
      </w:r>
      <w:ins w:author="Author" w:id="9">
        <w:r w:rsidR="00AA44C2">
          <w:rPr>
            <w:lang w:eastAsia="ja-JP"/>
          </w:rPr>
          <w:t xml:space="preserve"> focusing on Accelerated functions </w:t>
        </w:r>
        <w:r w:rsidR="00F4267F">
          <w:rPr>
            <w:lang w:eastAsia="ja-JP"/>
          </w:rPr>
          <w:t>from PHY layer of O-DU</w:t>
        </w:r>
        <w:r w:rsidR="000D1B40">
          <w:rPr>
            <w:lang w:eastAsia="ja-JP"/>
          </w:rPr>
          <w:t>.</w:t>
        </w:r>
      </w:ins>
    </w:p>
    <w:p w:rsidR="00C95C4E" w:rsidP="0037730B" w:rsidRDefault="00AD4B83" w14:paraId="73668645" w14:textId="31F0ED70">
      <w:pPr>
        <w:rPr>
          <w:ins w:author="Author" w:id="10"/>
          <w:lang w:eastAsia="ja-JP"/>
        </w:rPr>
      </w:pPr>
      <w:ins w:author="Author" w:id="11">
        <w:r>
          <w:rPr>
            <w:lang w:eastAsia="ja-JP"/>
          </w:rPr>
          <w:t>Fig</w:t>
        </w:r>
        <w:r w:rsidR="003B505D">
          <w:rPr>
            <w:lang w:eastAsia="ja-JP"/>
          </w:rPr>
          <w:t>ure</w:t>
        </w:r>
        <w:r>
          <w:rPr>
            <w:lang w:eastAsia="ja-JP"/>
          </w:rPr>
          <w:t xml:space="preserve"> </w:t>
        </w:r>
        <w:r w:rsidR="003B505D">
          <w:rPr>
            <w:lang w:eastAsia="ja-JP"/>
          </w:rPr>
          <w:t>4.1</w:t>
        </w:r>
        <w:r>
          <w:rPr>
            <w:lang w:eastAsia="ja-JP"/>
          </w:rPr>
          <w:t xml:space="preserve"> </w:t>
        </w:r>
        <w:r w:rsidR="00A751EA">
          <w:rPr>
            <w:lang w:eastAsia="ja-JP"/>
          </w:rPr>
          <w:t xml:space="preserve">illustrates the </w:t>
        </w:r>
        <w:r w:rsidR="005C032F">
          <w:rPr>
            <w:lang w:eastAsia="ja-JP"/>
          </w:rPr>
          <w:t>building</w:t>
        </w:r>
        <w:r w:rsidR="00A751EA">
          <w:rPr>
            <w:lang w:eastAsia="ja-JP"/>
          </w:rPr>
          <w:t xml:space="preserve"> blocks </w:t>
        </w:r>
        <w:r w:rsidR="006D66CA">
          <w:rPr>
            <w:lang w:eastAsia="ja-JP"/>
          </w:rPr>
          <w:t>for processing various</w:t>
        </w:r>
        <w:r w:rsidR="00A751EA">
          <w:rPr>
            <w:lang w:eastAsia="ja-JP"/>
          </w:rPr>
          <w:t xml:space="preserve"> </w:t>
        </w:r>
        <w:r w:rsidR="00453F31">
          <w:rPr>
            <w:lang w:eastAsia="ja-JP"/>
          </w:rPr>
          <w:t>O-DU PHY layer</w:t>
        </w:r>
        <w:r w:rsidR="00A751EA">
          <w:rPr>
            <w:lang w:eastAsia="ja-JP"/>
          </w:rPr>
          <w:t xml:space="preserve"> </w:t>
        </w:r>
        <w:r w:rsidR="00256FBC">
          <w:rPr>
            <w:lang w:eastAsia="ja-JP"/>
          </w:rPr>
          <w:t>D</w:t>
        </w:r>
        <w:r w:rsidR="00C26B8C">
          <w:rPr>
            <w:lang w:eastAsia="ja-JP"/>
          </w:rPr>
          <w:t xml:space="preserve">ownlink </w:t>
        </w:r>
        <w:r w:rsidR="00256FBC">
          <w:rPr>
            <w:lang w:eastAsia="ja-JP"/>
          </w:rPr>
          <w:t xml:space="preserve">(DL) </w:t>
        </w:r>
        <w:r w:rsidR="00A751EA">
          <w:rPr>
            <w:lang w:eastAsia="ja-JP"/>
          </w:rPr>
          <w:t xml:space="preserve">channels and signals </w:t>
        </w:r>
        <w:r w:rsidR="0092367C">
          <w:rPr>
            <w:lang w:eastAsia="ja-JP"/>
          </w:rPr>
          <w:t xml:space="preserve">(with 7.2-x </w:t>
        </w:r>
        <w:r w:rsidR="00817F05">
          <w:rPr>
            <w:lang w:eastAsia="ja-JP"/>
          </w:rPr>
          <w:t>functional split between O-DU and O-RU)</w:t>
        </w:r>
        <w:r w:rsidR="00526DB5">
          <w:rPr>
            <w:lang w:eastAsia="ja-JP"/>
          </w:rPr>
          <w:t xml:space="preserve"> defined by 3GPP [</w:t>
        </w:r>
        <w:r w:rsidR="009A2D02">
          <w:rPr>
            <w:lang w:eastAsia="ja-JP"/>
          </w:rPr>
          <w:t>ref. 38.211] as part of 5G NR</w:t>
        </w:r>
        <w:r w:rsidR="00F572A1">
          <w:rPr>
            <w:lang w:eastAsia="ja-JP"/>
          </w:rPr>
          <w:t xml:space="preserve"> specification</w:t>
        </w:r>
        <w:r w:rsidR="00BD41EF">
          <w:rPr>
            <w:lang w:eastAsia="ja-JP"/>
          </w:rPr>
          <w:t xml:space="preserve">. </w:t>
        </w:r>
      </w:ins>
    </w:p>
    <w:p w:rsidR="00C470F2" w:rsidP="00202D83" w:rsidRDefault="00C021EE" w14:paraId="0235702E" w14:textId="0BD99103">
      <w:pPr>
        <w:jc w:val="center"/>
        <w:rPr>
          <w:ins w:author="Author" w:id="12"/>
        </w:rPr>
      </w:pPr>
      <w:ins w:author="Author" w:id="13">
        <w:r>
          <w:object w:dxaOrig="13396" w:dyaOrig="7749" w14:anchorId="384745BF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i1034" style="width:481.8pt;height:278.65pt" o:ole="" type="#_x0000_t75">
              <v:imagedata o:title="" r:id="rId12"/>
            </v:shape>
            <o:OLEObject Type="Embed" ProgID="Visio.Drawing.15" ShapeID="_x0000_i1034" DrawAspect="Content" ObjectID="_1664258656" r:id="rId13"/>
          </w:object>
        </w:r>
        <w:r w:rsidRPr="00677D66" w:rsidR="00677D66">
          <w:t xml:space="preserve"> </w:t>
        </w:r>
      </w:ins>
    </w:p>
    <w:p w:rsidR="00DE69D2" w:rsidP="00202D83" w:rsidRDefault="003B505D" w14:paraId="56FE0643" w14:textId="43AC0DCB">
      <w:pPr>
        <w:jc w:val="center"/>
        <w:rPr>
          <w:ins w:author="Author" w:id="14"/>
          <w:b/>
          <w:bCs/>
          <w:lang w:eastAsia="ja-JP"/>
        </w:rPr>
      </w:pPr>
      <w:ins w:author="Author" w:id="15">
        <w:r w:rsidRPr="00202D83">
          <w:rPr>
            <w:b/>
            <w:bCs/>
            <w:lang w:eastAsia="ja-JP"/>
          </w:rPr>
          <w:t xml:space="preserve">Figure 4.1 </w:t>
        </w:r>
        <w:r w:rsidRPr="00202D83" w:rsidR="00202D83">
          <w:rPr>
            <w:b/>
            <w:bCs/>
            <w:lang w:eastAsia="ja-JP"/>
          </w:rPr>
          <w:t>O-DU PHY processing blocks for 5G NR (</w:t>
        </w:r>
        <w:r w:rsidR="00BD049D">
          <w:rPr>
            <w:b/>
            <w:bCs/>
            <w:lang w:eastAsia="ja-JP"/>
          </w:rPr>
          <w:t>DL</w:t>
        </w:r>
        <w:r w:rsidRPr="00202D83" w:rsidR="00202D83">
          <w:rPr>
            <w:b/>
            <w:bCs/>
            <w:lang w:eastAsia="ja-JP"/>
          </w:rPr>
          <w:t>)</w:t>
        </w:r>
      </w:ins>
    </w:p>
    <w:p w:rsidRPr="00946BF7" w:rsidR="00202D83" w:rsidP="00202D83" w:rsidRDefault="002422C3" w14:paraId="3E4E99D8" w14:textId="13148799">
      <w:pPr>
        <w:rPr>
          <w:lang w:eastAsia="ja-JP"/>
        </w:rPr>
      </w:pPr>
      <w:ins w:author="Author" w:id="16">
        <w:r w:rsidRPr="00946BF7">
          <w:rPr>
            <w:lang w:eastAsia="ja-JP"/>
          </w:rPr>
          <w:t xml:space="preserve">The O-DU </w:t>
        </w:r>
        <w:r w:rsidRPr="00946BF7" w:rsidR="0006248E">
          <w:rPr>
            <w:lang w:eastAsia="ja-JP"/>
          </w:rPr>
          <w:t xml:space="preserve">PHY layer in </w:t>
        </w:r>
        <w:r w:rsidR="00BD049D">
          <w:rPr>
            <w:lang w:eastAsia="ja-JP"/>
          </w:rPr>
          <w:t>downlink</w:t>
        </w:r>
        <w:r w:rsidRPr="00946BF7">
          <w:rPr>
            <w:lang w:eastAsia="ja-JP"/>
          </w:rPr>
          <w:t xml:space="preserve"> </w:t>
        </w:r>
        <w:r w:rsidRPr="00946BF7" w:rsidR="0006248E">
          <w:rPr>
            <w:lang w:eastAsia="ja-JP"/>
          </w:rPr>
          <w:t xml:space="preserve">consists of </w:t>
        </w:r>
        <w:r w:rsidRPr="00946BF7" w:rsidR="00CC52D5">
          <w:rPr>
            <w:lang w:eastAsia="ja-JP"/>
          </w:rPr>
          <w:t>the following physical channels and reference signals:</w:t>
        </w:r>
      </w:ins>
    </w:p>
    <w:p w:rsidR="00C95C4E" w:rsidP="00C95C4E" w:rsidRDefault="00C95C4E" w14:paraId="3F39FA7B" w14:textId="55382208">
      <w:pPr>
        <w:pStyle w:val="Bulletlist"/>
        <w:rPr>
          <w:lang w:eastAsia="ja-JP"/>
        </w:rPr>
      </w:pPr>
      <w:del w:author="Author" w:id="17">
        <w:r w:rsidDel="00CC52D5">
          <w:rPr>
            <w:lang w:eastAsia="ja-JP"/>
          </w:rPr>
          <w:delText>FEC LDPC Encoding</w:delText>
        </w:r>
      </w:del>
      <w:ins w:author="Author" w:id="18">
        <w:r w:rsidR="00CC52D5">
          <w:rPr>
            <w:lang w:eastAsia="ja-JP"/>
          </w:rPr>
          <w:t xml:space="preserve">Physical </w:t>
        </w:r>
        <w:r w:rsidR="00595122">
          <w:rPr>
            <w:lang w:eastAsia="ja-JP"/>
          </w:rPr>
          <w:t>D</w:t>
        </w:r>
        <w:r w:rsidR="00CC52D5">
          <w:rPr>
            <w:lang w:eastAsia="ja-JP"/>
          </w:rPr>
          <w:t xml:space="preserve">ownlink </w:t>
        </w:r>
        <w:r w:rsidR="00595122">
          <w:rPr>
            <w:lang w:eastAsia="ja-JP"/>
          </w:rPr>
          <w:t>S</w:t>
        </w:r>
        <w:r w:rsidR="00CC52D5">
          <w:rPr>
            <w:lang w:eastAsia="ja-JP"/>
          </w:rPr>
          <w:t xml:space="preserve">hared </w:t>
        </w:r>
        <w:r w:rsidR="00595122">
          <w:rPr>
            <w:lang w:eastAsia="ja-JP"/>
          </w:rPr>
          <w:t>C</w:t>
        </w:r>
        <w:r w:rsidR="00CC52D5">
          <w:rPr>
            <w:lang w:eastAsia="ja-JP"/>
          </w:rPr>
          <w:t xml:space="preserve">hannel (PDSCH) and associated </w:t>
        </w:r>
        <w:r w:rsidR="00595122">
          <w:rPr>
            <w:lang w:eastAsia="ja-JP"/>
          </w:rPr>
          <w:t>D</w:t>
        </w:r>
        <w:r w:rsidR="00CC52D5">
          <w:rPr>
            <w:lang w:eastAsia="ja-JP"/>
          </w:rPr>
          <w:t>emo</w:t>
        </w:r>
        <w:r w:rsidR="00595122">
          <w:rPr>
            <w:lang w:eastAsia="ja-JP"/>
          </w:rPr>
          <w:t xml:space="preserve">dulation Reference Signal </w:t>
        </w:r>
        <w:r w:rsidR="00E81FC5">
          <w:rPr>
            <w:lang w:eastAsia="ja-JP"/>
          </w:rPr>
          <w:t>(PDSCH DM</w:t>
        </w:r>
        <w:r w:rsidR="004553D5">
          <w:rPr>
            <w:lang w:eastAsia="ja-JP"/>
          </w:rPr>
          <w:t>-</w:t>
        </w:r>
        <w:r w:rsidR="00E81FC5">
          <w:rPr>
            <w:lang w:eastAsia="ja-JP"/>
          </w:rPr>
          <w:t>RS)</w:t>
        </w:r>
        <w:r w:rsidR="006C7551">
          <w:rPr>
            <w:lang w:eastAsia="ja-JP"/>
          </w:rPr>
          <w:t>.</w:t>
        </w:r>
      </w:ins>
      <w:r>
        <w:rPr>
          <w:lang w:eastAsia="ja-JP"/>
        </w:rPr>
        <w:t xml:space="preserve"> </w:t>
      </w:r>
    </w:p>
    <w:p w:rsidR="00C95C4E" w:rsidP="00C95C4E" w:rsidRDefault="00C95C4E" w14:paraId="2E4B0C70" w14:textId="79BDD905">
      <w:pPr>
        <w:pStyle w:val="Bulletlist"/>
        <w:rPr>
          <w:lang w:eastAsia="ja-JP"/>
        </w:rPr>
      </w:pPr>
      <w:del w:author="Author" w:id="19">
        <w:r w:rsidDel="00595122">
          <w:rPr>
            <w:lang w:eastAsia="ja-JP"/>
          </w:rPr>
          <w:delText>FEC LDPC Decoding</w:delText>
        </w:r>
      </w:del>
      <w:ins w:author="Author" w:id="20">
        <w:r w:rsidR="00595122">
          <w:rPr>
            <w:lang w:eastAsia="ja-JP"/>
          </w:rPr>
          <w:t xml:space="preserve">Physical Downlink Control Channel </w:t>
        </w:r>
        <w:r w:rsidR="00E81FC5">
          <w:rPr>
            <w:lang w:eastAsia="ja-JP"/>
          </w:rPr>
          <w:t xml:space="preserve">(PDCCH) and associated </w:t>
        </w:r>
      </w:ins>
      <w:del w:author="Author" w:id="21">
        <w:r w:rsidDel="00E81FC5">
          <w:rPr>
            <w:lang w:eastAsia="ja-JP"/>
          </w:rPr>
          <w:delText xml:space="preserve"> </w:delText>
        </w:r>
      </w:del>
      <w:ins w:author="Author" w:id="22">
        <w:r w:rsidR="00E81FC5">
          <w:rPr>
            <w:lang w:eastAsia="ja-JP"/>
          </w:rPr>
          <w:t>Demodulation Reference Signal (PDCCH DM</w:t>
        </w:r>
        <w:r w:rsidR="004553D5">
          <w:rPr>
            <w:lang w:eastAsia="ja-JP"/>
          </w:rPr>
          <w:t>-</w:t>
        </w:r>
        <w:r w:rsidR="00E81FC5">
          <w:rPr>
            <w:lang w:eastAsia="ja-JP"/>
          </w:rPr>
          <w:t>RS)</w:t>
        </w:r>
        <w:r w:rsidR="006C7551">
          <w:rPr>
            <w:lang w:eastAsia="ja-JP"/>
          </w:rPr>
          <w:t>.</w:t>
        </w:r>
      </w:ins>
    </w:p>
    <w:p w:rsidR="00833099" w:rsidP="00D62DDC" w:rsidRDefault="00C95C4E" w14:paraId="51163923" w14:textId="77777777">
      <w:pPr>
        <w:pStyle w:val="Bulletlist"/>
        <w:rPr>
          <w:ins w:author="Author" w:id="23"/>
          <w:lang w:eastAsia="ja-JP"/>
        </w:rPr>
      </w:pPr>
      <w:del w:author="Author" w:id="24">
        <w:r w:rsidDel="00952A9A">
          <w:rPr>
            <w:lang w:eastAsia="ja-JP"/>
          </w:rPr>
          <w:delText>Inline PHY High</w:delText>
        </w:r>
      </w:del>
      <w:ins w:author="Author" w:id="25">
        <w:r w:rsidR="00952A9A">
          <w:rPr>
            <w:lang w:eastAsia="ja-JP"/>
          </w:rPr>
          <w:t>Synchronization Signal Block (SSB) consisting of</w:t>
        </w:r>
      </w:ins>
    </w:p>
    <w:p w:rsidR="005960D1" w:rsidP="00833099" w:rsidRDefault="00833099" w14:paraId="5EA322CF" w14:textId="414F1F38">
      <w:pPr>
        <w:pStyle w:val="Bulletlist"/>
        <w:numPr>
          <w:ilvl w:val="1"/>
          <w:numId w:val="42"/>
        </w:numPr>
        <w:rPr>
          <w:ins w:author="Author" w:id="26"/>
          <w:lang w:eastAsia="ja-JP"/>
        </w:rPr>
      </w:pPr>
      <w:ins w:author="Author" w:id="27">
        <w:r>
          <w:rPr>
            <w:lang w:eastAsia="ja-JP"/>
          </w:rPr>
          <w:t>Physical Broadcast Channel (PBCH) and associated DMRS (PBCH DM</w:t>
        </w:r>
        <w:r w:rsidR="004553D5">
          <w:rPr>
            <w:lang w:eastAsia="ja-JP"/>
          </w:rPr>
          <w:t>-</w:t>
        </w:r>
        <w:r>
          <w:rPr>
            <w:lang w:eastAsia="ja-JP"/>
          </w:rPr>
          <w:t>RS)</w:t>
        </w:r>
        <w:r w:rsidR="006C7551">
          <w:rPr>
            <w:lang w:eastAsia="ja-JP"/>
          </w:rPr>
          <w:t>.</w:t>
        </w:r>
      </w:ins>
    </w:p>
    <w:p w:rsidR="00833099" w:rsidP="00833099" w:rsidRDefault="00833099" w14:paraId="62294DE4" w14:textId="7B3F3237">
      <w:pPr>
        <w:pStyle w:val="Bulletlist"/>
        <w:numPr>
          <w:ilvl w:val="1"/>
          <w:numId w:val="42"/>
        </w:numPr>
        <w:rPr>
          <w:ins w:author="Author" w:id="28"/>
          <w:lang w:eastAsia="ja-JP"/>
        </w:rPr>
      </w:pPr>
      <w:ins w:author="Author" w:id="29">
        <w:r>
          <w:rPr>
            <w:lang w:eastAsia="ja-JP"/>
          </w:rPr>
          <w:t>Primary Synchronization Signal (PSS)</w:t>
        </w:r>
        <w:r w:rsidR="006C7551">
          <w:rPr>
            <w:lang w:eastAsia="ja-JP"/>
          </w:rPr>
          <w:t>.</w:t>
        </w:r>
      </w:ins>
    </w:p>
    <w:p w:rsidR="00833099" w:rsidP="00833099" w:rsidRDefault="00833099" w14:paraId="3B07BD15" w14:textId="3B5B5FEC">
      <w:pPr>
        <w:pStyle w:val="Bulletlist"/>
        <w:numPr>
          <w:ilvl w:val="1"/>
          <w:numId w:val="42"/>
        </w:numPr>
        <w:rPr>
          <w:ins w:author="Author" w:id="30"/>
          <w:lang w:eastAsia="ja-JP"/>
        </w:rPr>
      </w:pPr>
      <w:ins w:author="Author" w:id="31">
        <w:r>
          <w:rPr>
            <w:lang w:eastAsia="ja-JP"/>
          </w:rPr>
          <w:t>Secondary Synchronization Signal (SSS)</w:t>
        </w:r>
        <w:r w:rsidR="006C7551">
          <w:rPr>
            <w:lang w:eastAsia="ja-JP"/>
          </w:rPr>
          <w:t>.</w:t>
        </w:r>
      </w:ins>
    </w:p>
    <w:p w:rsidR="00687D41" w:rsidDel="005F3F31" w:rsidP="00B961C0" w:rsidRDefault="00687D41" w14:paraId="75137D0A" w14:textId="01A71092">
      <w:pPr>
        <w:pStyle w:val="Bulletlist"/>
        <w:rPr>
          <w:ins w:author="Author" w:id="32"/>
          <w:del w:author="Author" w:id="33"/>
          <w:lang w:eastAsia="ja-JP"/>
        </w:rPr>
      </w:pPr>
      <w:ins w:author="Author" w:id="34">
        <w:r>
          <w:rPr>
            <w:lang w:eastAsia="ja-JP"/>
          </w:rPr>
          <w:t>Channel State Information-Reference Signal (CSI-RS)</w:t>
        </w:r>
        <w:r w:rsidR="005F3F31">
          <w:rPr>
            <w:lang w:eastAsia="ja-JP"/>
          </w:rPr>
          <w:t xml:space="preserve"> and </w:t>
        </w:r>
      </w:ins>
    </w:p>
    <w:p w:rsidR="003B029E" w:rsidP="00B961C0" w:rsidRDefault="003B029E" w14:paraId="5D59C298" w14:textId="0F6C5CE1">
      <w:pPr>
        <w:pStyle w:val="Bulletlist"/>
        <w:rPr>
          <w:ins w:author="Author" w:id="35"/>
          <w:lang w:eastAsia="ja-JP"/>
        </w:rPr>
      </w:pPr>
      <w:ins w:author="Author" w:id="36">
        <w:r>
          <w:rPr>
            <w:lang w:eastAsia="ja-JP"/>
          </w:rPr>
          <w:t>Tracking Reference Signal (TRS)</w:t>
        </w:r>
        <w:r w:rsidR="006C7551">
          <w:rPr>
            <w:lang w:eastAsia="ja-JP"/>
          </w:rPr>
          <w:t>.</w:t>
        </w:r>
      </w:ins>
    </w:p>
    <w:p w:rsidR="003B029E" w:rsidP="00687D41" w:rsidRDefault="003B029E" w14:paraId="64225E03" w14:textId="33FF9E00">
      <w:pPr>
        <w:pStyle w:val="Bulletlist"/>
        <w:rPr>
          <w:ins w:author="Author" w:id="37"/>
          <w:lang w:eastAsia="ja-JP"/>
        </w:rPr>
      </w:pPr>
      <w:ins w:author="Author" w:id="38">
        <w:r>
          <w:rPr>
            <w:lang w:eastAsia="ja-JP"/>
          </w:rPr>
          <w:t>Phase Tracking Reference Signal (PT-RS)</w:t>
        </w:r>
        <w:r w:rsidR="00502E13">
          <w:rPr>
            <w:lang w:eastAsia="ja-JP"/>
          </w:rPr>
          <w:t xml:space="preserve"> for DL</w:t>
        </w:r>
        <w:r w:rsidR="006C7551">
          <w:rPr>
            <w:lang w:eastAsia="ja-JP"/>
          </w:rPr>
          <w:t>.</w:t>
        </w:r>
      </w:ins>
    </w:p>
    <w:p w:rsidR="00484454" w:rsidDel="002B47E2" w:rsidP="000E4469" w:rsidRDefault="00484454" w14:paraId="2E73E7FF" w14:textId="7D6DB8A0">
      <w:pPr>
        <w:pStyle w:val="Bulletlist"/>
        <w:numPr>
          <w:ilvl w:val="0"/>
          <w:numId w:val="0"/>
        </w:numPr>
        <w:rPr>
          <w:del w:author="Author" w:id="39"/>
          <w:lang w:eastAsia="ja-JP"/>
        </w:rPr>
      </w:pPr>
      <w:ins w:author="Author" w:id="40">
        <w:r>
          <w:rPr>
            <w:lang w:eastAsia="ja-JP"/>
          </w:rPr>
          <w:t>The downlink physical channels (PDSCH, PDCCH, PBCH)</w:t>
        </w:r>
        <w:r w:rsidR="005D0BCE">
          <w:rPr>
            <w:lang w:eastAsia="ja-JP"/>
          </w:rPr>
          <w:t xml:space="preserve"> </w:t>
        </w:r>
        <w:r w:rsidR="006617DD">
          <w:rPr>
            <w:lang w:eastAsia="ja-JP"/>
          </w:rPr>
          <w:t>carry</w:t>
        </w:r>
        <w:r w:rsidR="005D0BCE">
          <w:rPr>
            <w:lang w:eastAsia="ja-JP"/>
          </w:rPr>
          <w:t xml:space="preserve"> </w:t>
        </w:r>
        <w:r w:rsidR="006617DD">
          <w:rPr>
            <w:lang w:eastAsia="ja-JP"/>
          </w:rPr>
          <w:t xml:space="preserve">information originating from </w:t>
        </w:r>
        <w:r w:rsidR="005D0BCE">
          <w:rPr>
            <w:lang w:eastAsia="ja-JP"/>
          </w:rPr>
          <w:t>higher layers (i.e. layer 2 and above).</w:t>
        </w:r>
        <w:del w:author="Author" w:id="41">
          <w:r w:rsidDel="002B47E2" w:rsidR="00BE0345">
            <w:rPr>
              <w:lang w:eastAsia="ja-JP"/>
            </w:rPr>
            <w:delText xml:space="preserve"> </w:delText>
          </w:r>
        </w:del>
      </w:ins>
    </w:p>
    <w:p w:rsidR="002B47E2" w:rsidDel="00031A55" w:rsidP="0037730B" w:rsidRDefault="002B47E2" w14:paraId="1E7A3F67" w14:textId="0A227821">
      <w:pPr>
        <w:pStyle w:val="Bulletlist"/>
        <w:numPr>
          <w:ilvl w:val="0"/>
          <w:numId w:val="0"/>
        </w:numPr>
        <w:rPr>
          <w:ins w:author="Author" w:id="42"/>
          <w:del w:author="Author" w:id="43"/>
          <w:lang w:eastAsia="ja-JP"/>
        </w:rPr>
      </w:pPr>
    </w:p>
    <w:p w:rsidR="00031A55" w:rsidP="000E4469" w:rsidRDefault="00031A55" w14:paraId="7EDF4BD5" w14:textId="77777777">
      <w:pPr>
        <w:pStyle w:val="Bulletlist"/>
        <w:numPr>
          <w:ilvl w:val="0"/>
          <w:numId w:val="0"/>
        </w:numPr>
        <w:rPr>
          <w:ins w:author="Author" w:id="44"/>
          <w:lang w:eastAsia="ja-JP"/>
        </w:rPr>
      </w:pPr>
    </w:p>
    <w:p w:rsidR="003B029E" w:rsidP="000E4469" w:rsidRDefault="00286C9C" w14:paraId="4E9B486F" w14:textId="00C41ED4">
      <w:pPr>
        <w:pStyle w:val="Bulletlist"/>
        <w:numPr>
          <w:ilvl w:val="0"/>
          <w:numId w:val="0"/>
        </w:numPr>
        <w:rPr>
          <w:ins w:author="Author" w:id="45"/>
          <w:lang w:eastAsia="ja-JP"/>
        </w:rPr>
      </w:pPr>
      <w:ins w:author="Author" w:id="46">
        <w:r>
          <w:rPr>
            <w:lang w:eastAsia="ja-JP"/>
          </w:rPr>
          <w:t xml:space="preserve">The downlink physical layer processing </w:t>
        </w:r>
        <w:r w:rsidR="003E305F">
          <w:rPr>
            <w:lang w:eastAsia="ja-JP"/>
          </w:rPr>
          <w:t xml:space="preserve">of </w:t>
        </w:r>
        <w:r w:rsidR="00A14C4E">
          <w:rPr>
            <w:lang w:eastAsia="ja-JP"/>
          </w:rPr>
          <w:t>data</w:t>
        </w:r>
        <w:r w:rsidR="002803E8">
          <w:rPr>
            <w:lang w:eastAsia="ja-JP"/>
          </w:rPr>
          <w:t xml:space="preserve"> channel (PDSCH)</w:t>
        </w:r>
        <w:r w:rsidR="008D4603">
          <w:rPr>
            <w:lang w:eastAsia="ja-JP"/>
          </w:rPr>
          <w:t xml:space="preserve"> </w:t>
        </w:r>
        <w:r w:rsidR="00A56147">
          <w:rPr>
            <w:lang w:eastAsia="ja-JP"/>
          </w:rPr>
          <w:t xml:space="preserve">carrying transport blocks </w:t>
        </w:r>
        <w:r w:rsidR="008D4603">
          <w:rPr>
            <w:lang w:eastAsia="ja-JP"/>
          </w:rPr>
          <w:t>consists of the following steps</w:t>
        </w:r>
        <w:r w:rsidR="00D52835">
          <w:rPr>
            <w:lang w:eastAsia="ja-JP"/>
          </w:rPr>
          <w:t>:</w:t>
        </w:r>
      </w:ins>
    </w:p>
    <w:p w:rsidR="00666262" w:rsidP="000E4469" w:rsidRDefault="00666262" w14:paraId="21ECF6B3" w14:textId="340809C5">
      <w:pPr>
        <w:pStyle w:val="Bulletlist"/>
        <w:numPr>
          <w:ilvl w:val="0"/>
          <w:numId w:val="0"/>
        </w:numPr>
        <w:rPr>
          <w:ins w:author="Author" w:id="47"/>
        </w:rPr>
      </w:pPr>
      <w:ins w:author="Author" w:id="48">
        <w:r w:rsidRPr="00666262">
          <w:rPr>
            <w:b/>
            <w:bCs/>
            <w:lang w:eastAsia="ja-JP"/>
          </w:rPr>
          <w:t>TB CRC attachment</w:t>
        </w:r>
        <w:r>
          <w:rPr>
            <w:lang w:eastAsia="ja-JP"/>
          </w:rPr>
          <w:t xml:space="preserve">: </w:t>
        </w:r>
        <w:r w:rsidR="007F1BF5">
          <w:t>Error detection is provided on each transport block</w:t>
        </w:r>
        <w:r w:rsidR="00405D8D">
          <w:t xml:space="preserve"> (TB)</w:t>
        </w:r>
        <w:r w:rsidR="007F1BF5">
          <w:t xml:space="preserve"> through a Cyclic Redundancy Check (</w:t>
        </w:r>
        <w:bookmarkEnd w:id="0"/>
        <w:r w:rsidR="007F1BF5">
          <w:t>CRC). Refer</w:t>
        </w:r>
        <w:r w:rsidR="00A45461">
          <w:t xml:space="preserve"> to Subclause 7.2.1 </w:t>
        </w:r>
        <w:r w:rsidR="002A4F1D">
          <w:t>in</w:t>
        </w:r>
        <w:r w:rsidR="00A45461">
          <w:t xml:space="preserve"> [TS38.212] for details.</w:t>
        </w:r>
      </w:ins>
    </w:p>
    <w:p w:rsidR="00A45461" w:rsidP="000E4469" w:rsidRDefault="00405D8D" w14:paraId="781E4F17" w14:textId="00B3C6C0">
      <w:pPr>
        <w:pStyle w:val="Bulletlist"/>
        <w:numPr>
          <w:ilvl w:val="0"/>
          <w:numId w:val="0"/>
        </w:numPr>
        <w:rPr>
          <w:ins w:author="Author" w:id="49"/>
        </w:rPr>
      </w:pPr>
      <w:ins w:author="Author" w:id="50">
        <w:r w:rsidRPr="000763CB">
          <w:rPr>
            <w:b/>
            <w:bCs/>
            <w:lang w:eastAsia="ja-JP"/>
          </w:rPr>
          <w:t>CB segmentation and CRC attachment</w:t>
        </w:r>
        <w:r>
          <w:rPr>
            <w:lang w:eastAsia="ja-JP"/>
          </w:rPr>
          <w:t xml:space="preserve">: </w:t>
        </w:r>
        <w:r w:rsidR="00753B0E">
          <w:rPr>
            <w:lang w:eastAsia="ja-JP"/>
          </w:rPr>
          <w:t>The transport block is segmented when it exceeds the code block (CB) size specified by 3GPP</w:t>
        </w:r>
        <w:r w:rsidR="00A41B1F">
          <w:rPr>
            <w:lang w:eastAsia="ja-JP"/>
          </w:rPr>
          <w:t xml:space="preserve"> [Ref. TS38.212].</w:t>
        </w:r>
        <w:r w:rsidR="00753B0E">
          <w:rPr>
            <w:lang w:eastAsia="ja-JP"/>
          </w:rPr>
          <w:t xml:space="preserve"> </w:t>
        </w:r>
        <w:r w:rsidR="002803B7">
          <w:t>Code block segmentation and code block CRC attachment are performed according to Subclause</w:t>
        </w:r>
        <w:r w:rsidR="00D778B4">
          <w:t xml:space="preserve">s 7.2.3 and </w:t>
        </w:r>
        <w:del w:author="Author" w:id="51">
          <w:r w:rsidDel="00D778B4" w:rsidR="002803B7">
            <w:delText xml:space="preserve"> </w:delText>
          </w:r>
        </w:del>
        <w:r w:rsidR="002803B7">
          <w:t>5.2.2</w:t>
        </w:r>
        <w:r w:rsidR="001A37BF">
          <w:t xml:space="preserve"> of [TS38.212].</w:t>
        </w:r>
      </w:ins>
    </w:p>
    <w:p w:rsidR="00B02DA6" w:rsidP="000E4469" w:rsidRDefault="00B02DA6" w14:paraId="3A1C258F" w14:textId="7F86EDA8">
      <w:pPr>
        <w:pStyle w:val="Bulletlist"/>
        <w:numPr>
          <w:ilvl w:val="0"/>
          <w:numId w:val="0"/>
        </w:numPr>
        <w:ind w:left="360" w:hanging="360"/>
        <w:rPr>
          <w:ins w:author="Author" w:id="52"/>
        </w:rPr>
      </w:pPr>
      <w:ins w:author="Author" w:id="53">
        <w:r>
          <w:rPr>
            <w:b/>
            <w:bCs/>
            <w:lang w:eastAsia="ja-JP"/>
          </w:rPr>
          <w:t>LDPC encoding</w:t>
        </w:r>
        <w:r w:rsidRPr="000763CB">
          <w:t>:</w:t>
        </w:r>
        <w:r w:rsidR="002A4F1D">
          <w:t xml:space="preserve"> </w:t>
        </w:r>
        <w:r w:rsidRPr="00993045" w:rsidR="002A4F1D">
          <w:t>Refer to Subclause</w:t>
        </w:r>
        <w:r w:rsidR="00D778B4">
          <w:t>s 7.2.</w:t>
        </w:r>
        <w:r w:rsidR="00FB121C">
          <w:t>4</w:t>
        </w:r>
        <w:r w:rsidR="00D778B4">
          <w:t xml:space="preserve"> and </w:t>
        </w:r>
        <w:r w:rsidRPr="00993045" w:rsidR="002A4F1D">
          <w:t xml:space="preserve">5.3.2 </w:t>
        </w:r>
        <w:r w:rsidR="002A4F1D">
          <w:t>in [TS38.212] for details.</w:t>
        </w:r>
        <w:del w:author="Author" w:id="54">
          <w:r w:rsidDel="002A4F1D">
            <w:delText xml:space="preserve"> </w:delText>
          </w:r>
        </w:del>
      </w:ins>
    </w:p>
    <w:p w:rsidR="002A4F1D" w:rsidP="000E4469" w:rsidRDefault="00527602" w14:paraId="62D606AD" w14:textId="1C00EAD7">
      <w:pPr>
        <w:pStyle w:val="Bulletlist"/>
        <w:numPr>
          <w:ilvl w:val="0"/>
          <w:numId w:val="0"/>
        </w:numPr>
        <w:ind w:left="360" w:hanging="360"/>
        <w:rPr>
          <w:ins w:author="Author" w:id="55"/>
        </w:rPr>
      </w:pPr>
      <w:ins w:author="Author" w:id="56">
        <w:r>
          <w:rPr>
            <w:b/>
            <w:bCs/>
            <w:lang w:eastAsia="ja-JP"/>
          </w:rPr>
          <w:t>Rate matching</w:t>
        </w:r>
        <w:r w:rsidRPr="000763CB">
          <w:t>:</w:t>
        </w:r>
        <w:r>
          <w:t xml:space="preserve"> </w:t>
        </w:r>
        <w:r w:rsidRPr="00993045" w:rsidR="00946BF7">
          <w:t>Refer to Subclause</w:t>
        </w:r>
        <w:r w:rsidR="00FB121C">
          <w:t>s 7.2.5 and</w:t>
        </w:r>
        <w:r w:rsidRPr="00993045" w:rsidR="00946BF7">
          <w:t xml:space="preserve"> 5.</w:t>
        </w:r>
        <w:r w:rsidR="00946BF7">
          <w:t>4</w:t>
        </w:r>
        <w:r w:rsidRPr="00993045" w:rsidR="00946BF7">
          <w:t xml:space="preserve">.2 </w:t>
        </w:r>
        <w:r w:rsidR="00946BF7">
          <w:t>in [TS38.212] for details.</w:t>
        </w:r>
      </w:ins>
    </w:p>
    <w:p w:rsidR="000763CB" w:rsidP="000E4469" w:rsidRDefault="000763CB" w14:paraId="51E935F0" w14:textId="13E203E2">
      <w:pPr>
        <w:pStyle w:val="Bulletlist"/>
        <w:numPr>
          <w:ilvl w:val="0"/>
          <w:numId w:val="0"/>
        </w:numPr>
        <w:ind w:left="360" w:hanging="360"/>
        <w:rPr>
          <w:ins w:author="Author" w:id="57"/>
          <w:lang w:eastAsia="ja-JP"/>
        </w:rPr>
      </w:pPr>
      <w:ins w:author="Author" w:id="58">
        <w:r>
          <w:rPr>
            <w:b/>
            <w:bCs/>
            <w:lang w:eastAsia="ja-JP"/>
          </w:rPr>
          <w:lastRenderedPageBreak/>
          <w:t>CB concatenation</w:t>
        </w:r>
        <w:r w:rsidRPr="00153009">
          <w:rPr>
            <w:lang w:eastAsia="ja-JP"/>
          </w:rPr>
          <w:t>:</w:t>
        </w:r>
        <w:r w:rsidR="00153009">
          <w:rPr>
            <w:lang w:eastAsia="ja-JP"/>
          </w:rPr>
          <w:t xml:space="preserve"> </w:t>
        </w:r>
        <w:r w:rsidRPr="00011AE6" w:rsidR="00011AE6">
          <w:rPr>
            <w:lang w:eastAsia="ja-JP"/>
          </w:rPr>
          <w:t>Refer to Subclause</w:t>
        </w:r>
        <w:r w:rsidR="00FB121C">
          <w:rPr>
            <w:lang w:eastAsia="ja-JP"/>
          </w:rPr>
          <w:t>s</w:t>
        </w:r>
        <w:r w:rsidRPr="00011AE6" w:rsidR="00011AE6">
          <w:rPr>
            <w:lang w:eastAsia="ja-JP"/>
          </w:rPr>
          <w:t xml:space="preserve"> </w:t>
        </w:r>
        <w:r w:rsidR="00FB121C">
          <w:rPr>
            <w:lang w:eastAsia="ja-JP"/>
          </w:rPr>
          <w:t xml:space="preserve">7.2.6 and </w:t>
        </w:r>
        <w:r w:rsidRPr="00011AE6" w:rsidR="00011AE6">
          <w:rPr>
            <w:lang w:eastAsia="ja-JP"/>
          </w:rPr>
          <w:t>5.</w:t>
        </w:r>
        <w:r w:rsidR="00011AE6">
          <w:rPr>
            <w:lang w:eastAsia="ja-JP"/>
          </w:rPr>
          <w:t>5</w:t>
        </w:r>
        <w:r w:rsidRPr="00011AE6" w:rsidR="00011AE6">
          <w:rPr>
            <w:lang w:eastAsia="ja-JP"/>
          </w:rPr>
          <w:t xml:space="preserve"> in [TS38.212] for details</w:t>
        </w:r>
        <w:r w:rsidR="00D9015A">
          <w:rPr>
            <w:lang w:eastAsia="ja-JP"/>
          </w:rPr>
          <w:t>.</w:t>
        </w:r>
      </w:ins>
    </w:p>
    <w:p w:rsidR="005C4C2B" w:rsidP="000E4469" w:rsidRDefault="005C4C2B" w14:paraId="6C5E520A" w14:textId="0AF20C5D">
      <w:pPr>
        <w:pStyle w:val="Bulletlist"/>
        <w:numPr>
          <w:ilvl w:val="0"/>
          <w:numId w:val="0"/>
        </w:numPr>
        <w:ind w:left="360" w:hanging="360"/>
        <w:rPr>
          <w:ins w:author="Author" w:id="59"/>
          <w:lang w:eastAsia="ja-JP"/>
        </w:rPr>
      </w:pPr>
      <w:ins w:author="Author" w:id="60">
        <w:r>
          <w:rPr>
            <w:b/>
            <w:bCs/>
            <w:lang w:eastAsia="ja-JP"/>
          </w:rPr>
          <w:t>Scrambling</w:t>
        </w:r>
        <w:r w:rsidRPr="005C4C2B">
          <w:t>:</w:t>
        </w:r>
        <w:r w:rsidR="00CF2B88">
          <w:t xml:space="preserve"> </w:t>
        </w:r>
        <w:r w:rsidRPr="00011AE6" w:rsidR="00CF2B88">
          <w:rPr>
            <w:lang w:eastAsia="ja-JP"/>
          </w:rPr>
          <w:t xml:space="preserve">Refer to Subclause </w:t>
        </w:r>
        <w:r w:rsidR="00CF2B88">
          <w:rPr>
            <w:lang w:eastAsia="ja-JP"/>
          </w:rPr>
          <w:t>7.3.1.1</w:t>
        </w:r>
        <w:r w:rsidRPr="00011AE6" w:rsidR="00CF2B88">
          <w:rPr>
            <w:lang w:eastAsia="ja-JP"/>
          </w:rPr>
          <w:t xml:space="preserve"> in [TS38.21</w:t>
        </w:r>
        <w:r w:rsidR="00CF2B88">
          <w:rPr>
            <w:lang w:eastAsia="ja-JP"/>
          </w:rPr>
          <w:t>1</w:t>
        </w:r>
        <w:r w:rsidRPr="00011AE6" w:rsidR="00CF2B88">
          <w:rPr>
            <w:lang w:eastAsia="ja-JP"/>
          </w:rPr>
          <w:t>] for details</w:t>
        </w:r>
        <w:r w:rsidR="00D9015A">
          <w:rPr>
            <w:lang w:eastAsia="ja-JP"/>
          </w:rPr>
          <w:t>.</w:t>
        </w:r>
      </w:ins>
    </w:p>
    <w:p w:rsidR="00D9015A" w:rsidP="000E4469" w:rsidRDefault="00D9015A" w14:paraId="02D0F4DA" w14:textId="63BA6F63">
      <w:pPr>
        <w:pStyle w:val="Bulletlist"/>
        <w:numPr>
          <w:ilvl w:val="0"/>
          <w:numId w:val="0"/>
        </w:numPr>
        <w:ind w:left="360" w:hanging="360"/>
        <w:rPr>
          <w:ins w:author="Author" w:id="61"/>
        </w:rPr>
      </w:pPr>
      <w:ins w:author="Author" w:id="62">
        <w:r>
          <w:rPr>
            <w:b/>
            <w:bCs/>
            <w:lang w:eastAsia="ja-JP"/>
          </w:rPr>
          <w:t>Modulation</w:t>
        </w:r>
        <w:r w:rsidRPr="00B34F11">
          <w:t>:</w:t>
        </w:r>
        <w:r>
          <w:t xml:space="preserve"> </w:t>
        </w:r>
        <w:r w:rsidRPr="00011AE6" w:rsidR="00806156">
          <w:rPr>
            <w:lang w:eastAsia="ja-JP"/>
          </w:rPr>
          <w:t xml:space="preserve">Refer to Subclause </w:t>
        </w:r>
        <w:r w:rsidR="00806156">
          <w:rPr>
            <w:lang w:eastAsia="ja-JP"/>
          </w:rPr>
          <w:t>7.3.1.2</w:t>
        </w:r>
        <w:r w:rsidRPr="00011AE6" w:rsidR="00806156">
          <w:rPr>
            <w:lang w:eastAsia="ja-JP"/>
          </w:rPr>
          <w:t xml:space="preserve"> in [TS38.21</w:t>
        </w:r>
        <w:r w:rsidR="00806156">
          <w:rPr>
            <w:lang w:eastAsia="ja-JP"/>
          </w:rPr>
          <w:t>1</w:t>
        </w:r>
        <w:r w:rsidRPr="00011AE6" w:rsidR="00806156">
          <w:rPr>
            <w:lang w:eastAsia="ja-JP"/>
          </w:rPr>
          <w:t>] for details</w:t>
        </w:r>
        <w:r w:rsidR="00806156">
          <w:rPr>
            <w:lang w:eastAsia="ja-JP"/>
          </w:rPr>
          <w:t>.</w:t>
        </w:r>
      </w:ins>
    </w:p>
    <w:p w:rsidR="00D9015A" w:rsidP="000E4469" w:rsidRDefault="00D9015A" w14:paraId="5A6674DC" w14:textId="7B9E2C33">
      <w:pPr>
        <w:pStyle w:val="Bulletlist"/>
        <w:numPr>
          <w:ilvl w:val="0"/>
          <w:numId w:val="0"/>
        </w:numPr>
        <w:ind w:left="360" w:hanging="360"/>
        <w:rPr>
          <w:ins w:author="Author" w:id="63"/>
        </w:rPr>
      </w:pPr>
      <w:ins w:author="Author" w:id="64">
        <w:r>
          <w:rPr>
            <w:b/>
            <w:bCs/>
            <w:lang w:eastAsia="ja-JP"/>
          </w:rPr>
          <w:t xml:space="preserve">Layer </w:t>
        </w:r>
        <w:r w:rsidR="00806156">
          <w:rPr>
            <w:b/>
            <w:bCs/>
            <w:lang w:eastAsia="ja-JP"/>
          </w:rPr>
          <w:t>mapping</w:t>
        </w:r>
        <w:r w:rsidRPr="00B34F11" w:rsidR="00806156">
          <w:t>:</w:t>
        </w:r>
        <w:r w:rsidR="00806156">
          <w:t xml:space="preserve"> </w:t>
        </w:r>
        <w:r w:rsidRPr="00011AE6" w:rsidR="00806156">
          <w:rPr>
            <w:lang w:eastAsia="ja-JP"/>
          </w:rPr>
          <w:t xml:space="preserve">Refer to Subclause </w:t>
        </w:r>
        <w:r w:rsidR="00806156">
          <w:rPr>
            <w:lang w:eastAsia="ja-JP"/>
          </w:rPr>
          <w:t>7.3.1.3</w:t>
        </w:r>
        <w:r w:rsidRPr="00011AE6" w:rsidR="00806156">
          <w:rPr>
            <w:lang w:eastAsia="ja-JP"/>
          </w:rPr>
          <w:t xml:space="preserve"> in [TS38.21</w:t>
        </w:r>
        <w:r w:rsidR="00806156">
          <w:rPr>
            <w:lang w:eastAsia="ja-JP"/>
          </w:rPr>
          <w:t>1</w:t>
        </w:r>
        <w:r w:rsidRPr="00011AE6" w:rsidR="00806156">
          <w:rPr>
            <w:lang w:eastAsia="ja-JP"/>
          </w:rPr>
          <w:t>] for details</w:t>
        </w:r>
        <w:r w:rsidR="00806156">
          <w:rPr>
            <w:lang w:eastAsia="ja-JP"/>
          </w:rPr>
          <w:t>.</w:t>
        </w:r>
      </w:ins>
    </w:p>
    <w:p w:rsidR="00806156" w:rsidP="000E4469" w:rsidRDefault="00806156" w14:paraId="4411F16D" w14:textId="5350091C">
      <w:pPr>
        <w:pStyle w:val="Bulletlist"/>
        <w:numPr>
          <w:ilvl w:val="0"/>
          <w:numId w:val="0"/>
        </w:numPr>
        <w:ind w:left="360" w:hanging="360"/>
        <w:rPr>
          <w:ins w:author="Author" w:id="65"/>
        </w:rPr>
      </w:pPr>
      <w:ins w:author="Author" w:id="66">
        <w:r>
          <w:rPr>
            <w:b/>
            <w:bCs/>
            <w:lang w:eastAsia="ja-JP"/>
          </w:rPr>
          <w:t>RE mapping</w:t>
        </w:r>
        <w:r w:rsidRPr="00B34F11">
          <w:t>:</w:t>
        </w:r>
        <w:r>
          <w:t xml:space="preserve"> </w:t>
        </w:r>
        <w:r w:rsidRPr="00011AE6" w:rsidR="00FE3EC9">
          <w:rPr>
            <w:lang w:eastAsia="ja-JP"/>
          </w:rPr>
          <w:t xml:space="preserve">Refer to Subclause </w:t>
        </w:r>
        <w:r w:rsidR="00FE3EC9">
          <w:rPr>
            <w:lang w:eastAsia="ja-JP"/>
          </w:rPr>
          <w:t>7.3.1.5</w:t>
        </w:r>
        <w:r w:rsidR="000B74A1">
          <w:rPr>
            <w:lang w:eastAsia="ja-JP"/>
          </w:rPr>
          <w:t xml:space="preserve"> and 7.3.1.6</w:t>
        </w:r>
        <w:r w:rsidRPr="00011AE6" w:rsidR="00FE3EC9">
          <w:rPr>
            <w:lang w:eastAsia="ja-JP"/>
          </w:rPr>
          <w:t xml:space="preserve"> in [TS38.21</w:t>
        </w:r>
        <w:r w:rsidR="00FE3EC9">
          <w:rPr>
            <w:lang w:eastAsia="ja-JP"/>
          </w:rPr>
          <w:t>1</w:t>
        </w:r>
        <w:r w:rsidRPr="00011AE6" w:rsidR="00FE3EC9">
          <w:rPr>
            <w:lang w:eastAsia="ja-JP"/>
          </w:rPr>
          <w:t>] for details</w:t>
        </w:r>
        <w:r w:rsidR="00425D9B">
          <w:rPr>
            <w:lang w:eastAsia="ja-JP"/>
          </w:rPr>
          <w:t xml:space="preserve"> on Resource Element (RE) mapping.</w:t>
        </w:r>
      </w:ins>
    </w:p>
    <w:p w:rsidR="008E0C50" w:rsidDel="00BE0345" w:rsidP="006A5ADD" w:rsidRDefault="008E0C50" w14:paraId="33ECD8F8" w14:textId="7CC5A8B3">
      <w:pPr>
        <w:pStyle w:val="Bulletlist"/>
        <w:numPr>
          <w:ilvl w:val="0"/>
          <w:numId w:val="0"/>
        </w:numPr>
        <w:ind w:left="360" w:hanging="360"/>
        <w:rPr>
          <w:ins w:author="Author" w:id="67"/>
          <w:del w:author="Author" w:id="68"/>
          <w:lang w:eastAsia="ja-JP"/>
        </w:rPr>
      </w:pPr>
    </w:p>
    <w:p w:rsidR="008E0C50" w:rsidP="00AA3D68" w:rsidRDefault="008E0C50" w14:paraId="1A46323A" w14:textId="5808DF74">
      <w:pPr>
        <w:pStyle w:val="Bulletlist"/>
        <w:numPr>
          <w:ilvl w:val="0"/>
          <w:numId w:val="0"/>
        </w:numPr>
        <w:rPr>
          <w:ins w:author="Author" w:id="69"/>
          <w:lang w:eastAsia="ja-JP"/>
        </w:rPr>
      </w:pPr>
      <w:ins w:author="Author" w:id="70">
        <w:r>
          <w:rPr>
            <w:lang w:eastAsia="ja-JP"/>
          </w:rPr>
          <w:t xml:space="preserve">The downlink physical layer processing of </w:t>
        </w:r>
        <w:del w:author="Author" w:id="71">
          <w:r w:rsidDel="00656D02">
            <w:rPr>
              <w:lang w:eastAsia="ja-JP"/>
            </w:rPr>
            <w:delText>data</w:delText>
          </w:r>
        </w:del>
        <w:r w:rsidR="00656D02">
          <w:rPr>
            <w:lang w:eastAsia="ja-JP"/>
          </w:rPr>
          <w:t>control</w:t>
        </w:r>
        <w:r>
          <w:rPr>
            <w:lang w:eastAsia="ja-JP"/>
          </w:rPr>
          <w:t xml:space="preserve"> channel (PD</w:t>
        </w:r>
        <w:r w:rsidR="00656D02">
          <w:rPr>
            <w:lang w:eastAsia="ja-JP"/>
          </w:rPr>
          <w:t>C</w:t>
        </w:r>
        <w:r>
          <w:rPr>
            <w:lang w:eastAsia="ja-JP"/>
          </w:rPr>
          <w:t xml:space="preserve">CH) </w:t>
        </w:r>
        <w:r w:rsidR="006A5ADD">
          <w:rPr>
            <w:lang w:eastAsia="ja-JP"/>
          </w:rPr>
          <w:t xml:space="preserve">carrying Downlink Control Information (DCI) </w:t>
        </w:r>
        <w:r>
          <w:rPr>
            <w:lang w:eastAsia="ja-JP"/>
          </w:rPr>
          <w:t>consists of the following steps:</w:t>
        </w:r>
      </w:ins>
    </w:p>
    <w:p w:rsidR="00656D02" w:rsidP="000E4469" w:rsidRDefault="00B34F11" w14:paraId="264E4252" w14:textId="0C321282">
      <w:pPr>
        <w:pStyle w:val="Bulletlist"/>
        <w:numPr>
          <w:ilvl w:val="0"/>
          <w:numId w:val="0"/>
        </w:numPr>
        <w:rPr>
          <w:ins w:author="Author" w:id="72"/>
          <w:lang w:eastAsia="ja-JP"/>
        </w:rPr>
      </w:pPr>
      <w:ins w:author="Author" w:id="73">
        <w:r w:rsidRPr="00B34F11">
          <w:rPr>
            <w:b/>
            <w:bCs/>
            <w:lang w:eastAsia="ja-JP"/>
          </w:rPr>
          <w:t>CRC attachment</w:t>
        </w:r>
        <w:r>
          <w:rPr>
            <w:lang w:eastAsia="ja-JP"/>
          </w:rPr>
          <w:t xml:space="preserve">: </w:t>
        </w:r>
        <w:r w:rsidR="009D16D7">
          <w:t xml:space="preserve">Error detection is provided on </w:t>
        </w:r>
        <w:r w:rsidR="006A5ADD">
          <w:t>DCI</w:t>
        </w:r>
        <w:r w:rsidR="009D16D7">
          <w:t xml:space="preserve"> transmissions through a Cyclic Redundancy Check (CRC). </w:t>
        </w:r>
        <w:r w:rsidRPr="00011AE6" w:rsidR="00201124">
          <w:rPr>
            <w:lang w:eastAsia="ja-JP"/>
          </w:rPr>
          <w:t xml:space="preserve">Refer to Subclause </w:t>
        </w:r>
        <w:r w:rsidR="00DA24BF">
          <w:rPr>
            <w:lang w:eastAsia="ja-JP"/>
          </w:rPr>
          <w:t>7.3.2</w:t>
        </w:r>
        <w:r w:rsidRPr="00011AE6" w:rsidR="00201124">
          <w:rPr>
            <w:lang w:eastAsia="ja-JP"/>
          </w:rPr>
          <w:t xml:space="preserve"> in [TS38.212] for details</w:t>
        </w:r>
        <w:r w:rsidR="009D16D7">
          <w:rPr>
            <w:lang w:eastAsia="ja-JP"/>
          </w:rPr>
          <w:t>.</w:t>
        </w:r>
      </w:ins>
    </w:p>
    <w:p w:rsidR="009D16D7" w:rsidP="000E4469" w:rsidRDefault="009D16D7" w14:paraId="148868E5" w14:textId="0D875547">
      <w:pPr>
        <w:pStyle w:val="Bulletlist"/>
        <w:numPr>
          <w:ilvl w:val="0"/>
          <w:numId w:val="0"/>
        </w:numPr>
        <w:ind w:left="360" w:hanging="360"/>
        <w:rPr>
          <w:ins w:author="Author" w:id="74"/>
          <w:lang w:eastAsia="ja-JP"/>
        </w:rPr>
      </w:pPr>
      <w:ins w:author="Author" w:id="75">
        <w:r>
          <w:rPr>
            <w:b/>
            <w:bCs/>
            <w:lang w:eastAsia="ja-JP"/>
          </w:rPr>
          <w:t>Polar encoding</w:t>
        </w:r>
        <w:r w:rsidRPr="00B03021">
          <w:rPr>
            <w:lang w:eastAsia="ja-JP"/>
          </w:rPr>
          <w:t>:</w:t>
        </w:r>
        <w:r>
          <w:rPr>
            <w:lang w:eastAsia="ja-JP"/>
          </w:rPr>
          <w:t xml:space="preserve"> </w:t>
        </w:r>
        <w:r w:rsidRPr="00011AE6" w:rsidR="00F004BC">
          <w:rPr>
            <w:lang w:eastAsia="ja-JP"/>
          </w:rPr>
          <w:t>Refer to Subclause</w:t>
        </w:r>
        <w:r w:rsidR="00424940">
          <w:rPr>
            <w:lang w:eastAsia="ja-JP"/>
          </w:rPr>
          <w:t>s</w:t>
        </w:r>
        <w:r w:rsidRPr="00011AE6" w:rsidR="00F004BC">
          <w:rPr>
            <w:lang w:eastAsia="ja-JP"/>
          </w:rPr>
          <w:t xml:space="preserve"> </w:t>
        </w:r>
        <w:r w:rsidR="00424940">
          <w:rPr>
            <w:lang w:eastAsia="ja-JP"/>
          </w:rPr>
          <w:t xml:space="preserve">7.3.3 and </w:t>
        </w:r>
        <w:r w:rsidR="00F004BC">
          <w:rPr>
            <w:lang w:eastAsia="ja-JP"/>
          </w:rPr>
          <w:t>5.3.1</w:t>
        </w:r>
        <w:r w:rsidRPr="00011AE6" w:rsidR="00F004BC">
          <w:rPr>
            <w:lang w:eastAsia="ja-JP"/>
          </w:rPr>
          <w:t xml:space="preserve"> in [TS38.212] for details</w:t>
        </w:r>
        <w:r w:rsidR="003E61B7">
          <w:rPr>
            <w:lang w:eastAsia="ja-JP"/>
          </w:rPr>
          <w:t>.</w:t>
        </w:r>
      </w:ins>
    </w:p>
    <w:p w:rsidR="009D16D7" w:rsidP="000E4469" w:rsidRDefault="009D16D7" w14:paraId="468FD9F4" w14:textId="3F440EBD">
      <w:pPr>
        <w:pStyle w:val="Bulletlist"/>
        <w:numPr>
          <w:ilvl w:val="0"/>
          <w:numId w:val="0"/>
        </w:numPr>
        <w:ind w:left="360" w:hanging="360"/>
        <w:rPr>
          <w:ins w:author="Author" w:id="76"/>
          <w:lang w:eastAsia="ja-JP"/>
        </w:rPr>
      </w:pPr>
      <w:ins w:author="Author" w:id="77">
        <w:r>
          <w:rPr>
            <w:b/>
            <w:bCs/>
            <w:lang w:eastAsia="ja-JP"/>
          </w:rPr>
          <w:t>Rate matching</w:t>
        </w:r>
        <w:r w:rsidRPr="00B03021">
          <w:rPr>
            <w:lang w:eastAsia="ja-JP"/>
          </w:rPr>
          <w:t>:</w:t>
        </w:r>
        <w:r w:rsidR="00414948">
          <w:rPr>
            <w:lang w:eastAsia="ja-JP"/>
          </w:rPr>
          <w:t xml:space="preserve"> </w:t>
        </w:r>
        <w:r w:rsidRPr="00011AE6" w:rsidR="00414948">
          <w:rPr>
            <w:lang w:eastAsia="ja-JP"/>
          </w:rPr>
          <w:t>Refer to Subclause</w:t>
        </w:r>
        <w:r w:rsidR="00424940">
          <w:rPr>
            <w:lang w:eastAsia="ja-JP"/>
          </w:rPr>
          <w:t>s</w:t>
        </w:r>
        <w:r w:rsidRPr="00011AE6" w:rsidR="00414948">
          <w:rPr>
            <w:lang w:eastAsia="ja-JP"/>
          </w:rPr>
          <w:t xml:space="preserve"> </w:t>
        </w:r>
        <w:r w:rsidR="00424940">
          <w:rPr>
            <w:lang w:eastAsia="ja-JP"/>
          </w:rPr>
          <w:t xml:space="preserve">7.3.4 and </w:t>
        </w:r>
        <w:r w:rsidR="00414948">
          <w:rPr>
            <w:lang w:eastAsia="ja-JP"/>
          </w:rPr>
          <w:t>5.4.1</w:t>
        </w:r>
        <w:r w:rsidRPr="00011AE6" w:rsidR="00414948">
          <w:rPr>
            <w:lang w:eastAsia="ja-JP"/>
          </w:rPr>
          <w:t xml:space="preserve"> in [TS38.212] for details</w:t>
        </w:r>
        <w:r w:rsidR="003E61B7">
          <w:rPr>
            <w:lang w:eastAsia="ja-JP"/>
          </w:rPr>
          <w:t>.</w:t>
        </w:r>
      </w:ins>
    </w:p>
    <w:p w:rsidR="009D16D7" w:rsidP="000E4469" w:rsidRDefault="009D16D7" w14:paraId="54C0D81E" w14:textId="2F38B634">
      <w:pPr>
        <w:pStyle w:val="Bulletlist"/>
        <w:numPr>
          <w:ilvl w:val="0"/>
          <w:numId w:val="0"/>
        </w:numPr>
        <w:ind w:left="360" w:hanging="360"/>
        <w:rPr>
          <w:ins w:author="Author" w:id="78"/>
          <w:lang w:eastAsia="ja-JP"/>
        </w:rPr>
      </w:pPr>
      <w:ins w:author="Author" w:id="79">
        <w:r>
          <w:rPr>
            <w:b/>
            <w:bCs/>
            <w:lang w:eastAsia="ja-JP"/>
          </w:rPr>
          <w:t>Scrambling</w:t>
        </w:r>
        <w:r w:rsidRPr="00B03021">
          <w:rPr>
            <w:lang w:eastAsia="ja-JP"/>
          </w:rPr>
          <w:t>:</w:t>
        </w:r>
        <w:r w:rsidR="008C55FA">
          <w:rPr>
            <w:lang w:eastAsia="ja-JP"/>
          </w:rPr>
          <w:t xml:space="preserve"> </w:t>
        </w:r>
        <w:r w:rsidRPr="00011AE6" w:rsidR="008C55FA">
          <w:rPr>
            <w:lang w:eastAsia="ja-JP"/>
          </w:rPr>
          <w:t xml:space="preserve">Refer to Subclause </w:t>
        </w:r>
        <w:r w:rsidR="008C55FA">
          <w:rPr>
            <w:lang w:eastAsia="ja-JP"/>
          </w:rPr>
          <w:t>7.3.2.3</w:t>
        </w:r>
        <w:r w:rsidRPr="00011AE6" w:rsidR="008C55FA">
          <w:rPr>
            <w:lang w:eastAsia="ja-JP"/>
          </w:rPr>
          <w:t xml:space="preserve"> in [TS38.21</w:t>
        </w:r>
        <w:r w:rsidR="008C55FA">
          <w:rPr>
            <w:lang w:eastAsia="ja-JP"/>
          </w:rPr>
          <w:t>1</w:t>
        </w:r>
        <w:r w:rsidRPr="00011AE6" w:rsidR="008C55FA">
          <w:rPr>
            <w:lang w:eastAsia="ja-JP"/>
          </w:rPr>
          <w:t>] for details</w:t>
        </w:r>
        <w:r w:rsidR="008C55FA">
          <w:rPr>
            <w:lang w:eastAsia="ja-JP"/>
          </w:rPr>
          <w:t>.</w:t>
        </w:r>
      </w:ins>
    </w:p>
    <w:p w:rsidR="009D16D7" w:rsidP="000E4469" w:rsidRDefault="009D16D7" w14:paraId="201FD56D" w14:textId="7BB37AD0">
      <w:pPr>
        <w:pStyle w:val="Bulletlist"/>
        <w:numPr>
          <w:ilvl w:val="0"/>
          <w:numId w:val="0"/>
        </w:numPr>
        <w:ind w:left="360" w:hanging="360"/>
        <w:rPr>
          <w:ins w:author="Author" w:id="80"/>
          <w:lang w:eastAsia="ja-JP"/>
        </w:rPr>
      </w:pPr>
      <w:ins w:author="Author" w:id="81">
        <w:r>
          <w:rPr>
            <w:b/>
            <w:bCs/>
            <w:lang w:eastAsia="ja-JP"/>
          </w:rPr>
          <w:t>Modulation</w:t>
        </w:r>
        <w:r w:rsidRPr="00B03021">
          <w:rPr>
            <w:lang w:eastAsia="ja-JP"/>
          </w:rPr>
          <w:t>:</w:t>
        </w:r>
        <w:r w:rsidR="00B03021">
          <w:rPr>
            <w:lang w:eastAsia="ja-JP"/>
          </w:rPr>
          <w:t xml:space="preserve"> </w:t>
        </w:r>
        <w:r w:rsidRPr="00011AE6" w:rsidR="00B03021">
          <w:rPr>
            <w:lang w:eastAsia="ja-JP"/>
          </w:rPr>
          <w:t xml:space="preserve">Refer to Subclause </w:t>
        </w:r>
        <w:r w:rsidR="00B03021">
          <w:rPr>
            <w:lang w:eastAsia="ja-JP"/>
          </w:rPr>
          <w:t>7.3.2.4</w:t>
        </w:r>
        <w:r w:rsidRPr="00011AE6" w:rsidR="00B03021">
          <w:rPr>
            <w:lang w:eastAsia="ja-JP"/>
          </w:rPr>
          <w:t xml:space="preserve"> in [TS38.21</w:t>
        </w:r>
        <w:r w:rsidR="00B03021">
          <w:rPr>
            <w:lang w:eastAsia="ja-JP"/>
          </w:rPr>
          <w:t>1</w:t>
        </w:r>
        <w:r w:rsidRPr="00011AE6" w:rsidR="00B03021">
          <w:rPr>
            <w:lang w:eastAsia="ja-JP"/>
          </w:rPr>
          <w:t>] for details</w:t>
        </w:r>
        <w:r w:rsidR="00B03021">
          <w:rPr>
            <w:lang w:eastAsia="ja-JP"/>
          </w:rPr>
          <w:t>.</w:t>
        </w:r>
      </w:ins>
    </w:p>
    <w:p w:rsidR="009D16D7" w:rsidP="000E4469" w:rsidRDefault="00425D9B" w14:paraId="5A4068BA" w14:textId="6EB28301">
      <w:pPr>
        <w:pStyle w:val="Bulletlist"/>
        <w:numPr>
          <w:ilvl w:val="0"/>
          <w:numId w:val="0"/>
        </w:numPr>
        <w:ind w:left="360" w:hanging="360"/>
        <w:rPr>
          <w:ins w:author="Author" w:id="82"/>
          <w:lang w:eastAsia="ja-JP"/>
        </w:rPr>
      </w:pPr>
      <w:ins w:author="Author" w:id="83">
        <w:r>
          <w:rPr>
            <w:b/>
            <w:bCs/>
            <w:lang w:eastAsia="ja-JP"/>
          </w:rPr>
          <w:t>RE mapping</w:t>
        </w:r>
        <w:r w:rsidRPr="00B03021">
          <w:rPr>
            <w:lang w:eastAsia="ja-JP"/>
          </w:rPr>
          <w:t>:</w:t>
        </w:r>
        <w:r w:rsidR="00B03021">
          <w:rPr>
            <w:lang w:eastAsia="ja-JP"/>
          </w:rPr>
          <w:t xml:space="preserve"> </w:t>
        </w:r>
        <w:r w:rsidRPr="00011AE6" w:rsidR="00B03021">
          <w:rPr>
            <w:lang w:eastAsia="ja-JP"/>
          </w:rPr>
          <w:t xml:space="preserve">Refer to Subclause </w:t>
        </w:r>
        <w:r w:rsidR="00B03021">
          <w:rPr>
            <w:lang w:eastAsia="ja-JP"/>
          </w:rPr>
          <w:t>7.3.2.5</w:t>
        </w:r>
        <w:r w:rsidRPr="00011AE6" w:rsidR="00B03021">
          <w:rPr>
            <w:lang w:eastAsia="ja-JP"/>
          </w:rPr>
          <w:t xml:space="preserve"> in [TS38.21</w:t>
        </w:r>
        <w:r w:rsidR="00B03021">
          <w:rPr>
            <w:lang w:eastAsia="ja-JP"/>
          </w:rPr>
          <w:t>1</w:t>
        </w:r>
        <w:r w:rsidRPr="00011AE6" w:rsidR="00B03021">
          <w:rPr>
            <w:lang w:eastAsia="ja-JP"/>
          </w:rPr>
          <w:t>] for details</w:t>
        </w:r>
        <w:r w:rsidR="00B03021">
          <w:rPr>
            <w:lang w:eastAsia="ja-JP"/>
          </w:rPr>
          <w:t>.</w:t>
        </w:r>
      </w:ins>
    </w:p>
    <w:p w:rsidR="0071633D" w:rsidP="00AA3D68" w:rsidRDefault="0071633D" w14:paraId="606E9127" w14:textId="23BA3A81">
      <w:pPr>
        <w:pStyle w:val="Bulletlist"/>
        <w:numPr>
          <w:ilvl w:val="0"/>
          <w:numId w:val="0"/>
        </w:numPr>
        <w:rPr>
          <w:ins w:author="Author" w:id="84"/>
          <w:lang w:eastAsia="ja-JP"/>
        </w:rPr>
      </w:pPr>
      <w:ins w:author="Author" w:id="85">
        <w:r>
          <w:rPr>
            <w:lang w:eastAsia="ja-JP"/>
          </w:rPr>
          <w:t xml:space="preserve">The downlink physical layer processing of </w:t>
        </w:r>
        <w:r w:rsidR="000E4469">
          <w:rPr>
            <w:lang w:eastAsia="ja-JP"/>
          </w:rPr>
          <w:t>broadcast</w:t>
        </w:r>
        <w:r>
          <w:rPr>
            <w:lang w:eastAsia="ja-JP"/>
          </w:rPr>
          <w:t xml:space="preserve"> channel (P</w:t>
        </w:r>
        <w:r w:rsidR="000E4469">
          <w:rPr>
            <w:lang w:eastAsia="ja-JP"/>
          </w:rPr>
          <w:t>B</w:t>
        </w:r>
        <w:r>
          <w:rPr>
            <w:lang w:eastAsia="ja-JP"/>
          </w:rPr>
          <w:t xml:space="preserve">CH) </w:t>
        </w:r>
        <w:r w:rsidR="006D45AE">
          <w:rPr>
            <w:lang w:eastAsia="ja-JP"/>
          </w:rPr>
          <w:t xml:space="preserve">carrying maximum one transport block </w:t>
        </w:r>
        <w:r>
          <w:rPr>
            <w:lang w:eastAsia="ja-JP"/>
          </w:rPr>
          <w:t>consists of the following steps:</w:t>
        </w:r>
      </w:ins>
    </w:p>
    <w:p w:rsidR="00946BF7" w:rsidP="002472C3" w:rsidRDefault="002472C3" w14:paraId="03637FA7" w14:textId="4C92351F">
      <w:pPr>
        <w:pStyle w:val="Bulletlist"/>
        <w:numPr>
          <w:ilvl w:val="0"/>
          <w:numId w:val="0"/>
        </w:numPr>
        <w:rPr>
          <w:ins w:author="Author" w:id="86"/>
        </w:rPr>
      </w:pPr>
      <w:ins w:author="Author" w:id="87">
        <w:r w:rsidRPr="00AA3D68">
          <w:rPr>
            <w:b/>
            <w:bCs/>
          </w:rPr>
          <w:t>PBCH payload generation</w:t>
        </w:r>
        <w:r>
          <w:t>:</w:t>
        </w:r>
        <w:r w:rsidR="007151D2">
          <w:t xml:space="preserve"> Refer to Subclause 7.1.1 </w:t>
        </w:r>
        <w:r w:rsidRPr="00011AE6" w:rsidR="007151D2">
          <w:rPr>
            <w:lang w:eastAsia="ja-JP"/>
          </w:rPr>
          <w:t>in [TS38.212] for details</w:t>
        </w:r>
        <w:r w:rsidR="003E61B7">
          <w:rPr>
            <w:lang w:eastAsia="ja-JP"/>
          </w:rPr>
          <w:t>.</w:t>
        </w:r>
        <w:r w:rsidR="007151D2">
          <w:t xml:space="preserve"> </w:t>
        </w:r>
      </w:ins>
    </w:p>
    <w:p w:rsidR="002472C3" w:rsidP="002472C3" w:rsidRDefault="002472C3" w14:paraId="3B18E9B9" w14:textId="774333CF">
      <w:pPr>
        <w:pStyle w:val="Bulletlist"/>
        <w:numPr>
          <w:ilvl w:val="0"/>
          <w:numId w:val="0"/>
        </w:numPr>
        <w:rPr>
          <w:ins w:author="Author" w:id="88"/>
        </w:rPr>
      </w:pPr>
      <w:ins w:author="Author" w:id="89">
        <w:r w:rsidRPr="00AA3D68">
          <w:rPr>
            <w:b/>
            <w:bCs/>
          </w:rPr>
          <w:t>Scrambling</w:t>
        </w:r>
        <w:r>
          <w:t>:</w:t>
        </w:r>
        <w:r w:rsidR="008A012C">
          <w:t xml:space="preserve"> Refer to Subclause 7.1.2 </w:t>
        </w:r>
        <w:r w:rsidRPr="00011AE6" w:rsidR="008A012C">
          <w:rPr>
            <w:lang w:eastAsia="ja-JP"/>
          </w:rPr>
          <w:t>in [TS38.212] for details</w:t>
        </w:r>
        <w:r w:rsidR="003E61B7">
          <w:rPr>
            <w:lang w:eastAsia="ja-JP"/>
          </w:rPr>
          <w:t>.</w:t>
        </w:r>
      </w:ins>
    </w:p>
    <w:p w:rsidR="002472C3" w:rsidP="002472C3" w:rsidRDefault="002472C3" w14:paraId="0A6721BB" w14:textId="33DE0A82">
      <w:pPr>
        <w:pStyle w:val="Bulletlist"/>
        <w:numPr>
          <w:ilvl w:val="0"/>
          <w:numId w:val="0"/>
        </w:numPr>
        <w:rPr>
          <w:ins w:author="Author" w:id="90"/>
        </w:rPr>
      </w:pPr>
      <w:ins w:author="Author" w:id="91">
        <w:r w:rsidRPr="00AA3D68">
          <w:rPr>
            <w:b/>
            <w:bCs/>
          </w:rPr>
          <w:t>TB CRC attachment</w:t>
        </w:r>
        <w:r>
          <w:t>:</w:t>
        </w:r>
        <w:r w:rsidR="008A012C">
          <w:t xml:space="preserve"> Refer to Subclause 7.1.3 </w:t>
        </w:r>
        <w:r w:rsidRPr="00011AE6" w:rsidR="008A012C">
          <w:rPr>
            <w:lang w:eastAsia="ja-JP"/>
          </w:rPr>
          <w:t>in [TS38.212] for details</w:t>
        </w:r>
        <w:r w:rsidR="003E61B7">
          <w:rPr>
            <w:lang w:eastAsia="ja-JP"/>
          </w:rPr>
          <w:t>.</w:t>
        </w:r>
      </w:ins>
    </w:p>
    <w:p w:rsidR="002472C3" w:rsidP="002472C3" w:rsidRDefault="00F05F79" w14:paraId="34021082" w14:textId="7CEB8785">
      <w:pPr>
        <w:pStyle w:val="Bulletlist"/>
        <w:numPr>
          <w:ilvl w:val="0"/>
          <w:numId w:val="0"/>
        </w:numPr>
        <w:rPr>
          <w:ins w:author="Author" w:id="92"/>
        </w:rPr>
      </w:pPr>
      <w:ins w:author="Author" w:id="93">
        <w:r w:rsidRPr="00AA3D68">
          <w:rPr>
            <w:b/>
            <w:bCs/>
          </w:rPr>
          <w:t>Polar encoding</w:t>
        </w:r>
        <w:r>
          <w:t>:</w:t>
        </w:r>
        <w:r w:rsidR="00B50C9D">
          <w:t xml:space="preserve"> </w:t>
        </w:r>
        <w:r w:rsidRPr="00011AE6" w:rsidR="00B50C9D">
          <w:rPr>
            <w:lang w:eastAsia="ja-JP"/>
          </w:rPr>
          <w:t>Refer to Subclause</w:t>
        </w:r>
        <w:r w:rsidR="00424940">
          <w:rPr>
            <w:lang w:eastAsia="ja-JP"/>
          </w:rPr>
          <w:t>s</w:t>
        </w:r>
        <w:r w:rsidRPr="00011AE6" w:rsidR="00B50C9D">
          <w:rPr>
            <w:lang w:eastAsia="ja-JP"/>
          </w:rPr>
          <w:t xml:space="preserve"> </w:t>
        </w:r>
        <w:r w:rsidR="00E54DB5">
          <w:rPr>
            <w:lang w:eastAsia="ja-JP"/>
          </w:rPr>
          <w:t xml:space="preserve">7.1.4 and </w:t>
        </w:r>
        <w:r w:rsidR="00B50C9D">
          <w:rPr>
            <w:lang w:eastAsia="ja-JP"/>
          </w:rPr>
          <w:t>5.3.1</w:t>
        </w:r>
        <w:r w:rsidRPr="00011AE6" w:rsidR="00B50C9D">
          <w:rPr>
            <w:lang w:eastAsia="ja-JP"/>
          </w:rPr>
          <w:t xml:space="preserve"> in [TS38.212] for details</w:t>
        </w:r>
        <w:r w:rsidR="003E61B7">
          <w:rPr>
            <w:lang w:eastAsia="ja-JP"/>
          </w:rPr>
          <w:t>.</w:t>
        </w:r>
      </w:ins>
    </w:p>
    <w:p w:rsidR="00F05F79" w:rsidP="002472C3" w:rsidRDefault="00F05F79" w14:paraId="64AA8CCA" w14:textId="660DA467">
      <w:pPr>
        <w:pStyle w:val="Bulletlist"/>
        <w:numPr>
          <w:ilvl w:val="0"/>
          <w:numId w:val="0"/>
        </w:numPr>
        <w:rPr>
          <w:ins w:author="Author" w:id="94"/>
        </w:rPr>
      </w:pPr>
      <w:ins w:author="Author" w:id="95">
        <w:r w:rsidRPr="00AA3D68">
          <w:rPr>
            <w:b/>
            <w:bCs/>
          </w:rPr>
          <w:t>Rate matching</w:t>
        </w:r>
        <w:r>
          <w:t>:</w:t>
        </w:r>
        <w:r w:rsidR="00B50C9D">
          <w:t xml:space="preserve"> </w:t>
        </w:r>
        <w:r w:rsidRPr="00011AE6" w:rsidR="00B50C9D">
          <w:rPr>
            <w:lang w:eastAsia="ja-JP"/>
          </w:rPr>
          <w:t>Refer to Subclause</w:t>
        </w:r>
        <w:r w:rsidR="00424940">
          <w:rPr>
            <w:lang w:eastAsia="ja-JP"/>
          </w:rPr>
          <w:t>s</w:t>
        </w:r>
        <w:r w:rsidRPr="00011AE6" w:rsidR="00B50C9D">
          <w:rPr>
            <w:lang w:eastAsia="ja-JP"/>
          </w:rPr>
          <w:t xml:space="preserve"> </w:t>
        </w:r>
        <w:r w:rsidR="00E54DB5">
          <w:rPr>
            <w:lang w:eastAsia="ja-JP"/>
          </w:rPr>
          <w:t xml:space="preserve">7.1.5 and </w:t>
        </w:r>
        <w:r w:rsidR="00B50C9D">
          <w:rPr>
            <w:lang w:eastAsia="ja-JP"/>
          </w:rPr>
          <w:t>5.4.1</w:t>
        </w:r>
        <w:r w:rsidRPr="00011AE6" w:rsidR="00B50C9D">
          <w:rPr>
            <w:lang w:eastAsia="ja-JP"/>
          </w:rPr>
          <w:t xml:space="preserve"> in [TS38.212] for details</w:t>
        </w:r>
        <w:r w:rsidR="003E61B7">
          <w:rPr>
            <w:lang w:eastAsia="ja-JP"/>
          </w:rPr>
          <w:t>.</w:t>
        </w:r>
      </w:ins>
    </w:p>
    <w:p w:rsidR="00F05F79" w:rsidP="002472C3" w:rsidRDefault="00F05F79" w14:paraId="3908870F" w14:textId="25029AC2">
      <w:pPr>
        <w:pStyle w:val="Bulletlist"/>
        <w:numPr>
          <w:ilvl w:val="0"/>
          <w:numId w:val="0"/>
        </w:numPr>
        <w:rPr>
          <w:ins w:author="Author" w:id="96"/>
        </w:rPr>
      </w:pPr>
      <w:ins w:author="Author" w:id="97">
        <w:r w:rsidRPr="00AA3D68">
          <w:rPr>
            <w:b/>
            <w:bCs/>
          </w:rPr>
          <w:t>Data scrambling</w:t>
        </w:r>
        <w:r>
          <w:t>:</w:t>
        </w:r>
        <w:r w:rsidR="00B50C9D">
          <w:t xml:space="preserve"> </w:t>
        </w:r>
        <w:r w:rsidR="005E5B9C">
          <w:t>Refer</w:t>
        </w:r>
        <w:r w:rsidR="00F07F37">
          <w:t xml:space="preserve"> to Subclause 7.3.3.1 in [TS38.211] for details</w:t>
        </w:r>
        <w:r w:rsidR="003E61B7">
          <w:t>.</w:t>
        </w:r>
      </w:ins>
    </w:p>
    <w:p w:rsidR="00F05F79" w:rsidP="002472C3" w:rsidRDefault="00F05F79" w14:paraId="2EB14FA2" w14:textId="7FDD1099">
      <w:pPr>
        <w:pStyle w:val="Bulletlist"/>
        <w:numPr>
          <w:ilvl w:val="0"/>
          <w:numId w:val="0"/>
        </w:numPr>
        <w:rPr>
          <w:ins w:author="Author" w:id="98"/>
        </w:rPr>
      </w:pPr>
      <w:ins w:author="Author" w:id="99">
        <w:r w:rsidRPr="00AA3D68">
          <w:rPr>
            <w:b/>
            <w:bCs/>
          </w:rPr>
          <w:t>Modulation</w:t>
        </w:r>
        <w:r>
          <w:t>:</w:t>
        </w:r>
        <w:r w:rsidR="00F07F37">
          <w:t xml:space="preserve"> Refer to Subclause 7.3.3.2 in [TS38.211] for details</w:t>
        </w:r>
        <w:r w:rsidR="003E61B7">
          <w:t>.</w:t>
        </w:r>
      </w:ins>
    </w:p>
    <w:p w:rsidR="00F05F79" w:rsidRDefault="00F05F79" w14:paraId="145AB54B" w14:textId="03CAF918">
      <w:pPr>
        <w:pStyle w:val="Bulletlist"/>
        <w:numPr>
          <w:ilvl w:val="0"/>
          <w:numId w:val="0"/>
        </w:numPr>
        <w:rPr>
          <w:ins w:author="Author" w:id="100"/>
        </w:rPr>
      </w:pPr>
      <w:ins w:author="Author" w:id="101">
        <w:r w:rsidRPr="00AA3D68">
          <w:rPr>
            <w:b/>
            <w:bCs/>
          </w:rPr>
          <w:t>RE mapping</w:t>
        </w:r>
        <w:r>
          <w:t xml:space="preserve">: </w:t>
        </w:r>
        <w:r w:rsidR="00F07F37">
          <w:t>Refer to Subclause 7.3.3.3 in [TS38.211] for details</w:t>
        </w:r>
        <w:r w:rsidR="003E61B7">
          <w:t>.</w:t>
        </w:r>
      </w:ins>
    </w:p>
    <w:p w:rsidR="00A41B1F" w:rsidRDefault="005F3F31" w14:paraId="1BC204D9" w14:textId="74A10DB0">
      <w:pPr>
        <w:pStyle w:val="Bulletlist"/>
        <w:numPr>
          <w:ilvl w:val="0"/>
          <w:numId w:val="0"/>
        </w:numPr>
        <w:rPr>
          <w:ins w:author="Author" w:id="102"/>
          <w:lang w:eastAsia="ja-JP"/>
        </w:rPr>
      </w:pPr>
      <w:ins w:author="Author" w:id="103">
        <w:r>
          <w:rPr>
            <w:lang w:eastAsia="ja-JP"/>
          </w:rPr>
          <w:t>The downlink physical signals (DM-RS, PSS, SSS, CSI-RS</w:t>
        </w:r>
        <w:r w:rsidR="00D967CA">
          <w:rPr>
            <w:lang w:eastAsia="ja-JP"/>
          </w:rPr>
          <w:t>/</w:t>
        </w:r>
        <w:r>
          <w:rPr>
            <w:lang w:eastAsia="ja-JP"/>
          </w:rPr>
          <w:t xml:space="preserve">TRS, PT-RS) </w:t>
        </w:r>
        <w:r w:rsidR="007C6A89">
          <w:rPr>
            <w:lang w:eastAsia="ja-JP"/>
          </w:rPr>
          <w:t xml:space="preserve">correspond to a set of resource elements used by the physical layer but </w:t>
        </w:r>
        <w:r w:rsidR="003B45DA">
          <w:rPr>
            <w:lang w:eastAsia="ja-JP"/>
          </w:rPr>
          <w:t>does not carry information originated from higher layers (i.e. layer 2 and above).</w:t>
        </w:r>
      </w:ins>
    </w:p>
    <w:p w:rsidR="000752F9" w:rsidRDefault="0046513E" w14:paraId="7472C43C" w14:textId="1B5B6797">
      <w:pPr>
        <w:pStyle w:val="Bulletlist"/>
        <w:numPr>
          <w:ilvl w:val="0"/>
          <w:numId w:val="0"/>
        </w:numPr>
        <w:rPr>
          <w:ins w:author="Author" w:id="104"/>
          <w:lang w:eastAsia="ja-JP"/>
        </w:rPr>
      </w:pPr>
      <w:ins w:author="Author" w:id="105">
        <w:r>
          <w:rPr>
            <w:lang w:eastAsia="ja-JP"/>
          </w:rPr>
          <w:t>Reference Signal</w:t>
        </w:r>
        <w:r w:rsidR="00BD3543">
          <w:rPr>
            <w:lang w:eastAsia="ja-JP"/>
          </w:rPr>
          <w:t>s</w:t>
        </w:r>
        <w:r>
          <w:rPr>
            <w:lang w:eastAsia="ja-JP"/>
          </w:rPr>
          <w:t xml:space="preserve"> (DM-RS</w:t>
        </w:r>
        <w:r w:rsidR="008268F1">
          <w:rPr>
            <w:lang w:eastAsia="ja-JP"/>
          </w:rPr>
          <w:t>, CSI-RS/TRS, PT-RS</w:t>
        </w:r>
        <w:r>
          <w:rPr>
            <w:lang w:eastAsia="ja-JP"/>
          </w:rPr>
          <w:t xml:space="preserve">) </w:t>
        </w:r>
        <w:r w:rsidR="00493600">
          <w:rPr>
            <w:lang w:eastAsia="ja-JP"/>
          </w:rPr>
          <w:t>and Synch</w:t>
        </w:r>
        <w:r w:rsidR="00B6594C">
          <w:rPr>
            <w:lang w:eastAsia="ja-JP"/>
          </w:rPr>
          <w:t xml:space="preserve">ronization signals (PSS/SSS) </w:t>
        </w:r>
        <w:r w:rsidR="00BD3543">
          <w:rPr>
            <w:lang w:eastAsia="ja-JP"/>
          </w:rPr>
          <w:t>are generated using the</w:t>
        </w:r>
        <w:r w:rsidR="004D319C">
          <w:rPr>
            <w:lang w:eastAsia="ja-JP"/>
          </w:rPr>
          <w:t xml:space="preserve"> following steps:</w:t>
        </w:r>
      </w:ins>
    </w:p>
    <w:p w:rsidR="004D319C" w:rsidRDefault="004D319C" w14:paraId="0C8AFF67" w14:textId="4B2CCD68">
      <w:pPr>
        <w:pStyle w:val="Bulletlist"/>
        <w:numPr>
          <w:ilvl w:val="0"/>
          <w:numId w:val="0"/>
        </w:numPr>
        <w:rPr>
          <w:ins w:author="Author" w:id="106"/>
          <w:lang w:eastAsia="ja-JP"/>
        </w:rPr>
      </w:pPr>
      <w:ins w:author="Author" w:id="107">
        <w:r w:rsidRPr="00AA3D68">
          <w:rPr>
            <w:b/>
            <w:bCs/>
            <w:lang w:eastAsia="ja-JP"/>
          </w:rPr>
          <w:t>Sequence Generation</w:t>
        </w:r>
        <w:r w:rsidR="00E612DE">
          <w:rPr>
            <w:b/>
            <w:bCs/>
            <w:lang w:eastAsia="ja-JP"/>
          </w:rPr>
          <w:t xml:space="preserve"> and Modulation</w:t>
        </w:r>
        <w:r>
          <w:rPr>
            <w:lang w:eastAsia="ja-JP"/>
          </w:rPr>
          <w:t>:</w:t>
        </w:r>
        <w:r w:rsidR="00EC6B8F">
          <w:rPr>
            <w:lang w:eastAsia="ja-JP"/>
          </w:rPr>
          <w:t xml:space="preserve"> Refer to Subclause</w:t>
        </w:r>
        <w:r w:rsidR="00816AEE">
          <w:rPr>
            <w:lang w:eastAsia="ja-JP"/>
          </w:rPr>
          <w:t>s</w:t>
        </w:r>
        <w:r w:rsidR="00EC6B8F">
          <w:rPr>
            <w:lang w:eastAsia="ja-JP"/>
          </w:rPr>
          <w:t xml:space="preserve"> 7.4.1.1.1 (PDSCH DM-RS), </w:t>
        </w:r>
        <w:r w:rsidR="001308EE">
          <w:rPr>
            <w:lang w:eastAsia="ja-JP"/>
          </w:rPr>
          <w:t>7.4.1.3.1 (PDCCH DM-RS)</w:t>
        </w:r>
        <w:r w:rsidR="00ED71CB">
          <w:rPr>
            <w:lang w:eastAsia="ja-JP"/>
          </w:rPr>
          <w:t xml:space="preserve">, </w:t>
        </w:r>
        <w:r w:rsidR="001308EE">
          <w:rPr>
            <w:lang w:eastAsia="ja-JP"/>
          </w:rPr>
          <w:t>7.4.</w:t>
        </w:r>
        <w:r w:rsidR="00816AEE">
          <w:rPr>
            <w:lang w:eastAsia="ja-JP"/>
          </w:rPr>
          <w:t>1.4.1 (PBCH DM-RS)</w:t>
        </w:r>
        <w:r w:rsidR="008268F1">
          <w:rPr>
            <w:lang w:eastAsia="ja-JP"/>
          </w:rPr>
          <w:t xml:space="preserve">, </w:t>
        </w:r>
        <w:r w:rsidR="00126563">
          <w:rPr>
            <w:lang w:eastAsia="ja-JP"/>
          </w:rPr>
          <w:t>7.4.1.5.2 (CSI-RS/TRS)</w:t>
        </w:r>
        <w:r w:rsidR="00B6594C">
          <w:rPr>
            <w:lang w:eastAsia="ja-JP"/>
          </w:rPr>
          <w:t xml:space="preserve">, </w:t>
        </w:r>
        <w:r w:rsidR="00ED71CB">
          <w:rPr>
            <w:lang w:eastAsia="ja-JP"/>
          </w:rPr>
          <w:t>7.4.1.2.1 (PT</w:t>
        </w:r>
        <w:r w:rsidR="00C8757D">
          <w:rPr>
            <w:lang w:eastAsia="ja-JP"/>
          </w:rPr>
          <w:t>-</w:t>
        </w:r>
        <w:r w:rsidR="00ED71CB">
          <w:rPr>
            <w:lang w:eastAsia="ja-JP"/>
          </w:rPr>
          <w:t>RS)</w:t>
        </w:r>
        <w:r w:rsidR="00B6594C">
          <w:rPr>
            <w:lang w:eastAsia="ja-JP"/>
          </w:rPr>
          <w:t xml:space="preserve">, </w:t>
        </w:r>
        <w:r w:rsidR="00444B81">
          <w:rPr>
            <w:lang w:eastAsia="ja-JP"/>
          </w:rPr>
          <w:t>7.4.2.2.1 (PSS) and 7.4.2.3.1 (SSS)</w:t>
        </w:r>
        <w:r w:rsidR="00816AEE">
          <w:rPr>
            <w:lang w:eastAsia="ja-JP"/>
          </w:rPr>
          <w:t xml:space="preserve"> in [TS38.211] for details</w:t>
        </w:r>
      </w:ins>
    </w:p>
    <w:p w:rsidR="00816AEE" w:rsidRDefault="00E612DE" w14:paraId="6C610A12" w14:textId="42FB45CA">
      <w:pPr>
        <w:pStyle w:val="Bulletlist"/>
        <w:numPr>
          <w:ilvl w:val="0"/>
          <w:numId w:val="0"/>
        </w:numPr>
        <w:rPr>
          <w:ins w:author="Author" w:id="108"/>
          <w:lang w:eastAsia="ja-JP"/>
        </w:rPr>
      </w:pPr>
      <w:ins w:author="Author" w:id="109">
        <w:r w:rsidRPr="00AA3D68">
          <w:rPr>
            <w:b/>
            <w:bCs/>
            <w:lang w:eastAsia="ja-JP"/>
          </w:rPr>
          <w:t>RE mapping</w:t>
        </w:r>
        <w:r>
          <w:rPr>
            <w:lang w:eastAsia="ja-JP"/>
          </w:rPr>
          <w:t xml:space="preserve">: </w:t>
        </w:r>
        <w:r w:rsidR="005A1E12">
          <w:rPr>
            <w:lang w:eastAsia="ja-JP"/>
          </w:rPr>
          <w:t>Refer to Subclauses 7.4.1.1.</w:t>
        </w:r>
        <w:r w:rsidR="00362973">
          <w:rPr>
            <w:lang w:eastAsia="ja-JP"/>
          </w:rPr>
          <w:t>2</w:t>
        </w:r>
        <w:r w:rsidR="005A1E12">
          <w:rPr>
            <w:lang w:eastAsia="ja-JP"/>
          </w:rPr>
          <w:t xml:space="preserve"> (PDSCH DM-RS), 7.4.1.3.</w:t>
        </w:r>
        <w:r w:rsidR="00362973">
          <w:rPr>
            <w:lang w:eastAsia="ja-JP"/>
          </w:rPr>
          <w:t>2</w:t>
        </w:r>
        <w:r w:rsidR="005A1E12">
          <w:rPr>
            <w:lang w:eastAsia="ja-JP"/>
          </w:rPr>
          <w:t xml:space="preserve"> (PDCCH DM-RS)</w:t>
        </w:r>
        <w:r w:rsidR="00ED71CB">
          <w:rPr>
            <w:lang w:eastAsia="ja-JP"/>
          </w:rPr>
          <w:t xml:space="preserve">, </w:t>
        </w:r>
        <w:r w:rsidR="005A1E12">
          <w:rPr>
            <w:lang w:eastAsia="ja-JP"/>
          </w:rPr>
          <w:t>7.4.1.4.</w:t>
        </w:r>
        <w:r w:rsidR="00362973">
          <w:rPr>
            <w:lang w:eastAsia="ja-JP"/>
          </w:rPr>
          <w:t>2</w:t>
        </w:r>
        <w:r w:rsidR="005A1E12">
          <w:rPr>
            <w:lang w:eastAsia="ja-JP"/>
          </w:rPr>
          <w:t xml:space="preserve"> (PBCH DM-RS)</w:t>
        </w:r>
        <w:r w:rsidR="00C6674B">
          <w:rPr>
            <w:lang w:eastAsia="ja-JP"/>
          </w:rPr>
          <w:t>, 7.4.1.5.3 (CSI-RS/TRS)</w:t>
        </w:r>
        <w:r w:rsidR="00444B81">
          <w:rPr>
            <w:lang w:eastAsia="ja-JP"/>
          </w:rPr>
          <w:t xml:space="preserve">, </w:t>
        </w:r>
        <w:r w:rsidR="00C6674B">
          <w:rPr>
            <w:lang w:eastAsia="ja-JP"/>
          </w:rPr>
          <w:t>7.4.1.2.2 (PT-RS)</w:t>
        </w:r>
        <w:r w:rsidR="00444B81">
          <w:rPr>
            <w:lang w:eastAsia="ja-JP"/>
          </w:rPr>
          <w:t>, 7.4.2.2.2 (PSS) and 7.4.2.3.2 (SSS)</w:t>
        </w:r>
        <w:r w:rsidR="005A1E12">
          <w:rPr>
            <w:lang w:eastAsia="ja-JP"/>
          </w:rPr>
          <w:t xml:space="preserve"> in [TS38.211] for details</w:t>
        </w:r>
        <w:r w:rsidR="003E61B7">
          <w:rPr>
            <w:lang w:eastAsia="ja-JP"/>
          </w:rPr>
          <w:t>.</w:t>
        </w:r>
      </w:ins>
    </w:p>
    <w:p w:rsidR="008419B0" w:rsidP="00B6594C" w:rsidRDefault="00F96A65" w14:paraId="5A10851B" w14:textId="6E6E7D46">
      <w:pPr>
        <w:pStyle w:val="Bulletlist"/>
        <w:numPr>
          <w:ilvl w:val="0"/>
          <w:numId w:val="0"/>
        </w:numPr>
        <w:rPr>
          <w:ins w:author="Author" w:id="110"/>
          <w:lang w:eastAsia="ja-JP"/>
        </w:rPr>
      </w:pPr>
      <w:ins w:author="Author" w:id="111">
        <w:r>
          <w:rPr>
            <w:lang w:eastAsia="ja-JP"/>
          </w:rPr>
          <w:t xml:space="preserve">An O-DU AAL profile </w:t>
        </w:r>
        <w:r w:rsidR="00D86747">
          <w:rPr>
            <w:lang w:eastAsia="ja-JP"/>
          </w:rPr>
          <w:t>for 5G NR</w:t>
        </w:r>
        <w:r w:rsidR="00957AE4">
          <w:rPr>
            <w:lang w:eastAsia="ja-JP"/>
          </w:rPr>
          <w:t xml:space="preserve"> downlink</w:t>
        </w:r>
        <w:r w:rsidR="00D86747">
          <w:rPr>
            <w:lang w:eastAsia="ja-JP"/>
          </w:rPr>
          <w:t xml:space="preserve"> </w:t>
        </w:r>
        <w:r w:rsidR="00ED2FCE">
          <w:rPr>
            <w:lang w:eastAsia="ja-JP"/>
          </w:rPr>
          <w:t xml:space="preserve">shall specify a </w:t>
        </w:r>
        <w:r w:rsidR="00D86747">
          <w:rPr>
            <w:lang w:eastAsia="ja-JP"/>
          </w:rPr>
          <w:t xml:space="preserve">set of accelerated functions corresponding to </w:t>
        </w:r>
        <w:r w:rsidR="00965E7F">
          <w:rPr>
            <w:lang w:eastAsia="ja-JP"/>
          </w:rPr>
          <w:t>one or more than one physical downlink channel</w:t>
        </w:r>
        <w:r w:rsidR="00EC23AB">
          <w:rPr>
            <w:lang w:eastAsia="ja-JP"/>
          </w:rPr>
          <w:t>(</w:t>
        </w:r>
        <w:r w:rsidR="00965E7F">
          <w:rPr>
            <w:lang w:eastAsia="ja-JP"/>
          </w:rPr>
          <w:t>s</w:t>
        </w:r>
        <w:r w:rsidR="00EC23AB">
          <w:rPr>
            <w:lang w:eastAsia="ja-JP"/>
          </w:rPr>
          <w:t>)</w:t>
        </w:r>
        <w:r w:rsidR="00965E7F">
          <w:rPr>
            <w:lang w:eastAsia="ja-JP"/>
          </w:rPr>
          <w:t xml:space="preserve"> and/or physical downlink signal</w:t>
        </w:r>
        <w:r w:rsidR="00EC23AB">
          <w:rPr>
            <w:lang w:eastAsia="ja-JP"/>
          </w:rPr>
          <w:t>(</w:t>
        </w:r>
        <w:r w:rsidR="00965E7F">
          <w:rPr>
            <w:lang w:eastAsia="ja-JP"/>
          </w:rPr>
          <w:t>s</w:t>
        </w:r>
        <w:r w:rsidR="00EC23AB">
          <w:rPr>
            <w:lang w:eastAsia="ja-JP"/>
          </w:rPr>
          <w:t>)</w:t>
        </w:r>
        <w:r w:rsidR="00965E7F">
          <w:rPr>
            <w:lang w:eastAsia="ja-JP"/>
          </w:rPr>
          <w:t>.</w:t>
        </w:r>
      </w:ins>
    </w:p>
    <w:p w:rsidR="00493A2B" w:rsidP="00B6594C" w:rsidRDefault="00493A2B" w14:paraId="2AE3275F" w14:textId="12F38312">
      <w:pPr>
        <w:pStyle w:val="Bulletlist"/>
        <w:numPr>
          <w:ilvl w:val="0"/>
          <w:numId w:val="0"/>
        </w:numPr>
        <w:rPr>
          <w:ins w:author="Author" w:id="112"/>
          <w:lang w:eastAsia="ja-JP"/>
        </w:rPr>
      </w:pPr>
      <w:ins w:author="Author" w:id="113">
        <w:r>
          <w:rPr>
            <w:lang w:eastAsia="ja-JP"/>
          </w:rPr>
          <w:t xml:space="preserve">In addition to the </w:t>
        </w:r>
        <w:r w:rsidR="003E6FD7">
          <w:rPr>
            <w:lang w:eastAsia="ja-JP"/>
          </w:rPr>
          <w:t>processing blocks</w:t>
        </w:r>
        <w:r>
          <w:rPr>
            <w:lang w:eastAsia="ja-JP"/>
          </w:rPr>
          <w:t xml:space="preserve"> </w:t>
        </w:r>
        <w:r w:rsidR="009E67D7">
          <w:rPr>
            <w:lang w:eastAsia="ja-JP"/>
          </w:rPr>
          <w:t>mentioned above, each of these downlink physical channel</w:t>
        </w:r>
        <w:r w:rsidR="000D71E3">
          <w:rPr>
            <w:lang w:eastAsia="ja-JP"/>
          </w:rPr>
          <w:t>s</w:t>
        </w:r>
        <w:r w:rsidR="009E67D7">
          <w:rPr>
            <w:lang w:eastAsia="ja-JP"/>
          </w:rPr>
          <w:t>/signal</w:t>
        </w:r>
        <w:r w:rsidR="000D71E3">
          <w:rPr>
            <w:lang w:eastAsia="ja-JP"/>
          </w:rPr>
          <w:t>s</w:t>
        </w:r>
        <w:r w:rsidR="009E67D7">
          <w:rPr>
            <w:lang w:eastAsia="ja-JP"/>
          </w:rPr>
          <w:t xml:space="preserve"> may include </w:t>
        </w:r>
        <w:r w:rsidR="005C0B19">
          <w:rPr>
            <w:lang w:eastAsia="ja-JP"/>
          </w:rPr>
          <w:t>some additional functional blocks</w:t>
        </w:r>
        <w:r w:rsidR="000D71E3">
          <w:rPr>
            <w:lang w:eastAsia="ja-JP"/>
          </w:rPr>
          <w:t xml:space="preserve"> (e.g. precoding, IQ compression)</w:t>
        </w:r>
        <w:r w:rsidR="005C0B19">
          <w:rPr>
            <w:lang w:eastAsia="ja-JP"/>
          </w:rPr>
          <w:t xml:space="preserve"> which are implementation specific and </w:t>
        </w:r>
        <w:r w:rsidR="004F2DA0">
          <w:rPr>
            <w:lang w:eastAsia="ja-JP"/>
          </w:rPr>
          <w:t xml:space="preserve">may also </w:t>
        </w:r>
        <w:r w:rsidR="005C0B19">
          <w:rPr>
            <w:lang w:eastAsia="ja-JP"/>
          </w:rPr>
          <w:t>depend on system configurations/capabilities (for example, whether a O-DU is connected to a CAT-A/CAT-B O-RU)</w:t>
        </w:r>
        <w:r w:rsidR="004F2DA0">
          <w:rPr>
            <w:lang w:eastAsia="ja-JP"/>
          </w:rPr>
          <w:t xml:space="preserve">. </w:t>
        </w:r>
        <w:r w:rsidR="00A31273">
          <w:rPr>
            <w:lang w:eastAsia="ja-JP"/>
          </w:rPr>
          <w:t>Each of these physical channels/signals can be implemented with/without these optional functional blocks.</w:t>
        </w:r>
      </w:ins>
    </w:p>
    <w:p w:rsidR="00E47A3A" w:rsidP="00B6594C" w:rsidRDefault="003D46B1" w14:paraId="1F195A79" w14:textId="17ED3A66">
      <w:pPr>
        <w:pStyle w:val="Bulletlist"/>
        <w:numPr>
          <w:ilvl w:val="0"/>
          <w:numId w:val="0"/>
        </w:numPr>
        <w:rPr>
          <w:ins w:author="Author" w:id="114"/>
          <w:lang w:eastAsia="ja-JP"/>
        </w:rPr>
      </w:pPr>
      <w:ins w:author="Author" w:id="115">
        <w:r>
          <w:rPr>
            <w:lang w:eastAsia="ja-JP"/>
          </w:rPr>
          <w:lastRenderedPageBreak/>
          <w:t xml:space="preserve">Figure 4.2 illustrates the building blocks for processing various O-DU PHY layer </w:t>
        </w:r>
        <w:r w:rsidR="00256FBC">
          <w:rPr>
            <w:lang w:eastAsia="ja-JP"/>
          </w:rPr>
          <w:t>U</w:t>
        </w:r>
        <w:del w:author="Author" w:id="116">
          <w:r w:rsidDel="00256FBC" w:rsidR="00C26B8C">
            <w:rPr>
              <w:lang w:eastAsia="ja-JP"/>
            </w:rPr>
            <w:delText>u</w:delText>
          </w:r>
        </w:del>
        <w:r w:rsidR="00C26B8C">
          <w:rPr>
            <w:lang w:eastAsia="ja-JP"/>
          </w:rPr>
          <w:t xml:space="preserve">plink </w:t>
        </w:r>
        <w:r w:rsidR="00256FBC">
          <w:rPr>
            <w:lang w:eastAsia="ja-JP"/>
          </w:rPr>
          <w:t xml:space="preserve">(UL) </w:t>
        </w:r>
        <w:r>
          <w:rPr>
            <w:lang w:eastAsia="ja-JP"/>
          </w:rPr>
          <w:t>channels and signals (with 7.2-x functional split between O-DU and O-RU) defined by 3GPP [ref. 38.211] as part of 5G NR specification</w:t>
        </w:r>
        <w:r w:rsidR="00BD049D">
          <w:rPr>
            <w:lang w:eastAsia="ja-JP"/>
          </w:rPr>
          <w:t>.</w:t>
        </w:r>
      </w:ins>
    </w:p>
    <w:p w:rsidR="00BD049D" w:rsidP="00C021EE" w:rsidRDefault="00C021EE" w14:paraId="21C94AC6" w14:textId="4CE4CE16">
      <w:pPr>
        <w:pStyle w:val="Bulletlist"/>
        <w:numPr>
          <w:ilvl w:val="0"/>
          <w:numId w:val="0"/>
        </w:numPr>
        <w:jc w:val="center"/>
        <w:rPr>
          <w:ins w:author="Author" w:id="117"/>
          <w:lang w:eastAsia="ja-JP"/>
        </w:rPr>
      </w:pPr>
      <w:ins w:author="Author" w:id="118">
        <w:r>
          <w:object w:dxaOrig="14611" w:dyaOrig="7718" w14:anchorId="6503101E">
            <v:shape id="_x0000_i1037" style="width:481.3pt;height:254.45pt" o:ole="" type="#_x0000_t75">
              <v:imagedata o:title="" r:id="rId14"/>
            </v:shape>
            <o:OLEObject Type="Embed" ProgID="Visio.Drawing.15" ShapeID="_x0000_i1037" DrawAspect="Content" ObjectID="_1664258657" r:id="rId15"/>
          </w:object>
        </w:r>
      </w:ins>
    </w:p>
    <w:p w:rsidR="00E47A3A" w:rsidP="00E47A3A" w:rsidRDefault="00E47A3A" w14:paraId="1B259F4F" w14:textId="708DD986">
      <w:pPr>
        <w:jc w:val="center"/>
        <w:rPr>
          <w:ins w:author="Author" w:id="119"/>
          <w:b/>
          <w:bCs/>
          <w:lang w:eastAsia="ja-JP"/>
        </w:rPr>
      </w:pPr>
      <w:ins w:author="Author" w:id="120">
        <w:r w:rsidRPr="00202D83">
          <w:rPr>
            <w:b/>
            <w:bCs/>
            <w:lang w:eastAsia="ja-JP"/>
          </w:rPr>
          <w:t>Figure 4.</w:t>
        </w:r>
        <w:r>
          <w:rPr>
            <w:b/>
            <w:bCs/>
            <w:lang w:eastAsia="ja-JP"/>
          </w:rPr>
          <w:t>2</w:t>
        </w:r>
        <w:r w:rsidRPr="00202D83">
          <w:rPr>
            <w:b/>
            <w:bCs/>
            <w:lang w:eastAsia="ja-JP"/>
          </w:rPr>
          <w:t xml:space="preserve"> O-DU PHY processing blocks for 5G NR (</w:t>
        </w:r>
        <w:r>
          <w:rPr>
            <w:b/>
            <w:bCs/>
            <w:lang w:eastAsia="ja-JP"/>
          </w:rPr>
          <w:t>UL</w:t>
        </w:r>
        <w:r w:rsidRPr="00202D83">
          <w:rPr>
            <w:b/>
            <w:bCs/>
            <w:lang w:eastAsia="ja-JP"/>
          </w:rPr>
          <w:t>)</w:t>
        </w:r>
      </w:ins>
    </w:p>
    <w:p w:rsidRPr="00946BF7" w:rsidR="00E47A3A" w:rsidP="00E47A3A" w:rsidRDefault="00E47A3A" w14:paraId="0667CC15" w14:textId="211A3C2C">
      <w:pPr>
        <w:rPr>
          <w:ins w:author="Author" w:id="121"/>
          <w:lang w:eastAsia="ja-JP"/>
        </w:rPr>
      </w:pPr>
      <w:ins w:author="Author" w:id="122">
        <w:r w:rsidRPr="00946BF7">
          <w:rPr>
            <w:lang w:eastAsia="ja-JP"/>
          </w:rPr>
          <w:t xml:space="preserve">The O-DU PHY layer in </w:t>
        </w:r>
        <w:r>
          <w:rPr>
            <w:lang w:eastAsia="ja-JP"/>
          </w:rPr>
          <w:t>uplink</w:t>
        </w:r>
        <w:r w:rsidRPr="00946BF7">
          <w:rPr>
            <w:lang w:eastAsia="ja-JP"/>
          </w:rPr>
          <w:t xml:space="preserve"> consists of the following physical channels and reference signals:</w:t>
        </w:r>
      </w:ins>
    </w:p>
    <w:p w:rsidR="00BD3543" w:rsidP="00E47A3A" w:rsidRDefault="00E47A3A" w14:paraId="32A3FC93" w14:textId="5DEF7CED">
      <w:pPr>
        <w:pStyle w:val="Bulletlist"/>
        <w:numPr>
          <w:ilvl w:val="0"/>
          <w:numId w:val="43"/>
        </w:numPr>
        <w:rPr>
          <w:ins w:author="Author" w:id="123"/>
          <w:lang w:eastAsia="ja-JP"/>
        </w:rPr>
      </w:pPr>
      <w:ins w:author="Author" w:id="124">
        <w:r w:rsidRPr="00AA3D68">
          <w:rPr>
            <w:lang w:eastAsia="ja-JP"/>
          </w:rPr>
          <w:t xml:space="preserve">Physical </w:t>
        </w:r>
        <w:r>
          <w:rPr>
            <w:lang w:eastAsia="ja-JP"/>
          </w:rPr>
          <w:t>Uplink Shared Channel (PUSCH)</w:t>
        </w:r>
        <w:r w:rsidR="003E61B7">
          <w:rPr>
            <w:lang w:eastAsia="ja-JP"/>
          </w:rPr>
          <w:t>.</w:t>
        </w:r>
      </w:ins>
    </w:p>
    <w:p w:rsidR="00E47A3A" w:rsidP="00E47A3A" w:rsidRDefault="00E47A3A" w14:paraId="4126FDDA" w14:textId="488EC206">
      <w:pPr>
        <w:pStyle w:val="Bulletlist"/>
        <w:numPr>
          <w:ilvl w:val="0"/>
          <w:numId w:val="43"/>
        </w:numPr>
        <w:rPr>
          <w:ins w:author="Author" w:id="125"/>
          <w:lang w:eastAsia="ja-JP"/>
        </w:rPr>
      </w:pPr>
      <w:ins w:author="Author" w:id="126">
        <w:r>
          <w:rPr>
            <w:lang w:eastAsia="ja-JP"/>
          </w:rPr>
          <w:t>Physical Uplink Control Channels (PUCCH) with formats 0/1/2/3/4</w:t>
        </w:r>
        <w:r w:rsidR="003E61B7">
          <w:rPr>
            <w:lang w:eastAsia="ja-JP"/>
          </w:rPr>
          <w:t>.</w:t>
        </w:r>
      </w:ins>
    </w:p>
    <w:p w:rsidR="00E47A3A" w:rsidP="00E47A3A" w:rsidRDefault="00E47A3A" w14:paraId="3C30C7EB" w14:textId="02413568">
      <w:pPr>
        <w:pStyle w:val="Bulletlist"/>
        <w:numPr>
          <w:ilvl w:val="0"/>
          <w:numId w:val="43"/>
        </w:numPr>
        <w:rPr>
          <w:ins w:author="Author" w:id="127"/>
          <w:lang w:eastAsia="ja-JP"/>
        </w:rPr>
      </w:pPr>
      <w:ins w:author="Author" w:id="128">
        <w:r>
          <w:rPr>
            <w:lang w:eastAsia="ja-JP"/>
          </w:rPr>
          <w:t xml:space="preserve">Physical </w:t>
        </w:r>
        <w:r w:rsidR="00502E13">
          <w:rPr>
            <w:lang w:eastAsia="ja-JP"/>
          </w:rPr>
          <w:t>Random Access</w:t>
        </w:r>
        <w:r>
          <w:rPr>
            <w:lang w:eastAsia="ja-JP"/>
          </w:rPr>
          <w:t xml:space="preserve"> Channel (PRACH)</w:t>
        </w:r>
        <w:r w:rsidR="003E61B7">
          <w:rPr>
            <w:lang w:eastAsia="ja-JP"/>
          </w:rPr>
          <w:t>.</w:t>
        </w:r>
      </w:ins>
    </w:p>
    <w:p w:rsidR="00E47A3A" w:rsidP="00E47A3A" w:rsidRDefault="00E47A3A" w14:paraId="720651D1" w14:textId="691FF67B">
      <w:pPr>
        <w:pStyle w:val="Bulletlist"/>
        <w:numPr>
          <w:ilvl w:val="0"/>
          <w:numId w:val="43"/>
        </w:numPr>
        <w:rPr>
          <w:ins w:author="Author" w:id="129"/>
          <w:lang w:eastAsia="ja-JP"/>
        </w:rPr>
      </w:pPr>
      <w:ins w:author="Author" w:id="130">
        <w:r>
          <w:rPr>
            <w:lang w:eastAsia="ja-JP"/>
          </w:rPr>
          <w:t>Sounding Reference Signal (SRS)</w:t>
        </w:r>
        <w:r w:rsidR="003E61B7">
          <w:rPr>
            <w:lang w:eastAsia="ja-JP"/>
          </w:rPr>
          <w:t>.</w:t>
        </w:r>
      </w:ins>
    </w:p>
    <w:p w:rsidR="00E47A3A" w:rsidP="00E47A3A" w:rsidRDefault="00E47A3A" w14:paraId="07424770" w14:textId="2B0A3CCB">
      <w:pPr>
        <w:pStyle w:val="Bulletlist"/>
        <w:numPr>
          <w:ilvl w:val="0"/>
          <w:numId w:val="43"/>
        </w:numPr>
        <w:rPr>
          <w:ins w:author="Author" w:id="131"/>
          <w:lang w:eastAsia="ja-JP"/>
        </w:rPr>
      </w:pPr>
      <w:ins w:author="Author" w:id="132">
        <w:r>
          <w:rPr>
            <w:lang w:eastAsia="ja-JP"/>
          </w:rPr>
          <w:t xml:space="preserve">Phase Tracking Reference Signal (PT-RS) </w:t>
        </w:r>
        <w:r w:rsidR="00502E13">
          <w:rPr>
            <w:lang w:eastAsia="ja-JP"/>
          </w:rPr>
          <w:t>for UL</w:t>
        </w:r>
        <w:r w:rsidR="003E61B7">
          <w:rPr>
            <w:lang w:eastAsia="ja-JP"/>
          </w:rPr>
          <w:t>.</w:t>
        </w:r>
      </w:ins>
    </w:p>
    <w:p w:rsidR="009C3F21" w:rsidP="00CC125E" w:rsidRDefault="00CC125E" w14:paraId="1FAEF9D0" w14:textId="3B7D4D61">
      <w:pPr>
        <w:pStyle w:val="Bulletlist"/>
        <w:numPr>
          <w:ilvl w:val="0"/>
          <w:numId w:val="0"/>
        </w:numPr>
        <w:rPr>
          <w:ins w:author="Author" w:id="133"/>
          <w:lang w:eastAsia="ja-JP"/>
        </w:rPr>
      </w:pPr>
      <w:ins w:author="Author" w:id="134">
        <w:r>
          <w:rPr>
            <w:lang w:eastAsia="ja-JP"/>
          </w:rPr>
          <w:t>The uplink physical channels (PUSCH, PUCCH, PRACH) carry information originating from higher layers (i.e. layer 2 and above).</w:t>
        </w:r>
      </w:ins>
    </w:p>
    <w:p w:rsidR="00CB3918" w:rsidP="00CC125E" w:rsidRDefault="005D2D20" w14:paraId="510E5123" w14:textId="7D8A6FAA">
      <w:pPr>
        <w:pStyle w:val="Bulletlist"/>
        <w:numPr>
          <w:ilvl w:val="0"/>
          <w:numId w:val="0"/>
        </w:numPr>
        <w:rPr>
          <w:ins w:author="Author" w:id="135"/>
          <w:lang w:eastAsia="ja-JP"/>
        </w:rPr>
      </w:pPr>
      <w:ins w:author="Author" w:id="136">
        <w:r>
          <w:rPr>
            <w:lang w:eastAsia="ja-JP"/>
          </w:rPr>
          <w:t xml:space="preserve">The uplink physical layer processing of </w:t>
        </w:r>
        <w:r w:rsidR="00F50CB7">
          <w:rPr>
            <w:lang w:eastAsia="ja-JP"/>
          </w:rPr>
          <w:t>shared</w:t>
        </w:r>
        <w:r>
          <w:rPr>
            <w:lang w:eastAsia="ja-JP"/>
          </w:rPr>
          <w:t xml:space="preserve"> channel (P</w:t>
        </w:r>
        <w:r w:rsidR="00F50CB7">
          <w:rPr>
            <w:lang w:eastAsia="ja-JP"/>
          </w:rPr>
          <w:t>US</w:t>
        </w:r>
        <w:r>
          <w:rPr>
            <w:lang w:eastAsia="ja-JP"/>
          </w:rPr>
          <w:t xml:space="preserve">CH) </w:t>
        </w:r>
        <w:r w:rsidR="00850AEF">
          <w:rPr>
            <w:lang w:eastAsia="ja-JP"/>
          </w:rPr>
          <w:t xml:space="preserve">carrying uplink data with or without Uplink Control Information (UCI) </w:t>
        </w:r>
        <w:r>
          <w:rPr>
            <w:lang w:eastAsia="ja-JP"/>
          </w:rPr>
          <w:t>consists of the following steps</w:t>
        </w:r>
        <w:r w:rsidR="00177DF2">
          <w:rPr>
            <w:lang w:eastAsia="ja-JP"/>
          </w:rPr>
          <w:t xml:space="preserve"> at the </w:t>
        </w:r>
        <w:r w:rsidR="00546CC4">
          <w:rPr>
            <w:lang w:eastAsia="ja-JP"/>
          </w:rPr>
          <w:t>receiver (</w:t>
        </w:r>
        <w:r w:rsidR="00177DF2">
          <w:rPr>
            <w:lang w:eastAsia="ja-JP"/>
          </w:rPr>
          <w:t>O-DU</w:t>
        </w:r>
        <w:r w:rsidR="00546CC4">
          <w:rPr>
            <w:lang w:eastAsia="ja-JP"/>
          </w:rPr>
          <w:t>)</w:t>
        </w:r>
        <w:r w:rsidR="00F50CB7">
          <w:rPr>
            <w:lang w:eastAsia="ja-JP"/>
          </w:rPr>
          <w:t>:</w:t>
        </w:r>
      </w:ins>
    </w:p>
    <w:p w:rsidR="00A40DB9" w:rsidP="00AA3D68" w:rsidRDefault="00A40DB9" w14:paraId="42D38ED1" w14:textId="5B7ADEFE">
      <w:pPr>
        <w:pStyle w:val="Bulletlist"/>
        <w:numPr>
          <w:ilvl w:val="0"/>
          <w:numId w:val="0"/>
        </w:numPr>
        <w:rPr>
          <w:ins w:author="Author" w:id="137"/>
          <w:lang w:eastAsia="ja-JP"/>
        </w:rPr>
      </w:pPr>
      <w:ins w:author="Author" w:id="138">
        <w:r w:rsidRPr="00AA3D68">
          <w:rPr>
            <w:b/>
            <w:bCs/>
            <w:lang w:eastAsia="ja-JP"/>
          </w:rPr>
          <w:t>RE demapping</w:t>
        </w:r>
        <w:r>
          <w:rPr>
            <w:lang w:eastAsia="ja-JP"/>
          </w:rPr>
          <w:t xml:space="preserve">: Refer to Subclauses </w:t>
        </w:r>
        <w:r w:rsidR="00BC6F03">
          <w:rPr>
            <w:lang w:eastAsia="ja-JP"/>
          </w:rPr>
          <w:t>6.3.1.6</w:t>
        </w:r>
        <w:r w:rsidR="00523108">
          <w:rPr>
            <w:lang w:eastAsia="ja-JP"/>
          </w:rPr>
          <w:t xml:space="preserve">, </w:t>
        </w:r>
        <w:r w:rsidR="00BC6F03">
          <w:rPr>
            <w:lang w:eastAsia="ja-JP"/>
          </w:rPr>
          <w:t xml:space="preserve">6.3.1.7 </w:t>
        </w:r>
        <w:r w:rsidR="00523108">
          <w:rPr>
            <w:lang w:eastAsia="ja-JP"/>
          </w:rPr>
          <w:t>and 6.4.1.1</w:t>
        </w:r>
        <w:r w:rsidR="00625BC2">
          <w:rPr>
            <w:lang w:eastAsia="ja-JP"/>
          </w:rPr>
          <w:t>.3</w:t>
        </w:r>
        <w:r w:rsidR="00523108">
          <w:rPr>
            <w:lang w:eastAsia="ja-JP"/>
          </w:rPr>
          <w:t xml:space="preserve"> </w:t>
        </w:r>
        <w:r w:rsidR="00F7582E">
          <w:rPr>
            <w:lang w:eastAsia="ja-JP"/>
          </w:rPr>
          <w:t xml:space="preserve">of [TS 38.211] </w:t>
        </w:r>
        <w:r w:rsidR="00BC6F03">
          <w:rPr>
            <w:lang w:eastAsia="ja-JP"/>
          </w:rPr>
          <w:t>for details on RE mapping at the transmitter.</w:t>
        </w:r>
      </w:ins>
    </w:p>
    <w:p w:rsidR="0082720D" w:rsidP="00AA3D68" w:rsidRDefault="0082720D" w14:paraId="06258E33" w14:textId="3F2FD720">
      <w:pPr>
        <w:pStyle w:val="Bulletlist"/>
        <w:numPr>
          <w:ilvl w:val="0"/>
          <w:numId w:val="0"/>
        </w:numPr>
        <w:rPr>
          <w:ins w:author="Author" w:id="139"/>
          <w:lang w:eastAsia="ja-JP"/>
        </w:rPr>
      </w:pPr>
      <w:ins w:author="Author" w:id="140">
        <w:r w:rsidRPr="00AA3D68">
          <w:rPr>
            <w:b/>
            <w:bCs/>
            <w:lang w:eastAsia="ja-JP"/>
          </w:rPr>
          <w:t>Channel estimation and equalization</w:t>
        </w:r>
        <w:r w:rsidR="0013475F">
          <w:rPr>
            <w:lang w:eastAsia="ja-JP"/>
          </w:rPr>
          <w:t>: up to O-DU implementation</w:t>
        </w:r>
        <w:r w:rsidR="00F909C1">
          <w:rPr>
            <w:lang w:eastAsia="ja-JP"/>
          </w:rPr>
          <w:t>.</w:t>
        </w:r>
        <w:r w:rsidR="001637F7">
          <w:rPr>
            <w:lang w:eastAsia="ja-JP"/>
          </w:rPr>
          <w:t xml:space="preserve"> </w:t>
        </w:r>
      </w:ins>
    </w:p>
    <w:p w:rsidR="0082720D" w:rsidP="00AA3D68" w:rsidRDefault="0082720D" w14:paraId="37BA1A88" w14:textId="14347210">
      <w:pPr>
        <w:pStyle w:val="Bulletlist"/>
        <w:numPr>
          <w:ilvl w:val="0"/>
          <w:numId w:val="0"/>
        </w:numPr>
        <w:rPr>
          <w:ins w:author="Author" w:id="141"/>
          <w:lang w:eastAsia="ja-JP"/>
        </w:rPr>
      </w:pPr>
      <w:ins w:author="Author" w:id="142">
        <w:r w:rsidRPr="00AA3D68">
          <w:rPr>
            <w:b/>
            <w:bCs/>
            <w:lang w:eastAsia="ja-JP"/>
          </w:rPr>
          <w:t>Transform precoding</w:t>
        </w:r>
        <w:r w:rsidR="002F1CE2">
          <w:rPr>
            <w:lang w:eastAsia="ja-JP"/>
          </w:rPr>
          <w:t xml:space="preserve"> </w:t>
        </w:r>
        <w:r w:rsidRPr="00AA3D68" w:rsidR="002F1CE2">
          <w:rPr>
            <w:b/>
            <w:bCs/>
            <w:lang w:eastAsia="ja-JP"/>
          </w:rPr>
          <w:t>(IDFT)</w:t>
        </w:r>
        <w:r w:rsidR="00163944">
          <w:rPr>
            <w:lang w:eastAsia="ja-JP"/>
          </w:rPr>
          <w:t xml:space="preserve">: </w:t>
        </w:r>
        <w:r>
          <w:rPr>
            <w:lang w:eastAsia="ja-JP"/>
          </w:rPr>
          <w:t xml:space="preserve">optional, </w:t>
        </w:r>
        <w:r w:rsidR="00DE1718">
          <w:rPr>
            <w:lang w:eastAsia="ja-JP"/>
          </w:rPr>
          <w:t>for DFT-s-OFDM waveform</w:t>
        </w:r>
        <w:r w:rsidR="00F909C1">
          <w:rPr>
            <w:lang w:eastAsia="ja-JP"/>
          </w:rPr>
          <w:t>.</w:t>
        </w:r>
        <w:r w:rsidR="0013475F">
          <w:rPr>
            <w:lang w:eastAsia="ja-JP"/>
          </w:rPr>
          <w:t xml:space="preserve"> </w:t>
        </w:r>
        <w:r w:rsidR="0094417C">
          <w:rPr>
            <w:lang w:eastAsia="ja-JP"/>
          </w:rPr>
          <w:t xml:space="preserve">Refer to Subclause 6.3.1.4 </w:t>
        </w:r>
        <w:r w:rsidR="00F7582E">
          <w:rPr>
            <w:lang w:eastAsia="ja-JP"/>
          </w:rPr>
          <w:t>of [TS38.211]</w:t>
        </w:r>
        <w:r w:rsidR="00A35BBB">
          <w:rPr>
            <w:lang w:eastAsia="ja-JP"/>
          </w:rPr>
          <w:t xml:space="preserve"> </w:t>
        </w:r>
        <w:r w:rsidR="0094417C">
          <w:rPr>
            <w:lang w:eastAsia="ja-JP"/>
          </w:rPr>
          <w:t>for details on transform precoding (if applicable) applied at the transmitter</w:t>
        </w:r>
        <w:r w:rsidR="00F7582E">
          <w:rPr>
            <w:lang w:eastAsia="ja-JP"/>
          </w:rPr>
          <w:t>.</w:t>
        </w:r>
      </w:ins>
    </w:p>
    <w:p w:rsidR="00DE1718" w:rsidP="00AA3D68" w:rsidRDefault="00DE1718" w14:paraId="6381C080" w14:textId="513F15C4">
      <w:pPr>
        <w:pStyle w:val="Bulletlist"/>
        <w:numPr>
          <w:ilvl w:val="0"/>
          <w:numId w:val="0"/>
        </w:numPr>
        <w:rPr>
          <w:ins w:author="Author" w:id="143"/>
          <w:lang w:eastAsia="ja-JP"/>
        </w:rPr>
      </w:pPr>
      <w:ins w:author="Author" w:id="144">
        <w:r w:rsidRPr="00AA3D68">
          <w:rPr>
            <w:b/>
            <w:bCs/>
            <w:lang w:eastAsia="ja-JP"/>
          </w:rPr>
          <w:t>Demodulation</w:t>
        </w:r>
        <w:r w:rsidR="00607B1C">
          <w:rPr>
            <w:lang w:eastAsia="ja-JP"/>
          </w:rPr>
          <w:t xml:space="preserve">: Refer to Subclause </w:t>
        </w:r>
        <w:r w:rsidR="00E17040">
          <w:rPr>
            <w:lang w:eastAsia="ja-JP"/>
          </w:rPr>
          <w:t xml:space="preserve">6.3.1.2 </w:t>
        </w:r>
        <w:r w:rsidR="009C4A27">
          <w:rPr>
            <w:lang w:eastAsia="ja-JP"/>
          </w:rPr>
          <w:t>in</w:t>
        </w:r>
        <w:r w:rsidR="00E17040">
          <w:rPr>
            <w:lang w:eastAsia="ja-JP"/>
          </w:rPr>
          <w:t xml:space="preserve"> [TS38.211] </w:t>
        </w:r>
        <w:r w:rsidR="008D4DFE">
          <w:rPr>
            <w:lang w:eastAsia="ja-JP"/>
          </w:rPr>
          <w:t xml:space="preserve">for details on modulation </w:t>
        </w:r>
        <w:r w:rsidR="004E1CFE">
          <w:rPr>
            <w:lang w:eastAsia="ja-JP"/>
          </w:rPr>
          <w:t>applied at the transmitter</w:t>
        </w:r>
        <w:r w:rsidR="00F909C1">
          <w:rPr>
            <w:lang w:eastAsia="ja-JP"/>
          </w:rPr>
          <w:t>.</w:t>
        </w:r>
        <w:r w:rsidR="00546CC4">
          <w:rPr>
            <w:lang w:eastAsia="ja-JP"/>
          </w:rPr>
          <w:t xml:space="preserve"> </w:t>
        </w:r>
      </w:ins>
    </w:p>
    <w:p w:rsidR="00DE1718" w:rsidP="00AA3D68" w:rsidRDefault="00DE1718" w14:paraId="668521C4" w14:textId="713D93CF">
      <w:pPr>
        <w:pStyle w:val="Bulletlist"/>
        <w:numPr>
          <w:ilvl w:val="0"/>
          <w:numId w:val="0"/>
        </w:numPr>
        <w:rPr>
          <w:ins w:author="Author" w:id="145"/>
          <w:lang w:eastAsia="ja-JP"/>
        </w:rPr>
      </w:pPr>
      <w:ins w:author="Author" w:id="146">
        <w:r w:rsidRPr="00AA3D68">
          <w:rPr>
            <w:b/>
            <w:bCs/>
            <w:lang w:eastAsia="ja-JP"/>
          </w:rPr>
          <w:t>Descrambling</w:t>
        </w:r>
        <w:r w:rsidR="00AB7DDD">
          <w:rPr>
            <w:lang w:eastAsia="ja-JP"/>
          </w:rPr>
          <w:t xml:space="preserve">: Refer to Subclause 6.3.1.1 </w:t>
        </w:r>
        <w:r w:rsidR="009C4A27">
          <w:rPr>
            <w:lang w:eastAsia="ja-JP"/>
          </w:rPr>
          <w:t>in</w:t>
        </w:r>
        <w:r w:rsidR="00AB7DDD">
          <w:rPr>
            <w:lang w:eastAsia="ja-JP"/>
          </w:rPr>
          <w:t xml:space="preserve"> [TS 38.211]</w:t>
        </w:r>
        <w:r w:rsidR="008D4DFE">
          <w:rPr>
            <w:lang w:eastAsia="ja-JP"/>
          </w:rPr>
          <w:t xml:space="preserve"> for details on scrambling </w:t>
        </w:r>
        <w:r w:rsidR="004E1CFE">
          <w:rPr>
            <w:lang w:eastAsia="ja-JP"/>
          </w:rPr>
          <w:t>applied at the transmitter</w:t>
        </w:r>
        <w:r w:rsidR="00F909C1">
          <w:rPr>
            <w:lang w:eastAsia="ja-JP"/>
          </w:rPr>
          <w:t>.</w:t>
        </w:r>
      </w:ins>
    </w:p>
    <w:p w:rsidR="00DE1718" w:rsidP="00AA3D68" w:rsidRDefault="00DE1718" w14:paraId="541A9654" w14:textId="70FA486C">
      <w:pPr>
        <w:pStyle w:val="Bulletlist"/>
        <w:numPr>
          <w:ilvl w:val="0"/>
          <w:numId w:val="0"/>
        </w:numPr>
        <w:rPr>
          <w:ins w:author="Author" w:id="147"/>
          <w:lang w:eastAsia="ja-JP"/>
        </w:rPr>
      </w:pPr>
      <w:ins w:author="Author" w:id="148">
        <w:r w:rsidRPr="00AA3D68">
          <w:rPr>
            <w:b/>
            <w:bCs/>
            <w:lang w:eastAsia="ja-JP"/>
          </w:rPr>
          <w:t>Rate dematching</w:t>
        </w:r>
        <w:r w:rsidR="009C4A27">
          <w:rPr>
            <w:lang w:eastAsia="ja-JP"/>
          </w:rPr>
          <w:t xml:space="preserve">: Refer to Subclause 6.2.5 in [TS38.212] </w:t>
        </w:r>
        <w:r w:rsidR="008D4DFE">
          <w:rPr>
            <w:lang w:eastAsia="ja-JP"/>
          </w:rPr>
          <w:t xml:space="preserve">for details on </w:t>
        </w:r>
        <w:r w:rsidR="00546CC4">
          <w:rPr>
            <w:lang w:eastAsia="ja-JP"/>
          </w:rPr>
          <w:t>rate matching applied at the transmitter</w:t>
        </w:r>
        <w:r w:rsidR="00F909C1">
          <w:rPr>
            <w:lang w:eastAsia="ja-JP"/>
          </w:rPr>
          <w:t>.</w:t>
        </w:r>
      </w:ins>
    </w:p>
    <w:p w:rsidR="00DE1718" w:rsidP="00AA3D68" w:rsidRDefault="00DE1718" w14:paraId="7502ED69" w14:textId="48792D9B">
      <w:pPr>
        <w:pStyle w:val="Bulletlist"/>
        <w:numPr>
          <w:ilvl w:val="0"/>
          <w:numId w:val="0"/>
        </w:numPr>
        <w:rPr>
          <w:ins w:author="Author" w:id="149"/>
          <w:lang w:eastAsia="ja-JP"/>
        </w:rPr>
      </w:pPr>
      <w:ins w:author="Author" w:id="150">
        <w:r w:rsidRPr="00AA3D68">
          <w:rPr>
            <w:b/>
            <w:bCs/>
            <w:lang w:eastAsia="ja-JP"/>
          </w:rPr>
          <w:t>LDPC decoding</w:t>
        </w:r>
        <w:r w:rsidR="003E6A2B">
          <w:rPr>
            <w:lang w:eastAsia="ja-JP"/>
          </w:rPr>
          <w:t>: Refer to Subclause 6.2.4</w:t>
        </w:r>
        <w:r w:rsidRPr="003E6A2B" w:rsidR="003E6A2B">
          <w:rPr>
            <w:lang w:eastAsia="ja-JP"/>
          </w:rPr>
          <w:t xml:space="preserve"> </w:t>
        </w:r>
        <w:r w:rsidR="003E6A2B">
          <w:rPr>
            <w:lang w:eastAsia="ja-JP"/>
          </w:rPr>
          <w:t>in [TS38.212] for details on LDPC encoding applied at the transmitter</w:t>
        </w:r>
        <w:r w:rsidR="00F909C1">
          <w:rPr>
            <w:lang w:eastAsia="ja-JP"/>
          </w:rPr>
          <w:t>.</w:t>
        </w:r>
      </w:ins>
    </w:p>
    <w:p w:rsidR="00DE1718" w:rsidP="00AA3D68" w:rsidRDefault="00DE1718" w14:paraId="76B27049" w14:textId="10AA6713">
      <w:pPr>
        <w:pStyle w:val="Bulletlist"/>
        <w:numPr>
          <w:ilvl w:val="0"/>
          <w:numId w:val="0"/>
        </w:numPr>
        <w:rPr>
          <w:ins w:author="Author" w:id="151"/>
          <w:lang w:eastAsia="ja-JP"/>
        </w:rPr>
      </w:pPr>
      <w:ins w:author="Author" w:id="152">
        <w:r w:rsidRPr="00AA3D68">
          <w:rPr>
            <w:b/>
            <w:bCs/>
            <w:lang w:eastAsia="ja-JP"/>
          </w:rPr>
          <w:t>CRC check</w:t>
        </w:r>
        <w:r w:rsidR="003E6A2B">
          <w:rPr>
            <w:lang w:eastAsia="ja-JP"/>
          </w:rPr>
          <w:t xml:space="preserve">: </w:t>
        </w:r>
        <w:r w:rsidR="00EB0CCB">
          <w:rPr>
            <w:lang w:eastAsia="ja-JP"/>
          </w:rPr>
          <w:t xml:space="preserve">Refer to Subclauses 6.2.1 and </w:t>
        </w:r>
        <w:r w:rsidR="00F909C1">
          <w:rPr>
            <w:lang w:eastAsia="ja-JP"/>
          </w:rPr>
          <w:t>6.2.3</w:t>
        </w:r>
        <w:r w:rsidR="00EB0CCB">
          <w:rPr>
            <w:lang w:eastAsia="ja-JP"/>
          </w:rPr>
          <w:t xml:space="preserve"> in [TS38.212]</w:t>
        </w:r>
        <w:r w:rsidR="00F909C1">
          <w:rPr>
            <w:lang w:eastAsia="ja-JP"/>
          </w:rPr>
          <w:t xml:space="preserve"> for details on TB and CB level CRC attachments applied at the transmitter.</w:t>
        </w:r>
      </w:ins>
    </w:p>
    <w:p w:rsidR="00177DF2" w:rsidP="00CC125E" w:rsidRDefault="001E0FC9" w14:paraId="52A96821" w14:textId="2547F698">
      <w:pPr>
        <w:pStyle w:val="Bulletlist"/>
        <w:numPr>
          <w:ilvl w:val="0"/>
          <w:numId w:val="0"/>
        </w:numPr>
        <w:rPr>
          <w:ins w:author="Author" w:id="153"/>
          <w:lang w:eastAsia="ja-JP"/>
        </w:rPr>
      </w:pPr>
      <w:ins w:author="Author" w:id="154">
        <w:r>
          <w:rPr>
            <w:lang w:eastAsia="ja-JP"/>
          </w:rPr>
          <w:lastRenderedPageBreak/>
          <w:t>The uplink</w:t>
        </w:r>
        <w:r w:rsidR="004604A6">
          <w:rPr>
            <w:lang w:eastAsia="ja-JP"/>
          </w:rPr>
          <w:t xml:space="preserve"> </w:t>
        </w:r>
        <w:r>
          <w:rPr>
            <w:lang w:eastAsia="ja-JP"/>
          </w:rPr>
          <w:t xml:space="preserve">physical layer </w:t>
        </w:r>
        <w:r w:rsidR="004604A6">
          <w:rPr>
            <w:lang w:eastAsia="ja-JP"/>
          </w:rPr>
          <w:t xml:space="preserve">processing for control channel (PUCCH) </w:t>
        </w:r>
        <w:r w:rsidR="00785408">
          <w:rPr>
            <w:lang w:eastAsia="ja-JP"/>
          </w:rPr>
          <w:t xml:space="preserve">carrying UCI </w:t>
        </w:r>
        <w:r w:rsidR="004604A6">
          <w:rPr>
            <w:lang w:eastAsia="ja-JP"/>
          </w:rPr>
          <w:t xml:space="preserve">depends on </w:t>
        </w:r>
        <w:r w:rsidR="00A339D3">
          <w:rPr>
            <w:lang w:eastAsia="ja-JP"/>
          </w:rPr>
          <w:t xml:space="preserve">PUCCH formats. </w:t>
        </w:r>
      </w:ins>
    </w:p>
    <w:p w:rsidR="00A339D3" w:rsidP="00CC125E" w:rsidRDefault="00A339D3" w14:paraId="76104022" w14:textId="7A6C36FF">
      <w:pPr>
        <w:pStyle w:val="Bulletlist"/>
        <w:numPr>
          <w:ilvl w:val="0"/>
          <w:numId w:val="0"/>
        </w:numPr>
        <w:rPr>
          <w:ins w:author="Author" w:id="155"/>
          <w:lang w:eastAsia="ja-JP"/>
        </w:rPr>
      </w:pPr>
      <w:ins w:author="Author" w:id="156">
        <w:r>
          <w:rPr>
            <w:lang w:eastAsia="ja-JP"/>
          </w:rPr>
          <w:t xml:space="preserve">PUCCH format 0 </w:t>
        </w:r>
        <w:r w:rsidR="00615B41">
          <w:rPr>
            <w:lang w:eastAsia="ja-JP"/>
          </w:rPr>
          <w:t xml:space="preserve">processing </w:t>
        </w:r>
        <w:r>
          <w:rPr>
            <w:lang w:eastAsia="ja-JP"/>
          </w:rPr>
          <w:t>consists of the following steps at the receiver (O-DU):</w:t>
        </w:r>
      </w:ins>
    </w:p>
    <w:p w:rsidR="00555484" w:rsidP="00CC125E" w:rsidRDefault="00555484" w14:paraId="76B8B487" w14:textId="127446B7">
      <w:pPr>
        <w:pStyle w:val="Bulletlist"/>
        <w:numPr>
          <w:ilvl w:val="0"/>
          <w:numId w:val="0"/>
        </w:numPr>
        <w:rPr>
          <w:ins w:author="Author" w:id="157"/>
          <w:b/>
          <w:bCs/>
          <w:lang w:eastAsia="ja-JP"/>
        </w:rPr>
      </w:pPr>
      <w:ins w:author="Author" w:id="158">
        <w:r>
          <w:rPr>
            <w:b/>
            <w:bCs/>
            <w:lang w:eastAsia="ja-JP"/>
          </w:rPr>
          <w:t>RE demapping</w:t>
        </w:r>
        <w:r w:rsidRPr="00AA3D68">
          <w:rPr>
            <w:lang w:eastAsia="ja-JP"/>
          </w:rPr>
          <w:t>:</w:t>
        </w:r>
        <w:r>
          <w:rPr>
            <w:b/>
            <w:bCs/>
            <w:lang w:eastAsia="ja-JP"/>
          </w:rPr>
          <w:t xml:space="preserve"> </w:t>
        </w:r>
        <w:r w:rsidR="00F546C8">
          <w:rPr>
            <w:lang w:eastAsia="ja-JP"/>
          </w:rPr>
          <w:t>R</w:t>
        </w:r>
        <w:r>
          <w:rPr>
            <w:lang w:eastAsia="ja-JP"/>
          </w:rPr>
          <w:t>efer to sub</w:t>
        </w:r>
        <w:r w:rsidR="001637F7">
          <w:rPr>
            <w:lang w:eastAsia="ja-JP"/>
          </w:rPr>
          <w:t>clause 6.3.2.3.2</w:t>
        </w:r>
        <w:r w:rsidR="00F7582E">
          <w:rPr>
            <w:lang w:eastAsia="ja-JP"/>
          </w:rPr>
          <w:t xml:space="preserve"> of [TS 38.211]</w:t>
        </w:r>
        <w:r w:rsidR="001637F7">
          <w:rPr>
            <w:lang w:eastAsia="ja-JP"/>
          </w:rPr>
          <w:t xml:space="preserve"> for details on RE mapping </w:t>
        </w:r>
        <w:r w:rsidR="006D0D91">
          <w:rPr>
            <w:lang w:eastAsia="ja-JP"/>
          </w:rPr>
          <w:t xml:space="preserve">applied </w:t>
        </w:r>
        <w:r w:rsidR="001637F7">
          <w:rPr>
            <w:lang w:eastAsia="ja-JP"/>
          </w:rPr>
          <w:t>at the transmitter.</w:t>
        </w:r>
        <w:del w:author="Author" w:id="159">
          <w:r w:rsidDel="001637F7">
            <w:rPr>
              <w:b/>
              <w:bCs/>
              <w:lang w:eastAsia="ja-JP"/>
            </w:rPr>
            <w:delText xml:space="preserve"> </w:delText>
          </w:r>
        </w:del>
      </w:ins>
    </w:p>
    <w:p w:rsidR="00A339D3" w:rsidP="00CC125E" w:rsidRDefault="00C8167C" w14:paraId="20E1A7F7" w14:textId="538FDDC0">
      <w:pPr>
        <w:pStyle w:val="Bulletlist"/>
        <w:numPr>
          <w:ilvl w:val="0"/>
          <w:numId w:val="0"/>
        </w:numPr>
        <w:rPr>
          <w:ins w:author="Author" w:id="160"/>
          <w:lang w:eastAsia="ja-JP"/>
        </w:rPr>
      </w:pPr>
      <w:ins w:author="Author" w:id="161">
        <w:r w:rsidRPr="00AA3D68">
          <w:rPr>
            <w:b/>
            <w:bCs/>
            <w:lang w:eastAsia="ja-JP"/>
          </w:rPr>
          <w:t>Sequence detection</w:t>
        </w:r>
        <w:r>
          <w:rPr>
            <w:lang w:eastAsia="ja-JP"/>
          </w:rPr>
          <w:t>: The transmitted sequence</w:t>
        </w:r>
        <w:r w:rsidR="00C538C5">
          <w:rPr>
            <w:lang w:eastAsia="ja-JP"/>
          </w:rPr>
          <w:t xml:space="preserve"> (refer to Subclause 6.3.2.3 in [TS38.211] for details)</w:t>
        </w:r>
        <w:r>
          <w:rPr>
            <w:lang w:eastAsia="ja-JP"/>
          </w:rPr>
          <w:t xml:space="preserve"> is detected at O-DU using a non-coherent detector, since PUCCH format</w:t>
        </w:r>
        <w:r w:rsidR="00C538C5">
          <w:rPr>
            <w:lang w:eastAsia="ja-JP"/>
          </w:rPr>
          <w:t xml:space="preserve"> </w:t>
        </w:r>
        <w:r>
          <w:rPr>
            <w:lang w:eastAsia="ja-JP"/>
          </w:rPr>
          <w:t>0 does not carry any DM-RS. The detai</w:t>
        </w:r>
        <w:r w:rsidR="00615B41">
          <w:rPr>
            <w:lang w:eastAsia="ja-JP"/>
          </w:rPr>
          <w:t>led design is up to O-DU implementation</w:t>
        </w:r>
        <w:r w:rsidR="009B253F">
          <w:rPr>
            <w:lang w:eastAsia="ja-JP"/>
          </w:rPr>
          <w:t xml:space="preserve">. </w:t>
        </w:r>
      </w:ins>
    </w:p>
    <w:p w:rsidR="00615B41" w:rsidP="00CC125E" w:rsidRDefault="00615B41" w14:paraId="155C3053" w14:textId="744085EC">
      <w:pPr>
        <w:pStyle w:val="Bulletlist"/>
        <w:numPr>
          <w:ilvl w:val="0"/>
          <w:numId w:val="0"/>
        </w:numPr>
        <w:rPr>
          <w:ins w:author="Author" w:id="162"/>
          <w:lang w:eastAsia="ja-JP"/>
        </w:rPr>
      </w:pPr>
      <w:ins w:author="Author" w:id="163">
        <w:r>
          <w:rPr>
            <w:lang w:eastAsia="ja-JP"/>
          </w:rPr>
          <w:t>PUCCH format 1 processing consists of the following steps at the receiver (O-DU):</w:t>
        </w:r>
      </w:ins>
    </w:p>
    <w:p w:rsidR="00160CF1" w:rsidP="00CC125E" w:rsidRDefault="00523108" w14:paraId="6A5EA1AC" w14:textId="203D61E5">
      <w:pPr>
        <w:pStyle w:val="Bulletlist"/>
        <w:numPr>
          <w:ilvl w:val="0"/>
          <w:numId w:val="0"/>
        </w:numPr>
        <w:rPr>
          <w:ins w:author="Author" w:id="164"/>
          <w:lang w:eastAsia="ja-JP"/>
        </w:rPr>
      </w:pPr>
      <w:ins w:author="Author" w:id="165">
        <w:r>
          <w:rPr>
            <w:b/>
            <w:bCs/>
            <w:lang w:eastAsia="ja-JP"/>
          </w:rPr>
          <w:t>RE demapping</w:t>
        </w:r>
        <w:r>
          <w:rPr>
            <w:lang w:eastAsia="ja-JP"/>
          </w:rPr>
          <w:t xml:space="preserve">: </w:t>
        </w:r>
        <w:r w:rsidR="00F546C8">
          <w:rPr>
            <w:lang w:eastAsia="ja-JP"/>
          </w:rPr>
          <w:t>Refer to Subclauses</w:t>
        </w:r>
        <w:r w:rsidR="006D0D91">
          <w:rPr>
            <w:lang w:eastAsia="ja-JP"/>
          </w:rPr>
          <w:t xml:space="preserve"> 6.3.2.4.2 and 6.4.1.3.1</w:t>
        </w:r>
        <w:r w:rsidR="00384363">
          <w:rPr>
            <w:lang w:eastAsia="ja-JP"/>
          </w:rPr>
          <w:t>.2</w:t>
        </w:r>
        <w:r w:rsidR="006D0D91">
          <w:rPr>
            <w:lang w:eastAsia="ja-JP"/>
          </w:rPr>
          <w:t xml:space="preserve"> </w:t>
        </w:r>
        <w:r w:rsidR="0012617A">
          <w:rPr>
            <w:lang w:eastAsia="ja-JP"/>
          </w:rPr>
          <w:t xml:space="preserve">of [TS38.211] </w:t>
        </w:r>
        <w:r w:rsidR="006D0D91">
          <w:rPr>
            <w:lang w:eastAsia="ja-JP"/>
          </w:rPr>
          <w:t>for details on RE mapping applied at the transmitter</w:t>
        </w:r>
        <w:r w:rsidR="00A040AC">
          <w:rPr>
            <w:lang w:eastAsia="ja-JP"/>
          </w:rPr>
          <w:t>.</w:t>
        </w:r>
      </w:ins>
    </w:p>
    <w:p w:rsidR="00A040AC" w:rsidP="00AA3D68" w:rsidRDefault="00284E6F" w14:paraId="6ECE6559" w14:textId="5E601FEE">
      <w:pPr>
        <w:pStyle w:val="Bulletlist"/>
        <w:numPr>
          <w:ilvl w:val="0"/>
          <w:numId w:val="0"/>
        </w:numPr>
        <w:rPr>
          <w:ins w:author="Author" w:id="166"/>
          <w:lang w:eastAsia="ja-JP"/>
        </w:rPr>
      </w:pPr>
      <w:ins w:author="Author" w:id="167">
        <w:r w:rsidRPr="00AA3D68">
          <w:rPr>
            <w:b/>
            <w:bCs/>
            <w:lang w:eastAsia="ja-JP"/>
          </w:rPr>
          <w:t>Channel estimation and equalization</w:t>
        </w:r>
        <w:r>
          <w:rPr>
            <w:lang w:eastAsia="ja-JP"/>
          </w:rPr>
          <w:t>: up to O-DU implementation.</w:t>
        </w:r>
      </w:ins>
    </w:p>
    <w:p w:rsidR="00284E6F" w:rsidP="00AA3D68" w:rsidRDefault="00284E6F" w14:paraId="28B5DA7C" w14:textId="6B24D903">
      <w:pPr>
        <w:pStyle w:val="Bulletlist"/>
        <w:numPr>
          <w:ilvl w:val="0"/>
          <w:numId w:val="0"/>
        </w:numPr>
        <w:rPr>
          <w:ins w:author="Author" w:id="168"/>
          <w:lang w:eastAsia="ja-JP"/>
        </w:rPr>
      </w:pPr>
      <w:ins w:author="Author" w:id="169">
        <w:r w:rsidRPr="00AA3D68">
          <w:rPr>
            <w:b/>
            <w:bCs/>
            <w:lang w:eastAsia="ja-JP"/>
          </w:rPr>
          <w:t>Demodulation</w:t>
        </w:r>
        <w:r>
          <w:rPr>
            <w:lang w:eastAsia="ja-JP"/>
          </w:rPr>
          <w:t>: Refer to Subclause 6.3.</w:t>
        </w:r>
        <w:r w:rsidR="006F4D19">
          <w:rPr>
            <w:lang w:eastAsia="ja-JP"/>
          </w:rPr>
          <w:t>2.4.1</w:t>
        </w:r>
        <w:r>
          <w:rPr>
            <w:lang w:eastAsia="ja-JP"/>
          </w:rPr>
          <w:t xml:space="preserve"> in [TS38.211] for details on modulation applied at the transmitter.</w:t>
        </w:r>
      </w:ins>
    </w:p>
    <w:p w:rsidR="00850AEF" w:rsidP="00AA3D68" w:rsidRDefault="00F11119" w14:paraId="7FA62D3D" w14:textId="31C08AF9">
      <w:pPr>
        <w:pStyle w:val="Bulletlist"/>
        <w:numPr>
          <w:ilvl w:val="0"/>
          <w:numId w:val="0"/>
        </w:numPr>
        <w:rPr>
          <w:ins w:author="Author" w:id="170"/>
          <w:lang w:eastAsia="ja-JP"/>
        </w:rPr>
      </w:pPr>
      <w:ins w:author="Author" w:id="171">
        <w:r>
          <w:rPr>
            <w:lang w:eastAsia="ja-JP"/>
          </w:rPr>
          <w:t>PUCCH formats 2/3/4 processing consists of the following steps at the receiver (O-DU):</w:t>
        </w:r>
      </w:ins>
    </w:p>
    <w:p w:rsidR="00F11119" w:rsidP="00AA3D68" w:rsidRDefault="00F11119" w14:paraId="5FE89C08" w14:textId="2347DF04">
      <w:pPr>
        <w:pStyle w:val="Bulletlist"/>
        <w:numPr>
          <w:ilvl w:val="0"/>
          <w:numId w:val="0"/>
        </w:numPr>
        <w:rPr>
          <w:ins w:author="Author" w:id="172"/>
          <w:lang w:eastAsia="ja-JP"/>
        </w:rPr>
      </w:pPr>
      <w:ins w:author="Author" w:id="173">
        <w:r w:rsidRPr="0011055E">
          <w:rPr>
            <w:b/>
            <w:bCs/>
            <w:lang w:eastAsia="ja-JP"/>
          </w:rPr>
          <w:t>RE demapping</w:t>
        </w:r>
        <w:r>
          <w:rPr>
            <w:lang w:eastAsia="ja-JP"/>
          </w:rPr>
          <w:t xml:space="preserve">: Refer to Subclauses </w:t>
        </w:r>
        <w:r w:rsidR="00590323">
          <w:rPr>
            <w:lang w:eastAsia="ja-JP"/>
          </w:rPr>
          <w:t xml:space="preserve">6.3.2.5.3 and </w:t>
        </w:r>
        <w:r w:rsidR="009718C0">
          <w:rPr>
            <w:lang w:eastAsia="ja-JP"/>
          </w:rPr>
          <w:t>6.4.1.3.2.2</w:t>
        </w:r>
        <w:r w:rsidR="00625BC2">
          <w:rPr>
            <w:lang w:eastAsia="ja-JP"/>
          </w:rPr>
          <w:t xml:space="preserve"> (format 2); </w:t>
        </w:r>
        <w:r w:rsidR="006805A0">
          <w:rPr>
            <w:lang w:eastAsia="ja-JP"/>
          </w:rPr>
          <w:t xml:space="preserve">6.3.2.6.5 and </w:t>
        </w:r>
        <w:r w:rsidR="0059653C">
          <w:rPr>
            <w:lang w:eastAsia="ja-JP"/>
          </w:rPr>
          <w:t xml:space="preserve">6.4.1.3.3.2 (formats 3/4) </w:t>
        </w:r>
        <w:r w:rsidR="00034987">
          <w:rPr>
            <w:lang w:eastAsia="ja-JP"/>
          </w:rPr>
          <w:t xml:space="preserve">of [TS38.211] </w:t>
        </w:r>
        <w:r w:rsidR="0059653C">
          <w:rPr>
            <w:lang w:eastAsia="ja-JP"/>
          </w:rPr>
          <w:t>for details on RE mapping applied at the transmitter.</w:t>
        </w:r>
      </w:ins>
    </w:p>
    <w:p w:rsidR="004D2E20" w:rsidP="004D2E20" w:rsidRDefault="004D2E20" w14:paraId="19953C43" w14:textId="77777777">
      <w:pPr>
        <w:pStyle w:val="Bulletlist"/>
        <w:numPr>
          <w:ilvl w:val="0"/>
          <w:numId w:val="0"/>
        </w:numPr>
        <w:rPr>
          <w:ins w:author="Author" w:id="174"/>
          <w:lang w:eastAsia="ja-JP"/>
        </w:rPr>
      </w:pPr>
      <w:ins w:author="Author" w:id="175">
        <w:r w:rsidRPr="00AA3D68">
          <w:rPr>
            <w:b/>
            <w:bCs/>
            <w:lang w:eastAsia="ja-JP"/>
          </w:rPr>
          <w:t>Channel estimation and equalization</w:t>
        </w:r>
        <w:r>
          <w:rPr>
            <w:lang w:eastAsia="ja-JP"/>
          </w:rPr>
          <w:t xml:space="preserve">: up to O-DU implementation. </w:t>
        </w:r>
      </w:ins>
    </w:p>
    <w:p w:rsidR="004D2E20" w:rsidP="004D2E20" w:rsidRDefault="004D2E20" w14:paraId="0D358DB7" w14:textId="3D295EE0">
      <w:pPr>
        <w:pStyle w:val="Bulletlist"/>
        <w:numPr>
          <w:ilvl w:val="0"/>
          <w:numId w:val="0"/>
        </w:numPr>
        <w:rPr>
          <w:ins w:author="Author" w:id="176"/>
          <w:lang w:eastAsia="ja-JP"/>
        </w:rPr>
      </w:pPr>
      <w:ins w:author="Author" w:id="177">
        <w:r w:rsidRPr="00AA3D68">
          <w:rPr>
            <w:b/>
            <w:bCs/>
            <w:lang w:eastAsia="ja-JP"/>
          </w:rPr>
          <w:t>Transform precoding</w:t>
        </w:r>
        <w:r>
          <w:rPr>
            <w:lang w:eastAsia="ja-JP"/>
          </w:rPr>
          <w:t xml:space="preserve"> </w:t>
        </w:r>
        <w:r w:rsidRPr="00AA3D68">
          <w:rPr>
            <w:b/>
            <w:bCs/>
            <w:lang w:eastAsia="ja-JP"/>
          </w:rPr>
          <w:t>(IDFT)</w:t>
        </w:r>
        <w:r>
          <w:rPr>
            <w:lang w:eastAsia="ja-JP"/>
          </w:rPr>
          <w:t>: optional, for DFT-s-OFDM waveform. Refer to Subclause 6.3.</w:t>
        </w:r>
        <w:r w:rsidR="003332FB">
          <w:rPr>
            <w:lang w:eastAsia="ja-JP"/>
          </w:rPr>
          <w:t>2.6.4</w:t>
        </w:r>
        <w:r>
          <w:rPr>
            <w:lang w:eastAsia="ja-JP"/>
          </w:rPr>
          <w:t xml:space="preserve"> of [TS38.211] for details on transform precoding (applicable</w:t>
        </w:r>
        <w:r w:rsidR="003332FB">
          <w:rPr>
            <w:lang w:eastAsia="ja-JP"/>
          </w:rPr>
          <w:t xml:space="preserve"> for formats 3/4</w:t>
        </w:r>
        <w:r>
          <w:rPr>
            <w:lang w:eastAsia="ja-JP"/>
          </w:rPr>
          <w:t>) applied at the transmitter.</w:t>
        </w:r>
      </w:ins>
    </w:p>
    <w:p w:rsidR="000A67D5" w:rsidP="000A67D5" w:rsidRDefault="000A67D5" w14:paraId="607D8693" w14:textId="3727A5EB">
      <w:pPr>
        <w:pStyle w:val="Bulletlist"/>
        <w:numPr>
          <w:ilvl w:val="0"/>
          <w:numId w:val="0"/>
        </w:numPr>
        <w:rPr>
          <w:ins w:author="Author" w:id="178"/>
          <w:lang w:eastAsia="ja-JP"/>
        </w:rPr>
      </w:pPr>
      <w:ins w:author="Author" w:id="179">
        <w:r w:rsidRPr="00AA3D68">
          <w:rPr>
            <w:b/>
            <w:bCs/>
            <w:lang w:eastAsia="ja-JP"/>
          </w:rPr>
          <w:t>Demodulation</w:t>
        </w:r>
        <w:r>
          <w:rPr>
            <w:lang w:eastAsia="ja-JP"/>
          </w:rPr>
          <w:t xml:space="preserve">: Refer to Subclause 6.3.2.5.2 (format 2) and 6.3.2.6.2 (formats 3/4) in [TS38.211] for details on modulation applied at the transmitter. </w:t>
        </w:r>
      </w:ins>
    </w:p>
    <w:p w:rsidR="000A67D5" w:rsidP="000A67D5" w:rsidRDefault="000A67D5" w14:paraId="4AA08F51" w14:textId="36CFD8EE">
      <w:pPr>
        <w:pStyle w:val="Bulletlist"/>
        <w:numPr>
          <w:ilvl w:val="0"/>
          <w:numId w:val="0"/>
        </w:numPr>
        <w:rPr>
          <w:ins w:author="Author" w:id="180"/>
          <w:lang w:eastAsia="ja-JP"/>
        </w:rPr>
      </w:pPr>
      <w:ins w:author="Author" w:id="181">
        <w:r w:rsidRPr="00AA3D68">
          <w:rPr>
            <w:b/>
            <w:bCs/>
            <w:lang w:eastAsia="ja-JP"/>
          </w:rPr>
          <w:t>Descrambling</w:t>
        </w:r>
        <w:r>
          <w:rPr>
            <w:lang w:eastAsia="ja-JP"/>
          </w:rPr>
          <w:t>: Refer to Subclause 6.3.</w:t>
        </w:r>
        <w:r w:rsidR="0011055E">
          <w:rPr>
            <w:lang w:eastAsia="ja-JP"/>
          </w:rPr>
          <w:t>2.5.1 (format 2) and 6.3.2.6.1 (formats 3/4)</w:t>
        </w:r>
        <w:r>
          <w:rPr>
            <w:lang w:eastAsia="ja-JP"/>
          </w:rPr>
          <w:t xml:space="preserve"> in [TS 38.211] for details on scrambling applied at the transmitter.</w:t>
        </w:r>
      </w:ins>
    </w:p>
    <w:p w:rsidR="000A67D5" w:rsidP="000A67D5" w:rsidRDefault="000A67D5" w14:paraId="0CA6EF12" w14:textId="7E34ED22">
      <w:pPr>
        <w:pStyle w:val="Bulletlist"/>
        <w:numPr>
          <w:ilvl w:val="0"/>
          <w:numId w:val="0"/>
        </w:numPr>
        <w:rPr>
          <w:ins w:author="Author" w:id="182"/>
          <w:lang w:eastAsia="ja-JP"/>
        </w:rPr>
      </w:pPr>
      <w:ins w:author="Author" w:id="183">
        <w:r w:rsidRPr="00AA3D68">
          <w:rPr>
            <w:b/>
            <w:bCs/>
            <w:lang w:eastAsia="ja-JP"/>
          </w:rPr>
          <w:t>Rate dematching</w:t>
        </w:r>
        <w:r>
          <w:rPr>
            <w:lang w:eastAsia="ja-JP"/>
          </w:rPr>
          <w:t>: Refer to Subclause 6.</w:t>
        </w:r>
        <w:r w:rsidR="00C77D6A">
          <w:rPr>
            <w:lang w:eastAsia="ja-JP"/>
          </w:rPr>
          <w:t>3.1.4</w:t>
        </w:r>
        <w:r>
          <w:rPr>
            <w:lang w:eastAsia="ja-JP"/>
          </w:rPr>
          <w:t xml:space="preserve"> in [TS38.212] for details on rate matching applied at the transmitter.</w:t>
        </w:r>
      </w:ins>
    </w:p>
    <w:p w:rsidR="000A67D5" w:rsidP="000A67D5" w:rsidRDefault="009C54F2" w14:paraId="7B2E3471" w14:textId="06CC5F36">
      <w:pPr>
        <w:pStyle w:val="Bulletlist"/>
        <w:numPr>
          <w:ilvl w:val="0"/>
          <w:numId w:val="0"/>
        </w:numPr>
        <w:rPr>
          <w:ins w:author="Author" w:id="184"/>
          <w:lang w:eastAsia="ja-JP"/>
        </w:rPr>
      </w:pPr>
      <w:ins w:author="Author" w:id="185">
        <w:r>
          <w:rPr>
            <w:b/>
            <w:bCs/>
            <w:lang w:eastAsia="ja-JP"/>
          </w:rPr>
          <w:t>Polar/Block</w:t>
        </w:r>
        <w:r w:rsidRPr="00AA3D68" w:rsidR="000A67D5">
          <w:rPr>
            <w:b/>
            <w:bCs/>
            <w:lang w:eastAsia="ja-JP"/>
          </w:rPr>
          <w:t xml:space="preserve"> decoding</w:t>
        </w:r>
        <w:r w:rsidR="000A67D5">
          <w:rPr>
            <w:lang w:eastAsia="ja-JP"/>
          </w:rPr>
          <w:t>: Refer to Subclause 6.</w:t>
        </w:r>
        <w:r>
          <w:rPr>
            <w:lang w:eastAsia="ja-JP"/>
          </w:rPr>
          <w:t>3.1.3</w:t>
        </w:r>
        <w:r w:rsidRPr="003E6A2B" w:rsidR="000A67D5">
          <w:rPr>
            <w:lang w:eastAsia="ja-JP"/>
          </w:rPr>
          <w:t xml:space="preserve"> </w:t>
        </w:r>
        <w:r w:rsidR="000A67D5">
          <w:rPr>
            <w:lang w:eastAsia="ja-JP"/>
          </w:rPr>
          <w:t xml:space="preserve">in [TS38.212] for details on </w:t>
        </w:r>
        <w:r>
          <w:rPr>
            <w:lang w:eastAsia="ja-JP"/>
          </w:rPr>
          <w:t>Polar/Block</w:t>
        </w:r>
        <w:r w:rsidR="000A67D5">
          <w:rPr>
            <w:lang w:eastAsia="ja-JP"/>
          </w:rPr>
          <w:t xml:space="preserve"> encoding applied at the transmitter.</w:t>
        </w:r>
      </w:ins>
    </w:p>
    <w:p w:rsidR="000A67D5" w:rsidP="000A67D5" w:rsidRDefault="000A67D5" w14:paraId="369EC804" w14:textId="216024D5">
      <w:pPr>
        <w:pStyle w:val="Bulletlist"/>
        <w:numPr>
          <w:ilvl w:val="0"/>
          <w:numId w:val="0"/>
        </w:numPr>
        <w:rPr>
          <w:ins w:author="Author" w:id="186"/>
          <w:lang w:eastAsia="ja-JP"/>
        </w:rPr>
      </w:pPr>
      <w:ins w:author="Author" w:id="187">
        <w:r w:rsidRPr="00AA3D68">
          <w:rPr>
            <w:b/>
            <w:bCs/>
            <w:lang w:eastAsia="ja-JP"/>
          </w:rPr>
          <w:t>CRC check</w:t>
        </w:r>
        <w:r>
          <w:rPr>
            <w:lang w:eastAsia="ja-JP"/>
          </w:rPr>
          <w:t>: Refer to Subclause 6.</w:t>
        </w:r>
        <w:r w:rsidR="00636AFA">
          <w:rPr>
            <w:lang w:eastAsia="ja-JP"/>
          </w:rPr>
          <w:t>3.1.2</w:t>
        </w:r>
        <w:r>
          <w:rPr>
            <w:lang w:eastAsia="ja-JP"/>
          </w:rPr>
          <w:t xml:space="preserve"> in [TS38.212] for details on CRC attachment applied at the transmitter.</w:t>
        </w:r>
      </w:ins>
    </w:p>
    <w:p w:rsidR="003332FB" w:rsidP="004D2E20" w:rsidRDefault="00E20044" w14:paraId="77298EE3" w14:textId="419A51E8">
      <w:pPr>
        <w:pStyle w:val="Bulletlist"/>
        <w:numPr>
          <w:ilvl w:val="0"/>
          <w:numId w:val="0"/>
        </w:numPr>
        <w:rPr>
          <w:ins w:author="Author" w:id="188"/>
          <w:lang w:eastAsia="ja-JP"/>
        </w:rPr>
      </w:pPr>
      <w:ins w:author="Author" w:id="189">
        <w:r>
          <w:rPr>
            <w:lang w:eastAsia="ja-JP"/>
          </w:rPr>
          <w:t xml:space="preserve">The uplink physical layer processing for random access channel (PRACH) carrying preamble </w:t>
        </w:r>
        <w:r w:rsidR="007C633F">
          <w:rPr>
            <w:lang w:eastAsia="ja-JP"/>
          </w:rPr>
          <w:t>consists of the following steps at the receiver (O-DU):</w:t>
        </w:r>
      </w:ins>
    </w:p>
    <w:p w:rsidRPr="0004108F" w:rsidR="00EB543C" w:rsidP="004D2E20" w:rsidRDefault="00EB543C" w14:paraId="06C966AF" w14:textId="4D144518">
      <w:pPr>
        <w:pStyle w:val="Bulletlist"/>
        <w:numPr>
          <w:ilvl w:val="0"/>
          <w:numId w:val="0"/>
        </w:numPr>
        <w:rPr>
          <w:ins w:author="Author" w:id="190"/>
          <w:lang w:eastAsia="ja-JP"/>
        </w:rPr>
      </w:pPr>
      <w:ins w:author="Author" w:id="191">
        <w:r>
          <w:rPr>
            <w:b/>
            <w:bCs/>
            <w:lang w:eastAsia="ja-JP"/>
          </w:rPr>
          <w:t>RE demapping</w:t>
        </w:r>
        <w:r w:rsidRPr="00EB543C">
          <w:rPr>
            <w:lang w:eastAsia="ja-JP"/>
          </w:rPr>
          <w:t>:</w:t>
        </w:r>
        <w:r>
          <w:rPr>
            <w:b/>
            <w:bCs/>
            <w:lang w:eastAsia="ja-JP"/>
          </w:rPr>
          <w:t xml:space="preserve"> </w:t>
        </w:r>
        <w:r w:rsidRPr="0004108F">
          <w:rPr>
            <w:lang w:eastAsia="ja-JP"/>
          </w:rPr>
          <w:t xml:space="preserve">Refer to Subclause 6.3.3.2 </w:t>
        </w:r>
        <w:r w:rsidR="0004108F">
          <w:rPr>
            <w:lang w:eastAsia="ja-JP"/>
          </w:rPr>
          <w:t>in [TS38.211] for details on RE mapping applied at the transmitter</w:t>
        </w:r>
        <w:r w:rsidR="00C34269">
          <w:rPr>
            <w:lang w:eastAsia="ja-JP"/>
          </w:rPr>
          <w:t>.</w:t>
        </w:r>
      </w:ins>
    </w:p>
    <w:p w:rsidR="007C633F" w:rsidP="004D2E20" w:rsidRDefault="00E449F3" w14:paraId="584517B5" w14:textId="3D196C19">
      <w:pPr>
        <w:pStyle w:val="Bulletlist"/>
        <w:numPr>
          <w:ilvl w:val="0"/>
          <w:numId w:val="0"/>
        </w:numPr>
        <w:rPr>
          <w:ins w:author="Author" w:id="192"/>
          <w:lang w:eastAsia="ja-JP"/>
        </w:rPr>
      </w:pPr>
      <w:ins w:author="Author" w:id="193">
        <w:r w:rsidRPr="00E449F3">
          <w:rPr>
            <w:b/>
            <w:bCs/>
            <w:lang w:eastAsia="ja-JP"/>
          </w:rPr>
          <w:t xml:space="preserve">Root </w:t>
        </w:r>
        <w:r w:rsidR="00AB3E5B">
          <w:rPr>
            <w:b/>
            <w:bCs/>
            <w:lang w:eastAsia="ja-JP"/>
          </w:rPr>
          <w:t>s</w:t>
        </w:r>
        <w:r w:rsidRPr="00E449F3">
          <w:rPr>
            <w:b/>
            <w:bCs/>
            <w:lang w:eastAsia="ja-JP"/>
          </w:rPr>
          <w:t xml:space="preserve">equence </w:t>
        </w:r>
        <w:r w:rsidR="00AB3E5B">
          <w:rPr>
            <w:b/>
            <w:bCs/>
            <w:lang w:eastAsia="ja-JP"/>
          </w:rPr>
          <w:t>c</w:t>
        </w:r>
        <w:r w:rsidRPr="00E449F3">
          <w:rPr>
            <w:b/>
            <w:bCs/>
            <w:lang w:eastAsia="ja-JP"/>
          </w:rPr>
          <w:t>orrelation</w:t>
        </w:r>
        <w:r>
          <w:rPr>
            <w:lang w:eastAsia="ja-JP"/>
          </w:rPr>
          <w:t xml:space="preserve">: </w:t>
        </w:r>
        <w:r w:rsidRPr="00473434" w:rsidR="006B7B77">
          <w:t>Perform correlation operation between root sequence and received signals.</w:t>
        </w:r>
        <w:r w:rsidR="006B7B77">
          <w:t xml:space="preserve"> Refer to Subclause </w:t>
        </w:r>
        <w:r w:rsidR="00EB543C">
          <w:t xml:space="preserve">6.3.3.1 </w:t>
        </w:r>
        <w:r w:rsidR="0004108F">
          <w:t>in</w:t>
        </w:r>
        <w:r w:rsidR="00EB543C">
          <w:t xml:space="preserve"> [TS38.211] for details on root sequence generation.</w:t>
        </w:r>
      </w:ins>
    </w:p>
    <w:p w:rsidR="00034987" w:rsidP="00AA3D68" w:rsidRDefault="00E825B1" w14:paraId="1743698F" w14:textId="1BBEF350">
      <w:pPr>
        <w:pStyle w:val="Bulletlist"/>
        <w:numPr>
          <w:ilvl w:val="0"/>
          <w:numId w:val="0"/>
        </w:numPr>
        <w:rPr>
          <w:ins w:author="Author" w:id="194"/>
          <w:lang w:eastAsia="ja-JP"/>
        </w:rPr>
      </w:pPr>
      <w:ins w:author="Author" w:id="195">
        <w:r w:rsidRPr="00CC3297">
          <w:rPr>
            <w:b/>
            <w:bCs/>
            <w:lang w:eastAsia="ja-JP"/>
          </w:rPr>
          <w:t>IFFT</w:t>
        </w:r>
        <w:r>
          <w:rPr>
            <w:lang w:eastAsia="ja-JP"/>
          </w:rPr>
          <w:t xml:space="preserve">: perform the inverse Fast Fourier Transform (iFFT) operation on the received </w:t>
        </w:r>
        <w:r w:rsidR="008945FA">
          <w:rPr>
            <w:lang w:eastAsia="ja-JP"/>
          </w:rPr>
          <w:t>signal(s).</w:t>
        </w:r>
      </w:ins>
    </w:p>
    <w:p w:rsidR="008945FA" w:rsidP="00AA3D68" w:rsidRDefault="00AB3E5B" w14:paraId="516AC4EF" w14:textId="130ACBCE">
      <w:pPr>
        <w:pStyle w:val="Bulletlist"/>
        <w:numPr>
          <w:ilvl w:val="0"/>
          <w:numId w:val="0"/>
        </w:numPr>
        <w:rPr>
          <w:ins w:author="Author" w:id="196"/>
          <w:lang w:eastAsia="ja-JP"/>
        </w:rPr>
      </w:pPr>
      <w:ins w:author="Author" w:id="197">
        <w:r w:rsidRPr="00CC3297">
          <w:rPr>
            <w:b/>
            <w:bCs/>
            <w:lang w:eastAsia="ja-JP"/>
          </w:rPr>
          <w:t>Noise estimation</w:t>
        </w:r>
        <w:r>
          <w:rPr>
            <w:lang w:eastAsia="ja-JP"/>
          </w:rPr>
          <w:t xml:space="preserve">: </w:t>
        </w:r>
        <w:r w:rsidR="00330BBB">
          <w:rPr>
            <w:lang w:eastAsia="ja-JP"/>
          </w:rPr>
          <w:t>perform the noise estimation operation.</w:t>
        </w:r>
      </w:ins>
    </w:p>
    <w:p w:rsidR="00330BBB" w:rsidP="00AA3D68" w:rsidRDefault="00330BBB" w14:paraId="2039647F" w14:textId="725E7D35">
      <w:pPr>
        <w:pStyle w:val="Bulletlist"/>
        <w:numPr>
          <w:ilvl w:val="0"/>
          <w:numId w:val="0"/>
        </w:numPr>
        <w:rPr>
          <w:ins w:author="Author" w:id="198"/>
          <w:lang w:eastAsia="ja-JP"/>
        </w:rPr>
      </w:pPr>
      <w:ins w:author="Author" w:id="199">
        <w:r w:rsidRPr="00CC3297">
          <w:rPr>
            <w:b/>
            <w:bCs/>
            <w:lang w:eastAsia="ja-JP"/>
          </w:rPr>
          <w:t>Peak search</w:t>
        </w:r>
        <w:r>
          <w:rPr>
            <w:lang w:eastAsia="ja-JP"/>
          </w:rPr>
          <w:t xml:space="preserve">: detect the peak for </w:t>
        </w:r>
        <w:r w:rsidR="00D909AA">
          <w:rPr>
            <w:lang w:eastAsia="ja-JP"/>
          </w:rPr>
          <w:t>different root sequences.</w:t>
        </w:r>
      </w:ins>
    </w:p>
    <w:p w:rsidR="00D909AA" w:rsidP="00AA3D68" w:rsidRDefault="00D909AA" w14:paraId="2DF660AD" w14:textId="2145D722">
      <w:pPr>
        <w:pStyle w:val="Bulletlist"/>
        <w:numPr>
          <w:ilvl w:val="0"/>
          <w:numId w:val="0"/>
        </w:numPr>
        <w:rPr>
          <w:ins w:author="Author" w:id="200"/>
          <w:lang w:eastAsia="ja-JP"/>
        </w:rPr>
      </w:pPr>
      <w:ins w:author="Author" w:id="201">
        <w:r w:rsidRPr="00CC3297">
          <w:rPr>
            <w:b/>
            <w:bCs/>
            <w:lang w:eastAsia="ja-JP"/>
          </w:rPr>
          <w:t xml:space="preserve">Preamble detection and </w:t>
        </w:r>
        <w:r w:rsidRPr="00CC3297" w:rsidR="00E9574E">
          <w:rPr>
            <w:b/>
            <w:bCs/>
            <w:lang w:eastAsia="ja-JP"/>
          </w:rPr>
          <w:t>Timing Advance (TA) or delay estimation</w:t>
        </w:r>
        <w:r w:rsidR="00E9574E">
          <w:rPr>
            <w:lang w:eastAsia="ja-JP"/>
          </w:rPr>
          <w:t xml:space="preserve">: </w:t>
        </w:r>
        <w:r w:rsidR="001A2D5E">
          <w:rPr>
            <w:lang w:eastAsia="ja-JP"/>
          </w:rPr>
          <w:t>determine the preamble sequence(s) received and the corresponding timing advance estimate(s).</w:t>
        </w:r>
      </w:ins>
    </w:p>
    <w:p w:rsidR="0059653C" w:rsidP="00AA3D68" w:rsidRDefault="00C76409" w14:paraId="43821B6B" w14:textId="53D82072">
      <w:pPr>
        <w:pStyle w:val="Bulletlist"/>
        <w:numPr>
          <w:ilvl w:val="0"/>
          <w:numId w:val="0"/>
        </w:numPr>
        <w:rPr>
          <w:ins w:author="Author" w:id="202"/>
          <w:lang w:eastAsia="ja-JP"/>
        </w:rPr>
      </w:pPr>
      <w:ins w:author="Author" w:id="203">
        <w:r>
          <w:rPr>
            <w:lang w:eastAsia="ja-JP"/>
          </w:rPr>
          <w:t>The uplink physical signals (SRS, PT-RS) do not carry any information from the higher layer</w:t>
        </w:r>
        <w:r w:rsidR="009344E2">
          <w:rPr>
            <w:lang w:eastAsia="ja-JP"/>
          </w:rPr>
          <w:t>s</w:t>
        </w:r>
        <w:r>
          <w:rPr>
            <w:lang w:eastAsia="ja-JP"/>
          </w:rPr>
          <w:t xml:space="preserve"> (i.e. layer 2 and above).</w:t>
        </w:r>
      </w:ins>
    </w:p>
    <w:p w:rsidR="009344E2" w:rsidP="00AA3D68" w:rsidRDefault="00097374" w14:paraId="2561A7C2" w14:textId="5085464A">
      <w:pPr>
        <w:pStyle w:val="Bulletlist"/>
        <w:numPr>
          <w:ilvl w:val="0"/>
          <w:numId w:val="0"/>
        </w:numPr>
        <w:rPr>
          <w:ins w:author="Author" w:id="204"/>
          <w:lang w:eastAsia="ja-JP"/>
        </w:rPr>
      </w:pPr>
      <w:ins w:author="Author" w:id="205">
        <w:r>
          <w:rPr>
            <w:lang w:eastAsia="ja-JP"/>
          </w:rPr>
          <w:t xml:space="preserve">The </w:t>
        </w:r>
        <w:r w:rsidR="003D2D2D">
          <w:rPr>
            <w:lang w:eastAsia="ja-JP"/>
          </w:rPr>
          <w:t>S</w:t>
        </w:r>
        <w:r>
          <w:rPr>
            <w:lang w:eastAsia="ja-JP"/>
          </w:rPr>
          <w:t xml:space="preserve">ounding </w:t>
        </w:r>
        <w:r w:rsidR="003D2D2D">
          <w:rPr>
            <w:lang w:eastAsia="ja-JP"/>
          </w:rPr>
          <w:t>R</w:t>
        </w:r>
        <w:r>
          <w:rPr>
            <w:lang w:eastAsia="ja-JP"/>
          </w:rPr>
          <w:t xml:space="preserve">eference </w:t>
        </w:r>
        <w:r w:rsidR="003D2D2D">
          <w:rPr>
            <w:lang w:eastAsia="ja-JP"/>
          </w:rPr>
          <w:t>S</w:t>
        </w:r>
        <w:r>
          <w:rPr>
            <w:lang w:eastAsia="ja-JP"/>
          </w:rPr>
          <w:t>ignal (SRS) in uplink is received at O-DU using the following steps:</w:t>
        </w:r>
      </w:ins>
    </w:p>
    <w:p w:rsidR="00787F7D" w:rsidP="00AA3D68" w:rsidRDefault="00787F7D" w14:paraId="572A7EA9" w14:textId="636B26C5">
      <w:pPr>
        <w:pStyle w:val="Bulletlist"/>
        <w:numPr>
          <w:ilvl w:val="0"/>
          <w:numId w:val="0"/>
        </w:numPr>
        <w:rPr>
          <w:ins w:author="Author" w:id="206"/>
          <w:lang w:eastAsia="ja-JP"/>
        </w:rPr>
      </w:pPr>
      <w:bookmarkStart w:name="_Hlk53599722" w:id="207"/>
      <w:ins w:author="Author" w:id="208">
        <w:r w:rsidRPr="00D87615">
          <w:rPr>
            <w:b/>
            <w:bCs/>
            <w:lang w:eastAsia="ja-JP"/>
          </w:rPr>
          <w:t>RE demapping</w:t>
        </w:r>
        <w:r>
          <w:rPr>
            <w:lang w:eastAsia="ja-JP"/>
          </w:rPr>
          <w:t xml:space="preserve">: Refer to Subclauses 6.4.1.4.3 and 6.4.1.4.4 </w:t>
        </w:r>
        <w:r w:rsidR="001F4FFE">
          <w:rPr>
            <w:lang w:eastAsia="ja-JP"/>
          </w:rPr>
          <w:t xml:space="preserve">in [TS38.211] </w:t>
        </w:r>
        <w:r>
          <w:rPr>
            <w:lang w:eastAsia="ja-JP"/>
          </w:rPr>
          <w:t xml:space="preserve">for </w:t>
        </w:r>
        <w:r w:rsidR="001F4FFE">
          <w:rPr>
            <w:lang w:eastAsia="ja-JP"/>
          </w:rPr>
          <w:t>details on RE mapping applied at the transmitter</w:t>
        </w:r>
        <w:bookmarkEnd w:id="207"/>
        <w:r w:rsidR="001F4FFE">
          <w:rPr>
            <w:lang w:eastAsia="ja-JP"/>
          </w:rPr>
          <w:t>.</w:t>
        </w:r>
      </w:ins>
    </w:p>
    <w:p w:rsidR="001F4FFE" w:rsidP="00AA3D68" w:rsidRDefault="001F4FFE" w14:paraId="20BB398C" w14:textId="41250034">
      <w:pPr>
        <w:pStyle w:val="Bulletlist"/>
        <w:numPr>
          <w:ilvl w:val="0"/>
          <w:numId w:val="0"/>
        </w:numPr>
        <w:rPr>
          <w:ins w:author="Author" w:id="209"/>
          <w:lang w:eastAsia="ja-JP"/>
        </w:rPr>
      </w:pPr>
      <w:ins w:author="Author" w:id="210">
        <w:r w:rsidRPr="00D87615">
          <w:rPr>
            <w:b/>
            <w:bCs/>
            <w:lang w:eastAsia="ja-JP"/>
          </w:rPr>
          <w:lastRenderedPageBreak/>
          <w:t>Sequence detection and Channel estimation</w:t>
        </w:r>
        <w:r>
          <w:rPr>
            <w:lang w:eastAsia="ja-JP"/>
          </w:rPr>
          <w:t xml:space="preserve">: </w:t>
        </w:r>
        <w:r w:rsidR="00F91952">
          <w:rPr>
            <w:lang w:eastAsia="ja-JP"/>
          </w:rPr>
          <w:t>Up to O-DU implementation. Refer to 6.4.1.4.2 in [TS38.211] for details on SRS sequence generation at the transmitter.</w:t>
        </w:r>
        <w:r w:rsidR="00D87615">
          <w:rPr>
            <w:lang w:eastAsia="ja-JP"/>
          </w:rPr>
          <w:t xml:space="preserve"> Channel condition in uplink is estimated at the O-DU based on the processing of </w:t>
        </w:r>
        <w:r w:rsidR="003D2D2D">
          <w:rPr>
            <w:lang w:eastAsia="ja-JP"/>
          </w:rPr>
          <w:t>received SRS.</w:t>
        </w:r>
      </w:ins>
    </w:p>
    <w:p w:rsidR="003D2D2D" w:rsidP="00AA3D68" w:rsidRDefault="003D2D2D" w14:paraId="6A8011FD" w14:textId="0251CD3D">
      <w:pPr>
        <w:pStyle w:val="Bulletlist"/>
        <w:numPr>
          <w:ilvl w:val="0"/>
          <w:numId w:val="0"/>
        </w:numPr>
        <w:rPr>
          <w:ins w:author="Author" w:id="211"/>
          <w:lang w:eastAsia="ja-JP"/>
        </w:rPr>
      </w:pPr>
      <w:ins w:author="Author" w:id="212">
        <w:r>
          <w:rPr>
            <w:lang w:eastAsia="ja-JP"/>
          </w:rPr>
          <w:t xml:space="preserve">The Phase-Tracking Reference Signal (PT-RS) in uplink </w:t>
        </w:r>
        <w:r w:rsidR="000E077F">
          <w:rPr>
            <w:lang w:eastAsia="ja-JP"/>
          </w:rPr>
          <w:t>is received at the O-DU using the following steps:</w:t>
        </w:r>
      </w:ins>
    </w:p>
    <w:p w:rsidR="000E077F" w:rsidP="00AA3D68" w:rsidRDefault="000E077F" w14:paraId="173B4FAA" w14:textId="73421183">
      <w:pPr>
        <w:pStyle w:val="Bulletlist"/>
        <w:numPr>
          <w:ilvl w:val="0"/>
          <w:numId w:val="0"/>
        </w:numPr>
        <w:rPr>
          <w:ins w:author="Author" w:id="213"/>
          <w:lang w:eastAsia="ja-JP"/>
        </w:rPr>
      </w:pPr>
      <w:ins w:author="Author" w:id="214">
        <w:r w:rsidRPr="00D87615">
          <w:rPr>
            <w:b/>
            <w:bCs/>
            <w:lang w:eastAsia="ja-JP"/>
          </w:rPr>
          <w:t>RE demapping</w:t>
        </w:r>
        <w:r>
          <w:rPr>
            <w:lang w:eastAsia="ja-JP"/>
          </w:rPr>
          <w:t>: Refer to Subclause 6.4.1.</w:t>
        </w:r>
        <w:r w:rsidR="00913906">
          <w:rPr>
            <w:lang w:eastAsia="ja-JP"/>
          </w:rPr>
          <w:t>2.2</w:t>
        </w:r>
        <w:r>
          <w:rPr>
            <w:lang w:eastAsia="ja-JP"/>
          </w:rPr>
          <w:t xml:space="preserve"> in [TS38.211] for details on RE mapping applied at the transmitter</w:t>
        </w:r>
        <w:r w:rsidR="00913906">
          <w:rPr>
            <w:lang w:eastAsia="ja-JP"/>
          </w:rPr>
          <w:t>.</w:t>
        </w:r>
      </w:ins>
    </w:p>
    <w:p w:rsidR="00913906" w:rsidP="00AA3D68" w:rsidRDefault="00913906" w14:paraId="48A6CC52" w14:textId="2D14C735">
      <w:pPr>
        <w:pStyle w:val="Bulletlist"/>
        <w:numPr>
          <w:ilvl w:val="0"/>
          <w:numId w:val="0"/>
        </w:numPr>
        <w:rPr>
          <w:ins w:author="Author" w:id="215"/>
          <w:lang w:eastAsia="ja-JP"/>
        </w:rPr>
      </w:pPr>
      <w:ins w:author="Author" w:id="216">
        <w:r w:rsidRPr="00913906">
          <w:rPr>
            <w:b/>
            <w:bCs/>
            <w:lang w:eastAsia="ja-JP"/>
          </w:rPr>
          <w:t>Sequence detection</w:t>
        </w:r>
        <w:r>
          <w:rPr>
            <w:lang w:eastAsia="ja-JP"/>
          </w:rPr>
          <w:t xml:space="preserve">: Up to O-DU implementation. Refer to Subclause </w:t>
        </w:r>
        <w:r w:rsidR="006A58EF">
          <w:rPr>
            <w:lang w:eastAsia="ja-JP"/>
          </w:rPr>
          <w:t>6.4.1.2.1 of [TS38.211] for details on sequence generation at the transmitter.</w:t>
        </w:r>
      </w:ins>
    </w:p>
    <w:p w:rsidR="00040F8C" w:rsidP="00040F8C" w:rsidRDefault="00040F8C" w14:paraId="01BE9D1B" w14:textId="24564ABE">
      <w:pPr>
        <w:pStyle w:val="Bulletlist"/>
        <w:numPr>
          <w:ilvl w:val="0"/>
          <w:numId w:val="0"/>
        </w:numPr>
        <w:rPr>
          <w:ins w:author="Author" w:id="217"/>
          <w:lang w:eastAsia="ja-JP"/>
        </w:rPr>
      </w:pPr>
      <w:ins w:author="Author" w:id="218">
        <w:r>
          <w:rPr>
            <w:lang w:eastAsia="ja-JP"/>
          </w:rPr>
          <w:t xml:space="preserve">An O-DU AAL profile for 5G NR uplink shall specify a set of accelerated functions corresponding to one or more than one physical </w:t>
        </w:r>
        <w:r w:rsidR="002F0F6F">
          <w:rPr>
            <w:lang w:eastAsia="ja-JP"/>
          </w:rPr>
          <w:t>up</w:t>
        </w:r>
        <w:r>
          <w:rPr>
            <w:lang w:eastAsia="ja-JP"/>
          </w:rPr>
          <w:t>link channel</w:t>
        </w:r>
        <w:r w:rsidR="002F0F6F">
          <w:rPr>
            <w:lang w:eastAsia="ja-JP"/>
          </w:rPr>
          <w:t>(</w:t>
        </w:r>
        <w:r>
          <w:rPr>
            <w:lang w:eastAsia="ja-JP"/>
          </w:rPr>
          <w:t>s</w:t>
        </w:r>
        <w:r w:rsidR="002F0F6F">
          <w:rPr>
            <w:lang w:eastAsia="ja-JP"/>
          </w:rPr>
          <w:t>)</w:t>
        </w:r>
        <w:r>
          <w:rPr>
            <w:lang w:eastAsia="ja-JP"/>
          </w:rPr>
          <w:t xml:space="preserve"> and/or physical </w:t>
        </w:r>
        <w:r w:rsidR="002F0F6F">
          <w:rPr>
            <w:lang w:eastAsia="ja-JP"/>
          </w:rPr>
          <w:t>up</w:t>
        </w:r>
        <w:r>
          <w:rPr>
            <w:lang w:eastAsia="ja-JP"/>
          </w:rPr>
          <w:t>link signal</w:t>
        </w:r>
        <w:r w:rsidR="002F0F6F">
          <w:rPr>
            <w:lang w:eastAsia="ja-JP"/>
          </w:rPr>
          <w:t>(</w:t>
        </w:r>
        <w:r>
          <w:rPr>
            <w:lang w:eastAsia="ja-JP"/>
          </w:rPr>
          <w:t>s</w:t>
        </w:r>
        <w:r w:rsidR="002F0F6F">
          <w:rPr>
            <w:lang w:eastAsia="ja-JP"/>
          </w:rPr>
          <w:t>)</w:t>
        </w:r>
        <w:r>
          <w:rPr>
            <w:lang w:eastAsia="ja-JP"/>
          </w:rPr>
          <w:t>.</w:t>
        </w:r>
      </w:ins>
    </w:p>
    <w:p w:rsidRPr="00AA3D68" w:rsidR="00040F8C" w:rsidP="00040F8C" w:rsidRDefault="00040F8C" w14:paraId="112AF62D" w14:textId="4553C9B5">
      <w:pPr>
        <w:pStyle w:val="Bulletlist"/>
        <w:numPr>
          <w:ilvl w:val="0"/>
          <w:numId w:val="0"/>
        </w:numPr>
        <w:rPr>
          <w:lang w:eastAsia="ja-JP"/>
        </w:rPr>
      </w:pPr>
      <w:ins w:author="Author" w:id="219">
        <w:r>
          <w:rPr>
            <w:lang w:eastAsia="ja-JP"/>
          </w:rPr>
          <w:t xml:space="preserve">In addition to the processing blocks mentioned above, each of these </w:t>
        </w:r>
        <w:r w:rsidR="007C136C">
          <w:rPr>
            <w:lang w:eastAsia="ja-JP"/>
          </w:rPr>
          <w:t>up</w:t>
        </w:r>
        <w:r>
          <w:rPr>
            <w:lang w:eastAsia="ja-JP"/>
          </w:rPr>
          <w:t xml:space="preserve">link physical channels/signals may include </w:t>
        </w:r>
        <w:r w:rsidR="007C136C">
          <w:rPr>
            <w:lang w:eastAsia="ja-JP"/>
          </w:rPr>
          <w:t>an</w:t>
        </w:r>
        <w:r>
          <w:rPr>
            <w:lang w:eastAsia="ja-JP"/>
          </w:rPr>
          <w:t xml:space="preserve"> additional functional block</w:t>
        </w:r>
        <w:r w:rsidR="007C136C">
          <w:rPr>
            <w:lang w:eastAsia="ja-JP"/>
          </w:rPr>
          <w:t xml:space="preserve">, viz. </w:t>
        </w:r>
        <w:r>
          <w:rPr>
            <w:lang w:eastAsia="ja-JP"/>
          </w:rPr>
          <w:t xml:space="preserve">IQ </w:t>
        </w:r>
        <w:r w:rsidR="007C136C">
          <w:rPr>
            <w:lang w:eastAsia="ja-JP"/>
          </w:rPr>
          <w:t>de</w:t>
        </w:r>
        <w:r>
          <w:rPr>
            <w:lang w:eastAsia="ja-JP"/>
          </w:rPr>
          <w:t>compression</w:t>
        </w:r>
        <w:r w:rsidR="00F1328F">
          <w:rPr>
            <w:lang w:eastAsia="ja-JP"/>
          </w:rPr>
          <w:t>,</w:t>
        </w:r>
        <w:r>
          <w:rPr>
            <w:lang w:eastAsia="ja-JP"/>
          </w:rPr>
          <w:t xml:space="preserve"> which </w:t>
        </w:r>
        <w:r w:rsidR="007C136C">
          <w:rPr>
            <w:lang w:eastAsia="ja-JP"/>
          </w:rPr>
          <w:t>is</w:t>
        </w:r>
        <w:r>
          <w:rPr>
            <w:lang w:eastAsia="ja-JP"/>
          </w:rPr>
          <w:t xml:space="preserve"> implementation specific and may depend on system configuration/</w:t>
        </w:r>
        <w:r w:rsidR="00F1328F">
          <w:rPr>
            <w:lang w:eastAsia="ja-JP"/>
          </w:rPr>
          <w:t>capability</w:t>
        </w:r>
        <w:r>
          <w:rPr>
            <w:lang w:eastAsia="ja-JP"/>
          </w:rPr>
          <w:t>. Each of these physical channels/signals can be implemented with/without th</w:t>
        </w:r>
        <w:r w:rsidR="00E5782F">
          <w:rPr>
            <w:lang w:eastAsia="ja-JP"/>
          </w:rPr>
          <w:t>is</w:t>
        </w:r>
        <w:r>
          <w:rPr>
            <w:lang w:eastAsia="ja-JP"/>
          </w:rPr>
          <w:t xml:space="preserve"> optional functional block</w:t>
        </w:r>
        <w:r w:rsidR="00E5782F">
          <w:rPr>
            <w:lang w:eastAsia="ja-JP"/>
          </w:rPr>
          <w:t>.</w:t>
        </w:r>
      </w:ins>
    </w:p>
    <w:sectPr w:rsidRPr="00AA3D68" w:rsidR="00040F8C" w:rsidSect="007850F3">
      <w:headerReference w:type="default" r:id="rId16"/>
      <w:footerReference w:type="default" r:id="rId17"/>
      <w:footnotePr>
        <w:numRestart w:val="eachSect"/>
      </w:footnotePr>
      <w:pgSz w:w="11907" w:h="16840" w:orient="portrait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310B" w:rsidRDefault="00EB310B" w14:paraId="00F569AC" w14:textId="77777777">
      <w:r>
        <w:separator/>
      </w:r>
    </w:p>
  </w:endnote>
  <w:endnote w:type="continuationSeparator" w:id="0">
    <w:p w:rsidR="00EB310B" w:rsidRDefault="00EB310B" w14:paraId="75E882EE" w14:textId="77777777">
      <w:r>
        <w:continuationSeparator/>
      </w:r>
    </w:p>
  </w:endnote>
  <w:endnote w:type="continuationNotice" w:id="1">
    <w:p w:rsidR="00EB310B" w:rsidRDefault="00EB310B" w14:paraId="70052F27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74970" w:rsidR="00356E74" w:rsidP="007326D8" w:rsidRDefault="00356E74" w14:paraId="1CA84C90" w14:textId="22F2E8AA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310B" w:rsidRDefault="00EB310B" w14:paraId="3D5856E5" w14:textId="77777777">
      <w:r>
        <w:separator/>
      </w:r>
    </w:p>
  </w:footnote>
  <w:footnote w:type="continuationSeparator" w:id="0">
    <w:p w:rsidR="00EB310B" w:rsidRDefault="00EB310B" w14:paraId="080482BA" w14:textId="77777777">
      <w:r>
        <w:continuationSeparator/>
      </w:r>
    </w:p>
  </w:footnote>
  <w:footnote w:type="continuationNotice" w:id="1">
    <w:p w:rsidR="00EB310B" w:rsidRDefault="00EB310B" w14:paraId="1DD42F02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56E74" w:rsidRDefault="5F1E3086" w14:paraId="08D69043" w14:textId="203A7EB3">
    <w:pPr>
      <w:pStyle w:val="Header"/>
    </w:pPr>
    <w:r w:rsidR="34900BE0">
      <w:drawing>
        <wp:inline wp14:editId="1B943B9B" wp14:anchorId="7F1B592A">
          <wp:extent cx="1091459" cy="466598"/>
          <wp:effectExtent l="0" t="0" r="0" b="0"/>
          <wp:docPr id="1" name="图片 4" descr="webwxgetmsgimg (7).jpe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图片 4"/>
                  <pic:cNvPicPr/>
                </pic:nvPicPr>
                <pic:blipFill>
                  <a:blip r:embed="Ree01d01db3ff45b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AB9"/>
    <w:multiLevelType w:val="multilevel"/>
    <w:tmpl w:val="498ABB6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6F2D17"/>
    <w:multiLevelType w:val="hybridMultilevel"/>
    <w:tmpl w:val="96A6CD86"/>
    <w:lvl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w:abstractNumId="7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C706E9"/>
    <w:multiLevelType w:val="hybrid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537D75"/>
    <w:multiLevelType w:val="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 w:cs="Times New Roman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 w:cs="Times New Roman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 w:cs="Times New Roman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 w:cs="Times New Roman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 w:cs="Times New Roman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 w:cs="Times New Roman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 w:cs="Times New Roman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 w:cs="Times New Roman"/>
      </w:rPr>
    </w:lvl>
  </w:abstractNum>
  <w:abstractNum w:abstractNumId="15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hint="default" w:ascii="Symbol" w:hAnsi="Symbol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 w15:restartNumberingAfterBreak="0">
    <w:nsid w:val="39D85129"/>
    <w:multiLevelType w:val="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4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6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535F0E"/>
    <w:multiLevelType w:val="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646B"/>
    <w:multiLevelType w:val="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EC814E1"/>
    <w:multiLevelType w:val="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hint="default" w:ascii="Times New Roman" w:hAnsi="Times New Roman" w:eastAsia="Yu Mincho" w:cs="Times New Roman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41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9"/>
  </w:num>
  <w:num w:numId="3">
    <w:abstractNumId w:val="31"/>
  </w:num>
  <w:num w:numId="4">
    <w:abstractNumId w:val="16"/>
  </w:num>
  <w:num w:numId="5">
    <w:abstractNumId w:val="36"/>
  </w:num>
  <w:num w:numId="6">
    <w:abstractNumId w:val="26"/>
  </w:num>
  <w:num w:numId="7">
    <w:abstractNumId w:val="21"/>
  </w:num>
  <w:num w:numId="8">
    <w:abstractNumId w:val="13"/>
  </w:num>
  <w:num w:numId="9">
    <w:abstractNumId w:val="15"/>
  </w:num>
  <w:num w:numId="10">
    <w:abstractNumId w:val="37"/>
  </w:num>
  <w:num w:numId="11">
    <w:abstractNumId w:val="0"/>
  </w:num>
  <w:num w:numId="12">
    <w:abstractNumId w:val="3"/>
  </w:num>
  <w:num w:numId="13">
    <w:abstractNumId w:val="5"/>
  </w:num>
  <w:num w:numId="14">
    <w:abstractNumId w:val="35"/>
  </w:num>
  <w:num w:numId="15">
    <w:abstractNumId w:val="11"/>
  </w:num>
  <w:num w:numId="16">
    <w:abstractNumId w:val="14"/>
  </w:num>
  <w:num w:numId="17">
    <w:abstractNumId w:val="2"/>
  </w:num>
  <w:num w:numId="18">
    <w:abstractNumId w:val="0"/>
  </w:num>
  <w:num w:numId="19">
    <w:abstractNumId w:val="1"/>
  </w:num>
  <w:num w:numId="20">
    <w:abstractNumId w:val="28"/>
  </w:num>
  <w:num w:numId="21">
    <w:abstractNumId w:val="39"/>
  </w:num>
  <w:num w:numId="22">
    <w:abstractNumId w:val="10"/>
  </w:num>
  <w:num w:numId="23">
    <w:abstractNumId w:val="22"/>
  </w:num>
  <w:num w:numId="24">
    <w:abstractNumId w:val="41"/>
  </w:num>
  <w:num w:numId="25">
    <w:abstractNumId w:val="20"/>
  </w:num>
  <w:num w:numId="26">
    <w:abstractNumId w:val="33"/>
  </w:num>
  <w:num w:numId="27">
    <w:abstractNumId w:val="34"/>
  </w:num>
  <w:num w:numId="28">
    <w:abstractNumId w:val="32"/>
  </w:num>
  <w:num w:numId="29">
    <w:abstractNumId w:val="12"/>
  </w:num>
  <w:num w:numId="30">
    <w:abstractNumId w:val="18"/>
  </w:num>
  <w:num w:numId="31">
    <w:abstractNumId w:val="4"/>
  </w:num>
  <w:num w:numId="32">
    <w:abstractNumId w:val="30"/>
  </w:num>
  <w:num w:numId="33">
    <w:abstractNumId w:val="40"/>
  </w:num>
  <w:num w:numId="34">
    <w:abstractNumId w:val="6"/>
  </w:num>
  <w:num w:numId="35">
    <w:abstractNumId w:val="38"/>
  </w:num>
  <w:num w:numId="36">
    <w:abstractNumId w:val="24"/>
  </w:num>
  <w:num w:numId="37">
    <w:abstractNumId w:val="29"/>
  </w:num>
  <w:num w:numId="38">
    <w:abstractNumId w:val="17"/>
  </w:num>
  <w:num w:numId="39">
    <w:abstractNumId w:val="9"/>
  </w:num>
  <w:num w:numId="40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7"/>
  </w:num>
  <w:num w:numId="43">
    <w:abstractNumId w:val="27"/>
  </w:num>
  <w:num w:numId="44">
    <w:abstractNumId w:val="23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2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true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D24"/>
    <w:rsid w:val="00006563"/>
    <w:rsid w:val="000071A4"/>
    <w:rsid w:val="0001088A"/>
    <w:rsid w:val="00010974"/>
    <w:rsid w:val="00011AE6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4C94"/>
    <w:rsid w:val="00065231"/>
    <w:rsid w:val="000663EF"/>
    <w:rsid w:val="00066AE4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A20"/>
    <w:rsid w:val="000A4740"/>
    <w:rsid w:val="000A5C0B"/>
    <w:rsid w:val="000A67D5"/>
    <w:rsid w:val="000A6872"/>
    <w:rsid w:val="000A6FA0"/>
    <w:rsid w:val="000B062B"/>
    <w:rsid w:val="000B12D1"/>
    <w:rsid w:val="000B1326"/>
    <w:rsid w:val="000B14F4"/>
    <w:rsid w:val="000B1A29"/>
    <w:rsid w:val="000B1F0A"/>
    <w:rsid w:val="000B2D3D"/>
    <w:rsid w:val="000B2F57"/>
    <w:rsid w:val="000B3762"/>
    <w:rsid w:val="000B3AA7"/>
    <w:rsid w:val="000B3E68"/>
    <w:rsid w:val="000B470C"/>
    <w:rsid w:val="000B57DA"/>
    <w:rsid w:val="000B7210"/>
    <w:rsid w:val="000B74A1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2C7"/>
    <w:rsid w:val="000D13FE"/>
    <w:rsid w:val="000D1B40"/>
    <w:rsid w:val="000D2D51"/>
    <w:rsid w:val="000D3047"/>
    <w:rsid w:val="000D3071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3102"/>
    <w:rsid w:val="000E4469"/>
    <w:rsid w:val="000E4C4F"/>
    <w:rsid w:val="000E553C"/>
    <w:rsid w:val="000E5E64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1055E"/>
    <w:rsid w:val="00111223"/>
    <w:rsid w:val="001113CD"/>
    <w:rsid w:val="00111F2D"/>
    <w:rsid w:val="00112980"/>
    <w:rsid w:val="00113EC0"/>
    <w:rsid w:val="00114582"/>
    <w:rsid w:val="00114664"/>
    <w:rsid w:val="001151CC"/>
    <w:rsid w:val="00115FC5"/>
    <w:rsid w:val="0011673F"/>
    <w:rsid w:val="00116EDA"/>
    <w:rsid w:val="00117252"/>
    <w:rsid w:val="00117B86"/>
    <w:rsid w:val="001204B9"/>
    <w:rsid w:val="00123C2F"/>
    <w:rsid w:val="0012500F"/>
    <w:rsid w:val="0012617A"/>
    <w:rsid w:val="00126563"/>
    <w:rsid w:val="001300C4"/>
    <w:rsid w:val="001308EE"/>
    <w:rsid w:val="0013282B"/>
    <w:rsid w:val="0013475F"/>
    <w:rsid w:val="00136A06"/>
    <w:rsid w:val="00136C6B"/>
    <w:rsid w:val="00136CAD"/>
    <w:rsid w:val="00137DF1"/>
    <w:rsid w:val="0014125F"/>
    <w:rsid w:val="001412A3"/>
    <w:rsid w:val="00141DC4"/>
    <w:rsid w:val="00142DC6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46FE"/>
    <w:rsid w:val="00166527"/>
    <w:rsid w:val="00166D2E"/>
    <w:rsid w:val="00166FDA"/>
    <w:rsid w:val="001717E0"/>
    <w:rsid w:val="00172713"/>
    <w:rsid w:val="00175401"/>
    <w:rsid w:val="0017560F"/>
    <w:rsid w:val="00176973"/>
    <w:rsid w:val="0017740C"/>
    <w:rsid w:val="00177DF2"/>
    <w:rsid w:val="00181693"/>
    <w:rsid w:val="00181B1A"/>
    <w:rsid w:val="00183AE3"/>
    <w:rsid w:val="001842EE"/>
    <w:rsid w:val="00184F88"/>
    <w:rsid w:val="001869AC"/>
    <w:rsid w:val="00187559"/>
    <w:rsid w:val="0019272D"/>
    <w:rsid w:val="00193076"/>
    <w:rsid w:val="00193470"/>
    <w:rsid w:val="00194E74"/>
    <w:rsid w:val="00194FB0"/>
    <w:rsid w:val="00195687"/>
    <w:rsid w:val="001A1AB2"/>
    <w:rsid w:val="001A245D"/>
    <w:rsid w:val="001A271A"/>
    <w:rsid w:val="001A2D1F"/>
    <w:rsid w:val="001A2D5E"/>
    <w:rsid w:val="001A37BF"/>
    <w:rsid w:val="001A3EC3"/>
    <w:rsid w:val="001A7810"/>
    <w:rsid w:val="001A7A38"/>
    <w:rsid w:val="001B0850"/>
    <w:rsid w:val="001B1914"/>
    <w:rsid w:val="001B1CCD"/>
    <w:rsid w:val="001B1FE2"/>
    <w:rsid w:val="001B388E"/>
    <w:rsid w:val="001B4105"/>
    <w:rsid w:val="001B41B3"/>
    <w:rsid w:val="001B579C"/>
    <w:rsid w:val="001B5D91"/>
    <w:rsid w:val="001B645B"/>
    <w:rsid w:val="001B6A09"/>
    <w:rsid w:val="001B6AEF"/>
    <w:rsid w:val="001B7A0C"/>
    <w:rsid w:val="001C0E8B"/>
    <w:rsid w:val="001C4249"/>
    <w:rsid w:val="001C4404"/>
    <w:rsid w:val="001C764C"/>
    <w:rsid w:val="001D02E2"/>
    <w:rsid w:val="001D11A9"/>
    <w:rsid w:val="001D1864"/>
    <w:rsid w:val="001D2EDB"/>
    <w:rsid w:val="001D4C4F"/>
    <w:rsid w:val="001D7A14"/>
    <w:rsid w:val="001E0FC9"/>
    <w:rsid w:val="001E1117"/>
    <w:rsid w:val="001E31F6"/>
    <w:rsid w:val="001E445A"/>
    <w:rsid w:val="001E4D4C"/>
    <w:rsid w:val="001E51EC"/>
    <w:rsid w:val="001E593D"/>
    <w:rsid w:val="001E59CF"/>
    <w:rsid w:val="001E5D52"/>
    <w:rsid w:val="001E7894"/>
    <w:rsid w:val="001F088C"/>
    <w:rsid w:val="001F0BF6"/>
    <w:rsid w:val="001F168B"/>
    <w:rsid w:val="001F2196"/>
    <w:rsid w:val="001F258C"/>
    <w:rsid w:val="001F3133"/>
    <w:rsid w:val="001F371A"/>
    <w:rsid w:val="001F3AB3"/>
    <w:rsid w:val="001F43E8"/>
    <w:rsid w:val="001F4FFE"/>
    <w:rsid w:val="001F741C"/>
    <w:rsid w:val="00201124"/>
    <w:rsid w:val="00201DD7"/>
    <w:rsid w:val="0020240D"/>
    <w:rsid w:val="00202D83"/>
    <w:rsid w:val="00210D1C"/>
    <w:rsid w:val="00211893"/>
    <w:rsid w:val="00213F7F"/>
    <w:rsid w:val="0021429F"/>
    <w:rsid w:val="002160BF"/>
    <w:rsid w:val="0021715B"/>
    <w:rsid w:val="00221AE8"/>
    <w:rsid w:val="00221C32"/>
    <w:rsid w:val="0022494D"/>
    <w:rsid w:val="00225152"/>
    <w:rsid w:val="00226254"/>
    <w:rsid w:val="00227192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6D"/>
    <w:rsid w:val="00237730"/>
    <w:rsid w:val="00237814"/>
    <w:rsid w:val="002422C3"/>
    <w:rsid w:val="002436BA"/>
    <w:rsid w:val="002452AC"/>
    <w:rsid w:val="002472C3"/>
    <w:rsid w:val="00250BB9"/>
    <w:rsid w:val="00250D0D"/>
    <w:rsid w:val="00250DD2"/>
    <w:rsid w:val="0025399F"/>
    <w:rsid w:val="00254678"/>
    <w:rsid w:val="00256605"/>
    <w:rsid w:val="00256FBC"/>
    <w:rsid w:val="00257A9A"/>
    <w:rsid w:val="00262858"/>
    <w:rsid w:val="00263588"/>
    <w:rsid w:val="00264A2F"/>
    <w:rsid w:val="00265ECA"/>
    <w:rsid w:val="00266E2E"/>
    <w:rsid w:val="00267CB3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31A1"/>
    <w:rsid w:val="0028368A"/>
    <w:rsid w:val="00283B7E"/>
    <w:rsid w:val="00284E6F"/>
    <w:rsid w:val="0028643D"/>
    <w:rsid w:val="00286C9C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9F5"/>
    <w:rsid w:val="002A14C6"/>
    <w:rsid w:val="002A3BCD"/>
    <w:rsid w:val="002A4BFB"/>
    <w:rsid w:val="002A4F1D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6B42"/>
    <w:rsid w:val="002C7996"/>
    <w:rsid w:val="002D1A06"/>
    <w:rsid w:val="002D3BC7"/>
    <w:rsid w:val="002D434C"/>
    <w:rsid w:val="002D4A08"/>
    <w:rsid w:val="002D5C16"/>
    <w:rsid w:val="002D68AC"/>
    <w:rsid w:val="002D7267"/>
    <w:rsid w:val="002E0B78"/>
    <w:rsid w:val="002E16E6"/>
    <w:rsid w:val="002E1EEE"/>
    <w:rsid w:val="002E1FBE"/>
    <w:rsid w:val="002E2804"/>
    <w:rsid w:val="002E568B"/>
    <w:rsid w:val="002E64D3"/>
    <w:rsid w:val="002E73D8"/>
    <w:rsid w:val="002F0513"/>
    <w:rsid w:val="002F0A66"/>
    <w:rsid w:val="002F0F6F"/>
    <w:rsid w:val="002F1CE2"/>
    <w:rsid w:val="002F3129"/>
    <w:rsid w:val="002F4F78"/>
    <w:rsid w:val="002F6FA5"/>
    <w:rsid w:val="00300884"/>
    <w:rsid w:val="003057FB"/>
    <w:rsid w:val="003077A7"/>
    <w:rsid w:val="00307A19"/>
    <w:rsid w:val="003118CB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995"/>
    <w:rsid w:val="00320C45"/>
    <w:rsid w:val="003210DC"/>
    <w:rsid w:val="00321330"/>
    <w:rsid w:val="003218E6"/>
    <w:rsid w:val="0032201F"/>
    <w:rsid w:val="00322ED8"/>
    <w:rsid w:val="00324196"/>
    <w:rsid w:val="00324A47"/>
    <w:rsid w:val="003302E0"/>
    <w:rsid w:val="00330BBB"/>
    <w:rsid w:val="00330C9F"/>
    <w:rsid w:val="0033284B"/>
    <w:rsid w:val="003332FB"/>
    <w:rsid w:val="00336BC5"/>
    <w:rsid w:val="00340717"/>
    <w:rsid w:val="003426F2"/>
    <w:rsid w:val="00342BAC"/>
    <w:rsid w:val="0034318E"/>
    <w:rsid w:val="003432F1"/>
    <w:rsid w:val="00345259"/>
    <w:rsid w:val="00347079"/>
    <w:rsid w:val="0034789F"/>
    <w:rsid w:val="00350C46"/>
    <w:rsid w:val="00351ADC"/>
    <w:rsid w:val="00352EFC"/>
    <w:rsid w:val="00353390"/>
    <w:rsid w:val="00353C2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4060"/>
    <w:rsid w:val="00384363"/>
    <w:rsid w:val="0039057F"/>
    <w:rsid w:val="0039228A"/>
    <w:rsid w:val="00392D7B"/>
    <w:rsid w:val="0039352C"/>
    <w:rsid w:val="00393E06"/>
    <w:rsid w:val="003954C4"/>
    <w:rsid w:val="00397F52"/>
    <w:rsid w:val="003A2116"/>
    <w:rsid w:val="003A27BB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C0756"/>
    <w:rsid w:val="003C140C"/>
    <w:rsid w:val="003C1C85"/>
    <w:rsid w:val="003C2A81"/>
    <w:rsid w:val="003C2CE8"/>
    <w:rsid w:val="003C50B3"/>
    <w:rsid w:val="003C5C73"/>
    <w:rsid w:val="003C7548"/>
    <w:rsid w:val="003C7C27"/>
    <w:rsid w:val="003D028F"/>
    <w:rsid w:val="003D0624"/>
    <w:rsid w:val="003D2D2D"/>
    <w:rsid w:val="003D46B1"/>
    <w:rsid w:val="003D573A"/>
    <w:rsid w:val="003D6500"/>
    <w:rsid w:val="003D7AE9"/>
    <w:rsid w:val="003E08DC"/>
    <w:rsid w:val="003E2DAA"/>
    <w:rsid w:val="003E305F"/>
    <w:rsid w:val="003E58F1"/>
    <w:rsid w:val="003E61B7"/>
    <w:rsid w:val="003E6685"/>
    <w:rsid w:val="003E6A2B"/>
    <w:rsid w:val="003E6FD7"/>
    <w:rsid w:val="003F3559"/>
    <w:rsid w:val="003F4BCB"/>
    <w:rsid w:val="003F61CE"/>
    <w:rsid w:val="003F66B0"/>
    <w:rsid w:val="003F78DD"/>
    <w:rsid w:val="003F7B3D"/>
    <w:rsid w:val="00400962"/>
    <w:rsid w:val="004036DF"/>
    <w:rsid w:val="0040435D"/>
    <w:rsid w:val="004047B4"/>
    <w:rsid w:val="0040598E"/>
    <w:rsid w:val="00405CCD"/>
    <w:rsid w:val="00405D8D"/>
    <w:rsid w:val="00406A03"/>
    <w:rsid w:val="00411B24"/>
    <w:rsid w:val="004124A2"/>
    <w:rsid w:val="00412A64"/>
    <w:rsid w:val="004133DA"/>
    <w:rsid w:val="00413C5A"/>
    <w:rsid w:val="00413ECD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77DD"/>
    <w:rsid w:val="00431A0E"/>
    <w:rsid w:val="004325B2"/>
    <w:rsid w:val="004325DC"/>
    <w:rsid w:val="00432D19"/>
    <w:rsid w:val="004343F7"/>
    <w:rsid w:val="00434D38"/>
    <w:rsid w:val="00434E4B"/>
    <w:rsid w:val="004358FE"/>
    <w:rsid w:val="00435F16"/>
    <w:rsid w:val="00437E60"/>
    <w:rsid w:val="00437F2D"/>
    <w:rsid w:val="00441147"/>
    <w:rsid w:val="004416D0"/>
    <w:rsid w:val="00442D03"/>
    <w:rsid w:val="00442E05"/>
    <w:rsid w:val="00444B81"/>
    <w:rsid w:val="00445041"/>
    <w:rsid w:val="004461EA"/>
    <w:rsid w:val="00450568"/>
    <w:rsid w:val="00450988"/>
    <w:rsid w:val="004524D2"/>
    <w:rsid w:val="00452B60"/>
    <w:rsid w:val="00452DEF"/>
    <w:rsid w:val="00453933"/>
    <w:rsid w:val="00453F31"/>
    <w:rsid w:val="00454741"/>
    <w:rsid w:val="004553D5"/>
    <w:rsid w:val="00455BE0"/>
    <w:rsid w:val="004577B5"/>
    <w:rsid w:val="00457F61"/>
    <w:rsid w:val="004604A6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3600"/>
    <w:rsid w:val="00493A2B"/>
    <w:rsid w:val="0049502E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E01A1"/>
    <w:rsid w:val="004E026A"/>
    <w:rsid w:val="004E18A1"/>
    <w:rsid w:val="004E1CFE"/>
    <w:rsid w:val="004E213A"/>
    <w:rsid w:val="004E333E"/>
    <w:rsid w:val="004E3B65"/>
    <w:rsid w:val="004E4CC8"/>
    <w:rsid w:val="004F0017"/>
    <w:rsid w:val="004F0D11"/>
    <w:rsid w:val="004F2BCA"/>
    <w:rsid w:val="004F2DA0"/>
    <w:rsid w:val="004F4192"/>
    <w:rsid w:val="004F425A"/>
    <w:rsid w:val="004F5A72"/>
    <w:rsid w:val="004F636A"/>
    <w:rsid w:val="004F6FD5"/>
    <w:rsid w:val="004F7223"/>
    <w:rsid w:val="00500415"/>
    <w:rsid w:val="0050106A"/>
    <w:rsid w:val="00502E13"/>
    <w:rsid w:val="00503A4A"/>
    <w:rsid w:val="005046C7"/>
    <w:rsid w:val="005074B9"/>
    <w:rsid w:val="0051281D"/>
    <w:rsid w:val="00513155"/>
    <w:rsid w:val="005131F5"/>
    <w:rsid w:val="00513387"/>
    <w:rsid w:val="0051387B"/>
    <w:rsid w:val="00514121"/>
    <w:rsid w:val="005144D8"/>
    <w:rsid w:val="00514D80"/>
    <w:rsid w:val="005154D8"/>
    <w:rsid w:val="00515577"/>
    <w:rsid w:val="00515861"/>
    <w:rsid w:val="00515DAE"/>
    <w:rsid w:val="00516A1E"/>
    <w:rsid w:val="0052053D"/>
    <w:rsid w:val="00520BFC"/>
    <w:rsid w:val="005210A6"/>
    <w:rsid w:val="0052153A"/>
    <w:rsid w:val="00523108"/>
    <w:rsid w:val="00524D5C"/>
    <w:rsid w:val="005258F3"/>
    <w:rsid w:val="00525C1D"/>
    <w:rsid w:val="00525D9F"/>
    <w:rsid w:val="00525FB8"/>
    <w:rsid w:val="00526DB5"/>
    <w:rsid w:val="00526E31"/>
    <w:rsid w:val="00527602"/>
    <w:rsid w:val="005277B6"/>
    <w:rsid w:val="00531B0E"/>
    <w:rsid w:val="00531B34"/>
    <w:rsid w:val="00533C08"/>
    <w:rsid w:val="00534309"/>
    <w:rsid w:val="00535110"/>
    <w:rsid w:val="0053751A"/>
    <w:rsid w:val="00540FEB"/>
    <w:rsid w:val="005412D5"/>
    <w:rsid w:val="00541595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8F6"/>
    <w:rsid w:val="00552D34"/>
    <w:rsid w:val="00553215"/>
    <w:rsid w:val="005535E6"/>
    <w:rsid w:val="00554F70"/>
    <w:rsid w:val="00555220"/>
    <w:rsid w:val="00555484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400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E12"/>
    <w:rsid w:val="005A2CDD"/>
    <w:rsid w:val="005A4BD5"/>
    <w:rsid w:val="005A4E05"/>
    <w:rsid w:val="005A7688"/>
    <w:rsid w:val="005A7CD0"/>
    <w:rsid w:val="005B036A"/>
    <w:rsid w:val="005B0F9D"/>
    <w:rsid w:val="005B2216"/>
    <w:rsid w:val="005B2864"/>
    <w:rsid w:val="005B337D"/>
    <w:rsid w:val="005B35E7"/>
    <w:rsid w:val="005B3699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AB6"/>
    <w:rsid w:val="005D043B"/>
    <w:rsid w:val="005D0BCE"/>
    <w:rsid w:val="005D2D20"/>
    <w:rsid w:val="005D3069"/>
    <w:rsid w:val="005D31A1"/>
    <w:rsid w:val="005D3285"/>
    <w:rsid w:val="005D4261"/>
    <w:rsid w:val="005D4A2C"/>
    <w:rsid w:val="005D5219"/>
    <w:rsid w:val="005D5684"/>
    <w:rsid w:val="005D5CFF"/>
    <w:rsid w:val="005D63F5"/>
    <w:rsid w:val="005D709A"/>
    <w:rsid w:val="005D741E"/>
    <w:rsid w:val="005E0804"/>
    <w:rsid w:val="005E1593"/>
    <w:rsid w:val="005E282D"/>
    <w:rsid w:val="005E433F"/>
    <w:rsid w:val="005E4606"/>
    <w:rsid w:val="005E4BAF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3579"/>
    <w:rsid w:val="006038C3"/>
    <w:rsid w:val="00603F88"/>
    <w:rsid w:val="00606B19"/>
    <w:rsid w:val="00607B1C"/>
    <w:rsid w:val="006105F0"/>
    <w:rsid w:val="00611E56"/>
    <w:rsid w:val="00612D10"/>
    <w:rsid w:val="006138B2"/>
    <w:rsid w:val="00613A10"/>
    <w:rsid w:val="00613A5F"/>
    <w:rsid w:val="006143EA"/>
    <w:rsid w:val="00614B3A"/>
    <w:rsid w:val="00615162"/>
    <w:rsid w:val="00615796"/>
    <w:rsid w:val="00615B41"/>
    <w:rsid w:val="0061680F"/>
    <w:rsid w:val="00617241"/>
    <w:rsid w:val="00617F9B"/>
    <w:rsid w:val="00621DCD"/>
    <w:rsid w:val="00622255"/>
    <w:rsid w:val="00622687"/>
    <w:rsid w:val="006243ED"/>
    <w:rsid w:val="00624539"/>
    <w:rsid w:val="00625BC2"/>
    <w:rsid w:val="00626497"/>
    <w:rsid w:val="00626D9E"/>
    <w:rsid w:val="00631285"/>
    <w:rsid w:val="00631A3C"/>
    <w:rsid w:val="00631F15"/>
    <w:rsid w:val="00632C50"/>
    <w:rsid w:val="00633099"/>
    <w:rsid w:val="006336DF"/>
    <w:rsid w:val="00635722"/>
    <w:rsid w:val="00636AFA"/>
    <w:rsid w:val="00636C27"/>
    <w:rsid w:val="006405C1"/>
    <w:rsid w:val="0064315F"/>
    <w:rsid w:val="0064380A"/>
    <w:rsid w:val="00645A57"/>
    <w:rsid w:val="0064602B"/>
    <w:rsid w:val="00647034"/>
    <w:rsid w:val="006472CA"/>
    <w:rsid w:val="00647EDC"/>
    <w:rsid w:val="006500F1"/>
    <w:rsid w:val="00650915"/>
    <w:rsid w:val="00650B2A"/>
    <w:rsid w:val="00652960"/>
    <w:rsid w:val="00652FDA"/>
    <w:rsid w:val="0065387E"/>
    <w:rsid w:val="00653BE4"/>
    <w:rsid w:val="00654692"/>
    <w:rsid w:val="006564CA"/>
    <w:rsid w:val="00656D02"/>
    <w:rsid w:val="006574A1"/>
    <w:rsid w:val="0065765D"/>
    <w:rsid w:val="00657F54"/>
    <w:rsid w:val="0066025A"/>
    <w:rsid w:val="00660C54"/>
    <w:rsid w:val="00661046"/>
    <w:rsid w:val="006617DD"/>
    <w:rsid w:val="00661960"/>
    <w:rsid w:val="00666262"/>
    <w:rsid w:val="00666270"/>
    <w:rsid w:val="00666CFD"/>
    <w:rsid w:val="0066726C"/>
    <w:rsid w:val="006678BD"/>
    <w:rsid w:val="0067078B"/>
    <w:rsid w:val="00670CF5"/>
    <w:rsid w:val="00670ED9"/>
    <w:rsid w:val="00671008"/>
    <w:rsid w:val="0067106B"/>
    <w:rsid w:val="0067199E"/>
    <w:rsid w:val="00673EE2"/>
    <w:rsid w:val="00674AD4"/>
    <w:rsid w:val="00674DF6"/>
    <w:rsid w:val="0067535E"/>
    <w:rsid w:val="006755EF"/>
    <w:rsid w:val="0067606B"/>
    <w:rsid w:val="0067717F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401A"/>
    <w:rsid w:val="00685008"/>
    <w:rsid w:val="00686604"/>
    <w:rsid w:val="00686D2C"/>
    <w:rsid w:val="00687D41"/>
    <w:rsid w:val="00690931"/>
    <w:rsid w:val="00690C10"/>
    <w:rsid w:val="00691DBD"/>
    <w:rsid w:val="00692FD7"/>
    <w:rsid w:val="00694EAB"/>
    <w:rsid w:val="00697652"/>
    <w:rsid w:val="00697E95"/>
    <w:rsid w:val="006A220D"/>
    <w:rsid w:val="006A269D"/>
    <w:rsid w:val="006A3C6E"/>
    <w:rsid w:val="006A5291"/>
    <w:rsid w:val="006A53ED"/>
    <w:rsid w:val="006A58EF"/>
    <w:rsid w:val="006A5ADD"/>
    <w:rsid w:val="006A5C8D"/>
    <w:rsid w:val="006A649C"/>
    <w:rsid w:val="006A65D9"/>
    <w:rsid w:val="006B0723"/>
    <w:rsid w:val="006B1B3B"/>
    <w:rsid w:val="006B2111"/>
    <w:rsid w:val="006B21FD"/>
    <w:rsid w:val="006B62C0"/>
    <w:rsid w:val="006B6824"/>
    <w:rsid w:val="006B7A9F"/>
    <w:rsid w:val="006B7B77"/>
    <w:rsid w:val="006C1A9C"/>
    <w:rsid w:val="006C1E44"/>
    <w:rsid w:val="006C27C9"/>
    <w:rsid w:val="006C3338"/>
    <w:rsid w:val="006C4017"/>
    <w:rsid w:val="006C7551"/>
    <w:rsid w:val="006D037E"/>
    <w:rsid w:val="006D0D91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503F"/>
    <w:rsid w:val="006E6F2E"/>
    <w:rsid w:val="006F1025"/>
    <w:rsid w:val="006F3777"/>
    <w:rsid w:val="006F3AF7"/>
    <w:rsid w:val="006F3C10"/>
    <w:rsid w:val="006F3DE5"/>
    <w:rsid w:val="006F4D19"/>
    <w:rsid w:val="006F55B9"/>
    <w:rsid w:val="006F5631"/>
    <w:rsid w:val="006F5E83"/>
    <w:rsid w:val="0070053B"/>
    <w:rsid w:val="007025DA"/>
    <w:rsid w:val="00702CCE"/>
    <w:rsid w:val="007037D0"/>
    <w:rsid w:val="00703A11"/>
    <w:rsid w:val="00703B6F"/>
    <w:rsid w:val="00704C01"/>
    <w:rsid w:val="007050EB"/>
    <w:rsid w:val="00705613"/>
    <w:rsid w:val="00712008"/>
    <w:rsid w:val="0071448B"/>
    <w:rsid w:val="007151D2"/>
    <w:rsid w:val="00715CDA"/>
    <w:rsid w:val="0071633D"/>
    <w:rsid w:val="0071657D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DE4"/>
    <w:rsid w:val="00744E76"/>
    <w:rsid w:val="00746C60"/>
    <w:rsid w:val="00747E5A"/>
    <w:rsid w:val="00750F37"/>
    <w:rsid w:val="00751654"/>
    <w:rsid w:val="007532AC"/>
    <w:rsid w:val="00753B0E"/>
    <w:rsid w:val="0075604C"/>
    <w:rsid w:val="007629CD"/>
    <w:rsid w:val="0076461D"/>
    <w:rsid w:val="00764806"/>
    <w:rsid w:val="00766342"/>
    <w:rsid w:val="0076739E"/>
    <w:rsid w:val="00772A7E"/>
    <w:rsid w:val="007744EA"/>
    <w:rsid w:val="00774983"/>
    <w:rsid w:val="00775142"/>
    <w:rsid w:val="00776445"/>
    <w:rsid w:val="00780A2C"/>
    <w:rsid w:val="00781571"/>
    <w:rsid w:val="00781F0F"/>
    <w:rsid w:val="00783D30"/>
    <w:rsid w:val="00784555"/>
    <w:rsid w:val="00784C1D"/>
    <w:rsid w:val="007850F3"/>
    <w:rsid w:val="00785408"/>
    <w:rsid w:val="007865E2"/>
    <w:rsid w:val="00786984"/>
    <w:rsid w:val="007875C0"/>
    <w:rsid w:val="00787F7D"/>
    <w:rsid w:val="007906CE"/>
    <w:rsid w:val="00792A39"/>
    <w:rsid w:val="00792C52"/>
    <w:rsid w:val="007947C3"/>
    <w:rsid w:val="00795536"/>
    <w:rsid w:val="00796406"/>
    <w:rsid w:val="00797D34"/>
    <w:rsid w:val="007A0872"/>
    <w:rsid w:val="007A09B2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A89"/>
    <w:rsid w:val="007C6C1C"/>
    <w:rsid w:val="007C7C33"/>
    <w:rsid w:val="007D0050"/>
    <w:rsid w:val="007D0A71"/>
    <w:rsid w:val="007D0EF2"/>
    <w:rsid w:val="007D27F3"/>
    <w:rsid w:val="007D29B6"/>
    <w:rsid w:val="007D2DDC"/>
    <w:rsid w:val="007D69EE"/>
    <w:rsid w:val="007D6F8E"/>
    <w:rsid w:val="007D7F24"/>
    <w:rsid w:val="007E2B19"/>
    <w:rsid w:val="007E3763"/>
    <w:rsid w:val="007E5C7F"/>
    <w:rsid w:val="007E7335"/>
    <w:rsid w:val="007E770B"/>
    <w:rsid w:val="007F1BF5"/>
    <w:rsid w:val="007F201B"/>
    <w:rsid w:val="007F204B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666"/>
    <w:rsid w:val="008337D7"/>
    <w:rsid w:val="0083440E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7BA"/>
    <w:rsid w:val="00846C67"/>
    <w:rsid w:val="00850AEF"/>
    <w:rsid w:val="0085486D"/>
    <w:rsid w:val="008550B5"/>
    <w:rsid w:val="00855135"/>
    <w:rsid w:val="00856B8F"/>
    <w:rsid w:val="00860DB9"/>
    <w:rsid w:val="008614E0"/>
    <w:rsid w:val="00862613"/>
    <w:rsid w:val="00862FC1"/>
    <w:rsid w:val="0086352E"/>
    <w:rsid w:val="00864686"/>
    <w:rsid w:val="008651A7"/>
    <w:rsid w:val="0086562B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5404"/>
    <w:rsid w:val="0089064D"/>
    <w:rsid w:val="00890DA6"/>
    <w:rsid w:val="00892161"/>
    <w:rsid w:val="00893ABB"/>
    <w:rsid w:val="0089445E"/>
    <w:rsid w:val="008945FA"/>
    <w:rsid w:val="008963FA"/>
    <w:rsid w:val="00896B1A"/>
    <w:rsid w:val="008A012C"/>
    <w:rsid w:val="008A143E"/>
    <w:rsid w:val="008A17FC"/>
    <w:rsid w:val="008A2FE1"/>
    <w:rsid w:val="008A34EC"/>
    <w:rsid w:val="008A37E9"/>
    <w:rsid w:val="008A410F"/>
    <w:rsid w:val="008A58E8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C55FA"/>
    <w:rsid w:val="008D4603"/>
    <w:rsid w:val="008D4DFE"/>
    <w:rsid w:val="008D667E"/>
    <w:rsid w:val="008D70A2"/>
    <w:rsid w:val="008E069C"/>
    <w:rsid w:val="008E0C50"/>
    <w:rsid w:val="008E2021"/>
    <w:rsid w:val="008E215A"/>
    <w:rsid w:val="008E4070"/>
    <w:rsid w:val="008E64BF"/>
    <w:rsid w:val="008E7775"/>
    <w:rsid w:val="008F3A6D"/>
    <w:rsid w:val="008F51B9"/>
    <w:rsid w:val="008F5538"/>
    <w:rsid w:val="00901146"/>
    <w:rsid w:val="0090271F"/>
    <w:rsid w:val="0090365C"/>
    <w:rsid w:val="00903A08"/>
    <w:rsid w:val="00911452"/>
    <w:rsid w:val="009114E3"/>
    <w:rsid w:val="00911C04"/>
    <w:rsid w:val="0091358C"/>
    <w:rsid w:val="00913906"/>
    <w:rsid w:val="00913BE8"/>
    <w:rsid w:val="00916058"/>
    <w:rsid w:val="00917E00"/>
    <w:rsid w:val="0092128C"/>
    <w:rsid w:val="00922758"/>
    <w:rsid w:val="00922AC5"/>
    <w:rsid w:val="0092367C"/>
    <w:rsid w:val="009248AD"/>
    <w:rsid w:val="00925C3B"/>
    <w:rsid w:val="00925ED3"/>
    <w:rsid w:val="0092600E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14"/>
    <w:rsid w:val="00955A8E"/>
    <w:rsid w:val="0095666C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1346"/>
    <w:rsid w:val="009718C0"/>
    <w:rsid w:val="009723D1"/>
    <w:rsid w:val="00972FB4"/>
    <w:rsid w:val="00973DBC"/>
    <w:rsid w:val="009755E3"/>
    <w:rsid w:val="009766F3"/>
    <w:rsid w:val="00977B83"/>
    <w:rsid w:val="0098266D"/>
    <w:rsid w:val="0098594F"/>
    <w:rsid w:val="00987788"/>
    <w:rsid w:val="00987EE8"/>
    <w:rsid w:val="009938C2"/>
    <w:rsid w:val="00994E0C"/>
    <w:rsid w:val="00994FD8"/>
    <w:rsid w:val="009960A6"/>
    <w:rsid w:val="009A0966"/>
    <w:rsid w:val="009A0CED"/>
    <w:rsid w:val="009A1E19"/>
    <w:rsid w:val="009A24DD"/>
    <w:rsid w:val="009A2D02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C1121"/>
    <w:rsid w:val="009C1949"/>
    <w:rsid w:val="009C2DC5"/>
    <w:rsid w:val="009C3F21"/>
    <w:rsid w:val="009C48FD"/>
    <w:rsid w:val="009C4A27"/>
    <w:rsid w:val="009C54F2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6D95"/>
    <w:rsid w:val="009F6F7D"/>
    <w:rsid w:val="009F7847"/>
    <w:rsid w:val="00A01D83"/>
    <w:rsid w:val="00A01EDA"/>
    <w:rsid w:val="00A024AD"/>
    <w:rsid w:val="00A02DB0"/>
    <w:rsid w:val="00A03117"/>
    <w:rsid w:val="00A040AC"/>
    <w:rsid w:val="00A04E19"/>
    <w:rsid w:val="00A05422"/>
    <w:rsid w:val="00A10985"/>
    <w:rsid w:val="00A10C4A"/>
    <w:rsid w:val="00A10F02"/>
    <w:rsid w:val="00A12554"/>
    <w:rsid w:val="00A13307"/>
    <w:rsid w:val="00A13FBF"/>
    <w:rsid w:val="00A14C4E"/>
    <w:rsid w:val="00A14E56"/>
    <w:rsid w:val="00A1512F"/>
    <w:rsid w:val="00A1552B"/>
    <w:rsid w:val="00A172ED"/>
    <w:rsid w:val="00A17795"/>
    <w:rsid w:val="00A200B7"/>
    <w:rsid w:val="00A20F40"/>
    <w:rsid w:val="00A20FEF"/>
    <w:rsid w:val="00A2247C"/>
    <w:rsid w:val="00A22CE9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40DB9"/>
    <w:rsid w:val="00A41B1F"/>
    <w:rsid w:val="00A42B4A"/>
    <w:rsid w:val="00A434A2"/>
    <w:rsid w:val="00A4403E"/>
    <w:rsid w:val="00A45461"/>
    <w:rsid w:val="00A4603A"/>
    <w:rsid w:val="00A464F8"/>
    <w:rsid w:val="00A46C2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C1C"/>
    <w:rsid w:val="00A56147"/>
    <w:rsid w:val="00A57522"/>
    <w:rsid w:val="00A575E5"/>
    <w:rsid w:val="00A6060C"/>
    <w:rsid w:val="00A61A3C"/>
    <w:rsid w:val="00A635AF"/>
    <w:rsid w:val="00A645D3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80F7E"/>
    <w:rsid w:val="00A82346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DDD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B83"/>
    <w:rsid w:val="00AD539C"/>
    <w:rsid w:val="00AD57C5"/>
    <w:rsid w:val="00AD6462"/>
    <w:rsid w:val="00AD7963"/>
    <w:rsid w:val="00AE2326"/>
    <w:rsid w:val="00AE2E46"/>
    <w:rsid w:val="00AE37FD"/>
    <w:rsid w:val="00AE4CEE"/>
    <w:rsid w:val="00AF066F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6D"/>
    <w:rsid w:val="00AF5B8C"/>
    <w:rsid w:val="00AF6708"/>
    <w:rsid w:val="00AF69F5"/>
    <w:rsid w:val="00B025C8"/>
    <w:rsid w:val="00B02DA6"/>
    <w:rsid w:val="00B02E04"/>
    <w:rsid w:val="00B03021"/>
    <w:rsid w:val="00B045A4"/>
    <w:rsid w:val="00B045F1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4F06"/>
    <w:rsid w:val="00B15449"/>
    <w:rsid w:val="00B15DA1"/>
    <w:rsid w:val="00B17337"/>
    <w:rsid w:val="00B17AD2"/>
    <w:rsid w:val="00B17B57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0C9D"/>
    <w:rsid w:val="00B51896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727C"/>
    <w:rsid w:val="00B70F66"/>
    <w:rsid w:val="00B724D8"/>
    <w:rsid w:val="00B74CCC"/>
    <w:rsid w:val="00B81A61"/>
    <w:rsid w:val="00B820DE"/>
    <w:rsid w:val="00B83D8A"/>
    <w:rsid w:val="00B84DB0"/>
    <w:rsid w:val="00B84DD7"/>
    <w:rsid w:val="00B8638E"/>
    <w:rsid w:val="00B86A35"/>
    <w:rsid w:val="00B87538"/>
    <w:rsid w:val="00B91108"/>
    <w:rsid w:val="00B918F5"/>
    <w:rsid w:val="00B93C81"/>
    <w:rsid w:val="00B93FE4"/>
    <w:rsid w:val="00B964B0"/>
    <w:rsid w:val="00B97E57"/>
    <w:rsid w:val="00B97EBB"/>
    <w:rsid w:val="00BA0C9B"/>
    <w:rsid w:val="00BA16BF"/>
    <w:rsid w:val="00BA38F1"/>
    <w:rsid w:val="00BA3B70"/>
    <w:rsid w:val="00BA44DD"/>
    <w:rsid w:val="00BA4817"/>
    <w:rsid w:val="00BA71EC"/>
    <w:rsid w:val="00BA73DA"/>
    <w:rsid w:val="00BB00B8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793"/>
    <w:rsid w:val="00BC4F22"/>
    <w:rsid w:val="00BC68C0"/>
    <w:rsid w:val="00BC6B00"/>
    <w:rsid w:val="00BC6F03"/>
    <w:rsid w:val="00BC7403"/>
    <w:rsid w:val="00BD049D"/>
    <w:rsid w:val="00BD0774"/>
    <w:rsid w:val="00BD17D0"/>
    <w:rsid w:val="00BD3543"/>
    <w:rsid w:val="00BD41EF"/>
    <w:rsid w:val="00BD4762"/>
    <w:rsid w:val="00BD4A0F"/>
    <w:rsid w:val="00BD4C1D"/>
    <w:rsid w:val="00BD56C7"/>
    <w:rsid w:val="00BD58C4"/>
    <w:rsid w:val="00BD7F87"/>
    <w:rsid w:val="00BE0345"/>
    <w:rsid w:val="00BE050E"/>
    <w:rsid w:val="00BE1520"/>
    <w:rsid w:val="00BE1597"/>
    <w:rsid w:val="00BE1A8F"/>
    <w:rsid w:val="00BE1F3C"/>
    <w:rsid w:val="00BE1F58"/>
    <w:rsid w:val="00BE2D30"/>
    <w:rsid w:val="00BE44B8"/>
    <w:rsid w:val="00BE6123"/>
    <w:rsid w:val="00BF22DA"/>
    <w:rsid w:val="00BF23FC"/>
    <w:rsid w:val="00BF48B2"/>
    <w:rsid w:val="00BF54C0"/>
    <w:rsid w:val="00BF5DCA"/>
    <w:rsid w:val="00BF666A"/>
    <w:rsid w:val="00BF6D59"/>
    <w:rsid w:val="00BF70C3"/>
    <w:rsid w:val="00C00652"/>
    <w:rsid w:val="00C01E69"/>
    <w:rsid w:val="00C021EE"/>
    <w:rsid w:val="00C02A95"/>
    <w:rsid w:val="00C030AD"/>
    <w:rsid w:val="00C059C3"/>
    <w:rsid w:val="00C077B0"/>
    <w:rsid w:val="00C07991"/>
    <w:rsid w:val="00C10A3A"/>
    <w:rsid w:val="00C14E1F"/>
    <w:rsid w:val="00C15D97"/>
    <w:rsid w:val="00C1605F"/>
    <w:rsid w:val="00C164A7"/>
    <w:rsid w:val="00C210C1"/>
    <w:rsid w:val="00C22A31"/>
    <w:rsid w:val="00C22F35"/>
    <w:rsid w:val="00C23794"/>
    <w:rsid w:val="00C237F9"/>
    <w:rsid w:val="00C24E4C"/>
    <w:rsid w:val="00C251F3"/>
    <w:rsid w:val="00C26B8C"/>
    <w:rsid w:val="00C31789"/>
    <w:rsid w:val="00C33079"/>
    <w:rsid w:val="00C34269"/>
    <w:rsid w:val="00C350FD"/>
    <w:rsid w:val="00C36BCD"/>
    <w:rsid w:val="00C37334"/>
    <w:rsid w:val="00C37C9B"/>
    <w:rsid w:val="00C40863"/>
    <w:rsid w:val="00C40865"/>
    <w:rsid w:val="00C41208"/>
    <w:rsid w:val="00C41448"/>
    <w:rsid w:val="00C422A3"/>
    <w:rsid w:val="00C42BB0"/>
    <w:rsid w:val="00C433E9"/>
    <w:rsid w:val="00C44DAB"/>
    <w:rsid w:val="00C45C93"/>
    <w:rsid w:val="00C46CAC"/>
    <w:rsid w:val="00C470F2"/>
    <w:rsid w:val="00C479F9"/>
    <w:rsid w:val="00C500EC"/>
    <w:rsid w:val="00C50BB2"/>
    <w:rsid w:val="00C512AB"/>
    <w:rsid w:val="00C52D97"/>
    <w:rsid w:val="00C532E6"/>
    <w:rsid w:val="00C538C5"/>
    <w:rsid w:val="00C53CE3"/>
    <w:rsid w:val="00C53DC3"/>
    <w:rsid w:val="00C54A30"/>
    <w:rsid w:val="00C55D17"/>
    <w:rsid w:val="00C55DF8"/>
    <w:rsid w:val="00C55FEE"/>
    <w:rsid w:val="00C569F4"/>
    <w:rsid w:val="00C56A9B"/>
    <w:rsid w:val="00C60AAA"/>
    <w:rsid w:val="00C62CD2"/>
    <w:rsid w:val="00C62CF6"/>
    <w:rsid w:val="00C642DD"/>
    <w:rsid w:val="00C65CC8"/>
    <w:rsid w:val="00C666F4"/>
    <w:rsid w:val="00C6674B"/>
    <w:rsid w:val="00C706D3"/>
    <w:rsid w:val="00C72D07"/>
    <w:rsid w:val="00C732E4"/>
    <w:rsid w:val="00C7563D"/>
    <w:rsid w:val="00C76409"/>
    <w:rsid w:val="00C769A4"/>
    <w:rsid w:val="00C77C22"/>
    <w:rsid w:val="00C77D6A"/>
    <w:rsid w:val="00C808D3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BB6"/>
    <w:rsid w:val="00CA5C91"/>
    <w:rsid w:val="00CA5CDB"/>
    <w:rsid w:val="00CA76AA"/>
    <w:rsid w:val="00CA7890"/>
    <w:rsid w:val="00CB0EDD"/>
    <w:rsid w:val="00CB3603"/>
    <w:rsid w:val="00CB3918"/>
    <w:rsid w:val="00CB45DA"/>
    <w:rsid w:val="00CB5166"/>
    <w:rsid w:val="00CB6CD7"/>
    <w:rsid w:val="00CC03C7"/>
    <w:rsid w:val="00CC125E"/>
    <w:rsid w:val="00CC2896"/>
    <w:rsid w:val="00CC3297"/>
    <w:rsid w:val="00CC32FD"/>
    <w:rsid w:val="00CC3952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570"/>
    <w:rsid w:val="00CD6925"/>
    <w:rsid w:val="00CD7DDE"/>
    <w:rsid w:val="00CE02FC"/>
    <w:rsid w:val="00CE1006"/>
    <w:rsid w:val="00CE3328"/>
    <w:rsid w:val="00CE360F"/>
    <w:rsid w:val="00CE47C5"/>
    <w:rsid w:val="00CE681E"/>
    <w:rsid w:val="00CE7D57"/>
    <w:rsid w:val="00CF0120"/>
    <w:rsid w:val="00CF13FB"/>
    <w:rsid w:val="00CF21AF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8FE"/>
    <w:rsid w:val="00D07F4C"/>
    <w:rsid w:val="00D148C0"/>
    <w:rsid w:val="00D14A06"/>
    <w:rsid w:val="00D14B32"/>
    <w:rsid w:val="00D158E9"/>
    <w:rsid w:val="00D15FF2"/>
    <w:rsid w:val="00D16C35"/>
    <w:rsid w:val="00D170E4"/>
    <w:rsid w:val="00D17A04"/>
    <w:rsid w:val="00D22B9C"/>
    <w:rsid w:val="00D238A8"/>
    <w:rsid w:val="00D23A84"/>
    <w:rsid w:val="00D244F9"/>
    <w:rsid w:val="00D25AE7"/>
    <w:rsid w:val="00D30599"/>
    <w:rsid w:val="00D31708"/>
    <w:rsid w:val="00D32118"/>
    <w:rsid w:val="00D333AF"/>
    <w:rsid w:val="00D33F2A"/>
    <w:rsid w:val="00D34B87"/>
    <w:rsid w:val="00D363B3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E02"/>
    <w:rsid w:val="00D673D8"/>
    <w:rsid w:val="00D70744"/>
    <w:rsid w:val="00D71DAE"/>
    <w:rsid w:val="00D72725"/>
    <w:rsid w:val="00D738D6"/>
    <w:rsid w:val="00D74970"/>
    <w:rsid w:val="00D755EB"/>
    <w:rsid w:val="00D75A34"/>
    <w:rsid w:val="00D771C5"/>
    <w:rsid w:val="00D778B4"/>
    <w:rsid w:val="00D77E05"/>
    <w:rsid w:val="00D80262"/>
    <w:rsid w:val="00D81950"/>
    <w:rsid w:val="00D8274D"/>
    <w:rsid w:val="00D85E70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F3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4127"/>
    <w:rsid w:val="00DB4275"/>
    <w:rsid w:val="00DB440A"/>
    <w:rsid w:val="00DB4476"/>
    <w:rsid w:val="00DB44B4"/>
    <w:rsid w:val="00DB49E1"/>
    <w:rsid w:val="00DB70C2"/>
    <w:rsid w:val="00DB74D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6228"/>
    <w:rsid w:val="00DE0993"/>
    <w:rsid w:val="00DE1718"/>
    <w:rsid w:val="00DE1B03"/>
    <w:rsid w:val="00DE2512"/>
    <w:rsid w:val="00DE3935"/>
    <w:rsid w:val="00DE3A2E"/>
    <w:rsid w:val="00DE4611"/>
    <w:rsid w:val="00DE4E1D"/>
    <w:rsid w:val="00DE501F"/>
    <w:rsid w:val="00DE523B"/>
    <w:rsid w:val="00DE6931"/>
    <w:rsid w:val="00DE69D2"/>
    <w:rsid w:val="00DF007E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4394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A3A"/>
    <w:rsid w:val="00E51479"/>
    <w:rsid w:val="00E526E1"/>
    <w:rsid w:val="00E53C08"/>
    <w:rsid w:val="00E53E88"/>
    <w:rsid w:val="00E54211"/>
    <w:rsid w:val="00E54DB5"/>
    <w:rsid w:val="00E55617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7472"/>
    <w:rsid w:val="00E70991"/>
    <w:rsid w:val="00E70A0F"/>
    <w:rsid w:val="00E71A5E"/>
    <w:rsid w:val="00E744CE"/>
    <w:rsid w:val="00E747C3"/>
    <w:rsid w:val="00E75E6C"/>
    <w:rsid w:val="00E761D1"/>
    <w:rsid w:val="00E766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174F"/>
    <w:rsid w:val="00E92F8D"/>
    <w:rsid w:val="00E9301A"/>
    <w:rsid w:val="00E94B77"/>
    <w:rsid w:val="00E9574E"/>
    <w:rsid w:val="00E96843"/>
    <w:rsid w:val="00E9775B"/>
    <w:rsid w:val="00E97D2C"/>
    <w:rsid w:val="00EA0BCB"/>
    <w:rsid w:val="00EA1713"/>
    <w:rsid w:val="00EA5D83"/>
    <w:rsid w:val="00EA5FF4"/>
    <w:rsid w:val="00EB0CCB"/>
    <w:rsid w:val="00EB212A"/>
    <w:rsid w:val="00EB2329"/>
    <w:rsid w:val="00EB310B"/>
    <w:rsid w:val="00EB4FD4"/>
    <w:rsid w:val="00EB543C"/>
    <w:rsid w:val="00EC07CF"/>
    <w:rsid w:val="00EC0F3F"/>
    <w:rsid w:val="00EC1B11"/>
    <w:rsid w:val="00EC1D0E"/>
    <w:rsid w:val="00EC23AB"/>
    <w:rsid w:val="00EC2DF6"/>
    <w:rsid w:val="00EC44A6"/>
    <w:rsid w:val="00EC4A25"/>
    <w:rsid w:val="00EC6B8F"/>
    <w:rsid w:val="00EC6CFC"/>
    <w:rsid w:val="00EC76B8"/>
    <w:rsid w:val="00ED02B5"/>
    <w:rsid w:val="00ED0CA0"/>
    <w:rsid w:val="00ED1EED"/>
    <w:rsid w:val="00ED2BB6"/>
    <w:rsid w:val="00ED2FCE"/>
    <w:rsid w:val="00ED3E35"/>
    <w:rsid w:val="00ED6048"/>
    <w:rsid w:val="00ED69CC"/>
    <w:rsid w:val="00ED6EA4"/>
    <w:rsid w:val="00ED7108"/>
    <w:rsid w:val="00ED71CB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DB7"/>
    <w:rsid w:val="00F004BC"/>
    <w:rsid w:val="00F00831"/>
    <w:rsid w:val="00F0163E"/>
    <w:rsid w:val="00F025A2"/>
    <w:rsid w:val="00F03D6F"/>
    <w:rsid w:val="00F0404D"/>
    <w:rsid w:val="00F046AE"/>
    <w:rsid w:val="00F05AC3"/>
    <w:rsid w:val="00F05F79"/>
    <w:rsid w:val="00F06EF4"/>
    <w:rsid w:val="00F07F37"/>
    <w:rsid w:val="00F10B80"/>
    <w:rsid w:val="00F11119"/>
    <w:rsid w:val="00F1247A"/>
    <w:rsid w:val="00F1328F"/>
    <w:rsid w:val="00F17339"/>
    <w:rsid w:val="00F2022E"/>
    <w:rsid w:val="00F20433"/>
    <w:rsid w:val="00F21D0D"/>
    <w:rsid w:val="00F22EC7"/>
    <w:rsid w:val="00F23247"/>
    <w:rsid w:val="00F2432B"/>
    <w:rsid w:val="00F25CCD"/>
    <w:rsid w:val="00F261E1"/>
    <w:rsid w:val="00F27198"/>
    <w:rsid w:val="00F304E6"/>
    <w:rsid w:val="00F321AE"/>
    <w:rsid w:val="00F32436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CB7"/>
    <w:rsid w:val="00F50F42"/>
    <w:rsid w:val="00F50FD2"/>
    <w:rsid w:val="00F539E0"/>
    <w:rsid w:val="00F53B15"/>
    <w:rsid w:val="00F53BA8"/>
    <w:rsid w:val="00F546C8"/>
    <w:rsid w:val="00F55E4A"/>
    <w:rsid w:val="00F56471"/>
    <w:rsid w:val="00F572A1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4CB3"/>
    <w:rsid w:val="00F75588"/>
    <w:rsid w:val="00F7582E"/>
    <w:rsid w:val="00F75F53"/>
    <w:rsid w:val="00F76134"/>
    <w:rsid w:val="00F7698F"/>
    <w:rsid w:val="00F76A41"/>
    <w:rsid w:val="00F834ED"/>
    <w:rsid w:val="00F83BE3"/>
    <w:rsid w:val="00F84CBE"/>
    <w:rsid w:val="00F85D9B"/>
    <w:rsid w:val="00F8614E"/>
    <w:rsid w:val="00F87B08"/>
    <w:rsid w:val="00F9045C"/>
    <w:rsid w:val="00F909C1"/>
    <w:rsid w:val="00F9195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A89"/>
    <w:rsid w:val="00FA1266"/>
    <w:rsid w:val="00FA2891"/>
    <w:rsid w:val="00FA3F42"/>
    <w:rsid w:val="00FA3F5C"/>
    <w:rsid w:val="00FA4C91"/>
    <w:rsid w:val="00FA7EB5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6991"/>
    <w:rsid w:val="00FC7783"/>
    <w:rsid w:val="00FC7B88"/>
    <w:rsid w:val="00FD003A"/>
    <w:rsid w:val="00FD0B6D"/>
    <w:rsid w:val="00FD2170"/>
    <w:rsid w:val="00FD23DF"/>
    <w:rsid w:val="00FD5118"/>
    <w:rsid w:val="00FD5633"/>
    <w:rsid w:val="00FD61F6"/>
    <w:rsid w:val="00FE0F84"/>
    <w:rsid w:val="00FE10E8"/>
    <w:rsid w:val="00FE1D08"/>
    <w:rsid w:val="00FE1FEF"/>
    <w:rsid w:val="00FE200B"/>
    <w:rsid w:val="00FE270C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6500"/>
    <w:rsid w:val="00FF7776"/>
    <w:rsid w:val="00FF77A2"/>
    <w:rsid w:val="25429E3B"/>
    <w:rsid w:val="301296E4"/>
    <w:rsid w:val="34900BE0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  <w15:docId w15:val="{c491e58c-b638-4a4f-b938-6676f0413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Yu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8"/>
      </w:numPr>
      <w:pBdr>
        <w:top w:val="single" w:color="auto" w:sz="12" w:space="3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color="auto" w:sz="0" w:space="0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6" w:customStyle="1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styleId="EQ" w:customStyle="1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styleId="ZGSM" w:customStyle="1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styleId="ZD" w:customStyle="1">
    <w:name w:val="ZD"/>
    <w:pPr>
      <w:framePr w:wrap="notBeside" w:hAnchor="margin" w:vAnchor="page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styleId="TT" w:customStyle="1">
    <w:name w:val="TT"/>
    <w:basedOn w:val="Heading1"/>
    <w:next w:val="Normal"/>
    <w:pPr>
      <w:outlineLvl w:val="9"/>
    </w:pPr>
  </w:style>
  <w:style w:type="paragraph" w:styleId="NF" w:customStyle="1">
    <w:name w:val="NF"/>
    <w:basedOn w:val="NO"/>
    <w:pPr>
      <w:keepNext/>
      <w:spacing w:after="0"/>
    </w:pPr>
    <w:rPr>
      <w:rFonts w:ascii="Arial" w:hAnsi="Arial"/>
      <w:sz w:val="18"/>
    </w:rPr>
  </w:style>
  <w:style w:type="paragraph" w:styleId="NO" w:customStyle="1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styleId="PL" w:customStyle="1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styleId="TAR" w:customStyle="1">
    <w:name w:val="TAR"/>
    <w:basedOn w:val="TAL"/>
    <w:pPr>
      <w:jc w:val="right"/>
    </w:pPr>
  </w:style>
  <w:style w:type="paragraph" w:styleId="TAL" w:customStyle="1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styleId="TAH" w:customStyle="1">
    <w:name w:val="TAH"/>
    <w:basedOn w:val="TAC"/>
    <w:rPr>
      <w:b/>
    </w:rPr>
  </w:style>
  <w:style w:type="paragraph" w:styleId="TAC" w:customStyle="1">
    <w:name w:val="TAC"/>
    <w:basedOn w:val="TAL"/>
    <w:pPr>
      <w:jc w:val="center"/>
    </w:pPr>
  </w:style>
  <w:style w:type="paragraph" w:styleId="LD" w:customStyle="1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styleId="EX" w:customStyle="1">
    <w:name w:val="EX"/>
    <w:basedOn w:val="Normal"/>
    <w:pPr>
      <w:keepLines/>
      <w:ind w:left="1702" w:hanging="1418"/>
    </w:pPr>
  </w:style>
  <w:style w:type="paragraph" w:styleId="FP" w:customStyle="1">
    <w:name w:val="FP"/>
    <w:basedOn w:val="Normal"/>
    <w:pPr>
      <w:spacing w:after="0"/>
    </w:pPr>
  </w:style>
  <w:style w:type="paragraph" w:styleId="NW" w:customStyle="1">
    <w:name w:val="NW"/>
    <w:basedOn w:val="NO"/>
    <w:pPr>
      <w:spacing w:after="0"/>
    </w:pPr>
  </w:style>
  <w:style w:type="paragraph" w:styleId="EW" w:customStyle="1">
    <w:name w:val="EW"/>
    <w:basedOn w:val="EX"/>
    <w:pPr>
      <w:spacing w:after="0"/>
    </w:pPr>
  </w:style>
  <w:style w:type="paragraph" w:styleId="B1" w:customStyle="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styleId="EditorsNote" w:customStyle="1">
    <w:name w:val="Editor's Note"/>
    <w:aliases w:val="EN"/>
    <w:basedOn w:val="NO"/>
    <w:link w:val="EditorsNoteChar"/>
    <w:qFormat/>
    <w:rPr>
      <w:color w:val="FF0000"/>
    </w:rPr>
  </w:style>
  <w:style w:type="paragraph" w:styleId="TH" w:customStyle="1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styleId="ZA" w:customStyle="1">
    <w:name w:val="ZA"/>
    <w:pPr>
      <w:framePr w:w="10206" w:h="794" w:wrap="notBeside" w:hAnchor="margin" w:vAnchor="page" w:y="1135" w:hRule="exact"/>
      <w:widowControl w:val="0"/>
      <w:pBdr>
        <w:bottom w:val="single" w:color="auto" w:sz="12" w:space="1"/>
      </w:pBdr>
      <w:jc w:val="right"/>
    </w:pPr>
    <w:rPr>
      <w:rFonts w:ascii="Arial" w:hAnsi="Arial"/>
      <w:noProof/>
      <w:sz w:val="40"/>
      <w:lang w:val="en-GB"/>
    </w:rPr>
  </w:style>
  <w:style w:type="paragraph" w:styleId="ZB" w:customStyle="1">
    <w:name w:val="ZB"/>
    <w:pPr>
      <w:framePr w:w="10206" w:h="284" w:wrap="notBeside" w:hAnchor="margin" w:vAnchor="page" w:y="1986" w:hRule="exact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styleId="ZT" w:customStyle="1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styleId="ZU" w:customStyle="1">
    <w:name w:val="ZU"/>
    <w:pPr>
      <w:framePr w:w="10206" w:wrap="notBeside" w:hAnchor="margin" w:vAnchor="page" w:y="6238"/>
      <w:widowControl w:val="0"/>
      <w:pBdr>
        <w:top w:val="single" w:color="auto" w:sz="12" w:space="1"/>
      </w:pBdr>
      <w:jc w:val="right"/>
    </w:pPr>
    <w:rPr>
      <w:rFonts w:ascii="Arial" w:hAnsi="Arial"/>
      <w:noProof/>
      <w:lang w:val="en-GB"/>
    </w:rPr>
  </w:style>
  <w:style w:type="paragraph" w:styleId="TAN" w:customStyle="1">
    <w:name w:val="TAN"/>
    <w:basedOn w:val="TAL"/>
    <w:pPr>
      <w:ind w:left="851" w:hanging="851"/>
    </w:pPr>
  </w:style>
  <w:style w:type="paragraph" w:styleId="ZH" w:customStyle="1">
    <w:name w:val="ZH"/>
    <w:pPr>
      <w:framePr w:wrap="notBeside" w:hAnchor="margin" w:vAnchor="page" w:xAlign="center" w:y="6805"/>
      <w:widowControl w:val="0"/>
    </w:pPr>
    <w:rPr>
      <w:rFonts w:ascii="Arial" w:hAnsi="Arial"/>
      <w:noProof/>
      <w:lang w:val="en-GB"/>
    </w:rPr>
  </w:style>
  <w:style w:type="paragraph" w:styleId="TF" w:customStyle="1">
    <w:name w:val="TF"/>
    <w:aliases w:val="left"/>
    <w:basedOn w:val="TH"/>
    <w:link w:val="TFChar"/>
    <w:pPr>
      <w:keepNext w:val="0"/>
      <w:spacing w:before="0" w:after="240"/>
    </w:pPr>
  </w:style>
  <w:style w:type="paragraph" w:styleId="ZG" w:customStyle="1">
    <w:name w:val="ZG"/>
    <w:pPr>
      <w:framePr w:wrap="notBeside" w:hAnchor="margin" w:vAnchor="page" w:xAlign="right" w:y="6805"/>
      <w:widowControl w:val="0"/>
      <w:jc w:val="right"/>
    </w:pPr>
    <w:rPr>
      <w:rFonts w:ascii="Arial" w:hAnsi="Arial"/>
      <w:noProof/>
      <w:lang w:val="en-GB"/>
    </w:rPr>
  </w:style>
  <w:style w:type="paragraph" w:styleId="B2" w:customStyle="1">
    <w:name w:val="B2"/>
    <w:basedOn w:val="Normal"/>
    <w:pPr>
      <w:ind w:left="851" w:hanging="284"/>
    </w:pPr>
  </w:style>
  <w:style w:type="paragraph" w:styleId="B3" w:customStyle="1">
    <w:name w:val="B3"/>
    <w:basedOn w:val="Normal"/>
    <w:link w:val="B3Char"/>
    <w:pPr>
      <w:ind w:left="1135" w:hanging="284"/>
    </w:pPr>
  </w:style>
  <w:style w:type="paragraph" w:styleId="B4" w:customStyle="1">
    <w:name w:val="B4"/>
    <w:basedOn w:val="Normal"/>
    <w:pPr>
      <w:ind w:left="1418" w:hanging="284"/>
    </w:pPr>
  </w:style>
  <w:style w:type="paragraph" w:styleId="B5" w:customStyle="1">
    <w:name w:val="B5"/>
    <w:basedOn w:val="Normal"/>
    <w:pPr>
      <w:ind w:left="1702" w:hanging="284"/>
    </w:pPr>
  </w:style>
  <w:style w:type="paragraph" w:styleId="ZTD" w:customStyle="1">
    <w:name w:val="ZTD"/>
    <w:basedOn w:val="ZB"/>
    <w:pPr>
      <w:framePr w:wrap="notBeside" w:y="852" w:hRule="auto"/>
    </w:pPr>
    <w:rPr>
      <w:i w:val="0"/>
      <w:sz w:val="40"/>
    </w:rPr>
  </w:style>
  <w:style w:type="paragraph" w:styleId="ZV" w:customStyle="1">
    <w:name w:val="ZV"/>
    <w:basedOn w:val="ZU"/>
    <w:pPr>
      <w:framePr w:wrap="notBeside" w:y="16161"/>
    </w:pPr>
  </w:style>
  <w:style w:type="paragraph" w:styleId="TAJ" w:customStyle="1">
    <w:name w:val="TAJ"/>
    <w:basedOn w:val="TH"/>
  </w:style>
  <w:style w:type="paragraph" w:styleId="Guidance" w:customStyle="1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styleId="BalloonTextChar" w:customStyle="1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styleId="B1Char" w:customStyle="1">
    <w:name w:val="B1 Char"/>
    <w:link w:val="B1"/>
    <w:rsid w:val="00F046AE"/>
    <w:rPr>
      <w:lang w:val="en-GB" w:bidi="ar-SA"/>
    </w:rPr>
  </w:style>
  <w:style w:type="character" w:styleId="THChar" w:customStyle="1">
    <w:name w:val="TH Char"/>
    <w:link w:val="TH"/>
    <w:rsid w:val="00F046AE"/>
    <w:rPr>
      <w:rFonts w:ascii="Arial" w:hAnsi="Arial"/>
      <w:b/>
      <w:lang w:val="en-GB" w:bidi="ar-SA"/>
    </w:rPr>
  </w:style>
  <w:style w:type="character" w:styleId="TFChar" w:customStyle="1">
    <w:name w:val="TF Char"/>
    <w:link w:val="TF"/>
    <w:rsid w:val="00F046AE"/>
    <w:rPr>
      <w:rFonts w:ascii="Arial" w:hAnsi="Arial"/>
      <w:b/>
      <w:lang w:val="en-GB" w:bidi="ar-SA"/>
    </w:rPr>
  </w:style>
  <w:style w:type="character" w:styleId="NOZchn" w:customStyle="1">
    <w:name w:val="NO Zchn"/>
    <w:link w:val="NO"/>
    <w:rsid w:val="00F046AE"/>
    <w:rPr>
      <w:lang w:val="en-GB" w:bidi="ar-SA"/>
    </w:rPr>
  </w:style>
  <w:style w:type="character" w:styleId="TALChar" w:customStyle="1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styleId="CommentTextChar" w:customStyle="1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styleId="CommentSubjectChar" w:customStyle="1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hAnsi="Calibri" w:eastAsia="MS PGothic" w:cs="MS PGothic"/>
      <w:sz w:val="22"/>
      <w:szCs w:val="22"/>
      <w:lang w:eastAsia="ja-JP"/>
    </w:rPr>
  </w:style>
  <w:style w:type="character" w:styleId="B1Zchn" w:customStyle="1">
    <w:name w:val="B1 Zchn"/>
    <w:locked/>
    <w:rsid w:val="00D32118"/>
    <w:rPr>
      <w:lang w:val="en-GB" w:eastAsia="en-US"/>
    </w:rPr>
  </w:style>
  <w:style w:type="character" w:styleId="EditorsNoteChar" w:customStyle="1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styleId="UnresolvedMention1" w:customStyle="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styleId="GridTable2-Accent41" w:customStyle="1">
    <w:name w:val="Grid Table 2 - Accent 41"/>
    <w:basedOn w:val="TableNormal"/>
    <w:next w:val="GridTable2-Accent4"/>
    <w:uiPriority w:val="47"/>
    <w:rsid w:val="009248AD"/>
    <w:rPr>
      <w:rFonts w:ascii="Nokia Pure Text" w:hAnsi="Nokia Pure Text" w:eastAsia="MS Mincho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color="CAD6D9" w:sz="2" w:space="0"/>
        <w:bottom w:val="single" w:color="CAD6D9" w:sz="2" w:space="0"/>
        <w:insideH w:val="single" w:color="CAD6D9" w:sz="2" w:space="0"/>
        <w:insideV w:val="single" w:color="CAD6D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AD6D9" w:sz="12" w:space="0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color="CAD6D9" w:sz="2" w:space="0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styleId="NoSpacingChar" w:customStyle="1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styleId="CRCoverPage" w:customStyle="1">
    <w:name w:val="CR Cover Page"/>
    <w:link w:val="CRCoverPageZchn"/>
    <w:rsid w:val="003A3534"/>
    <w:pPr>
      <w:spacing w:after="120"/>
    </w:pPr>
    <w:rPr>
      <w:rFonts w:ascii="Arial" w:hAnsi="Arial" w:eastAsia="Times New Roman"/>
      <w:lang w:val="en-GB"/>
    </w:rPr>
  </w:style>
  <w:style w:type="character" w:styleId="CRCoverPageZchn" w:customStyle="1">
    <w:name w:val="CR Cover Page Zchn"/>
    <w:link w:val="CRCoverPage"/>
    <w:rsid w:val="003A3534"/>
    <w:rPr>
      <w:rFonts w:ascii="Arial" w:hAnsi="Arial" w:eastAsia="Times New Roman"/>
      <w:lang w:val="en-GB" w:eastAsia="en-US"/>
    </w:rPr>
  </w:style>
  <w:style w:type="character" w:styleId="FooterChar" w:customStyle="1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hAnsi="Arial" w:eastAsia="MS Mincho"/>
      <w:lang w:eastAsia="de-DE"/>
    </w:rPr>
  </w:style>
  <w:style w:type="character" w:styleId="FootnoteTextChar" w:customStyle="1">
    <w:name w:val="Footnote Text Char"/>
    <w:link w:val="FootnoteText"/>
    <w:rsid w:val="00A75F44"/>
    <w:rPr>
      <w:rFonts w:ascii="Arial" w:hAnsi="Arial" w:eastAsia="MS Mincho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styleId="B3Char" w:customStyle="1">
    <w:name w:val="B3 Char"/>
    <w:link w:val="B3"/>
    <w:rsid w:val="000E12C5"/>
  </w:style>
  <w:style w:type="character" w:styleId="Mention1" w:customStyle="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styleId="CaptionChar" w:customStyle="1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styleId="Bulletlist" w:customStyle="1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package" Target="embeddings/Microsoft_Visio_Drawing.vsdx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emf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www.3gpp.org/ftp/Specs/html-info/21900.htm" TargetMode="External" Id="rId11" /><Relationship Type="http://schemas.openxmlformats.org/officeDocument/2006/relationships/numbering" Target="numbering.xml" Id="rId5" /><Relationship Type="http://schemas.openxmlformats.org/officeDocument/2006/relationships/package" Target="embeddings/Microsoft_Visio_Drawing1.vsdx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emf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ee01d01db3ff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3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AEFD37-5F1E-47BA-84D0-89BA4D56CE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Lopa Kundu</cp:lastModifiedBy>
  <cp:revision>2</cp:revision>
  <dcterms:created xsi:type="dcterms:W3CDTF">2020-10-14T20:21:00Z</dcterms:created>
  <dcterms:modified xsi:type="dcterms:W3CDTF">2020-10-15T20:27:40Z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_NewReviewCycle">
    <vt:lpwstr/>
  </property>
  <property fmtid="{D5CDD505-2E9C-101B-9397-08002B2CF9AE}" pid="6" name="MSIP_Label_6b558183-044c-4105-8d9c-cea02a2a3d86_Enabled">
    <vt:lpwstr>True</vt:lpwstr>
  </property>
  <property fmtid="{D5CDD505-2E9C-101B-9397-08002B2CF9AE}" pid="7" name="MSIP_Label_6b558183-044c-4105-8d9c-cea02a2a3d86_SiteId">
    <vt:lpwstr>43083d15-7273-40c1-b7db-39efd9ccc17a</vt:lpwstr>
  </property>
  <property fmtid="{D5CDD505-2E9C-101B-9397-08002B2CF9AE}" pid="8" name="MSIP_Label_6b558183-044c-4105-8d9c-cea02a2a3d86_Owner">
    <vt:lpwstr>lkundu@nvidia.com</vt:lpwstr>
  </property>
  <property fmtid="{D5CDD505-2E9C-101B-9397-08002B2CF9AE}" pid="9" name="MSIP_Label_6b558183-044c-4105-8d9c-cea02a2a3d86_SetDate">
    <vt:lpwstr>2020-02-24T18:44:50.7654811Z</vt:lpwstr>
  </property>
  <property fmtid="{D5CDD505-2E9C-101B-9397-08002B2CF9AE}" pid="10" name="MSIP_Label_6b558183-044c-4105-8d9c-cea02a2a3d86_Name">
    <vt:lpwstr>Unrestricted</vt:lpwstr>
  </property>
  <property fmtid="{D5CDD505-2E9C-101B-9397-08002B2CF9AE}" pid="11" name="MSIP_Label_6b558183-044c-4105-8d9c-cea02a2a3d86_Application">
    <vt:lpwstr>Microsoft Azure Information Protection</vt:lpwstr>
  </property>
  <property fmtid="{D5CDD505-2E9C-101B-9397-08002B2CF9AE}" pid="12" name="MSIP_Label_6b558183-044c-4105-8d9c-cea02a2a3d86_Extended_MSFT_Method">
    <vt:lpwstr>Automatic</vt:lpwstr>
  </property>
  <property fmtid="{D5CDD505-2E9C-101B-9397-08002B2CF9AE}" pid="13" name="Sensitivity">
    <vt:lpwstr>Unrestricted</vt:lpwstr>
  </property>
  <property fmtid="{D5CDD505-2E9C-101B-9397-08002B2CF9AE}" pid="14" name="ContentTypeId">
    <vt:lpwstr>0x010100F5DF30E08A1FC54CBFC2EC8E73351D32</vt:lpwstr>
  </property>
</Properties>
</file>