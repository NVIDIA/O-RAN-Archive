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3"/>
        <w:gridCol w:w="3060"/>
        <w:gridCol w:w="810"/>
        <w:gridCol w:w="1350"/>
        <w:gridCol w:w="581"/>
        <w:gridCol w:w="1525"/>
        <w:gridCol w:w="774"/>
        <w:gridCol w:w="533"/>
        <w:gridCol w:w="7"/>
      </w:tblGrid>
      <w:tr w:rsidR="00EB212A" w14:paraId="129B6256" w14:textId="77777777" w:rsidTr="00666CFD">
        <w:trPr>
          <w:gridAfter w:val="1"/>
          <w:wAfter w:w="7" w:type="dxa"/>
        </w:trPr>
        <w:tc>
          <w:tcPr>
            <w:tcW w:w="1011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666CFD">
        <w:tc>
          <w:tcPr>
            <w:tcW w:w="14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BCFB252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EA1713">
              <w:rPr>
                <w:b/>
                <w:noProof/>
                <w:color w:val="FF0000"/>
                <w:sz w:val="28"/>
              </w:rPr>
              <w:t>CLOUD-REF-B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7777777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01.00.00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28A2FEEC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>
              <w:rPr>
                <w:b/>
                <w:noProof/>
                <w:color w:val="FF0000"/>
                <w:sz w:val="28"/>
              </w:rPr>
              <w:t>001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1C409E92" w:rsidR="00EB212A" w:rsidRPr="00FE346D" w:rsidRDefault="00E744CE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4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9DC8BC6" w:rsidR="00EB212A" w:rsidRPr="00FE346D" w:rsidRDefault="00CF0120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GPU based Edge Cloud Server Reference </w:t>
            </w:r>
            <w:r w:rsidR="00840FD5">
              <w:rPr>
                <w:noProof/>
                <w:color w:val="FF0000"/>
              </w:rPr>
              <w:t>Configuration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60D49078" w:rsidR="00EB212A" w:rsidRPr="00FE346D" w:rsidRDefault="00831F4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July </w:t>
            </w:r>
            <w:r w:rsidR="00E744CE">
              <w:rPr>
                <w:noProof/>
                <w:color w:val="FF0000"/>
              </w:rPr>
              <w:t>10</w:t>
            </w:r>
            <w:r>
              <w:rPr>
                <w:noProof/>
                <w:color w:val="FF0000"/>
              </w:rPr>
              <w:t>, 2020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0021E42C" w:rsidR="00EB212A" w:rsidRPr="00FE346D" w:rsidRDefault="00831F4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include reference design for </w:t>
            </w:r>
            <w:r w:rsidR="000C6512">
              <w:rPr>
                <w:noProof/>
                <w:color w:val="FF0000"/>
              </w:rPr>
              <w:t>e</w:t>
            </w:r>
            <w:r>
              <w:rPr>
                <w:noProof/>
                <w:color w:val="FF0000"/>
              </w:rPr>
              <w:t xml:space="preserve">dge </w:t>
            </w:r>
            <w:r w:rsidR="000C6512">
              <w:rPr>
                <w:noProof/>
                <w:color w:val="FF0000"/>
              </w:rPr>
              <w:t>c</w:t>
            </w:r>
            <w:r>
              <w:rPr>
                <w:noProof/>
                <w:color w:val="FF0000"/>
              </w:rPr>
              <w:t xml:space="preserve">loud </w:t>
            </w:r>
            <w:r w:rsidR="000C6512">
              <w:rPr>
                <w:noProof/>
                <w:color w:val="FF0000"/>
              </w:rPr>
              <w:t>s</w:t>
            </w:r>
            <w:r>
              <w:rPr>
                <w:noProof/>
                <w:color w:val="FF0000"/>
              </w:rPr>
              <w:t xml:space="preserve">erver </w:t>
            </w:r>
            <w:r w:rsidR="00F44FEF">
              <w:rPr>
                <w:noProof/>
                <w:color w:val="FF0000"/>
              </w:rPr>
              <w:t>with</w:t>
            </w:r>
            <w:r>
              <w:rPr>
                <w:noProof/>
                <w:color w:val="FF0000"/>
              </w:rPr>
              <w:t xml:space="preserve"> GPU based acceleration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3A07B4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and table are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33125154" w:rsidR="00EB212A" w:rsidRDefault="00227192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 xml:space="preserve">Spec. will lack diversity in </w:t>
            </w:r>
            <w:r w:rsidR="000C6512">
              <w:rPr>
                <w:noProof/>
                <w:color w:val="FF0000"/>
              </w:rPr>
              <w:t>e</w:t>
            </w:r>
            <w:r>
              <w:rPr>
                <w:noProof/>
                <w:color w:val="FF0000"/>
              </w:rPr>
              <w:t xml:space="preserve">dge </w:t>
            </w:r>
            <w:r w:rsidR="000C6512">
              <w:rPr>
                <w:noProof/>
                <w:color w:val="FF0000"/>
              </w:rPr>
              <w:t>c</w:t>
            </w:r>
            <w:r>
              <w:rPr>
                <w:noProof/>
                <w:color w:val="FF0000"/>
              </w:rPr>
              <w:t xml:space="preserve">loud </w:t>
            </w:r>
            <w:r w:rsidR="000C6512">
              <w:rPr>
                <w:noProof/>
                <w:color w:val="FF0000"/>
              </w:rPr>
              <w:t>s</w:t>
            </w:r>
            <w:r>
              <w:rPr>
                <w:noProof/>
                <w:color w:val="FF0000"/>
              </w:rPr>
              <w:t>erver</w:t>
            </w:r>
            <w:r w:rsidR="009C1121">
              <w:rPr>
                <w:noProof/>
                <w:color w:val="FF0000"/>
              </w:rPr>
              <w:t xml:space="preserve"> </w:t>
            </w:r>
            <w:r w:rsidR="000C6512">
              <w:rPr>
                <w:noProof/>
                <w:color w:val="FF0000"/>
              </w:rPr>
              <w:t>r</w:t>
            </w:r>
            <w:r>
              <w:rPr>
                <w:noProof/>
                <w:color w:val="FF0000"/>
              </w:rPr>
              <w:t xml:space="preserve">eference </w:t>
            </w:r>
            <w:r w:rsidR="000C6512">
              <w:rPr>
                <w:noProof/>
                <w:color w:val="FF0000"/>
              </w:rPr>
              <w:t>d</w:t>
            </w:r>
            <w:r w:rsidR="009C1121">
              <w:rPr>
                <w:noProof/>
                <w:color w:val="FF0000"/>
              </w:rPr>
              <w:t xml:space="preserve">esign </w:t>
            </w:r>
            <w:r w:rsidR="00555220">
              <w:rPr>
                <w:noProof/>
                <w:color w:val="FF0000"/>
              </w:rPr>
              <w:t>catering</w:t>
            </w:r>
            <w:r w:rsidR="004D419D">
              <w:rPr>
                <w:noProof/>
                <w:color w:val="FF0000"/>
              </w:rPr>
              <w:t xml:space="preserve"> different HW accelerators and accelration profiles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29D3B012" w14:textId="77777777" w:rsidR="00150601" w:rsidRDefault="00150601" w:rsidP="00150601">
      <w:pPr>
        <w:tabs>
          <w:tab w:val="left" w:pos="9510"/>
        </w:tabs>
      </w:pPr>
      <w:r w:rsidRPr="00EB5A22">
        <w:t>The proposed changes are indicated by Track Changes in the text below.</w:t>
      </w:r>
      <w:bookmarkStart w:id="0" w:name="_Toc11337471"/>
    </w:p>
    <w:bookmarkEnd w:id="0"/>
    <w:p w14:paraId="391670B1" w14:textId="77777777" w:rsidR="00150601" w:rsidRPr="005239B3" w:rsidRDefault="00150601" w:rsidP="00150601">
      <w:pPr>
        <w:pStyle w:val="EditorsNote"/>
      </w:pPr>
    </w:p>
    <w:p w14:paraId="2CEDFB16" w14:textId="77777777" w:rsidR="00150601" w:rsidRDefault="00150601" w:rsidP="00150601">
      <w:pPr>
        <w:pStyle w:val="Heading1"/>
        <w:numPr>
          <w:ilvl w:val="0"/>
          <w:numId w:val="39"/>
        </w:numPr>
        <w:tabs>
          <w:tab w:val="left" w:pos="540"/>
        </w:tabs>
        <w:overflowPunct w:val="0"/>
        <w:autoSpaceDE w:val="0"/>
        <w:autoSpaceDN w:val="0"/>
        <w:adjustRightInd w:val="0"/>
        <w:textAlignment w:val="baseline"/>
      </w:pPr>
      <w:bookmarkStart w:id="1" w:name="_Toc10554293"/>
      <w:bookmarkStart w:id="2" w:name="_Toc35632170"/>
      <w:bookmarkStart w:id="3" w:name="_Toc11337472"/>
      <w:r>
        <w:t>Cloud Platform Reference Design Example</w:t>
      </w:r>
      <w:bookmarkEnd w:id="1"/>
      <w:bookmarkEnd w:id="2"/>
    </w:p>
    <w:p w14:paraId="40C64B17" w14:textId="77777777" w:rsidR="00150601" w:rsidRDefault="00150601" w:rsidP="00150601">
      <w:pPr>
        <w:pStyle w:val="Heading2"/>
        <w:numPr>
          <w:ilvl w:val="1"/>
          <w:numId w:val="39"/>
        </w:numPr>
        <w:tabs>
          <w:tab w:val="left" w:pos="720"/>
        </w:tabs>
        <w:overflowPunct w:val="0"/>
        <w:autoSpaceDE w:val="0"/>
        <w:autoSpaceDN w:val="0"/>
        <w:adjustRightInd w:val="0"/>
        <w:spacing w:before="240"/>
        <w:textAlignment w:val="baseline"/>
      </w:pPr>
      <w:bookmarkStart w:id="4" w:name="_Toc35632173"/>
      <w:bookmarkEnd w:id="3"/>
      <w:r>
        <w:t xml:space="preserve">Cloud Platform HW Reference Design </w:t>
      </w:r>
    </w:p>
    <w:p w14:paraId="7010218F" w14:textId="77777777" w:rsidR="001F0BF6" w:rsidRDefault="001F0BF6" w:rsidP="001F0BF6">
      <w:pPr>
        <w:rPr>
          <w:lang w:eastAsia="zh-CN"/>
        </w:rPr>
      </w:pPr>
      <w:r>
        <w:rPr>
          <w:lang w:eastAsia="zh-CN"/>
        </w:rPr>
        <w:t>This section specifies the cloud platform hardware with a focus on server and accelerator hardware. These reference</w:t>
      </w:r>
    </w:p>
    <w:p w14:paraId="123B91DE" w14:textId="378414A8" w:rsidR="00150601" w:rsidRPr="00995222" w:rsidRDefault="001F0BF6" w:rsidP="001F0BF6">
      <w:pPr>
        <w:rPr>
          <w:lang w:eastAsia="zh-CN"/>
        </w:rPr>
      </w:pPr>
      <w:r>
        <w:rPr>
          <w:lang w:eastAsia="zh-CN"/>
        </w:rPr>
        <w:t>designs are examples, not normative</w:t>
      </w:r>
      <w:r w:rsidR="00A727E9">
        <w:rPr>
          <w:lang w:eastAsia="zh-CN"/>
        </w:rPr>
        <w:t>.</w:t>
      </w:r>
      <w:ins w:id="5" w:author="Author">
        <w:r w:rsidR="00B65D90">
          <w:rPr>
            <w:lang w:eastAsia="zh-CN"/>
          </w:rPr>
          <w:t xml:space="preserve"> </w:t>
        </w:r>
        <w:r w:rsidR="00B65D90">
          <w:t xml:space="preserve">This document focuses on </w:t>
        </w:r>
        <w:r w:rsidR="00BD58C4">
          <w:t xml:space="preserve">x86 </w:t>
        </w:r>
        <w:r w:rsidR="00EF256B">
          <w:t>processor</w:t>
        </w:r>
        <w:r w:rsidR="00B65D90">
          <w:t xml:space="preserve">-based cloud </w:t>
        </w:r>
        <w:r w:rsidR="00705613">
          <w:t>server</w:t>
        </w:r>
        <w:r w:rsidR="00B65D90">
          <w:t xml:space="preserve"> design</w:t>
        </w:r>
        <w:r w:rsidR="00A46C21">
          <w:t xml:space="preserve">; </w:t>
        </w:r>
        <w:r w:rsidR="00661046">
          <w:t xml:space="preserve">it </w:t>
        </w:r>
        <w:r w:rsidR="00B65D90">
          <w:t xml:space="preserve">will address </w:t>
        </w:r>
        <w:r w:rsidR="00EF256B">
          <w:t>ARM processor</w:t>
        </w:r>
        <w:r w:rsidR="00B65D90">
          <w:rPr>
            <w:rFonts w:ascii="Arial Unicode MS" w:hAnsi="Arial Unicode MS" w:cs="Arial Unicode MS"/>
          </w:rPr>
          <w:t>-</w:t>
        </w:r>
        <w:r w:rsidR="00B65D90">
          <w:t xml:space="preserve">based designs in </w:t>
        </w:r>
        <w:r w:rsidR="005A17D1">
          <w:t xml:space="preserve">a </w:t>
        </w:r>
        <w:r w:rsidR="00366546">
          <w:t>future</w:t>
        </w:r>
        <w:r w:rsidR="00B65D90">
          <w:t xml:space="preserve"> release.</w:t>
        </w:r>
      </w:ins>
    </w:p>
    <w:p w14:paraId="1257A354" w14:textId="77777777" w:rsidR="00150601" w:rsidRPr="00995222" w:rsidRDefault="00150601" w:rsidP="00150601">
      <w:pPr>
        <w:pStyle w:val="Heading3"/>
        <w:numPr>
          <w:ilvl w:val="2"/>
          <w:numId w:val="40"/>
        </w:numPr>
        <w:tabs>
          <w:tab w:val="left" w:pos="900"/>
        </w:tabs>
        <w:overflowPunct w:val="0"/>
        <w:autoSpaceDE w:val="0"/>
        <w:autoSpaceDN w:val="0"/>
        <w:adjustRightInd w:val="0"/>
        <w:textAlignment w:val="baseline"/>
      </w:pPr>
      <w:r>
        <w:t xml:space="preserve">Regional Cloud Server </w:t>
      </w:r>
    </w:p>
    <w:p w14:paraId="47219167" w14:textId="77777777" w:rsidR="00150601" w:rsidRPr="00995222" w:rsidRDefault="00150601" w:rsidP="00150601">
      <w:pPr>
        <w:rPr>
          <w:lang w:eastAsia="zh-CN"/>
        </w:rPr>
      </w:pPr>
    </w:p>
    <w:p w14:paraId="6DD3E59F" w14:textId="77777777" w:rsidR="00150601" w:rsidRDefault="00150601" w:rsidP="00150601">
      <w:pPr>
        <w:pStyle w:val="Heading3"/>
        <w:numPr>
          <w:ilvl w:val="2"/>
          <w:numId w:val="39"/>
        </w:numPr>
        <w:tabs>
          <w:tab w:val="left" w:pos="900"/>
        </w:tabs>
        <w:overflowPunct w:val="0"/>
        <w:autoSpaceDE w:val="0"/>
        <w:autoSpaceDN w:val="0"/>
        <w:adjustRightInd w:val="0"/>
        <w:textAlignment w:val="baseline"/>
      </w:pPr>
      <w:r>
        <w:lastRenderedPageBreak/>
        <w:t>Edge Cloud Server</w:t>
      </w:r>
      <w:bookmarkEnd w:id="4"/>
    </w:p>
    <w:p w14:paraId="38BE8412" w14:textId="67A7F386" w:rsidR="00201DD7" w:rsidRDefault="00442D03" w:rsidP="00DA1FE9">
      <w:pPr>
        <w:jc w:val="both"/>
        <w:rPr>
          <w:lang w:eastAsia="zh-CN"/>
        </w:rPr>
      </w:pPr>
      <w:r>
        <w:rPr>
          <w:lang w:eastAsia="zh-CN"/>
        </w:rPr>
        <w:t>[…</w:t>
      </w:r>
      <w:r w:rsidR="00DA1FE9">
        <w:rPr>
          <w:lang w:eastAsia="zh-CN"/>
        </w:rPr>
        <w:t>]</w:t>
      </w:r>
    </w:p>
    <w:p w14:paraId="53BA2CC3" w14:textId="5C275533" w:rsidR="00A575E5" w:rsidRPr="00CD5FF7" w:rsidRDefault="00A575E5" w:rsidP="00A575E5">
      <w:pPr>
        <w:jc w:val="both"/>
        <w:rPr>
          <w:ins w:id="6" w:author="Author"/>
          <w:lang w:eastAsia="zh-CN"/>
        </w:rPr>
      </w:pPr>
      <w:ins w:id="7" w:author="Author">
        <w:r>
          <w:rPr>
            <w:lang w:eastAsia="zh-CN"/>
          </w:rPr>
          <w:t>Table 5-3 shows an example reference design for the edge cloud server</w:t>
        </w:r>
        <w:r w:rsidR="004D3618">
          <w:rPr>
            <w:lang w:eastAsia="zh-CN"/>
          </w:rPr>
          <w:t>s with GPU based acceleration</w:t>
        </w:r>
        <w:r>
          <w:rPr>
            <w:lang w:eastAsia="zh-CN"/>
          </w:rPr>
          <w:t>.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8016"/>
      </w:tblGrid>
      <w:tr w:rsidR="00DC4D77" w:rsidRPr="005A6004" w14:paraId="37A25117" w14:textId="77777777" w:rsidTr="00666CFD">
        <w:trPr>
          <w:trHeight w:val="158"/>
          <w:jc w:val="center"/>
        </w:trPr>
        <w:tc>
          <w:tcPr>
            <w:tcW w:w="1615" w:type="dxa"/>
          </w:tcPr>
          <w:p w14:paraId="339D6FC0" w14:textId="2EB97646" w:rsidR="00DC4D77" w:rsidRPr="005A6004" w:rsidRDefault="00DC4D77" w:rsidP="00DC4D77">
            <w:pPr>
              <w:rPr>
                <w:lang w:eastAsia="zh-CN"/>
              </w:rPr>
            </w:pPr>
            <w:ins w:id="8" w:author="Author">
              <w:r>
                <w:rPr>
                  <w:lang w:eastAsia="zh-CN"/>
                </w:rPr>
                <w:t>Form factors</w:t>
              </w:r>
            </w:ins>
          </w:p>
        </w:tc>
        <w:tc>
          <w:tcPr>
            <w:tcW w:w="8016" w:type="dxa"/>
          </w:tcPr>
          <w:p w14:paraId="39D4E6AD" w14:textId="427AD1D6" w:rsidR="00DC4D77" w:rsidRPr="005A6004" w:rsidRDefault="00DC4D77" w:rsidP="00DC4D77">
            <w:pPr>
              <w:tabs>
                <w:tab w:val="right" w:pos="6624"/>
              </w:tabs>
              <w:jc w:val="both"/>
              <w:rPr>
                <w:lang w:eastAsia="zh-CN"/>
              </w:rPr>
            </w:pPr>
            <w:ins w:id="9" w:author="Author">
              <w:r>
                <w:rPr>
                  <w:lang w:eastAsia="zh-CN"/>
                </w:rPr>
                <w:t>Depth ≤ 450mm, height ≤ 2RU, width ≤ 19in</w:t>
              </w:r>
            </w:ins>
          </w:p>
        </w:tc>
      </w:tr>
      <w:tr w:rsidR="00DC4D77" w:rsidRPr="005A6004" w14:paraId="0BC5E0AD" w14:textId="77777777" w:rsidTr="00666CFD">
        <w:trPr>
          <w:trHeight w:val="354"/>
          <w:jc w:val="center"/>
        </w:trPr>
        <w:tc>
          <w:tcPr>
            <w:tcW w:w="1615" w:type="dxa"/>
          </w:tcPr>
          <w:p w14:paraId="690DBBD1" w14:textId="3B01250C" w:rsidR="00DC4D77" w:rsidRPr="005A6004" w:rsidRDefault="00DC4D77" w:rsidP="00DC4D77">
            <w:pPr>
              <w:rPr>
                <w:lang w:eastAsia="zh-CN"/>
              </w:rPr>
            </w:pPr>
            <w:ins w:id="10" w:author="Author">
              <w:r w:rsidRPr="005A6004">
                <w:rPr>
                  <w:lang w:eastAsia="zh-CN"/>
                </w:rPr>
                <w:t>Processor</w:t>
              </w:r>
            </w:ins>
          </w:p>
        </w:tc>
        <w:tc>
          <w:tcPr>
            <w:tcW w:w="8016" w:type="dxa"/>
          </w:tcPr>
          <w:p w14:paraId="2D43594E" w14:textId="631C6596" w:rsidR="00DC4D77" w:rsidRPr="005A6004" w:rsidRDefault="00DC4D77" w:rsidP="00DC4D77">
            <w:pPr>
              <w:jc w:val="both"/>
              <w:rPr>
                <w:lang w:eastAsia="zh-CN"/>
              </w:rPr>
            </w:pPr>
            <w:ins w:id="11" w:author="Author">
              <w:r w:rsidRPr="00A7752A">
                <w:rPr>
                  <w:lang w:val="en-GB" w:eastAsia="zh-CN"/>
                </w:rPr>
                <w:t>12C x86 CPU complex or better (</w:t>
              </w:r>
              <w:r>
                <w:rPr>
                  <w:lang w:val="en-GB" w:eastAsia="zh-CN"/>
                </w:rPr>
                <w:t xml:space="preserve">e.g. </w:t>
              </w:r>
              <w:r w:rsidRPr="00A7752A">
                <w:rPr>
                  <w:lang w:val="en-GB" w:eastAsia="zh-CN"/>
                </w:rPr>
                <w:t>Xeon</w:t>
              </w:r>
              <w:r>
                <w:rPr>
                  <w:lang w:val="en-GB" w:eastAsia="zh-CN"/>
                </w:rPr>
                <w:t xml:space="preserve">) </w:t>
              </w:r>
            </w:ins>
          </w:p>
        </w:tc>
      </w:tr>
      <w:tr w:rsidR="00DC4D77" w:rsidRPr="005A6004" w14:paraId="77730388" w14:textId="77777777" w:rsidTr="00666CFD">
        <w:trPr>
          <w:trHeight w:val="67"/>
          <w:jc w:val="center"/>
        </w:trPr>
        <w:tc>
          <w:tcPr>
            <w:tcW w:w="1615" w:type="dxa"/>
          </w:tcPr>
          <w:p w14:paraId="4149106F" w14:textId="6D98FB47" w:rsidR="00DC4D77" w:rsidRPr="005A6004" w:rsidRDefault="00DC4D77" w:rsidP="00DC4D77">
            <w:pPr>
              <w:rPr>
                <w:lang w:eastAsia="zh-CN"/>
              </w:rPr>
            </w:pPr>
            <w:ins w:id="12" w:author="Author">
              <w:r w:rsidRPr="005A6004">
                <w:rPr>
                  <w:lang w:eastAsia="zh-CN"/>
                </w:rPr>
                <w:t>Memory</w:t>
              </w:r>
            </w:ins>
          </w:p>
        </w:tc>
        <w:tc>
          <w:tcPr>
            <w:tcW w:w="8016" w:type="dxa"/>
          </w:tcPr>
          <w:p w14:paraId="2B084605" w14:textId="7FBAB050" w:rsidR="00DC4D77" w:rsidRPr="005A6004" w:rsidRDefault="00DC4D77" w:rsidP="00DC4D77">
            <w:pPr>
              <w:jc w:val="both"/>
              <w:rPr>
                <w:lang w:eastAsia="zh-CN"/>
              </w:rPr>
            </w:pPr>
            <w:ins w:id="13" w:author="Author">
              <w:r>
                <w:rPr>
                  <w:lang w:val="en-GB" w:eastAsia="zh-CN"/>
                </w:rPr>
                <w:t xml:space="preserve">64 GB, 2400 MHz; </w:t>
              </w:r>
              <w:del w:id="14" w:author="Author">
                <w:r w:rsidDel="009A52BE">
                  <w:rPr>
                    <w:lang w:val="en-GB" w:eastAsia="zh-CN"/>
                  </w:rPr>
                  <w:delText xml:space="preserve"> </w:delText>
                </w:r>
              </w:del>
              <w:r>
                <w:rPr>
                  <w:lang w:val="en-GB" w:eastAsia="zh-CN"/>
                </w:rPr>
                <w:t>or higher</w:t>
              </w:r>
            </w:ins>
          </w:p>
        </w:tc>
      </w:tr>
      <w:tr w:rsidR="00DC4D77" w:rsidRPr="005A6004" w14:paraId="037D469B" w14:textId="77777777" w:rsidTr="00666CFD">
        <w:trPr>
          <w:trHeight w:val="176"/>
          <w:jc w:val="center"/>
        </w:trPr>
        <w:tc>
          <w:tcPr>
            <w:tcW w:w="1615" w:type="dxa"/>
          </w:tcPr>
          <w:p w14:paraId="125B70D2" w14:textId="499286EA" w:rsidR="00DC4D77" w:rsidRPr="005A6004" w:rsidRDefault="00DC4D77" w:rsidP="00DC4D77">
            <w:pPr>
              <w:rPr>
                <w:lang w:eastAsia="zh-CN"/>
              </w:rPr>
            </w:pPr>
            <w:ins w:id="15" w:author="Author">
              <w:r w:rsidRPr="005A6004">
                <w:rPr>
                  <w:lang w:eastAsia="zh-CN"/>
                </w:rPr>
                <w:t>Expansion Slots</w:t>
              </w:r>
            </w:ins>
          </w:p>
        </w:tc>
        <w:tc>
          <w:tcPr>
            <w:tcW w:w="8016" w:type="dxa"/>
          </w:tcPr>
          <w:p w14:paraId="5903D7DE" w14:textId="7F4490B1" w:rsidR="00DC4D77" w:rsidRPr="005A6004" w:rsidRDefault="00DC4D77" w:rsidP="00DC4D77">
            <w:pPr>
              <w:jc w:val="both"/>
              <w:rPr>
                <w:lang w:eastAsia="zh-CN"/>
              </w:rPr>
            </w:pPr>
            <w:ins w:id="16" w:author="Author">
              <w:r>
                <w:rPr>
                  <w:lang w:eastAsia="zh-CN"/>
                </w:rPr>
                <w:t xml:space="preserve">At least </w:t>
              </w:r>
              <w:r>
                <w:rPr>
                  <w:rFonts w:eastAsiaTheme="minorEastAsia"/>
                  <w:lang w:eastAsia="zh-CN"/>
                </w:rPr>
                <w:t xml:space="preserve">1x </w:t>
              </w:r>
              <w:r>
                <w:rPr>
                  <w:lang w:eastAsia="zh-CN"/>
                </w:rPr>
                <w:t xml:space="preserve">HHHL </w:t>
              </w:r>
              <w:r>
                <w:rPr>
                  <w:rFonts w:eastAsiaTheme="minorEastAsia"/>
                  <w:lang w:eastAsia="zh-CN"/>
                </w:rPr>
                <w:t xml:space="preserve">and </w:t>
              </w:r>
              <w:r>
                <w:rPr>
                  <w:lang w:eastAsia="zh-CN"/>
                </w:rPr>
                <w:t>1</w:t>
              </w:r>
              <w:r>
                <w:rPr>
                  <w:rFonts w:eastAsiaTheme="minorEastAsia"/>
                  <w:lang w:eastAsia="zh-CN"/>
                </w:rPr>
                <w:t>x</w:t>
              </w:r>
              <w:r>
                <w:rPr>
                  <w:lang w:eastAsia="zh-CN"/>
                </w:rPr>
                <w:t xml:space="preserve"> FHFL Dual Slot</w:t>
              </w:r>
            </w:ins>
          </w:p>
        </w:tc>
      </w:tr>
      <w:tr w:rsidR="00DC4D77" w:rsidRPr="005A6004" w14:paraId="3BBAD687" w14:textId="77777777" w:rsidTr="00666CFD">
        <w:trPr>
          <w:trHeight w:val="383"/>
          <w:jc w:val="center"/>
        </w:trPr>
        <w:tc>
          <w:tcPr>
            <w:tcW w:w="1615" w:type="dxa"/>
          </w:tcPr>
          <w:p w14:paraId="780A4B72" w14:textId="07D783DD" w:rsidR="00DC4D77" w:rsidRPr="005A6004" w:rsidRDefault="00DC4D77" w:rsidP="00DC4D77">
            <w:pPr>
              <w:rPr>
                <w:lang w:eastAsia="zh-CN"/>
              </w:rPr>
            </w:pPr>
            <w:ins w:id="17" w:author="Author">
              <w:r w:rsidRPr="005A6004">
                <w:rPr>
                  <w:lang w:eastAsia="zh-CN"/>
                </w:rPr>
                <w:t>Drive Bays</w:t>
              </w:r>
            </w:ins>
          </w:p>
        </w:tc>
        <w:tc>
          <w:tcPr>
            <w:tcW w:w="8016" w:type="dxa"/>
          </w:tcPr>
          <w:p w14:paraId="3DFD5BE3" w14:textId="0E3FBFBF" w:rsidR="00DC4D77" w:rsidRPr="005A6004" w:rsidRDefault="00654692" w:rsidP="00DC4D77">
            <w:pPr>
              <w:jc w:val="both"/>
              <w:rPr>
                <w:lang w:eastAsia="zh-CN"/>
              </w:rPr>
            </w:pPr>
            <w:ins w:id="18" w:author="Author">
              <w:r w:rsidRPr="005A6004">
                <w:rPr>
                  <w:lang w:eastAsia="zh-CN"/>
                </w:rPr>
                <w:t>6x hot-swappable 2.5-inch SATA or SAS drives</w:t>
              </w:r>
              <w:r>
                <w:rPr>
                  <w:lang w:eastAsia="zh-CN"/>
                </w:rPr>
                <w:t>; 2x NVMe drives; all drives accessible from front panel</w:t>
              </w:r>
            </w:ins>
          </w:p>
        </w:tc>
      </w:tr>
      <w:tr w:rsidR="00DC4D77" w:rsidRPr="005A6004" w14:paraId="5EE3907B" w14:textId="77777777" w:rsidTr="00666CFD">
        <w:trPr>
          <w:trHeight w:val="354"/>
          <w:jc w:val="center"/>
        </w:trPr>
        <w:tc>
          <w:tcPr>
            <w:tcW w:w="1615" w:type="dxa"/>
          </w:tcPr>
          <w:p w14:paraId="09C4C254" w14:textId="67503A72" w:rsidR="00DC4D77" w:rsidRPr="005A6004" w:rsidRDefault="00DC4D77" w:rsidP="00DC4D77">
            <w:pPr>
              <w:rPr>
                <w:lang w:eastAsia="zh-CN"/>
              </w:rPr>
            </w:pPr>
            <w:ins w:id="19" w:author="Author">
              <w:r w:rsidRPr="005A6004">
                <w:rPr>
                  <w:lang w:eastAsia="zh-CN"/>
                </w:rPr>
                <w:t>RAID support</w:t>
              </w:r>
            </w:ins>
          </w:p>
        </w:tc>
        <w:tc>
          <w:tcPr>
            <w:tcW w:w="8016" w:type="dxa"/>
          </w:tcPr>
          <w:p w14:paraId="5C5FB65A" w14:textId="3D400B6B" w:rsidR="00DC4D77" w:rsidRPr="005A6004" w:rsidRDefault="00DC4D77" w:rsidP="00DC4D77">
            <w:pPr>
              <w:jc w:val="both"/>
              <w:rPr>
                <w:lang w:eastAsia="zh-CN"/>
              </w:rPr>
            </w:pPr>
            <w:ins w:id="20" w:author="Author">
              <w:r w:rsidRPr="005A6004">
                <w:rPr>
                  <w:lang w:eastAsia="zh-CN"/>
                </w:rPr>
                <w:t>RAID1</w:t>
              </w:r>
            </w:ins>
          </w:p>
        </w:tc>
      </w:tr>
      <w:tr w:rsidR="00DC4D77" w:rsidRPr="005A6004" w14:paraId="2AC565E9" w14:textId="77777777" w:rsidTr="00666CFD">
        <w:trPr>
          <w:trHeight w:val="354"/>
          <w:jc w:val="center"/>
        </w:trPr>
        <w:tc>
          <w:tcPr>
            <w:tcW w:w="1615" w:type="dxa"/>
          </w:tcPr>
          <w:p w14:paraId="5B2AAD34" w14:textId="7BEF2C3E" w:rsidR="00DC4D77" w:rsidRPr="005A6004" w:rsidRDefault="00DC4D77" w:rsidP="00DC4D77">
            <w:pPr>
              <w:rPr>
                <w:lang w:eastAsia="zh-CN"/>
              </w:rPr>
            </w:pPr>
            <w:ins w:id="21" w:author="Author">
              <w:r w:rsidRPr="005A6004">
                <w:rPr>
                  <w:lang w:eastAsia="zh-CN"/>
                </w:rPr>
                <w:t>Network Interface</w:t>
              </w:r>
            </w:ins>
          </w:p>
        </w:tc>
        <w:tc>
          <w:tcPr>
            <w:tcW w:w="8016" w:type="dxa"/>
          </w:tcPr>
          <w:p w14:paraId="23218B76" w14:textId="61E751B1" w:rsidR="00DC4D77" w:rsidRPr="00D554FA" w:rsidRDefault="00DC4D77" w:rsidP="00DC4D77">
            <w:pPr>
              <w:rPr>
                <w:ins w:id="22" w:author="Author"/>
                <w:lang w:val="en-GB" w:eastAsia="zh-CN"/>
              </w:rPr>
            </w:pPr>
            <w:ins w:id="23" w:author="Author">
              <w:r w:rsidRPr="0082711E">
                <w:rPr>
                  <w:lang w:eastAsia="zh-CN"/>
                </w:rPr>
                <w:t>2x 100/50/25/10 GbE ports</w:t>
              </w:r>
              <w:r w:rsidR="000B3AA7">
                <w:rPr>
                  <w:lang w:eastAsia="zh-CN"/>
                </w:rPr>
                <w:t xml:space="preserve">, </w:t>
              </w:r>
              <w:r w:rsidR="000B3AA7" w:rsidRPr="0082711E">
                <w:rPr>
                  <w:lang w:val="en-GB" w:eastAsia="zh-CN"/>
                </w:rPr>
                <w:t>1 dedicated 1GbE management port</w:t>
              </w:r>
              <w:r w:rsidR="003A4A03">
                <w:rPr>
                  <w:lang w:val="en-GB" w:eastAsia="zh-CN"/>
                </w:rPr>
                <w:t xml:space="preserve">, </w:t>
              </w:r>
              <w:r w:rsidR="003A4A03" w:rsidRPr="0082711E">
                <w:rPr>
                  <w:lang w:eastAsia="zh-CN"/>
                </w:rPr>
                <w:t xml:space="preserve">1x </w:t>
              </w:r>
              <w:r w:rsidR="003A4A03">
                <w:rPr>
                  <w:lang w:eastAsia="zh-CN"/>
                </w:rPr>
                <w:fldChar w:fldCharType="begin"/>
              </w:r>
              <w:r w:rsidR="003A4A03">
                <w:rPr>
                  <w:lang w:eastAsia="zh-CN"/>
                </w:rPr>
                <w:instrText xml:space="preserve"> HYPERLINK "https://www.mellanox.com/sites/default/files/doc-2020/pb-connectx-6-dx-en-ic.pdf" </w:instrText>
              </w:r>
              <w:r w:rsidR="003A4A03">
                <w:rPr>
                  <w:lang w:eastAsia="zh-CN"/>
                </w:rPr>
                <w:fldChar w:fldCharType="separate"/>
              </w:r>
              <w:r w:rsidR="003A4A03" w:rsidRPr="005B2216">
                <w:rPr>
                  <w:rStyle w:val="Hyperlink"/>
                  <w:lang w:eastAsia="zh-CN"/>
                </w:rPr>
                <w:t>Mellanox ConnectX</w:t>
              </w:r>
              <w:r w:rsidR="003A4A03" w:rsidRPr="004C4700">
                <w:rPr>
                  <w:rStyle w:val="Hyperlink"/>
                  <w:vertAlign w:val="superscript"/>
                  <w:lang w:eastAsia="zh-CN"/>
                </w:rPr>
                <w:t>®</w:t>
              </w:r>
              <w:r w:rsidR="003A4A03" w:rsidRPr="005B2216">
                <w:rPr>
                  <w:rStyle w:val="Hyperlink"/>
                  <w:lang w:eastAsia="zh-CN"/>
                </w:rPr>
                <w:t>-6 Dx</w:t>
              </w:r>
              <w:r w:rsidR="003A4A03">
                <w:rPr>
                  <w:lang w:eastAsia="zh-CN"/>
                </w:rPr>
                <w:fldChar w:fldCharType="end"/>
              </w:r>
              <w:r w:rsidR="003A4A03">
                <w:rPr>
                  <w:lang w:eastAsia="zh-CN"/>
                </w:rPr>
                <w:t xml:space="preserve"> (</w:t>
              </w:r>
              <w:r w:rsidR="003A4A03" w:rsidRPr="0082711E">
                <w:rPr>
                  <w:lang w:eastAsia="zh-CN"/>
                </w:rPr>
                <w:t>with crypto offload support, eCPRI offload with 5T for 5G technology)</w:t>
              </w:r>
            </w:ins>
          </w:p>
          <w:p w14:paraId="0F437AA9" w14:textId="0D563E81" w:rsidR="00DC4D77" w:rsidRPr="005A6004" w:rsidRDefault="00DC4D77" w:rsidP="009D7C73">
            <w:pPr>
              <w:rPr>
                <w:lang w:eastAsia="zh-CN"/>
              </w:rPr>
            </w:pPr>
            <w:ins w:id="24" w:author="Author">
              <w:r>
                <w:rPr>
                  <w:lang w:val="en-GB" w:eastAsia="zh-CN"/>
                </w:rPr>
                <w:t xml:space="preserve">Efficient peer-to-peer support, either through root complex, or external </w:t>
              </w:r>
              <w:r w:rsidRPr="0082711E">
                <w:rPr>
                  <w:lang w:val="en-GB" w:eastAsia="zh-CN"/>
                </w:rPr>
                <w:t>PCIe switch</w:t>
              </w:r>
              <w:r>
                <w:rPr>
                  <w:lang w:val="en-GB" w:eastAsia="zh-CN"/>
                </w:rPr>
                <w:t xml:space="preserve"> (such as </w:t>
              </w:r>
              <w:r w:rsidRPr="00733573">
                <w:rPr>
                  <w:lang w:val="en-GB" w:eastAsia="zh-CN"/>
                </w:rPr>
                <w:t>ExpressLane™ PEX 8747</w:t>
              </w:r>
              <w:r>
                <w:rPr>
                  <w:lang w:val="en-GB" w:eastAsia="zh-CN"/>
                </w:rPr>
                <w:t>)</w:t>
              </w:r>
              <w:r w:rsidRPr="0082711E">
                <w:rPr>
                  <w:lang w:val="en-GB" w:eastAsia="zh-CN"/>
                </w:rPr>
                <w:t xml:space="preserve"> </w:t>
              </w:r>
              <w:r>
                <w:rPr>
                  <w:lang w:val="en-GB" w:eastAsia="zh-CN"/>
                </w:rPr>
                <w:t>recommended for high bandwidth use cases (like multi-carrier 100MHz massive MIMO systems)</w:t>
              </w:r>
              <w:del w:id="25" w:author="Author">
                <w:r w:rsidDel="007F201B">
                  <w:rPr>
                    <w:lang w:val="en-GB" w:eastAsia="zh-CN"/>
                  </w:rPr>
                  <w:delText xml:space="preserve"> </w:delText>
                </w:r>
              </w:del>
            </w:ins>
          </w:p>
        </w:tc>
      </w:tr>
      <w:tr w:rsidR="00DC4D77" w:rsidRPr="005A6004" w14:paraId="3C8FD11A" w14:textId="77777777" w:rsidTr="00666CFD">
        <w:trPr>
          <w:trHeight w:val="354"/>
          <w:jc w:val="center"/>
        </w:trPr>
        <w:tc>
          <w:tcPr>
            <w:tcW w:w="1615" w:type="dxa"/>
          </w:tcPr>
          <w:p w14:paraId="71E35E2E" w14:textId="3559C6EB" w:rsidR="00DC4D77" w:rsidRPr="005A6004" w:rsidRDefault="00DC4D77" w:rsidP="00DC4D77">
            <w:pPr>
              <w:rPr>
                <w:lang w:eastAsia="zh-CN"/>
              </w:rPr>
            </w:pPr>
            <w:ins w:id="26" w:author="Author">
              <w:r w:rsidRPr="005A6004">
                <w:rPr>
                  <w:lang w:eastAsia="zh-CN"/>
                </w:rPr>
                <w:t>PSU</w:t>
              </w:r>
            </w:ins>
          </w:p>
        </w:tc>
        <w:tc>
          <w:tcPr>
            <w:tcW w:w="8016" w:type="dxa"/>
          </w:tcPr>
          <w:p w14:paraId="48967448" w14:textId="77777777" w:rsidR="00F95AEF" w:rsidRPr="005A6004" w:rsidRDefault="00F95AEF" w:rsidP="00F95AEF">
            <w:pPr>
              <w:numPr>
                <w:ilvl w:val="0"/>
                <w:numId w:val="41"/>
              </w:numPr>
              <w:spacing w:after="0"/>
              <w:jc w:val="both"/>
              <w:rPr>
                <w:ins w:id="27" w:author="Author"/>
                <w:lang w:eastAsia="zh-CN"/>
              </w:rPr>
            </w:pPr>
            <w:ins w:id="28" w:author="Author">
              <w:r w:rsidRPr="005A6004">
                <w:rPr>
                  <w:lang w:eastAsia="zh-CN"/>
                </w:rPr>
                <w:t>1+1 redundant</w:t>
              </w:r>
            </w:ins>
          </w:p>
          <w:p w14:paraId="4EF7D4BC" w14:textId="77777777" w:rsidR="00F95AEF" w:rsidRPr="005A6004" w:rsidRDefault="00F95AEF" w:rsidP="00F95AEF">
            <w:pPr>
              <w:numPr>
                <w:ilvl w:val="0"/>
                <w:numId w:val="41"/>
              </w:numPr>
              <w:spacing w:after="0"/>
              <w:jc w:val="both"/>
              <w:rPr>
                <w:ins w:id="29" w:author="Author"/>
                <w:lang w:eastAsia="zh-CN"/>
              </w:rPr>
            </w:pPr>
            <w:ins w:id="30" w:author="Author">
              <w:r w:rsidRPr="005A6004">
                <w:rPr>
                  <w:lang w:eastAsia="zh-CN"/>
                </w:rPr>
                <w:t>Hot-swappable</w:t>
              </w:r>
            </w:ins>
          </w:p>
          <w:p w14:paraId="14A8FD53" w14:textId="77777777" w:rsidR="00F95AEF" w:rsidRPr="005A6004" w:rsidRDefault="00F95AEF" w:rsidP="00F95AEF">
            <w:pPr>
              <w:numPr>
                <w:ilvl w:val="0"/>
                <w:numId w:val="41"/>
              </w:numPr>
              <w:spacing w:after="0"/>
              <w:jc w:val="both"/>
              <w:rPr>
                <w:ins w:id="31" w:author="Author"/>
                <w:lang w:eastAsia="zh-CN"/>
              </w:rPr>
            </w:pPr>
            <w:ins w:id="32" w:author="Author">
              <w:r>
                <w:rPr>
                  <w:lang w:eastAsia="zh-CN"/>
                </w:rPr>
                <w:t>Support for 220V AC or -48V DC</w:t>
              </w:r>
            </w:ins>
          </w:p>
          <w:p w14:paraId="0DACE312" w14:textId="2EC90359" w:rsidR="00DC4D77" w:rsidRPr="005A6004" w:rsidRDefault="00F95AEF" w:rsidP="00DC4D77">
            <w:pPr>
              <w:numPr>
                <w:ilvl w:val="0"/>
                <w:numId w:val="41"/>
              </w:numPr>
              <w:spacing w:after="0"/>
              <w:jc w:val="both"/>
              <w:rPr>
                <w:lang w:eastAsia="zh-CN"/>
              </w:rPr>
            </w:pPr>
            <w:ins w:id="33" w:author="Author">
              <w:r w:rsidRPr="005A6004">
                <w:rPr>
                  <w:lang w:eastAsia="zh-CN"/>
                </w:rPr>
                <w:t>PSU</w:t>
              </w:r>
              <w:r>
                <w:rPr>
                  <w:lang w:eastAsia="zh-CN"/>
                </w:rPr>
                <w:t>s are</w:t>
              </w:r>
              <w:r w:rsidRPr="005A6004">
                <w:rPr>
                  <w:lang w:eastAsia="zh-CN"/>
                </w:rPr>
                <w:t xml:space="preserve"> c</w:t>
              </w:r>
              <w:r>
                <w:rPr>
                  <w:lang w:eastAsia="zh-CN"/>
                </w:rPr>
                <w:t>onnected through the rear panel (AT&amp;T, China Mobile) or front panel (China Telecom, DT, KDDI, Orange)</w:t>
              </w:r>
            </w:ins>
          </w:p>
        </w:tc>
      </w:tr>
      <w:tr w:rsidR="00DC4D77" w:rsidRPr="005A6004" w14:paraId="378DDC97" w14:textId="77777777" w:rsidTr="00666CFD">
        <w:trPr>
          <w:trHeight w:val="176"/>
          <w:jc w:val="center"/>
        </w:trPr>
        <w:tc>
          <w:tcPr>
            <w:tcW w:w="1615" w:type="dxa"/>
          </w:tcPr>
          <w:p w14:paraId="7455A8AF" w14:textId="77625885" w:rsidR="00DC4D77" w:rsidRPr="005A6004" w:rsidRDefault="00DC4D77" w:rsidP="00DC4D77">
            <w:pPr>
              <w:rPr>
                <w:lang w:eastAsia="zh-CN"/>
              </w:rPr>
            </w:pPr>
            <w:ins w:id="34" w:author="Author">
              <w:r>
                <w:rPr>
                  <w:lang w:eastAsia="zh-CN"/>
                </w:rPr>
                <w:t>Temperature</w:t>
              </w:r>
            </w:ins>
          </w:p>
        </w:tc>
        <w:tc>
          <w:tcPr>
            <w:tcW w:w="8016" w:type="dxa"/>
          </w:tcPr>
          <w:p w14:paraId="15354467" w14:textId="04F1CC6D" w:rsidR="00DC4D77" w:rsidRPr="005A6004" w:rsidRDefault="00F95AEF" w:rsidP="00DC4D77">
            <w:pPr>
              <w:jc w:val="both"/>
              <w:rPr>
                <w:lang w:eastAsia="zh-CN"/>
              </w:rPr>
            </w:pPr>
            <w:ins w:id="35" w:author="Author">
              <w:r w:rsidRPr="00F216FC">
                <w:rPr>
                  <w:lang w:eastAsia="zh-CN"/>
                </w:rPr>
                <w:t>-</w:t>
              </w:r>
              <w:r>
                <w:rPr>
                  <w:lang w:eastAsia="zh-CN"/>
                </w:rPr>
                <w:t xml:space="preserve">5 </w:t>
              </w:r>
              <w:r w:rsidRPr="00BC10E7">
                <w:rPr>
                  <w:rFonts w:hint="eastAsia"/>
                  <w:lang w:eastAsia="zh-CN"/>
                </w:rPr>
                <w:t>°</w:t>
              </w:r>
              <w:r w:rsidRPr="00BC10E7">
                <w:rPr>
                  <w:lang w:eastAsia="zh-CN"/>
                </w:rPr>
                <w:t>C</w:t>
              </w:r>
              <w:r w:rsidRPr="00F216FC">
                <w:rPr>
                  <w:lang w:eastAsia="zh-CN"/>
                </w:rPr>
                <w:t xml:space="preserve"> </w:t>
              </w:r>
              <w:r w:rsidRPr="00BC10E7">
                <w:rPr>
                  <w:lang w:eastAsia="zh-CN"/>
                </w:rPr>
                <w:t>~</w:t>
              </w:r>
              <w:r w:rsidRPr="00F216FC">
                <w:rPr>
                  <w:lang w:eastAsia="zh-CN"/>
                </w:rPr>
                <w:t xml:space="preserve"> 55</w:t>
              </w:r>
              <w:r>
                <w:rPr>
                  <w:lang w:eastAsia="zh-CN"/>
                </w:rPr>
                <w:t xml:space="preserve"> </w:t>
              </w:r>
              <w:r w:rsidRPr="00BC10E7">
                <w:rPr>
                  <w:rFonts w:hint="eastAsia"/>
                  <w:lang w:eastAsia="zh-CN"/>
                </w:rPr>
                <w:t>°</w:t>
              </w:r>
              <w:r w:rsidRPr="00BC10E7">
                <w:rPr>
                  <w:lang w:eastAsia="zh-CN"/>
                </w:rPr>
                <w:t>C</w:t>
              </w:r>
              <w:r w:rsidRPr="00F216FC">
                <w:rPr>
                  <w:lang w:eastAsia="zh-CN"/>
                </w:rPr>
                <w:t xml:space="preserve"> (-10</w:t>
              </w:r>
              <w:r>
                <w:rPr>
                  <w:lang w:eastAsia="zh-CN"/>
                </w:rPr>
                <w:t xml:space="preserve"> </w:t>
              </w:r>
              <w:r w:rsidRPr="00BC10E7">
                <w:rPr>
                  <w:rFonts w:hint="eastAsia"/>
                  <w:lang w:eastAsia="zh-CN"/>
                </w:rPr>
                <w:t>°</w:t>
              </w:r>
              <w:r w:rsidRPr="00BC10E7">
                <w:rPr>
                  <w:lang w:eastAsia="zh-CN"/>
                </w:rPr>
                <w:t>C</w:t>
              </w:r>
              <w:r w:rsidRPr="00F216FC">
                <w:rPr>
                  <w:lang w:eastAsia="zh-CN"/>
                </w:rPr>
                <w:t xml:space="preserve"> to 60</w:t>
              </w:r>
              <w:r>
                <w:rPr>
                  <w:lang w:eastAsia="zh-CN"/>
                </w:rPr>
                <w:t xml:space="preserve"> </w:t>
              </w:r>
              <w:r w:rsidRPr="00BC10E7">
                <w:rPr>
                  <w:rFonts w:hint="eastAsia"/>
                  <w:lang w:eastAsia="zh-CN"/>
                </w:rPr>
                <w:t>°</w:t>
              </w:r>
              <w:r w:rsidRPr="00BC10E7">
                <w:rPr>
                  <w:lang w:eastAsia="zh-CN"/>
                </w:rPr>
                <w:t>C</w:t>
              </w:r>
              <w:r w:rsidRPr="00F216FC">
                <w:rPr>
                  <w:lang w:eastAsia="zh-CN"/>
                </w:rPr>
                <w:t xml:space="preserve"> preferred)</w:t>
              </w:r>
            </w:ins>
          </w:p>
        </w:tc>
      </w:tr>
      <w:tr w:rsidR="00DC4D77" w:rsidRPr="005A6004" w14:paraId="113C257C" w14:textId="77777777" w:rsidTr="00666CFD">
        <w:trPr>
          <w:trHeight w:val="354"/>
          <w:jc w:val="center"/>
        </w:trPr>
        <w:tc>
          <w:tcPr>
            <w:tcW w:w="1615" w:type="dxa"/>
          </w:tcPr>
          <w:p w14:paraId="58545709" w14:textId="2AF40EF0" w:rsidR="00DC4D77" w:rsidRPr="005A6004" w:rsidRDefault="00DC4D77" w:rsidP="00DC4D77">
            <w:pPr>
              <w:rPr>
                <w:lang w:eastAsia="zh-CN"/>
              </w:rPr>
            </w:pPr>
            <w:ins w:id="36" w:author="Author">
              <w:r w:rsidRPr="005A6004">
                <w:rPr>
                  <w:lang w:eastAsia="zh-CN"/>
                </w:rPr>
                <w:t>Security</w:t>
              </w:r>
            </w:ins>
          </w:p>
        </w:tc>
        <w:tc>
          <w:tcPr>
            <w:tcW w:w="8016" w:type="dxa"/>
          </w:tcPr>
          <w:p w14:paraId="369BC75E" w14:textId="34AB83AB" w:rsidR="00DC4D77" w:rsidRPr="005A6004" w:rsidRDefault="00D925ED" w:rsidP="00DC4D77">
            <w:pPr>
              <w:jc w:val="both"/>
              <w:rPr>
                <w:lang w:eastAsia="zh-CN"/>
              </w:rPr>
            </w:pPr>
            <w:ins w:id="37" w:author="Author">
              <w:r w:rsidRPr="005A6004">
                <w:rPr>
                  <w:lang w:eastAsia="zh-CN"/>
                </w:rPr>
                <w:t>TPM</w:t>
              </w:r>
            </w:ins>
          </w:p>
        </w:tc>
      </w:tr>
      <w:tr w:rsidR="00DC4D77" w:rsidRPr="005A6004" w14:paraId="0269205A" w14:textId="77777777" w:rsidTr="00666CFD">
        <w:trPr>
          <w:trHeight w:val="551"/>
          <w:jc w:val="center"/>
        </w:trPr>
        <w:tc>
          <w:tcPr>
            <w:tcW w:w="1615" w:type="dxa"/>
          </w:tcPr>
          <w:p w14:paraId="4B76D2B3" w14:textId="7DF46485" w:rsidR="00DC4D77" w:rsidRPr="005A6004" w:rsidRDefault="00DC4D77" w:rsidP="00DC4D77">
            <w:pPr>
              <w:rPr>
                <w:lang w:eastAsia="zh-CN"/>
              </w:rPr>
            </w:pPr>
            <w:ins w:id="38" w:author="Author">
              <w:r w:rsidRPr="005A6004">
                <w:rPr>
                  <w:lang w:eastAsia="zh-CN"/>
                </w:rPr>
                <w:t xml:space="preserve">Availability </w:t>
              </w:r>
            </w:ins>
          </w:p>
        </w:tc>
        <w:tc>
          <w:tcPr>
            <w:tcW w:w="8016" w:type="dxa"/>
          </w:tcPr>
          <w:p w14:paraId="287DEFE6" w14:textId="1F014183" w:rsidR="00DC4D77" w:rsidRPr="005A6004" w:rsidRDefault="00D925ED" w:rsidP="00DC4D77">
            <w:pPr>
              <w:jc w:val="both"/>
              <w:rPr>
                <w:lang w:eastAsia="zh-CN"/>
              </w:rPr>
            </w:pPr>
            <w:ins w:id="39" w:author="Author">
              <w:r w:rsidRPr="005A6004">
                <w:rPr>
                  <w:lang w:eastAsia="zh-CN"/>
                </w:rPr>
                <w:t>Hot-swap fans/PSUs; 45℃ continuous operation; light path diagnostic LEDs; front-access diagnostics via dedicated USB port</w:t>
              </w:r>
            </w:ins>
          </w:p>
        </w:tc>
      </w:tr>
      <w:tr w:rsidR="00DC4D77" w14:paraId="0FD005A1" w14:textId="77777777" w:rsidTr="00666CFD">
        <w:trPr>
          <w:trHeight w:val="266"/>
          <w:jc w:val="center"/>
        </w:trPr>
        <w:tc>
          <w:tcPr>
            <w:tcW w:w="1615" w:type="dxa"/>
          </w:tcPr>
          <w:p w14:paraId="160ACF5A" w14:textId="17DF95D8" w:rsidR="00DC4D77" w:rsidRPr="005A6004" w:rsidRDefault="00DC4D77" w:rsidP="00DC4D77">
            <w:pPr>
              <w:rPr>
                <w:lang w:eastAsia="zh-CN"/>
              </w:rPr>
            </w:pPr>
            <w:ins w:id="40" w:author="Author">
              <w:r w:rsidRPr="005A6004">
                <w:rPr>
                  <w:lang w:eastAsia="zh-CN"/>
                </w:rPr>
                <w:t>Manageability</w:t>
              </w:r>
            </w:ins>
          </w:p>
        </w:tc>
        <w:tc>
          <w:tcPr>
            <w:tcW w:w="8016" w:type="dxa"/>
          </w:tcPr>
          <w:p w14:paraId="37C15B15" w14:textId="58931E61" w:rsidR="00DC4D77" w:rsidRPr="005A6004" w:rsidRDefault="00D925ED" w:rsidP="00DC4D77">
            <w:pPr>
              <w:keepNext/>
              <w:jc w:val="both"/>
              <w:rPr>
                <w:lang w:eastAsia="zh-CN"/>
              </w:rPr>
            </w:pPr>
            <w:ins w:id="41" w:author="Author">
              <w:r>
                <w:rPr>
                  <w:lang w:eastAsia="zh-CN"/>
                </w:rPr>
                <w:t>Support for IPMI, SNMP,</w:t>
              </w:r>
              <w:r w:rsidRPr="005A6004">
                <w:rPr>
                  <w:lang w:eastAsia="zh-CN"/>
                </w:rPr>
                <w:t xml:space="preserve"> and Redfish</w:t>
              </w:r>
            </w:ins>
          </w:p>
        </w:tc>
      </w:tr>
      <w:tr w:rsidR="00EE56DD" w14:paraId="38464C05" w14:textId="77777777" w:rsidTr="00666CFD">
        <w:trPr>
          <w:trHeight w:val="266"/>
          <w:jc w:val="center"/>
        </w:trPr>
        <w:tc>
          <w:tcPr>
            <w:tcW w:w="1615" w:type="dxa"/>
          </w:tcPr>
          <w:p w14:paraId="496DCF42" w14:textId="77777777" w:rsidR="00EE56DD" w:rsidRDefault="00F34C7B" w:rsidP="00666CFD">
            <w:pPr>
              <w:rPr>
                <w:lang w:eastAsia="zh-CN"/>
              </w:rPr>
            </w:pPr>
            <w:ins w:id="42" w:author="Author">
              <w:r>
                <w:rPr>
                  <w:lang w:eastAsia="zh-CN"/>
                </w:rPr>
                <w:t>Acceleration</w:t>
              </w:r>
            </w:ins>
          </w:p>
          <w:p w14:paraId="3A74B287" w14:textId="011FE63F" w:rsidR="00340717" w:rsidRPr="005A6004" w:rsidRDefault="0049502E" w:rsidP="00632C50">
            <w:pPr>
              <w:rPr>
                <w:lang w:eastAsia="zh-CN"/>
              </w:rPr>
            </w:pPr>
            <w:ins w:id="43" w:author="Author">
              <w:r>
                <w:rPr>
                  <w:lang w:eastAsia="zh-CN"/>
                </w:rPr>
                <w:t xml:space="preserve">(inline, end-to-end </w:t>
              </w:r>
              <w:r w:rsidR="00632C50">
                <w:rPr>
                  <w:lang w:eastAsia="zh-CN"/>
                </w:rPr>
                <w:t>HIGH</w:t>
              </w:r>
              <w:r>
                <w:rPr>
                  <w:lang w:eastAsia="zh-CN"/>
                </w:rPr>
                <w:t xml:space="preserve"> PHY profile)</w:t>
              </w:r>
            </w:ins>
          </w:p>
        </w:tc>
        <w:tc>
          <w:tcPr>
            <w:tcW w:w="8016" w:type="dxa"/>
          </w:tcPr>
          <w:p w14:paraId="1BF7D863" w14:textId="11B9C864" w:rsidR="008A143E" w:rsidRDefault="006138B2" w:rsidP="00862FC1">
            <w:pPr>
              <w:keepNext/>
              <w:jc w:val="both"/>
              <w:rPr>
                <w:ins w:id="44" w:author="Author"/>
                <w:lang w:val="en-GB" w:eastAsia="zh-CN"/>
              </w:rPr>
            </w:pPr>
            <w:r>
              <w:rPr>
                <w:lang w:val="en-GB" w:eastAsia="zh-CN"/>
              </w:rPr>
              <w:fldChar w:fldCharType="begin"/>
            </w:r>
            <w:r w:rsidRPr="006138B2">
              <w:rPr>
                <w:lang w:val="en-GB" w:eastAsia="zh-CN"/>
              </w:rPr>
              <w:instrText>HYPERLINK "https://www.nvidia.com/content/dam/en-zz/Solutions/Data-Center/tesla-t4/t4-tensor-core-product-brief.pdf"</w:instrText>
            </w:r>
            <w:r>
              <w:rPr>
                <w:lang w:val="en-GB" w:eastAsia="zh-CN"/>
              </w:rPr>
              <w:fldChar w:fldCharType="separate"/>
            </w:r>
            <w:ins w:id="45" w:author="Author">
              <w:r w:rsidRPr="006138B2">
                <w:rPr>
                  <w:rStyle w:val="Hyperlink"/>
                  <w:lang w:val="en-GB" w:eastAsia="zh-CN"/>
                </w:rPr>
                <w:t>NVIDIA</w:t>
              </w:r>
              <w:r w:rsidRPr="006138B2">
                <w:rPr>
                  <w:rStyle w:val="Hyperlink"/>
                  <w:vertAlign w:val="superscript"/>
                  <w:lang w:val="en-GB" w:eastAsia="zh-CN"/>
                </w:rPr>
                <w:t>®</w:t>
              </w:r>
              <w:r w:rsidRPr="006138B2">
                <w:rPr>
                  <w:rStyle w:val="Hyperlink"/>
                  <w:lang w:val="en-GB" w:eastAsia="zh-CN"/>
                </w:rPr>
                <w:t xml:space="preserve"> T4</w:t>
              </w:r>
              <w:r>
                <w:rPr>
                  <w:lang w:val="en-GB" w:eastAsia="zh-CN"/>
                </w:rPr>
                <w:fldChar w:fldCharType="end"/>
              </w:r>
              <w:r w:rsidRPr="006138B2">
                <w:rPr>
                  <w:lang w:val="en-GB" w:eastAsia="zh-CN"/>
                </w:rPr>
                <w:t xml:space="preserve">, PCIe x16/x8 Gen3, </w:t>
              </w:r>
              <w:r w:rsidRPr="00F34C7B">
                <w:rPr>
                  <w:lang w:val="en-GB" w:eastAsia="zh-CN"/>
                </w:rPr>
                <w:t>HHHL</w:t>
              </w:r>
              <w:r>
                <w:rPr>
                  <w:lang w:val="en-GB" w:eastAsia="zh-CN"/>
                </w:rPr>
                <w:t xml:space="preserve"> (</w:t>
              </w:r>
              <w:r w:rsidRPr="00F34C7B">
                <w:rPr>
                  <w:lang w:val="en-GB" w:eastAsia="zh-CN"/>
                </w:rPr>
                <w:t>for smaller capacity, low band deployments</w:t>
              </w:r>
              <w:r>
                <w:rPr>
                  <w:lang w:val="en-GB" w:eastAsia="zh-CN"/>
                </w:rPr>
                <w:t>).</w:t>
              </w:r>
            </w:ins>
          </w:p>
          <w:p w14:paraId="5F0525BA" w14:textId="4EC5855E" w:rsidR="00F34C7B" w:rsidRPr="00F34C7B" w:rsidDel="00D56B2E" w:rsidRDefault="00254678" w:rsidP="00862FC1">
            <w:pPr>
              <w:keepNext/>
              <w:jc w:val="both"/>
              <w:rPr>
                <w:ins w:id="46" w:author="Author"/>
                <w:del w:id="47" w:author="Author"/>
                <w:lang w:eastAsia="zh-CN"/>
              </w:rPr>
            </w:pPr>
            <w:ins w:id="48" w:author="Author">
              <w:r>
                <w:fldChar w:fldCharType="begin"/>
              </w:r>
              <w:r>
                <w:instrText>HYPERLINK "https://images.nvidia.com/content/tesla/pdf/Tesla-V100-PCIe-Product-Brief.pdf"</w:instrText>
              </w:r>
              <w:r>
                <w:fldChar w:fldCharType="separate"/>
              </w:r>
              <w:r>
                <w:rPr>
                  <w:rStyle w:val="Hyperlink"/>
                  <w:lang w:val="en-GB" w:eastAsia="zh-CN"/>
                </w:rPr>
                <w:t>NVIDIA</w:t>
              </w:r>
              <w:r w:rsidRPr="004C4700">
                <w:rPr>
                  <w:rStyle w:val="Hyperlink"/>
                  <w:vertAlign w:val="superscript"/>
                  <w:lang w:val="en-GB" w:eastAsia="zh-CN"/>
                </w:rPr>
                <w:t>®</w:t>
              </w:r>
              <w:r>
                <w:rPr>
                  <w:rStyle w:val="Hyperlink"/>
                  <w:lang w:val="en-GB" w:eastAsia="zh-CN"/>
                </w:rPr>
                <w:t xml:space="preserve"> Tesla</w:t>
              </w:r>
              <w:r w:rsidRPr="004C4700">
                <w:rPr>
                  <w:rStyle w:val="Hyperlink"/>
                  <w:vertAlign w:val="superscript"/>
                  <w:lang w:val="en-GB" w:eastAsia="zh-CN"/>
                </w:rPr>
                <w:t xml:space="preserve">® </w:t>
              </w:r>
              <w:r>
                <w:rPr>
                  <w:rStyle w:val="Hyperlink"/>
                  <w:lang w:val="en-GB" w:eastAsia="zh-CN"/>
                </w:rPr>
                <w:t>V100</w:t>
              </w:r>
              <w:r>
                <w:rPr>
                  <w:rStyle w:val="Hyperlink"/>
                  <w:lang w:val="en-GB" w:eastAsia="zh-CN"/>
                </w:rPr>
                <w:fldChar w:fldCharType="end"/>
              </w:r>
              <w:r>
                <w:rPr>
                  <w:rStyle w:val="Hyperlink"/>
                  <w:lang w:val="en-GB" w:eastAsia="zh-CN"/>
                </w:rPr>
                <w:t xml:space="preserve">, </w:t>
              </w:r>
              <w:r w:rsidRPr="006138B2">
                <w:rPr>
                  <w:lang w:val="en-GB" w:eastAsia="zh-CN"/>
                </w:rPr>
                <w:t>PCIe x16</w:t>
              </w:r>
              <w:r>
                <w:rPr>
                  <w:lang w:val="en-GB" w:eastAsia="zh-CN"/>
                </w:rPr>
                <w:t xml:space="preserve"> </w:t>
              </w:r>
              <w:r w:rsidRPr="006138B2">
                <w:rPr>
                  <w:lang w:val="en-GB" w:eastAsia="zh-CN"/>
                </w:rPr>
                <w:t>Gen3,</w:t>
              </w:r>
              <w:r>
                <w:rPr>
                  <w:lang w:val="en-GB" w:eastAsia="zh-CN"/>
                </w:rPr>
                <w:t xml:space="preserve"> </w:t>
              </w:r>
              <w:r w:rsidRPr="00F34C7B">
                <w:rPr>
                  <w:lang w:val="en-GB" w:eastAsia="zh-CN"/>
                </w:rPr>
                <w:t>FHFL</w:t>
              </w:r>
              <w:r>
                <w:rPr>
                  <w:lang w:val="en-GB" w:eastAsia="zh-CN"/>
                </w:rPr>
                <w:t xml:space="preserve"> (</w:t>
              </w:r>
              <w:r w:rsidRPr="00F34C7B">
                <w:rPr>
                  <w:lang w:val="en-GB" w:eastAsia="zh-CN"/>
                </w:rPr>
                <w:t>for higher capacity</w:t>
              </w:r>
              <w:r>
                <w:rPr>
                  <w:lang w:val="en-GB" w:eastAsia="zh-CN"/>
                </w:rPr>
                <w:t>, to enable support for</w:t>
              </w:r>
              <w:r w:rsidRPr="00F34C7B">
                <w:rPr>
                  <w:lang w:val="en-GB" w:eastAsia="zh-CN"/>
                </w:rPr>
                <w:t xml:space="preserve"> multi-sector massive MIMO </w:t>
              </w:r>
              <w:r>
                <w:rPr>
                  <w:lang w:val="en-GB" w:eastAsia="zh-CN"/>
                </w:rPr>
                <w:t>(100 MHz and above) with</w:t>
              </w:r>
              <w:r w:rsidRPr="00F34C7B">
                <w:rPr>
                  <w:lang w:val="en-GB" w:eastAsia="zh-CN"/>
                </w:rPr>
                <w:t xml:space="preserve"> advanced beam-forming</w:t>
              </w:r>
              <w:r>
                <w:rPr>
                  <w:lang w:val="en-GB" w:eastAsia="zh-CN"/>
                </w:rPr>
                <w:t xml:space="preserve"> techniques)</w:t>
              </w:r>
              <w:r>
                <w:rPr>
                  <w:lang w:eastAsia="zh-CN"/>
                </w:rPr>
                <w:t>.</w:t>
              </w:r>
            </w:ins>
          </w:p>
          <w:p w14:paraId="29F1B1FF" w14:textId="6997ABD6" w:rsidR="00EE56DD" w:rsidRPr="0093017D" w:rsidRDefault="00EE56DD">
            <w:pPr>
              <w:keepNext/>
              <w:jc w:val="both"/>
              <w:rPr>
                <w:lang w:eastAsia="zh-CN"/>
              </w:rPr>
            </w:pPr>
          </w:p>
        </w:tc>
      </w:tr>
    </w:tbl>
    <w:p w14:paraId="6C7BE13C" w14:textId="459D9705" w:rsidR="000A0A20" w:rsidRPr="00CB3D0D" w:rsidDel="004F2BCA" w:rsidRDefault="000A0A20" w:rsidP="00C251F3">
      <w:pPr>
        <w:pStyle w:val="Caption"/>
        <w:jc w:val="center"/>
        <w:rPr>
          <w:ins w:id="49" w:author="Author"/>
          <w:del w:id="50" w:author="Author"/>
          <w:lang w:eastAsia="zh-CN"/>
        </w:rPr>
      </w:pPr>
      <w:ins w:id="51" w:author="Author">
        <w:r>
          <w:t xml:space="preserve">Table </w:t>
        </w:r>
        <w:r>
          <w:rPr>
            <w:color w:val="2B579A"/>
            <w:shd w:val="clear" w:color="auto" w:fill="E6E6E6"/>
          </w:rPr>
          <w:fldChar w:fldCharType="begin"/>
        </w:r>
        <w:r>
          <w:instrText xml:space="preserve"> STYLEREF 1 \s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5</w:t>
        </w:r>
        <w:r>
          <w:rPr>
            <w:color w:val="2B579A"/>
            <w:shd w:val="clear" w:color="auto" w:fill="E6E6E6"/>
          </w:rPr>
          <w:fldChar w:fldCharType="end"/>
        </w:r>
        <w:bookmarkStart w:id="52" w:name="_Ref28473164"/>
        <w:r>
          <w:noBreakHyphen/>
        </w:r>
        <w:bookmarkEnd w:id="52"/>
        <w:r>
          <w:t xml:space="preserve">3. </w:t>
        </w:r>
        <w:r w:rsidR="00CC2896">
          <w:t>E</w:t>
        </w:r>
        <w:r>
          <w:t>dge cloud server example</w:t>
        </w:r>
        <w:r w:rsidR="00CC2896">
          <w:t xml:space="preserve"> reference</w:t>
        </w:r>
        <w:r>
          <w:t xml:space="preserve"> design</w:t>
        </w:r>
        <w:r w:rsidR="00702CCE">
          <w:t xml:space="preserve"> with GPU acceleration</w:t>
        </w:r>
        <w:r>
          <w:t>.</w:t>
        </w:r>
      </w:ins>
    </w:p>
    <w:p w14:paraId="14537B19" w14:textId="485400AA" w:rsidR="003057FB" w:rsidRDefault="00971346" w:rsidP="00C251F3">
      <w:pPr>
        <w:pStyle w:val="Caption"/>
        <w:jc w:val="center"/>
        <w:rPr>
          <w:lang w:val="en-GB"/>
        </w:rPr>
      </w:pPr>
      <w:r>
        <w:rPr>
          <w:lang w:val="en-GB"/>
        </w:rPr>
        <w:t xml:space="preserve"> </w:t>
      </w:r>
    </w:p>
    <w:sectPr w:rsidR="003057FB" w:rsidSect="007850F3">
      <w:headerReference w:type="default" r:id="rId12"/>
      <w:footerReference w:type="default" r:id="rId13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F22BA" w14:textId="77777777" w:rsidR="002F0513" w:rsidRDefault="002F0513">
      <w:r>
        <w:separator/>
      </w:r>
    </w:p>
  </w:endnote>
  <w:endnote w:type="continuationSeparator" w:id="0">
    <w:p w14:paraId="70E4B83C" w14:textId="77777777" w:rsidR="002F0513" w:rsidRDefault="002F0513">
      <w:r>
        <w:continuationSeparator/>
      </w:r>
    </w:p>
  </w:endnote>
  <w:endnote w:type="continuationNotice" w:id="1">
    <w:p w14:paraId="78D7E19C" w14:textId="77777777" w:rsidR="002F0513" w:rsidRDefault="002F051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84C90" w14:textId="22F2E8AA" w:rsidR="00356E74" w:rsidRPr="00D74970" w:rsidRDefault="00356E74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</w:t>
    </w:r>
    <w:r w:rsidR="00531B34">
      <w:rPr>
        <w:b w:val="0"/>
        <w:i w:val="0"/>
      </w:rPr>
      <w:t>9</w:t>
    </w:r>
    <w:r>
      <w:rPr>
        <w:b w:val="0"/>
        <w:i w:val="0"/>
      </w:rPr>
      <w:t xml:space="preserve"> </w:t>
    </w:r>
    <w:r w:rsidR="00531B34">
      <w:rPr>
        <w:b w:val="0"/>
        <w:i w:val="0"/>
      </w:rPr>
      <w:t>O-</w:t>
    </w:r>
    <w:r>
      <w:rPr>
        <w:b w:val="0"/>
        <w:i w:val="0"/>
      </w:rPr>
      <w:t>RAN</w:t>
    </w:r>
    <w:r w:rsidR="00531B34">
      <w:rPr>
        <w:b w:val="0"/>
        <w:i w:val="0"/>
      </w:rPr>
      <w:t xml:space="preserve"> Alliance</w:t>
    </w:r>
    <w:r>
      <w:rPr>
        <w:b w:val="0"/>
        <w:i w:val="0"/>
      </w:rPr>
      <w:t xml:space="preserve">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 w:rsidR="005A17D1"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ED9A2" w14:textId="77777777" w:rsidR="002F0513" w:rsidRDefault="002F0513">
      <w:r>
        <w:separator/>
      </w:r>
    </w:p>
  </w:footnote>
  <w:footnote w:type="continuationSeparator" w:id="0">
    <w:p w14:paraId="3D4B6DB9" w14:textId="77777777" w:rsidR="002F0513" w:rsidRDefault="002F0513">
      <w:r>
        <w:continuationSeparator/>
      </w:r>
    </w:p>
  </w:footnote>
  <w:footnote w:type="continuationNotice" w:id="1">
    <w:p w14:paraId="1F4191B3" w14:textId="77777777" w:rsidR="002F0513" w:rsidRDefault="002F051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69043" w14:textId="203A7EB3" w:rsidR="00356E74" w:rsidRDefault="5F1E3086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39872886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A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8"/>
  </w:num>
  <w:num w:numId="4">
    <w:abstractNumId w:val="15"/>
  </w:num>
  <w:num w:numId="5">
    <w:abstractNumId w:val="33"/>
  </w:num>
  <w:num w:numId="6">
    <w:abstractNumId w:val="24"/>
  </w:num>
  <w:num w:numId="7">
    <w:abstractNumId w:val="20"/>
  </w:num>
  <w:num w:numId="8">
    <w:abstractNumId w:val="12"/>
  </w:num>
  <w:num w:numId="9">
    <w:abstractNumId w:val="14"/>
  </w:num>
  <w:num w:numId="10">
    <w:abstractNumId w:val="34"/>
  </w:num>
  <w:num w:numId="11">
    <w:abstractNumId w:val="0"/>
  </w:num>
  <w:num w:numId="12">
    <w:abstractNumId w:val="3"/>
  </w:num>
  <w:num w:numId="13">
    <w:abstractNumId w:val="5"/>
  </w:num>
  <w:num w:numId="14">
    <w:abstractNumId w:val="32"/>
  </w:num>
  <w:num w:numId="15">
    <w:abstractNumId w:val="10"/>
  </w:num>
  <w:num w:numId="16">
    <w:abstractNumId w:val="13"/>
  </w:num>
  <w:num w:numId="17">
    <w:abstractNumId w:val="2"/>
  </w:num>
  <w:num w:numId="18">
    <w:abstractNumId w:val="0"/>
  </w:num>
  <w:num w:numId="19">
    <w:abstractNumId w:val="1"/>
  </w:num>
  <w:num w:numId="20">
    <w:abstractNumId w:val="25"/>
  </w:num>
  <w:num w:numId="21">
    <w:abstractNumId w:val="36"/>
  </w:num>
  <w:num w:numId="22">
    <w:abstractNumId w:val="9"/>
  </w:num>
  <w:num w:numId="23">
    <w:abstractNumId w:val="21"/>
  </w:num>
  <w:num w:numId="24">
    <w:abstractNumId w:val="38"/>
  </w:num>
  <w:num w:numId="25">
    <w:abstractNumId w:val="19"/>
  </w:num>
  <w:num w:numId="26">
    <w:abstractNumId w:val="30"/>
  </w:num>
  <w:num w:numId="27">
    <w:abstractNumId w:val="31"/>
  </w:num>
  <w:num w:numId="28">
    <w:abstractNumId w:val="29"/>
  </w:num>
  <w:num w:numId="29">
    <w:abstractNumId w:val="11"/>
  </w:num>
  <w:num w:numId="30">
    <w:abstractNumId w:val="17"/>
  </w:num>
  <w:num w:numId="31">
    <w:abstractNumId w:val="4"/>
  </w:num>
  <w:num w:numId="32">
    <w:abstractNumId w:val="27"/>
  </w:num>
  <w:num w:numId="33">
    <w:abstractNumId w:val="37"/>
  </w:num>
  <w:num w:numId="34">
    <w:abstractNumId w:val="6"/>
  </w:num>
  <w:num w:numId="35">
    <w:abstractNumId w:val="35"/>
  </w:num>
  <w:num w:numId="36">
    <w:abstractNumId w:val="22"/>
  </w:num>
  <w:num w:numId="37">
    <w:abstractNumId w:val="26"/>
  </w:num>
  <w:num w:numId="38">
    <w:abstractNumId w:val="16"/>
  </w:num>
  <w:num w:numId="39">
    <w:abstractNumId w:val="8"/>
  </w:num>
  <w:num w:numId="40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D24"/>
    <w:rsid w:val="00006563"/>
    <w:rsid w:val="000071A4"/>
    <w:rsid w:val="0001088A"/>
    <w:rsid w:val="00010974"/>
    <w:rsid w:val="000143F0"/>
    <w:rsid w:val="000159CB"/>
    <w:rsid w:val="00015C82"/>
    <w:rsid w:val="00017A62"/>
    <w:rsid w:val="00017F7F"/>
    <w:rsid w:val="00021A07"/>
    <w:rsid w:val="000232AA"/>
    <w:rsid w:val="000259C3"/>
    <w:rsid w:val="00030BC5"/>
    <w:rsid w:val="00031BA2"/>
    <w:rsid w:val="000323F2"/>
    <w:rsid w:val="00032E2E"/>
    <w:rsid w:val="00033397"/>
    <w:rsid w:val="0003376E"/>
    <w:rsid w:val="00033F3F"/>
    <w:rsid w:val="00034971"/>
    <w:rsid w:val="00034E00"/>
    <w:rsid w:val="00036CAB"/>
    <w:rsid w:val="00037340"/>
    <w:rsid w:val="00037C77"/>
    <w:rsid w:val="00040095"/>
    <w:rsid w:val="00043C34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4C94"/>
    <w:rsid w:val="00065231"/>
    <w:rsid w:val="000663EF"/>
    <w:rsid w:val="00066AE4"/>
    <w:rsid w:val="00072472"/>
    <w:rsid w:val="000728C4"/>
    <w:rsid w:val="00074D3B"/>
    <w:rsid w:val="000751EE"/>
    <w:rsid w:val="00075600"/>
    <w:rsid w:val="000776C2"/>
    <w:rsid w:val="0008030E"/>
    <w:rsid w:val="00080512"/>
    <w:rsid w:val="00080547"/>
    <w:rsid w:val="00080801"/>
    <w:rsid w:val="00081045"/>
    <w:rsid w:val="00081910"/>
    <w:rsid w:val="000843B2"/>
    <w:rsid w:val="00085B41"/>
    <w:rsid w:val="00086FAD"/>
    <w:rsid w:val="00090EB8"/>
    <w:rsid w:val="00093728"/>
    <w:rsid w:val="00094055"/>
    <w:rsid w:val="00094C90"/>
    <w:rsid w:val="00095B14"/>
    <w:rsid w:val="00096307"/>
    <w:rsid w:val="00096A99"/>
    <w:rsid w:val="00097D83"/>
    <w:rsid w:val="000A0A20"/>
    <w:rsid w:val="000A5C0B"/>
    <w:rsid w:val="000A6872"/>
    <w:rsid w:val="000A6FA0"/>
    <w:rsid w:val="000B062B"/>
    <w:rsid w:val="000B12D1"/>
    <w:rsid w:val="000B1326"/>
    <w:rsid w:val="000B14F4"/>
    <w:rsid w:val="000B1A29"/>
    <w:rsid w:val="000B1F0A"/>
    <w:rsid w:val="000B2D3D"/>
    <w:rsid w:val="000B2F57"/>
    <w:rsid w:val="000B3762"/>
    <w:rsid w:val="000B3AA7"/>
    <w:rsid w:val="000B3E68"/>
    <w:rsid w:val="000B470C"/>
    <w:rsid w:val="000B57DA"/>
    <w:rsid w:val="000B7210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13FE"/>
    <w:rsid w:val="000D2D51"/>
    <w:rsid w:val="000D3047"/>
    <w:rsid w:val="000D3071"/>
    <w:rsid w:val="000D4A55"/>
    <w:rsid w:val="000D58AB"/>
    <w:rsid w:val="000D5AE0"/>
    <w:rsid w:val="000D62FA"/>
    <w:rsid w:val="000D7467"/>
    <w:rsid w:val="000D767B"/>
    <w:rsid w:val="000D7D40"/>
    <w:rsid w:val="000D7F8A"/>
    <w:rsid w:val="000E12C5"/>
    <w:rsid w:val="000E3102"/>
    <w:rsid w:val="000E4C4F"/>
    <w:rsid w:val="000E553C"/>
    <w:rsid w:val="000E5E64"/>
    <w:rsid w:val="001015D6"/>
    <w:rsid w:val="0010209D"/>
    <w:rsid w:val="001032A8"/>
    <w:rsid w:val="00103CB8"/>
    <w:rsid w:val="00104465"/>
    <w:rsid w:val="001053E0"/>
    <w:rsid w:val="001058C2"/>
    <w:rsid w:val="00105D31"/>
    <w:rsid w:val="00105F9D"/>
    <w:rsid w:val="00111223"/>
    <w:rsid w:val="001113CD"/>
    <w:rsid w:val="00111F2D"/>
    <w:rsid w:val="00113EC0"/>
    <w:rsid w:val="00114582"/>
    <w:rsid w:val="00114664"/>
    <w:rsid w:val="001151CC"/>
    <w:rsid w:val="00115FC5"/>
    <w:rsid w:val="0011673F"/>
    <w:rsid w:val="00116EDA"/>
    <w:rsid w:val="00117252"/>
    <w:rsid w:val="00117B86"/>
    <w:rsid w:val="001204B9"/>
    <w:rsid w:val="00123C2F"/>
    <w:rsid w:val="0012500F"/>
    <w:rsid w:val="001300C4"/>
    <w:rsid w:val="0013282B"/>
    <w:rsid w:val="00136C6B"/>
    <w:rsid w:val="00136CAD"/>
    <w:rsid w:val="00137DF1"/>
    <w:rsid w:val="001412A3"/>
    <w:rsid w:val="00141DC4"/>
    <w:rsid w:val="00142DC6"/>
    <w:rsid w:val="001451A9"/>
    <w:rsid w:val="00145590"/>
    <w:rsid w:val="001473EA"/>
    <w:rsid w:val="00150601"/>
    <w:rsid w:val="00152BB7"/>
    <w:rsid w:val="0015415A"/>
    <w:rsid w:val="001549AC"/>
    <w:rsid w:val="001549DD"/>
    <w:rsid w:val="00154F0C"/>
    <w:rsid w:val="001576A3"/>
    <w:rsid w:val="00157C6F"/>
    <w:rsid w:val="001607A7"/>
    <w:rsid w:val="00160995"/>
    <w:rsid w:val="00162264"/>
    <w:rsid w:val="001646FE"/>
    <w:rsid w:val="00166527"/>
    <w:rsid w:val="00166D2E"/>
    <w:rsid w:val="00166FDA"/>
    <w:rsid w:val="001717E0"/>
    <w:rsid w:val="00172713"/>
    <w:rsid w:val="00175401"/>
    <w:rsid w:val="0017560F"/>
    <w:rsid w:val="00176973"/>
    <w:rsid w:val="0017740C"/>
    <w:rsid w:val="00181693"/>
    <w:rsid w:val="00183AE3"/>
    <w:rsid w:val="00184F88"/>
    <w:rsid w:val="001869AC"/>
    <w:rsid w:val="00187559"/>
    <w:rsid w:val="0019272D"/>
    <w:rsid w:val="00193076"/>
    <w:rsid w:val="00193470"/>
    <w:rsid w:val="00194E74"/>
    <w:rsid w:val="00194FB0"/>
    <w:rsid w:val="00195687"/>
    <w:rsid w:val="001A245D"/>
    <w:rsid w:val="001A271A"/>
    <w:rsid w:val="001A2D1F"/>
    <w:rsid w:val="001A3EC3"/>
    <w:rsid w:val="001A7810"/>
    <w:rsid w:val="001A7A38"/>
    <w:rsid w:val="001B0850"/>
    <w:rsid w:val="001B1914"/>
    <w:rsid w:val="001B1CCD"/>
    <w:rsid w:val="001B1FE2"/>
    <w:rsid w:val="001B388E"/>
    <w:rsid w:val="001B4105"/>
    <w:rsid w:val="001B41B3"/>
    <w:rsid w:val="001B579C"/>
    <w:rsid w:val="001B5D91"/>
    <w:rsid w:val="001B645B"/>
    <w:rsid w:val="001B6A09"/>
    <w:rsid w:val="001B6AEF"/>
    <w:rsid w:val="001B7A0C"/>
    <w:rsid w:val="001C0E8B"/>
    <w:rsid w:val="001C4249"/>
    <w:rsid w:val="001C4404"/>
    <w:rsid w:val="001C764C"/>
    <w:rsid w:val="001D02E2"/>
    <w:rsid w:val="001D11A9"/>
    <w:rsid w:val="001D1864"/>
    <w:rsid w:val="001D2EDB"/>
    <w:rsid w:val="001D4C4F"/>
    <w:rsid w:val="001D7A14"/>
    <w:rsid w:val="001E1117"/>
    <w:rsid w:val="001E31F6"/>
    <w:rsid w:val="001E445A"/>
    <w:rsid w:val="001E51EC"/>
    <w:rsid w:val="001E593D"/>
    <w:rsid w:val="001E59CF"/>
    <w:rsid w:val="001E5D52"/>
    <w:rsid w:val="001E7894"/>
    <w:rsid w:val="001F088C"/>
    <w:rsid w:val="001F0BF6"/>
    <w:rsid w:val="001F168B"/>
    <w:rsid w:val="001F2196"/>
    <w:rsid w:val="001F258C"/>
    <w:rsid w:val="001F3133"/>
    <w:rsid w:val="001F371A"/>
    <w:rsid w:val="001F3AB3"/>
    <w:rsid w:val="001F43E8"/>
    <w:rsid w:val="00201DD7"/>
    <w:rsid w:val="0020240D"/>
    <w:rsid w:val="00210D1C"/>
    <w:rsid w:val="00211893"/>
    <w:rsid w:val="00213F7F"/>
    <w:rsid w:val="0021429F"/>
    <w:rsid w:val="002160BF"/>
    <w:rsid w:val="0021715B"/>
    <w:rsid w:val="00221AE8"/>
    <w:rsid w:val="00221C32"/>
    <w:rsid w:val="0022494D"/>
    <w:rsid w:val="00225152"/>
    <w:rsid w:val="00226254"/>
    <w:rsid w:val="00227192"/>
    <w:rsid w:val="0023073B"/>
    <w:rsid w:val="00230CD2"/>
    <w:rsid w:val="00232212"/>
    <w:rsid w:val="002334D2"/>
    <w:rsid w:val="00235325"/>
    <w:rsid w:val="00235849"/>
    <w:rsid w:val="00236289"/>
    <w:rsid w:val="002363F3"/>
    <w:rsid w:val="00236686"/>
    <w:rsid w:val="0023712D"/>
    <w:rsid w:val="0023756D"/>
    <w:rsid w:val="00237730"/>
    <w:rsid w:val="00237814"/>
    <w:rsid w:val="002436BA"/>
    <w:rsid w:val="002452AC"/>
    <w:rsid w:val="00250BB9"/>
    <w:rsid w:val="00250D0D"/>
    <w:rsid w:val="00250DD2"/>
    <w:rsid w:val="0025399F"/>
    <w:rsid w:val="00254678"/>
    <w:rsid w:val="00256605"/>
    <w:rsid w:val="00257A9A"/>
    <w:rsid w:val="00262858"/>
    <w:rsid w:val="00263588"/>
    <w:rsid w:val="00264A2F"/>
    <w:rsid w:val="00265ECA"/>
    <w:rsid w:val="00266E2E"/>
    <w:rsid w:val="00267CB3"/>
    <w:rsid w:val="00273BBA"/>
    <w:rsid w:val="002748A8"/>
    <w:rsid w:val="00274BB2"/>
    <w:rsid w:val="00274FBF"/>
    <w:rsid w:val="00275567"/>
    <w:rsid w:val="002760E5"/>
    <w:rsid w:val="002769C1"/>
    <w:rsid w:val="00280F10"/>
    <w:rsid w:val="002831A1"/>
    <w:rsid w:val="0028368A"/>
    <w:rsid w:val="00283B7E"/>
    <w:rsid w:val="0028643D"/>
    <w:rsid w:val="00286D1E"/>
    <w:rsid w:val="00287AC8"/>
    <w:rsid w:val="002909B3"/>
    <w:rsid w:val="00290AC0"/>
    <w:rsid w:val="002910E0"/>
    <w:rsid w:val="00293BA6"/>
    <w:rsid w:val="00294310"/>
    <w:rsid w:val="00294ED0"/>
    <w:rsid w:val="0029552C"/>
    <w:rsid w:val="00295806"/>
    <w:rsid w:val="00296F01"/>
    <w:rsid w:val="002A09F5"/>
    <w:rsid w:val="002A14C6"/>
    <w:rsid w:val="002A3BCD"/>
    <w:rsid w:val="002A4BFB"/>
    <w:rsid w:val="002B2AD9"/>
    <w:rsid w:val="002B37FD"/>
    <w:rsid w:val="002B4A7C"/>
    <w:rsid w:val="002B52AC"/>
    <w:rsid w:val="002B55AC"/>
    <w:rsid w:val="002B56E1"/>
    <w:rsid w:val="002B689A"/>
    <w:rsid w:val="002C0D02"/>
    <w:rsid w:val="002C0D6E"/>
    <w:rsid w:val="002C0E7B"/>
    <w:rsid w:val="002C6B42"/>
    <w:rsid w:val="002C7996"/>
    <w:rsid w:val="002D434C"/>
    <w:rsid w:val="002D4A08"/>
    <w:rsid w:val="002D5C16"/>
    <w:rsid w:val="002D68AC"/>
    <w:rsid w:val="002D7267"/>
    <w:rsid w:val="002E0B78"/>
    <w:rsid w:val="002E16E6"/>
    <w:rsid w:val="002E1EEE"/>
    <w:rsid w:val="002E1FBE"/>
    <w:rsid w:val="002E2804"/>
    <w:rsid w:val="002E568B"/>
    <w:rsid w:val="002E64D3"/>
    <w:rsid w:val="002E73D8"/>
    <w:rsid w:val="002F0513"/>
    <w:rsid w:val="002F0A66"/>
    <w:rsid w:val="002F3129"/>
    <w:rsid w:val="002F4F78"/>
    <w:rsid w:val="002F6FA5"/>
    <w:rsid w:val="00300884"/>
    <w:rsid w:val="003057FB"/>
    <w:rsid w:val="003077A7"/>
    <w:rsid w:val="00307A19"/>
    <w:rsid w:val="003118CB"/>
    <w:rsid w:val="00314C0C"/>
    <w:rsid w:val="00315821"/>
    <w:rsid w:val="00315826"/>
    <w:rsid w:val="00315E56"/>
    <w:rsid w:val="0031640D"/>
    <w:rsid w:val="00316C00"/>
    <w:rsid w:val="003172DC"/>
    <w:rsid w:val="003203E8"/>
    <w:rsid w:val="00320995"/>
    <w:rsid w:val="00320C45"/>
    <w:rsid w:val="003210DC"/>
    <w:rsid w:val="00321330"/>
    <w:rsid w:val="003218E6"/>
    <w:rsid w:val="0032201F"/>
    <w:rsid w:val="00322ED8"/>
    <w:rsid w:val="00324196"/>
    <w:rsid w:val="00324A47"/>
    <w:rsid w:val="003302E0"/>
    <w:rsid w:val="00330C9F"/>
    <w:rsid w:val="0033284B"/>
    <w:rsid w:val="00336BC5"/>
    <w:rsid w:val="00340717"/>
    <w:rsid w:val="003426F2"/>
    <w:rsid w:val="00342BAC"/>
    <w:rsid w:val="0034318E"/>
    <w:rsid w:val="003432F1"/>
    <w:rsid w:val="00345259"/>
    <w:rsid w:val="00347079"/>
    <w:rsid w:val="0034789F"/>
    <w:rsid w:val="00350C46"/>
    <w:rsid w:val="00351ADC"/>
    <w:rsid w:val="00352EFC"/>
    <w:rsid w:val="00353390"/>
    <w:rsid w:val="00353C20"/>
    <w:rsid w:val="00354451"/>
    <w:rsid w:val="0035462D"/>
    <w:rsid w:val="00356866"/>
    <w:rsid w:val="00356E74"/>
    <w:rsid w:val="003609C8"/>
    <w:rsid w:val="00361301"/>
    <w:rsid w:val="0036231F"/>
    <w:rsid w:val="003659E6"/>
    <w:rsid w:val="00366546"/>
    <w:rsid w:val="00366B30"/>
    <w:rsid w:val="00367389"/>
    <w:rsid w:val="003701A7"/>
    <w:rsid w:val="003721B3"/>
    <w:rsid w:val="0037450A"/>
    <w:rsid w:val="00374CA1"/>
    <w:rsid w:val="003750B5"/>
    <w:rsid w:val="003757F8"/>
    <w:rsid w:val="00375C3A"/>
    <w:rsid w:val="00375C89"/>
    <w:rsid w:val="00380357"/>
    <w:rsid w:val="003818A0"/>
    <w:rsid w:val="00384060"/>
    <w:rsid w:val="0039057F"/>
    <w:rsid w:val="0039228A"/>
    <w:rsid w:val="00392D7B"/>
    <w:rsid w:val="0039352C"/>
    <w:rsid w:val="00393E06"/>
    <w:rsid w:val="003954C4"/>
    <w:rsid w:val="00397F52"/>
    <w:rsid w:val="003A2116"/>
    <w:rsid w:val="003A27BB"/>
    <w:rsid w:val="003A3534"/>
    <w:rsid w:val="003A4A03"/>
    <w:rsid w:val="003A4F0D"/>
    <w:rsid w:val="003A605E"/>
    <w:rsid w:val="003A627A"/>
    <w:rsid w:val="003A6F4C"/>
    <w:rsid w:val="003B3439"/>
    <w:rsid w:val="003B3BC6"/>
    <w:rsid w:val="003B3CDE"/>
    <w:rsid w:val="003B43E6"/>
    <w:rsid w:val="003B639E"/>
    <w:rsid w:val="003C0756"/>
    <w:rsid w:val="003C140C"/>
    <w:rsid w:val="003C1C85"/>
    <w:rsid w:val="003C2A81"/>
    <w:rsid w:val="003C2CE8"/>
    <w:rsid w:val="003C50B3"/>
    <w:rsid w:val="003C5C73"/>
    <w:rsid w:val="003C7548"/>
    <w:rsid w:val="003C7C27"/>
    <w:rsid w:val="003D028F"/>
    <w:rsid w:val="003D0624"/>
    <w:rsid w:val="003D573A"/>
    <w:rsid w:val="003D6500"/>
    <w:rsid w:val="003D7AE9"/>
    <w:rsid w:val="003E08DC"/>
    <w:rsid w:val="003E2DAA"/>
    <w:rsid w:val="003E58F1"/>
    <w:rsid w:val="003E6685"/>
    <w:rsid w:val="003F3559"/>
    <w:rsid w:val="003F4BCB"/>
    <w:rsid w:val="003F61CE"/>
    <w:rsid w:val="003F66B0"/>
    <w:rsid w:val="003F78DD"/>
    <w:rsid w:val="003F7B3D"/>
    <w:rsid w:val="00400962"/>
    <w:rsid w:val="004036DF"/>
    <w:rsid w:val="0040435D"/>
    <w:rsid w:val="004047B4"/>
    <w:rsid w:val="0040598E"/>
    <w:rsid w:val="00406A03"/>
    <w:rsid w:val="00411B24"/>
    <w:rsid w:val="004124A2"/>
    <w:rsid w:val="00412A64"/>
    <w:rsid w:val="004133DA"/>
    <w:rsid w:val="00413C5A"/>
    <w:rsid w:val="00413ECD"/>
    <w:rsid w:val="00416A8E"/>
    <w:rsid w:val="00416A9C"/>
    <w:rsid w:val="004209AD"/>
    <w:rsid w:val="00421BC8"/>
    <w:rsid w:val="00425B31"/>
    <w:rsid w:val="00425C9A"/>
    <w:rsid w:val="004277DD"/>
    <w:rsid w:val="00431A0E"/>
    <w:rsid w:val="004325B2"/>
    <w:rsid w:val="004325DC"/>
    <w:rsid w:val="00432D19"/>
    <w:rsid w:val="004343F7"/>
    <w:rsid w:val="00434D38"/>
    <w:rsid w:val="00434E4B"/>
    <w:rsid w:val="004358FE"/>
    <w:rsid w:val="00435F16"/>
    <w:rsid w:val="00437E60"/>
    <w:rsid w:val="00437F2D"/>
    <w:rsid w:val="00441147"/>
    <w:rsid w:val="004416D0"/>
    <w:rsid w:val="00442D03"/>
    <w:rsid w:val="00442E05"/>
    <w:rsid w:val="00445041"/>
    <w:rsid w:val="00450568"/>
    <w:rsid w:val="00450988"/>
    <w:rsid w:val="004524D2"/>
    <w:rsid w:val="00452B60"/>
    <w:rsid w:val="00452DEF"/>
    <w:rsid w:val="00453933"/>
    <w:rsid w:val="00454741"/>
    <w:rsid w:val="004577B5"/>
    <w:rsid w:val="004658E1"/>
    <w:rsid w:val="004709AE"/>
    <w:rsid w:val="00471895"/>
    <w:rsid w:val="004750C7"/>
    <w:rsid w:val="0047518E"/>
    <w:rsid w:val="004754CA"/>
    <w:rsid w:val="00475B72"/>
    <w:rsid w:val="004761E7"/>
    <w:rsid w:val="00477067"/>
    <w:rsid w:val="00481F93"/>
    <w:rsid w:val="00482B0F"/>
    <w:rsid w:val="00483B30"/>
    <w:rsid w:val="004847FB"/>
    <w:rsid w:val="004858C8"/>
    <w:rsid w:val="00485EE8"/>
    <w:rsid w:val="004865C1"/>
    <w:rsid w:val="004866D9"/>
    <w:rsid w:val="00487CC6"/>
    <w:rsid w:val="00491E90"/>
    <w:rsid w:val="00492C36"/>
    <w:rsid w:val="00492C5E"/>
    <w:rsid w:val="004934C1"/>
    <w:rsid w:val="0049502E"/>
    <w:rsid w:val="00497350"/>
    <w:rsid w:val="004977DC"/>
    <w:rsid w:val="004A07C1"/>
    <w:rsid w:val="004A21D2"/>
    <w:rsid w:val="004A23F3"/>
    <w:rsid w:val="004A377E"/>
    <w:rsid w:val="004A393D"/>
    <w:rsid w:val="004A3DDE"/>
    <w:rsid w:val="004A4233"/>
    <w:rsid w:val="004A50CC"/>
    <w:rsid w:val="004A517C"/>
    <w:rsid w:val="004A6318"/>
    <w:rsid w:val="004A683F"/>
    <w:rsid w:val="004A6E73"/>
    <w:rsid w:val="004B00F7"/>
    <w:rsid w:val="004B0268"/>
    <w:rsid w:val="004B1488"/>
    <w:rsid w:val="004B4942"/>
    <w:rsid w:val="004B58AF"/>
    <w:rsid w:val="004B598A"/>
    <w:rsid w:val="004B6F9F"/>
    <w:rsid w:val="004B786B"/>
    <w:rsid w:val="004C265F"/>
    <w:rsid w:val="004C32E0"/>
    <w:rsid w:val="004C43C3"/>
    <w:rsid w:val="004C4700"/>
    <w:rsid w:val="004C7001"/>
    <w:rsid w:val="004C74E2"/>
    <w:rsid w:val="004D0573"/>
    <w:rsid w:val="004D1C55"/>
    <w:rsid w:val="004D1D6A"/>
    <w:rsid w:val="004D2CC8"/>
    <w:rsid w:val="004D3578"/>
    <w:rsid w:val="004D3618"/>
    <w:rsid w:val="004D419D"/>
    <w:rsid w:val="004D454D"/>
    <w:rsid w:val="004D4661"/>
    <w:rsid w:val="004E01A1"/>
    <w:rsid w:val="004E026A"/>
    <w:rsid w:val="004E18A1"/>
    <w:rsid w:val="004E213A"/>
    <w:rsid w:val="004E333E"/>
    <w:rsid w:val="004E3B65"/>
    <w:rsid w:val="004E4CC8"/>
    <w:rsid w:val="004F0017"/>
    <w:rsid w:val="004F0D11"/>
    <w:rsid w:val="004F2BCA"/>
    <w:rsid w:val="004F4192"/>
    <w:rsid w:val="004F425A"/>
    <w:rsid w:val="004F5A72"/>
    <w:rsid w:val="004F636A"/>
    <w:rsid w:val="004F6FD5"/>
    <w:rsid w:val="00500415"/>
    <w:rsid w:val="00503A4A"/>
    <w:rsid w:val="005046C7"/>
    <w:rsid w:val="005074B9"/>
    <w:rsid w:val="0051281D"/>
    <w:rsid w:val="00513155"/>
    <w:rsid w:val="005131F5"/>
    <w:rsid w:val="00513387"/>
    <w:rsid w:val="005144D8"/>
    <w:rsid w:val="00514D80"/>
    <w:rsid w:val="005154D8"/>
    <w:rsid w:val="00515577"/>
    <w:rsid w:val="00515861"/>
    <w:rsid w:val="00515DAE"/>
    <w:rsid w:val="00516A1E"/>
    <w:rsid w:val="0052053D"/>
    <w:rsid w:val="00520BFC"/>
    <w:rsid w:val="005210A6"/>
    <w:rsid w:val="0052153A"/>
    <w:rsid w:val="00524D5C"/>
    <w:rsid w:val="005258F3"/>
    <w:rsid w:val="00525C1D"/>
    <w:rsid w:val="00525D9F"/>
    <w:rsid w:val="00525FB8"/>
    <w:rsid w:val="00526E31"/>
    <w:rsid w:val="005277B6"/>
    <w:rsid w:val="00531B0E"/>
    <w:rsid w:val="00531B34"/>
    <w:rsid w:val="00533C08"/>
    <w:rsid w:val="00534309"/>
    <w:rsid w:val="00535110"/>
    <w:rsid w:val="0053751A"/>
    <w:rsid w:val="00540FEB"/>
    <w:rsid w:val="005412D5"/>
    <w:rsid w:val="00541595"/>
    <w:rsid w:val="00543D5F"/>
    <w:rsid w:val="00543E6C"/>
    <w:rsid w:val="00543F7A"/>
    <w:rsid w:val="00544169"/>
    <w:rsid w:val="005458C6"/>
    <w:rsid w:val="00545F03"/>
    <w:rsid w:val="00546E0D"/>
    <w:rsid w:val="0055026E"/>
    <w:rsid w:val="00550968"/>
    <w:rsid w:val="005518F6"/>
    <w:rsid w:val="00552D34"/>
    <w:rsid w:val="00553215"/>
    <w:rsid w:val="00554F70"/>
    <w:rsid w:val="00555220"/>
    <w:rsid w:val="00555A50"/>
    <w:rsid w:val="00555FE6"/>
    <w:rsid w:val="0056030E"/>
    <w:rsid w:val="00561ECD"/>
    <w:rsid w:val="00562110"/>
    <w:rsid w:val="0056274D"/>
    <w:rsid w:val="00565087"/>
    <w:rsid w:val="005666D9"/>
    <w:rsid w:val="00566C0D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37D4"/>
    <w:rsid w:val="005838C3"/>
    <w:rsid w:val="00585FA7"/>
    <w:rsid w:val="005869B7"/>
    <w:rsid w:val="00587DEC"/>
    <w:rsid w:val="00591151"/>
    <w:rsid w:val="0059130A"/>
    <w:rsid w:val="0059400B"/>
    <w:rsid w:val="00595B41"/>
    <w:rsid w:val="005A05D1"/>
    <w:rsid w:val="005A0EC6"/>
    <w:rsid w:val="005A1164"/>
    <w:rsid w:val="005A1511"/>
    <w:rsid w:val="005A17D1"/>
    <w:rsid w:val="005A1875"/>
    <w:rsid w:val="005A4BD5"/>
    <w:rsid w:val="005A4E05"/>
    <w:rsid w:val="005A7688"/>
    <w:rsid w:val="005A7CD0"/>
    <w:rsid w:val="005B036A"/>
    <w:rsid w:val="005B0F9D"/>
    <w:rsid w:val="005B2216"/>
    <w:rsid w:val="005B2864"/>
    <w:rsid w:val="005B337D"/>
    <w:rsid w:val="005B35E7"/>
    <w:rsid w:val="005B544A"/>
    <w:rsid w:val="005B69D4"/>
    <w:rsid w:val="005B7A7E"/>
    <w:rsid w:val="005B7C9B"/>
    <w:rsid w:val="005C2974"/>
    <w:rsid w:val="005C3423"/>
    <w:rsid w:val="005C439E"/>
    <w:rsid w:val="005C4FF4"/>
    <w:rsid w:val="005C5182"/>
    <w:rsid w:val="005C5AB6"/>
    <w:rsid w:val="005D043B"/>
    <w:rsid w:val="005D3069"/>
    <w:rsid w:val="005D31A1"/>
    <w:rsid w:val="005D5219"/>
    <w:rsid w:val="005D5684"/>
    <w:rsid w:val="005D5CFF"/>
    <w:rsid w:val="005D63F5"/>
    <w:rsid w:val="005D709A"/>
    <w:rsid w:val="005D741E"/>
    <w:rsid w:val="005E0804"/>
    <w:rsid w:val="005E1593"/>
    <w:rsid w:val="005E282D"/>
    <w:rsid w:val="005E433F"/>
    <w:rsid w:val="005E4606"/>
    <w:rsid w:val="005E4BAF"/>
    <w:rsid w:val="005E5985"/>
    <w:rsid w:val="005F0D63"/>
    <w:rsid w:val="005F1363"/>
    <w:rsid w:val="005F14B5"/>
    <w:rsid w:val="005F2CEB"/>
    <w:rsid w:val="005F3BCF"/>
    <w:rsid w:val="005F5CA1"/>
    <w:rsid w:val="005F6DA1"/>
    <w:rsid w:val="005F7AED"/>
    <w:rsid w:val="00601467"/>
    <w:rsid w:val="00603579"/>
    <w:rsid w:val="006038C3"/>
    <w:rsid w:val="00603F88"/>
    <w:rsid w:val="00606B19"/>
    <w:rsid w:val="006105F0"/>
    <w:rsid w:val="00611E56"/>
    <w:rsid w:val="00612D10"/>
    <w:rsid w:val="006138B2"/>
    <w:rsid w:val="00613A10"/>
    <w:rsid w:val="00613A5F"/>
    <w:rsid w:val="00614B3A"/>
    <w:rsid w:val="00615162"/>
    <w:rsid w:val="00615796"/>
    <w:rsid w:val="0061680F"/>
    <w:rsid w:val="00617241"/>
    <w:rsid w:val="00617F9B"/>
    <w:rsid w:val="00621DCD"/>
    <w:rsid w:val="00622687"/>
    <w:rsid w:val="006243ED"/>
    <w:rsid w:val="00624539"/>
    <w:rsid w:val="00626497"/>
    <w:rsid w:val="00626D9E"/>
    <w:rsid w:val="00631285"/>
    <w:rsid w:val="00631A3C"/>
    <w:rsid w:val="00631F15"/>
    <w:rsid w:val="00632C50"/>
    <w:rsid w:val="00633099"/>
    <w:rsid w:val="006336DF"/>
    <w:rsid w:val="00635722"/>
    <w:rsid w:val="00636C27"/>
    <w:rsid w:val="006405C1"/>
    <w:rsid w:val="0064315F"/>
    <w:rsid w:val="0064380A"/>
    <w:rsid w:val="00645A57"/>
    <w:rsid w:val="0064602B"/>
    <w:rsid w:val="00647034"/>
    <w:rsid w:val="006472CA"/>
    <w:rsid w:val="006500F1"/>
    <w:rsid w:val="00650915"/>
    <w:rsid w:val="00650B2A"/>
    <w:rsid w:val="00652960"/>
    <w:rsid w:val="00652FDA"/>
    <w:rsid w:val="00653BE4"/>
    <w:rsid w:val="00654692"/>
    <w:rsid w:val="006564CA"/>
    <w:rsid w:val="006574A1"/>
    <w:rsid w:val="0065765D"/>
    <w:rsid w:val="00657F54"/>
    <w:rsid w:val="0066025A"/>
    <w:rsid w:val="00660C54"/>
    <w:rsid w:val="00661046"/>
    <w:rsid w:val="00661960"/>
    <w:rsid w:val="00666270"/>
    <w:rsid w:val="00666CFD"/>
    <w:rsid w:val="0066726C"/>
    <w:rsid w:val="006678BD"/>
    <w:rsid w:val="00670CF5"/>
    <w:rsid w:val="00670ED9"/>
    <w:rsid w:val="00671008"/>
    <w:rsid w:val="0067106B"/>
    <w:rsid w:val="0067199E"/>
    <w:rsid w:val="00673EE2"/>
    <w:rsid w:val="00674AD4"/>
    <w:rsid w:val="00674DF6"/>
    <w:rsid w:val="0067535E"/>
    <w:rsid w:val="006755EF"/>
    <w:rsid w:val="0067606B"/>
    <w:rsid w:val="0067717F"/>
    <w:rsid w:val="006778B7"/>
    <w:rsid w:val="00677C7D"/>
    <w:rsid w:val="00680C37"/>
    <w:rsid w:val="006816C2"/>
    <w:rsid w:val="00681780"/>
    <w:rsid w:val="00682098"/>
    <w:rsid w:val="00682117"/>
    <w:rsid w:val="0068401A"/>
    <w:rsid w:val="00685008"/>
    <w:rsid w:val="00686604"/>
    <w:rsid w:val="00686D2C"/>
    <w:rsid w:val="00690931"/>
    <w:rsid w:val="00691DBD"/>
    <w:rsid w:val="00692FD7"/>
    <w:rsid w:val="00694EAB"/>
    <w:rsid w:val="00697652"/>
    <w:rsid w:val="00697E95"/>
    <w:rsid w:val="006A220D"/>
    <w:rsid w:val="006A269D"/>
    <w:rsid w:val="006A3C6E"/>
    <w:rsid w:val="006A5C8D"/>
    <w:rsid w:val="006A65D9"/>
    <w:rsid w:val="006B0723"/>
    <w:rsid w:val="006B1B3B"/>
    <w:rsid w:val="006B2111"/>
    <w:rsid w:val="006B21FD"/>
    <w:rsid w:val="006B62C0"/>
    <w:rsid w:val="006B6824"/>
    <w:rsid w:val="006B7A9F"/>
    <w:rsid w:val="006C1A9C"/>
    <w:rsid w:val="006C1E44"/>
    <w:rsid w:val="006C27C9"/>
    <w:rsid w:val="006C3338"/>
    <w:rsid w:val="006C4017"/>
    <w:rsid w:val="006D037E"/>
    <w:rsid w:val="006D2079"/>
    <w:rsid w:val="006D2C77"/>
    <w:rsid w:val="006D3A7E"/>
    <w:rsid w:val="006D462F"/>
    <w:rsid w:val="006D4D23"/>
    <w:rsid w:val="006D7417"/>
    <w:rsid w:val="006E19AE"/>
    <w:rsid w:val="006E2DFF"/>
    <w:rsid w:val="006E2F81"/>
    <w:rsid w:val="006E503F"/>
    <w:rsid w:val="006E6F2E"/>
    <w:rsid w:val="006F1025"/>
    <w:rsid w:val="006F3777"/>
    <w:rsid w:val="006F3AF7"/>
    <w:rsid w:val="006F3C10"/>
    <w:rsid w:val="006F3DE5"/>
    <w:rsid w:val="006F55B9"/>
    <w:rsid w:val="006F5631"/>
    <w:rsid w:val="006F5E83"/>
    <w:rsid w:val="0070053B"/>
    <w:rsid w:val="007025DA"/>
    <w:rsid w:val="00702CCE"/>
    <w:rsid w:val="007037D0"/>
    <w:rsid w:val="00703A11"/>
    <w:rsid w:val="00703B6F"/>
    <w:rsid w:val="00704C01"/>
    <w:rsid w:val="007050EB"/>
    <w:rsid w:val="00705613"/>
    <w:rsid w:val="00712008"/>
    <w:rsid w:val="00715CDA"/>
    <w:rsid w:val="007244EF"/>
    <w:rsid w:val="007266B5"/>
    <w:rsid w:val="00726989"/>
    <w:rsid w:val="00726E4A"/>
    <w:rsid w:val="00727BD6"/>
    <w:rsid w:val="00727E6A"/>
    <w:rsid w:val="00730192"/>
    <w:rsid w:val="00730347"/>
    <w:rsid w:val="007308A4"/>
    <w:rsid w:val="00732182"/>
    <w:rsid w:val="007326D8"/>
    <w:rsid w:val="00732C06"/>
    <w:rsid w:val="00732C2F"/>
    <w:rsid w:val="00733573"/>
    <w:rsid w:val="00734A5B"/>
    <w:rsid w:val="00734E80"/>
    <w:rsid w:val="00735CA6"/>
    <w:rsid w:val="00735D19"/>
    <w:rsid w:val="00736E87"/>
    <w:rsid w:val="00737829"/>
    <w:rsid w:val="00737B24"/>
    <w:rsid w:val="00740227"/>
    <w:rsid w:val="00742729"/>
    <w:rsid w:val="00743829"/>
    <w:rsid w:val="007438E8"/>
    <w:rsid w:val="00743A1E"/>
    <w:rsid w:val="00744E76"/>
    <w:rsid w:val="00746C60"/>
    <w:rsid w:val="00747E5A"/>
    <w:rsid w:val="00750F37"/>
    <w:rsid w:val="00751654"/>
    <w:rsid w:val="007532AC"/>
    <w:rsid w:val="0075604C"/>
    <w:rsid w:val="007629CD"/>
    <w:rsid w:val="0076461D"/>
    <w:rsid w:val="00764806"/>
    <w:rsid w:val="00766342"/>
    <w:rsid w:val="0076739E"/>
    <w:rsid w:val="00772A7E"/>
    <w:rsid w:val="007744EA"/>
    <w:rsid w:val="00775142"/>
    <w:rsid w:val="00776445"/>
    <w:rsid w:val="00780A2C"/>
    <w:rsid w:val="00781571"/>
    <w:rsid w:val="00781F0F"/>
    <w:rsid w:val="00783D30"/>
    <w:rsid w:val="00784555"/>
    <w:rsid w:val="00784C1D"/>
    <w:rsid w:val="007850F3"/>
    <w:rsid w:val="00786984"/>
    <w:rsid w:val="007875C0"/>
    <w:rsid w:val="007906CE"/>
    <w:rsid w:val="00792A39"/>
    <w:rsid w:val="00792C52"/>
    <w:rsid w:val="007947C3"/>
    <w:rsid w:val="00795536"/>
    <w:rsid w:val="00796406"/>
    <w:rsid w:val="00797D34"/>
    <w:rsid w:val="007A0872"/>
    <w:rsid w:val="007A28E1"/>
    <w:rsid w:val="007A36DE"/>
    <w:rsid w:val="007A5E86"/>
    <w:rsid w:val="007A7C94"/>
    <w:rsid w:val="007B1D1B"/>
    <w:rsid w:val="007B2239"/>
    <w:rsid w:val="007B344A"/>
    <w:rsid w:val="007B51E7"/>
    <w:rsid w:val="007B7A4D"/>
    <w:rsid w:val="007C2D2C"/>
    <w:rsid w:val="007C33A3"/>
    <w:rsid w:val="007C4454"/>
    <w:rsid w:val="007C630C"/>
    <w:rsid w:val="007C6C1C"/>
    <w:rsid w:val="007C7C33"/>
    <w:rsid w:val="007D0050"/>
    <w:rsid w:val="007D0A71"/>
    <w:rsid w:val="007D0EF2"/>
    <w:rsid w:val="007D27F3"/>
    <w:rsid w:val="007D29B6"/>
    <w:rsid w:val="007D2DDC"/>
    <w:rsid w:val="007D69EE"/>
    <w:rsid w:val="007D6F8E"/>
    <w:rsid w:val="007D7F24"/>
    <w:rsid w:val="007E3763"/>
    <w:rsid w:val="007E5C7F"/>
    <w:rsid w:val="007E7335"/>
    <w:rsid w:val="007E770B"/>
    <w:rsid w:val="007F201B"/>
    <w:rsid w:val="007F204B"/>
    <w:rsid w:val="007F4E2F"/>
    <w:rsid w:val="007F5E0E"/>
    <w:rsid w:val="007F6788"/>
    <w:rsid w:val="00800CFA"/>
    <w:rsid w:val="008028A4"/>
    <w:rsid w:val="00802BF4"/>
    <w:rsid w:val="00803472"/>
    <w:rsid w:val="00804656"/>
    <w:rsid w:val="008046F0"/>
    <w:rsid w:val="008116A6"/>
    <w:rsid w:val="00811A0A"/>
    <w:rsid w:val="00812E56"/>
    <w:rsid w:val="00813541"/>
    <w:rsid w:val="00813A8D"/>
    <w:rsid w:val="0081461E"/>
    <w:rsid w:val="00815908"/>
    <w:rsid w:val="00816705"/>
    <w:rsid w:val="00817A29"/>
    <w:rsid w:val="00817C40"/>
    <w:rsid w:val="00817F2C"/>
    <w:rsid w:val="00820A3C"/>
    <w:rsid w:val="00820DD8"/>
    <w:rsid w:val="008216DE"/>
    <w:rsid w:val="008231DD"/>
    <w:rsid w:val="008251B3"/>
    <w:rsid w:val="0082711E"/>
    <w:rsid w:val="00831B2A"/>
    <w:rsid w:val="00831F44"/>
    <w:rsid w:val="00832112"/>
    <w:rsid w:val="00832AB7"/>
    <w:rsid w:val="00832BD5"/>
    <w:rsid w:val="00833666"/>
    <w:rsid w:val="008337D7"/>
    <w:rsid w:val="0083440E"/>
    <w:rsid w:val="0083490E"/>
    <w:rsid w:val="00834E1C"/>
    <w:rsid w:val="00840FD5"/>
    <w:rsid w:val="00841792"/>
    <w:rsid w:val="00842009"/>
    <w:rsid w:val="0084264B"/>
    <w:rsid w:val="00842678"/>
    <w:rsid w:val="00843DD2"/>
    <w:rsid w:val="008447BA"/>
    <w:rsid w:val="00846C67"/>
    <w:rsid w:val="0085486D"/>
    <w:rsid w:val="008550B5"/>
    <w:rsid w:val="00855135"/>
    <w:rsid w:val="00856B8F"/>
    <w:rsid w:val="00860DB9"/>
    <w:rsid w:val="00862613"/>
    <w:rsid w:val="00862FC1"/>
    <w:rsid w:val="0086352E"/>
    <w:rsid w:val="00864686"/>
    <w:rsid w:val="008651A7"/>
    <w:rsid w:val="0086562B"/>
    <w:rsid w:val="008729F3"/>
    <w:rsid w:val="00874924"/>
    <w:rsid w:val="00874E10"/>
    <w:rsid w:val="00875450"/>
    <w:rsid w:val="008767F9"/>
    <w:rsid w:val="008768CA"/>
    <w:rsid w:val="00876BA3"/>
    <w:rsid w:val="00877C05"/>
    <w:rsid w:val="00885404"/>
    <w:rsid w:val="0089064D"/>
    <w:rsid w:val="00892161"/>
    <w:rsid w:val="00893ABB"/>
    <w:rsid w:val="0089445E"/>
    <w:rsid w:val="008963FA"/>
    <w:rsid w:val="00896B1A"/>
    <w:rsid w:val="008A143E"/>
    <w:rsid w:val="008A17FC"/>
    <w:rsid w:val="008A2FE1"/>
    <w:rsid w:val="008A34EC"/>
    <w:rsid w:val="008A37E9"/>
    <w:rsid w:val="008A410F"/>
    <w:rsid w:val="008A6729"/>
    <w:rsid w:val="008A6D6F"/>
    <w:rsid w:val="008B04F7"/>
    <w:rsid w:val="008B3662"/>
    <w:rsid w:val="008B3A99"/>
    <w:rsid w:val="008B4833"/>
    <w:rsid w:val="008B601A"/>
    <w:rsid w:val="008B7FA4"/>
    <w:rsid w:val="008C271C"/>
    <w:rsid w:val="008C4966"/>
    <w:rsid w:val="008C53F7"/>
    <w:rsid w:val="008D667E"/>
    <w:rsid w:val="008D70A2"/>
    <w:rsid w:val="008E069C"/>
    <w:rsid w:val="008E215A"/>
    <w:rsid w:val="008E64BF"/>
    <w:rsid w:val="008E7775"/>
    <w:rsid w:val="008F51B9"/>
    <w:rsid w:val="008F5538"/>
    <w:rsid w:val="00901146"/>
    <w:rsid w:val="0090271F"/>
    <w:rsid w:val="0090365C"/>
    <w:rsid w:val="00903A08"/>
    <w:rsid w:val="009114E3"/>
    <w:rsid w:val="00911C04"/>
    <w:rsid w:val="0091358C"/>
    <w:rsid w:val="00913BE8"/>
    <w:rsid w:val="00916058"/>
    <w:rsid w:val="00917E00"/>
    <w:rsid w:val="0092128C"/>
    <w:rsid w:val="00922AC5"/>
    <w:rsid w:val="009248AD"/>
    <w:rsid w:val="00925ED3"/>
    <w:rsid w:val="0092600E"/>
    <w:rsid w:val="00932377"/>
    <w:rsid w:val="009323E2"/>
    <w:rsid w:val="0093394B"/>
    <w:rsid w:val="00934D86"/>
    <w:rsid w:val="00935076"/>
    <w:rsid w:val="00936116"/>
    <w:rsid w:val="00936C57"/>
    <w:rsid w:val="00941554"/>
    <w:rsid w:val="00941C0F"/>
    <w:rsid w:val="00942EC2"/>
    <w:rsid w:val="00944101"/>
    <w:rsid w:val="00944A12"/>
    <w:rsid w:val="00946330"/>
    <w:rsid w:val="00946BCA"/>
    <w:rsid w:val="00946CEE"/>
    <w:rsid w:val="009507B9"/>
    <w:rsid w:val="00950A4D"/>
    <w:rsid w:val="00951461"/>
    <w:rsid w:val="00953CD9"/>
    <w:rsid w:val="00955692"/>
    <w:rsid w:val="00955914"/>
    <w:rsid w:val="00955A8E"/>
    <w:rsid w:val="0095666C"/>
    <w:rsid w:val="009602CB"/>
    <w:rsid w:val="009612FD"/>
    <w:rsid w:val="009635AB"/>
    <w:rsid w:val="009637C4"/>
    <w:rsid w:val="00963E97"/>
    <w:rsid w:val="00964CD2"/>
    <w:rsid w:val="009655E9"/>
    <w:rsid w:val="0096761B"/>
    <w:rsid w:val="00971346"/>
    <w:rsid w:val="00973DBC"/>
    <w:rsid w:val="009755E3"/>
    <w:rsid w:val="009766F3"/>
    <w:rsid w:val="00977B83"/>
    <w:rsid w:val="0098594F"/>
    <w:rsid w:val="00987788"/>
    <w:rsid w:val="00987EE8"/>
    <w:rsid w:val="009938C2"/>
    <w:rsid w:val="00994E0C"/>
    <w:rsid w:val="00994FD8"/>
    <w:rsid w:val="009960A6"/>
    <w:rsid w:val="009A0966"/>
    <w:rsid w:val="009A0CED"/>
    <w:rsid w:val="009A1E19"/>
    <w:rsid w:val="009A24DD"/>
    <w:rsid w:val="009A3697"/>
    <w:rsid w:val="009A3E83"/>
    <w:rsid w:val="009A3F37"/>
    <w:rsid w:val="009A52BE"/>
    <w:rsid w:val="009A61B3"/>
    <w:rsid w:val="009A6725"/>
    <w:rsid w:val="009A784A"/>
    <w:rsid w:val="009A78FE"/>
    <w:rsid w:val="009B1D45"/>
    <w:rsid w:val="009B2346"/>
    <w:rsid w:val="009B3C57"/>
    <w:rsid w:val="009B414B"/>
    <w:rsid w:val="009B4190"/>
    <w:rsid w:val="009B494A"/>
    <w:rsid w:val="009B4B0E"/>
    <w:rsid w:val="009B4E38"/>
    <w:rsid w:val="009B527D"/>
    <w:rsid w:val="009B55B8"/>
    <w:rsid w:val="009B657C"/>
    <w:rsid w:val="009C1121"/>
    <w:rsid w:val="009C1949"/>
    <w:rsid w:val="009C2DC5"/>
    <w:rsid w:val="009C48FD"/>
    <w:rsid w:val="009D2070"/>
    <w:rsid w:val="009D26CE"/>
    <w:rsid w:val="009D2761"/>
    <w:rsid w:val="009D42FA"/>
    <w:rsid w:val="009D6314"/>
    <w:rsid w:val="009D6462"/>
    <w:rsid w:val="009D76FE"/>
    <w:rsid w:val="009D7C73"/>
    <w:rsid w:val="009E1076"/>
    <w:rsid w:val="009E2934"/>
    <w:rsid w:val="009E2B6F"/>
    <w:rsid w:val="009E6B5F"/>
    <w:rsid w:val="009E6DBA"/>
    <w:rsid w:val="009E7418"/>
    <w:rsid w:val="009E7DD5"/>
    <w:rsid w:val="009F0BF7"/>
    <w:rsid w:val="009F1647"/>
    <w:rsid w:val="009F2053"/>
    <w:rsid w:val="009F6D95"/>
    <w:rsid w:val="009F6F7D"/>
    <w:rsid w:val="009F7847"/>
    <w:rsid w:val="00A01D83"/>
    <w:rsid w:val="00A01EDA"/>
    <w:rsid w:val="00A024AD"/>
    <w:rsid w:val="00A02DB0"/>
    <w:rsid w:val="00A03117"/>
    <w:rsid w:val="00A04E19"/>
    <w:rsid w:val="00A05422"/>
    <w:rsid w:val="00A10985"/>
    <w:rsid w:val="00A10C4A"/>
    <w:rsid w:val="00A10F02"/>
    <w:rsid w:val="00A12554"/>
    <w:rsid w:val="00A13307"/>
    <w:rsid w:val="00A13FBF"/>
    <w:rsid w:val="00A14E56"/>
    <w:rsid w:val="00A1512F"/>
    <w:rsid w:val="00A1552B"/>
    <w:rsid w:val="00A172ED"/>
    <w:rsid w:val="00A200B7"/>
    <w:rsid w:val="00A20F40"/>
    <w:rsid w:val="00A20FEF"/>
    <w:rsid w:val="00A2247C"/>
    <w:rsid w:val="00A22CE9"/>
    <w:rsid w:val="00A30506"/>
    <w:rsid w:val="00A31271"/>
    <w:rsid w:val="00A314B4"/>
    <w:rsid w:val="00A31BB6"/>
    <w:rsid w:val="00A3398C"/>
    <w:rsid w:val="00A34AB8"/>
    <w:rsid w:val="00A35C8B"/>
    <w:rsid w:val="00A42B4A"/>
    <w:rsid w:val="00A434A2"/>
    <w:rsid w:val="00A4403E"/>
    <w:rsid w:val="00A4603A"/>
    <w:rsid w:val="00A464F8"/>
    <w:rsid w:val="00A46C2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C1C"/>
    <w:rsid w:val="00A57522"/>
    <w:rsid w:val="00A575E5"/>
    <w:rsid w:val="00A6060C"/>
    <w:rsid w:val="00A61A3C"/>
    <w:rsid w:val="00A635AF"/>
    <w:rsid w:val="00A645D3"/>
    <w:rsid w:val="00A67330"/>
    <w:rsid w:val="00A676AA"/>
    <w:rsid w:val="00A70A40"/>
    <w:rsid w:val="00A727E9"/>
    <w:rsid w:val="00A7466E"/>
    <w:rsid w:val="00A74FDB"/>
    <w:rsid w:val="00A75C44"/>
    <w:rsid w:val="00A75CC0"/>
    <w:rsid w:val="00A75F44"/>
    <w:rsid w:val="00A7637F"/>
    <w:rsid w:val="00A769E7"/>
    <w:rsid w:val="00A7752A"/>
    <w:rsid w:val="00A776AA"/>
    <w:rsid w:val="00A80F7E"/>
    <w:rsid w:val="00A82346"/>
    <w:rsid w:val="00A82F7A"/>
    <w:rsid w:val="00A83F8C"/>
    <w:rsid w:val="00A84085"/>
    <w:rsid w:val="00A857CD"/>
    <w:rsid w:val="00A875B0"/>
    <w:rsid w:val="00A87FB1"/>
    <w:rsid w:val="00A908F8"/>
    <w:rsid w:val="00A90C0A"/>
    <w:rsid w:val="00A917F3"/>
    <w:rsid w:val="00A92772"/>
    <w:rsid w:val="00A93749"/>
    <w:rsid w:val="00A93F36"/>
    <w:rsid w:val="00A9596D"/>
    <w:rsid w:val="00A96EB1"/>
    <w:rsid w:val="00A9742F"/>
    <w:rsid w:val="00AA1147"/>
    <w:rsid w:val="00AA2BA2"/>
    <w:rsid w:val="00AA5FBD"/>
    <w:rsid w:val="00AA74E8"/>
    <w:rsid w:val="00AB0304"/>
    <w:rsid w:val="00AB111E"/>
    <w:rsid w:val="00AB13D7"/>
    <w:rsid w:val="00AB21D0"/>
    <w:rsid w:val="00AB21D4"/>
    <w:rsid w:val="00AB46D2"/>
    <w:rsid w:val="00AB5D17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539C"/>
    <w:rsid w:val="00AD6462"/>
    <w:rsid w:val="00AD7963"/>
    <w:rsid w:val="00AE2326"/>
    <w:rsid w:val="00AE2E46"/>
    <w:rsid w:val="00AE37FD"/>
    <w:rsid w:val="00AE4CEE"/>
    <w:rsid w:val="00AF066F"/>
    <w:rsid w:val="00AF152A"/>
    <w:rsid w:val="00AF215E"/>
    <w:rsid w:val="00AF26E3"/>
    <w:rsid w:val="00AF2B67"/>
    <w:rsid w:val="00AF31AC"/>
    <w:rsid w:val="00AF3BAE"/>
    <w:rsid w:val="00AF450B"/>
    <w:rsid w:val="00AF496D"/>
    <w:rsid w:val="00AF6708"/>
    <w:rsid w:val="00AF69F5"/>
    <w:rsid w:val="00B025C8"/>
    <w:rsid w:val="00B045A4"/>
    <w:rsid w:val="00B045F1"/>
    <w:rsid w:val="00B0498B"/>
    <w:rsid w:val="00B05C57"/>
    <w:rsid w:val="00B06931"/>
    <w:rsid w:val="00B07753"/>
    <w:rsid w:val="00B07EC0"/>
    <w:rsid w:val="00B11132"/>
    <w:rsid w:val="00B1191E"/>
    <w:rsid w:val="00B11D72"/>
    <w:rsid w:val="00B11DFC"/>
    <w:rsid w:val="00B13009"/>
    <w:rsid w:val="00B13011"/>
    <w:rsid w:val="00B14394"/>
    <w:rsid w:val="00B1447E"/>
    <w:rsid w:val="00B15449"/>
    <w:rsid w:val="00B15DA1"/>
    <w:rsid w:val="00B17337"/>
    <w:rsid w:val="00B17B57"/>
    <w:rsid w:val="00B23844"/>
    <w:rsid w:val="00B23B18"/>
    <w:rsid w:val="00B247C5"/>
    <w:rsid w:val="00B276EA"/>
    <w:rsid w:val="00B30225"/>
    <w:rsid w:val="00B316E7"/>
    <w:rsid w:val="00B3191C"/>
    <w:rsid w:val="00B32FC5"/>
    <w:rsid w:val="00B363A8"/>
    <w:rsid w:val="00B3661E"/>
    <w:rsid w:val="00B36C32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1896"/>
    <w:rsid w:val="00B52020"/>
    <w:rsid w:val="00B55688"/>
    <w:rsid w:val="00B57C26"/>
    <w:rsid w:val="00B57CAB"/>
    <w:rsid w:val="00B60101"/>
    <w:rsid w:val="00B63B1F"/>
    <w:rsid w:val="00B63D30"/>
    <w:rsid w:val="00B64FED"/>
    <w:rsid w:val="00B65D90"/>
    <w:rsid w:val="00B65EF5"/>
    <w:rsid w:val="00B6624F"/>
    <w:rsid w:val="00B663F7"/>
    <w:rsid w:val="00B6727C"/>
    <w:rsid w:val="00B70F66"/>
    <w:rsid w:val="00B724D8"/>
    <w:rsid w:val="00B74CCC"/>
    <w:rsid w:val="00B81A61"/>
    <w:rsid w:val="00B820DE"/>
    <w:rsid w:val="00B83D8A"/>
    <w:rsid w:val="00B84DB0"/>
    <w:rsid w:val="00B84DD7"/>
    <w:rsid w:val="00B8638E"/>
    <w:rsid w:val="00B86A35"/>
    <w:rsid w:val="00B87538"/>
    <w:rsid w:val="00B91108"/>
    <w:rsid w:val="00B918F5"/>
    <w:rsid w:val="00B93C81"/>
    <w:rsid w:val="00B93FE4"/>
    <w:rsid w:val="00B964B0"/>
    <w:rsid w:val="00B97E57"/>
    <w:rsid w:val="00B97EBB"/>
    <w:rsid w:val="00BA16BF"/>
    <w:rsid w:val="00BA38F1"/>
    <w:rsid w:val="00BA3B70"/>
    <w:rsid w:val="00BA44DD"/>
    <w:rsid w:val="00BA4817"/>
    <w:rsid w:val="00BA73DA"/>
    <w:rsid w:val="00BB00B8"/>
    <w:rsid w:val="00BB1483"/>
    <w:rsid w:val="00BB245A"/>
    <w:rsid w:val="00BB2F89"/>
    <w:rsid w:val="00BB3EBB"/>
    <w:rsid w:val="00BB5855"/>
    <w:rsid w:val="00BB5D67"/>
    <w:rsid w:val="00BB6EB6"/>
    <w:rsid w:val="00BC0EF8"/>
    <w:rsid w:val="00BC0F7D"/>
    <w:rsid w:val="00BC1793"/>
    <w:rsid w:val="00BC4F22"/>
    <w:rsid w:val="00BC68C0"/>
    <w:rsid w:val="00BC6B00"/>
    <w:rsid w:val="00BC7403"/>
    <w:rsid w:val="00BD0774"/>
    <w:rsid w:val="00BD17D0"/>
    <w:rsid w:val="00BD4762"/>
    <w:rsid w:val="00BD4A0F"/>
    <w:rsid w:val="00BD4C1D"/>
    <w:rsid w:val="00BD56C7"/>
    <w:rsid w:val="00BD58C4"/>
    <w:rsid w:val="00BD7F87"/>
    <w:rsid w:val="00BE050E"/>
    <w:rsid w:val="00BE1520"/>
    <w:rsid w:val="00BE1597"/>
    <w:rsid w:val="00BE1A8F"/>
    <w:rsid w:val="00BE1F3C"/>
    <w:rsid w:val="00BE1F58"/>
    <w:rsid w:val="00BE2D30"/>
    <w:rsid w:val="00BE44B8"/>
    <w:rsid w:val="00BE6123"/>
    <w:rsid w:val="00BF22DA"/>
    <w:rsid w:val="00BF23FC"/>
    <w:rsid w:val="00BF48B2"/>
    <w:rsid w:val="00BF54C0"/>
    <w:rsid w:val="00BF666A"/>
    <w:rsid w:val="00BF6D59"/>
    <w:rsid w:val="00BF70C3"/>
    <w:rsid w:val="00C00652"/>
    <w:rsid w:val="00C01E69"/>
    <w:rsid w:val="00C02A95"/>
    <w:rsid w:val="00C030AD"/>
    <w:rsid w:val="00C059C3"/>
    <w:rsid w:val="00C077B0"/>
    <w:rsid w:val="00C07991"/>
    <w:rsid w:val="00C10A3A"/>
    <w:rsid w:val="00C14E1F"/>
    <w:rsid w:val="00C15D97"/>
    <w:rsid w:val="00C1605F"/>
    <w:rsid w:val="00C164A7"/>
    <w:rsid w:val="00C210C1"/>
    <w:rsid w:val="00C22A31"/>
    <w:rsid w:val="00C22F35"/>
    <w:rsid w:val="00C23794"/>
    <w:rsid w:val="00C237F9"/>
    <w:rsid w:val="00C24E4C"/>
    <w:rsid w:val="00C251F3"/>
    <w:rsid w:val="00C31789"/>
    <w:rsid w:val="00C33079"/>
    <w:rsid w:val="00C350FD"/>
    <w:rsid w:val="00C36BCD"/>
    <w:rsid w:val="00C37334"/>
    <w:rsid w:val="00C37C9B"/>
    <w:rsid w:val="00C40863"/>
    <w:rsid w:val="00C40865"/>
    <w:rsid w:val="00C41208"/>
    <w:rsid w:val="00C41448"/>
    <w:rsid w:val="00C42BB0"/>
    <w:rsid w:val="00C433E9"/>
    <w:rsid w:val="00C44DAB"/>
    <w:rsid w:val="00C45C93"/>
    <w:rsid w:val="00C479F9"/>
    <w:rsid w:val="00C500EC"/>
    <w:rsid w:val="00C50BB2"/>
    <w:rsid w:val="00C512AB"/>
    <w:rsid w:val="00C52D97"/>
    <w:rsid w:val="00C532E6"/>
    <w:rsid w:val="00C53CE3"/>
    <w:rsid w:val="00C53DC3"/>
    <w:rsid w:val="00C54A30"/>
    <w:rsid w:val="00C55D17"/>
    <w:rsid w:val="00C55FEE"/>
    <w:rsid w:val="00C569F4"/>
    <w:rsid w:val="00C56A9B"/>
    <w:rsid w:val="00C60AAA"/>
    <w:rsid w:val="00C62CD2"/>
    <w:rsid w:val="00C62CF6"/>
    <w:rsid w:val="00C642DD"/>
    <w:rsid w:val="00C65CC8"/>
    <w:rsid w:val="00C666F4"/>
    <w:rsid w:val="00C706D3"/>
    <w:rsid w:val="00C72D07"/>
    <w:rsid w:val="00C732E4"/>
    <w:rsid w:val="00C7563D"/>
    <w:rsid w:val="00C769A4"/>
    <w:rsid w:val="00C77C22"/>
    <w:rsid w:val="00C808D3"/>
    <w:rsid w:val="00C8166A"/>
    <w:rsid w:val="00C81FFA"/>
    <w:rsid w:val="00C82E43"/>
    <w:rsid w:val="00C83EED"/>
    <w:rsid w:val="00C83FF4"/>
    <w:rsid w:val="00C84000"/>
    <w:rsid w:val="00C85C04"/>
    <w:rsid w:val="00C8661B"/>
    <w:rsid w:val="00C86BB0"/>
    <w:rsid w:val="00C876B7"/>
    <w:rsid w:val="00C90F0C"/>
    <w:rsid w:val="00C923E3"/>
    <w:rsid w:val="00C9296C"/>
    <w:rsid w:val="00C94CB8"/>
    <w:rsid w:val="00C964E7"/>
    <w:rsid w:val="00C975AE"/>
    <w:rsid w:val="00C97E26"/>
    <w:rsid w:val="00CA2FF4"/>
    <w:rsid w:val="00CA3CCB"/>
    <w:rsid w:val="00CA3D0C"/>
    <w:rsid w:val="00CA49BF"/>
    <w:rsid w:val="00CA5BB6"/>
    <w:rsid w:val="00CA5C91"/>
    <w:rsid w:val="00CA5CDB"/>
    <w:rsid w:val="00CA76AA"/>
    <w:rsid w:val="00CA7890"/>
    <w:rsid w:val="00CB0EDD"/>
    <w:rsid w:val="00CB3603"/>
    <w:rsid w:val="00CB45DA"/>
    <w:rsid w:val="00CB6CD7"/>
    <w:rsid w:val="00CC03C7"/>
    <w:rsid w:val="00CC2896"/>
    <w:rsid w:val="00CC32FD"/>
    <w:rsid w:val="00CC3952"/>
    <w:rsid w:val="00CC45FA"/>
    <w:rsid w:val="00CC6397"/>
    <w:rsid w:val="00CC71FF"/>
    <w:rsid w:val="00CD0638"/>
    <w:rsid w:val="00CD09ED"/>
    <w:rsid w:val="00CD1D4A"/>
    <w:rsid w:val="00CD3C84"/>
    <w:rsid w:val="00CD49F0"/>
    <w:rsid w:val="00CD5098"/>
    <w:rsid w:val="00CD6570"/>
    <w:rsid w:val="00CD6925"/>
    <w:rsid w:val="00CD7DDE"/>
    <w:rsid w:val="00CE02FC"/>
    <w:rsid w:val="00CE1006"/>
    <w:rsid w:val="00CE3328"/>
    <w:rsid w:val="00CE47C5"/>
    <w:rsid w:val="00CE681E"/>
    <w:rsid w:val="00CE7D57"/>
    <w:rsid w:val="00CF0120"/>
    <w:rsid w:val="00CF13FB"/>
    <w:rsid w:val="00CF21AF"/>
    <w:rsid w:val="00CF47FA"/>
    <w:rsid w:val="00CF4D4D"/>
    <w:rsid w:val="00CF6183"/>
    <w:rsid w:val="00CF70B8"/>
    <w:rsid w:val="00CF75FE"/>
    <w:rsid w:val="00CF7694"/>
    <w:rsid w:val="00CF7A3B"/>
    <w:rsid w:val="00D00E39"/>
    <w:rsid w:val="00D01F91"/>
    <w:rsid w:val="00D02383"/>
    <w:rsid w:val="00D0308D"/>
    <w:rsid w:val="00D078FE"/>
    <w:rsid w:val="00D07F4C"/>
    <w:rsid w:val="00D148C0"/>
    <w:rsid w:val="00D14A06"/>
    <w:rsid w:val="00D14B32"/>
    <w:rsid w:val="00D158E9"/>
    <w:rsid w:val="00D16C35"/>
    <w:rsid w:val="00D170E4"/>
    <w:rsid w:val="00D17A04"/>
    <w:rsid w:val="00D22B9C"/>
    <w:rsid w:val="00D238A8"/>
    <w:rsid w:val="00D23A84"/>
    <w:rsid w:val="00D25AE7"/>
    <w:rsid w:val="00D30599"/>
    <w:rsid w:val="00D31708"/>
    <w:rsid w:val="00D32118"/>
    <w:rsid w:val="00D333AF"/>
    <w:rsid w:val="00D34B87"/>
    <w:rsid w:val="00D363B3"/>
    <w:rsid w:val="00D42972"/>
    <w:rsid w:val="00D42AF7"/>
    <w:rsid w:val="00D43B5E"/>
    <w:rsid w:val="00D43C4F"/>
    <w:rsid w:val="00D44275"/>
    <w:rsid w:val="00D446CE"/>
    <w:rsid w:val="00D4522B"/>
    <w:rsid w:val="00D4552A"/>
    <w:rsid w:val="00D50F3D"/>
    <w:rsid w:val="00D51360"/>
    <w:rsid w:val="00D5163E"/>
    <w:rsid w:val="00D51FF3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3CA5"/>
    <w:rsid w:val="00D63F4C"/>
    <w:rsid w:val="00D64973"/>
    <w:rsid w:val="00D6523B"/>
    <w:rsid w:val="00D65E02"/>
    <w:rsid w:val="00D673D8"/>
    <w:rsid w:val="00D70744"/>
    <w:rsid w:val="00D71DAE"/>
    <w:rsid w:val="00D72725"/>
    <w:rsid w:val="00D738D6"/>
    <w:rsid w:val="00D74970"/>
    <w:rsid w:val="00D755EB"/>
    <w:rsid w:val="00D75A34"/>
    <w:rsid w:val="00D771C5"/>
    <w:rsid w:val="00D77E05"/>
    <w:rsid w:val="00D80262"/>
    <w:rsid w:val="00D81950"/>
    <w:rsid w:val="00D8274D"/>
    <w:rsid w:val="00D85E70"/>
    <w:rsid w:val="00D862B7"/>
    <w:rsid w:val="00D87E00"/>
    <w:rsid w:val="00D90478"/>
    <w:rsid w:val="00D90890"/>
    <w:rsid w:val="00D9134D"/>
    <w:rsid w:val="00D91BDF"/>
    <w:rsid w:val="00D9221E"/>
    <w:rsid w:val="00D925ED"/>
    <w:rsid w:val="00D933AA"/>
    <w:rsid w:val="00D95362"/>
    <w:rsid w:val="00D96EB5"/>
    <w:rsid w:val="00D9746A"/>
    <w:rsid w:val="00D97F30"/>
    <w:rsid w:val="00DA1FE9"/>
    <w:rsid w:val="00DA237B"/>
    <w:rsid w:val="00DA3448"/>
    <w:rsid w:val="00DA4430"/>
    <w:rsid w:val="00DA74FB"/>
    <w:rsid w:val="00DA7A03"/>
    <w:rsid w:val="00DB0009"/>
    <w:rsid w:val="00DB0511"/>
    <w:rsid w:val="00DB1818"/>
    <w:rsid w:val="00DB4127"/>
    <w:rsid w:val="00DB4275"/>
    <w:rsid w:val="00DB440A"/>
    <w:rsid w:val="00DB4476"/>
    <w:rsid w:val="00DB44B4"/>
    <w:rsid w:val="00DB49E1"/>
    <w:rsid w:val="00DB70C2"/>
    <w:rsid w:val="00DB74D5"/>
    <w:rsid w:val="00DC08A5"/>
    <w:rsid w:val="00DC0CA5"/>
    <w:rsid w:val="00DC0DE0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F8D"/>
    <w:rsid w:val="00DD0E94"/>
    <w:rsid w:val="00DD0F37"/>
    <w:rsid w:val="00DD2BA3"/>
    <w:rsid w:val="00DE0993"/>
    <w:rsid w:val="00DE1B03"/>
    <w:rsid w:val="00DE2512"/>
    <w:rsid w:val="00DE3935"/>
    <w:rsid w:val="00DE3A2E"/>
    <w:rsid w:val="00DE4611"/>
    <w:rsid w:val="00DE4E1D"/>
    <w:rsid w:val="00DE501F"/>
    <w:rsid w:val="00DE523B"/>
    <w:rsid w:val="00DE6931"/>
    <w:rsid w:val="00DF007E"/>
    <w:rsid w:val="00DF0B95"/>
    <w:rsid w:val="00DF23B5"/>
    <w:rsid w:val="00DF5101"/>
    <w:rsid w:val="00DF5215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7713"/>
    <w:rsid w:val="00E105CA"/>
    <w:rsid w:val="00E10D9A"/>
    <w:rsid w:val="00E12BAC"/>
    <w:rsid w:val="00E12C79"/>
    <w:rsid w:val="00E13C17"/>
    <w:rsid w:val="00E13FD9"/>
    <w:rsid w:val="00E13FDC"/>
    <w:rsid w:val="00E14B71"/>
    <w:rsid w:val="00E16C1C"/>
    <w:rsid w:val="00E17DED"/>
    <w:rsid w:val="00E20D0B"/>
    <w:rsid w:val="00E20F0F"/>
    <w:rsid w:val="00E2142D"/>
    <w:rsid w:val="00E21F72"/>
    <w:rsid w:val="00E2371C"/>
    <w:rsid w:val="00E243DF"/>
    <w:rsid w:val="00E24659"/>
    <w:rsid w:val="00E24AD8"/>
    <w:rsid w:val="00E26479"/>
    <w:rsid w:val="00E27E8A"/>
    <w:rsid w:val="00E321BF"/>
    <w:rsid w:val="00E34394"/>
    <w:rsid w:val="00E35BF0"/>
    <w:rsid w:val="00E364EC"/>
    <w:rsid w:val="00E36B1E"/>
    <w:rsid w:val="00E3726B"/>
    <w:rsid w:val="00E3739A"/>
    <w:rsid w:val="00E37465"/>
    <w:rsid w:val="00E37CA2"/>
    <w:rsid w:val="00E42897"/>
    <w:rsid w:val="00E42B11"/>
    <w:rsid w:val="00E42FD0"/>
    <w:rsid w:val="00E43A94"/>
    <w:rsid w:val="00E4474F"/>
    <w:rsid w:val="00E4544B"/>
    <w:rsid w:val="00E46A31"/>
    <w:rsid w:val="00E51479"/>
    <w:rsid w:val="00E526E1"/>
    <w:rsid w:val="00E53C08"/>
    <w:rsid w:val="00E53E88"/>
    <w:rsid w:val="00E54211"/>
    <w:rsid w:val="00E55617"/>
    <w:rsid w:val="00E563AF"/>
    <w:rsid w:val="00E5716C"/>
    <w:rsid w:val="00E57560"/>
    <w:rsid w:val="00E57634"/>
    <w:rsid w:val="00E57BAA"/>
    <w:rsid w:val="00E61B9F"/>
    <w:rsid w:val="00E62558"/>
    <w:rsid w:val="00E62B67"/>
    <w:rsid w:val="00E63428"/>
    <w:rsid w:val="00E63826"/>
    <w:rsid w:val="00E67472"/>
    <w:rsid w:val="00E70991"/>
    <w:rsid w:val="00E71A5E"/>
    <w:rsid w:val="00E744CE"/>
    <w:rsid w:val="00E747C3"/>
    <w:rsid w:val="00E75E6C"/>
    <w:rsid w:val="00E761D1"/>
    <w:rsid w:val="00E766CE"/>
    <w:rsid w:val="00E77645"/>
    <w:rsid w:val="00E826EB"/>
    <w:rsid w:val="00E8402E"/>
    <w:rsid w:val="00E8415B"/>
    <w:rsid w:val="00E84568"/>
    <w:rsid w:val="00E85D99"/>
    <w:rsid w:val="00E87D22"/>
    <w:rsid w:val="00E9174F"/>
    <w:rsid w:val="00E92F8D"/>
    <w:rsid w:val="00E9301A"/>
    <w:rsid w:val="00E94B77"/>
    <w:rsid w:val="00E96843"/>
    <w:rsid w:val="00E97D2C"/>
    <w:rsid w:val="00EA0BCB"/>
    <w:rsid w:val="00EA1713"/>
    <w:rsid w:val="00EA5D83"/>
    <w:rsid w:val="00EA5FF4"/>
    <w:rsid w:val="00EB212A"/>
    <w:rsid w:val="00EB2329"/>
    <w:rsid w:val="00EB4FD4"/>
    <w:rsid w:val="00EC07CF"/>
    <w:rsid w:val="00EC0F3F"/>
    <w:rsid w:val="00EC1B11"/>
    <w:rsid w:val="00EC2DF6"/>
    <w:rsid w:val="00EC44A6"/>
    <w:rsid w:val="00EC4A25"/>
    <w:rsid w:val="00EC6CFC"/>
    <w:rsid w:val="00EC76B8"/>
    <w:rsid w:val="00ED02B5"/>
    <w:rsid w:val="00ED0CA0"/>
    <w:rsid w:val="00ED1EED"/>
    <w:rsid w:val="00ED3E35"/>
    <w:rsid w:val="00ED6048"/>
    <w:rsid w:val="00ED69CC"/>
    <w:rsid w:val="00ED6EA4"/>
    <w:rsid w:val="00ED7108"/>
    <w:rsid w:val="00ED7288"/>
    <w:rsid w:val="00ED778E"/>
    <w:rsid w:val="00EE22E4"/>
    <w:rsid w:val="00EE253C"/>
    <w:rsid w:val="00EE264F"/>
    <w:rsid w:val="00EE28C4"/>
    <w:rsid w:val="00EE39AA"/>
    <w:rsid w:val="00EE3CF6"/>
    <w:rsid w:val="00EE3D6C"/>
    <w:rsid w:val="00EE427F"/>
    <w:rsid w:val="00EE509B"/>
    <w:rsid w:val="00EE56DD"/>
    <w:rsid w:val="00EF04F7"/>
    <w:rsid w:val="00EF07AE"/>
    <w:rsid w:val="00EF256B"/>
    <w:rsid w:val="00EF3222"/>
    <w:rsid w:val="00EF3739"/>
    <w:rsid w:val="00EF5206"/>
    <w:rsid w:val="00EF552E"/>
    <w:rsid w:val="00EF5FC5"/>
    <w:rsid w:val="00EF6DB7"/>
    <w:rsid w:val="00F00831"/>
    <w:rsid w:val="00F025A2"/>
    <w:rsid w:val="00F03D6F"/>
    <w:rsid w:val="00F0404D"/>
    <w:rsid w:val="00F046AE"/>
    <w:rsid w:val="00F05AC3"/>
    <w:rsid w:val="00F06EF4"/>
    <w:rsid w:val="00F10B80"/>
    <w:rsid w:val="00F1247A"/>
    <w:rsid w:val="00F17339"/>
    <w:rsid w:val="00F20433"/>
    <w:rsid w:val="00F21D0D"/>
    <w:rsid w:val="00F22EC7"/>
    <w:rsid w:val="00F23247"/>
    <w:rsid w:val="00F2432B"/>
    <w:rsid w:val="00F25CCD"/>
    <w:rsid w:val="00F261E1"/>
    <w:rsid w:val="00F27198"/>
    <w:rsid w:val="00F304E6"/>
    <w:rsid w:val="00F321AE"/>
    <w:rsid w:val="00F32436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149B"/>
    <w:rsid w:val="00F42613"/>
    <w:rsid w:val="00F432AC"/>
    <w:rsid w:val="00F43309"/>
    <w:rsid w:val="00F43AF3"/>
    <w:rsid w:val="00F44713"/>
    <w:rsid w:val="00F44B25"/>
    <w:rsid w:val="00F44E9D"/>
    <w:rsid w:val="00F44FEF"/>
    <w:rsid w:val="00F46BFD"/>
    <w:rsid w:val="00F474CA"/>
    <w:rsid w:val="00F505D3"/>
    <w:rsid w:val="00F50F42"/>
    <w:rsid w:val="00F50FD2"/>
    <w:rsid w:val="00F539E0"/>
    <w:rsid w:val="00F53B15"/>
    <w:rsid w:val="00F55E4A"/>
    <w:rsid w:val="00F56471"/>
    <w:rsid w:val="00F6076B"/>
    <w:rsid w:val="00F60ACC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3611"/>
    <w:rsid w:val="00F75588"/>
    <w:rsid w:val="00F75F53"/>
    <w:rsid w:val="00F76134"/>
    <w:rsid w:val="00F7698F"/>
    <w:rsid w:val="00F76A41"/>
    <w:rsid w:val="00F834ED"/>
    <w:rsid w:val="00F83BE3"/>
    <w:rsid w:val="00F84CBE"/>
    <w:rsid w:val="00F85D9B"/>
    <w:rsid w:val="00F8614E"/>
    <w:rsid w:val="00F87B08"/>
    <w:rsid w:val="00F9045C"/>
    <w:rsid w:val="00F94C74"/>
    <w:rsid w:val="00F94E83"/>
    <w:rsid w:val="00F956C7"/>
    <w:rsid w:val="00F95AEF"/>
    <w:rsid w:val="00F960E0"/>
    <w:rsid w:val="00F963C9"/>
    <w:rsid w:val="00F9790B"/>
    <w:rsid w:val="00FA1266"/>
    <w:rsid w:val="00FA2891"/>
    <w:rsid w:val="00FA3F42"/>
    <w:rsid w:val="00FA3F5C"/>
    <w:rsid w:val="00FA4C91"/>
    <w:rsid w:val="00FA7EB5"/>
    <w:rsid w:val="00FB085E"/>
    <w:rsid w:val="00FB7593"/>
    <w:rsid w:val="00FC02AF"/>
    <w:rsid w:val="00FC0A02"/>
    <w:rsid w:val="00FC0A56"/>
    <w:rsid w:val="00FC1192"/>
    <w:rsid w:val="00FC13D5"/>
    <w:rsid w:val="00FC14FF"/>
    <w:rsid w:val="00FC2DE9"/>
    <w:rsid w:val="00FC3C82"/>
    <w:rsid w:val="00FC5289"/>
    <w:rsid w:val="00FC6991"/>
    <w:rsid w:val="00FC7783"/>
    <w:rsid w:val="00FC7B88"/>
    <w:rsid w:val="00FD003A"/>
    <w:rsid w:val="00FD0B6D"/>
    <w:rsid w:val="00FD2170"/>
    <w:rsid w:val="00FD23DF"/>
    <w:rsid w:val="00FD5118"/>
    <w:rsid w:val="00FD5633"/>
    <w:rsid w:val="00FD61F6"/>
    <w:rsid w:val="00FE0F84"/>
    <w:rsid w:val="00FE10E8"/>
    <w:rsid w:val="00FE1D08"/>
    <w:rsid w:val="00FE1FEF"/>
    <w:rsid w:val="00FE200B"/>
    <w:rsid w:val="00FE270C"/>
    <w:rsid w:val="00FE3BD8"/>
    <w:rsid w:val="00FE4CEA"/>
    <w:rsid w:val="00FE4EAE"/>
    <w:rsid w:val="00FE59A5"/>
    <w:rsid w:val="00FE5DD5"/>
    <w:rsid w:val="00FF0817"/>
    <w:rsid w:val="00FF0E39"/>
    <w:rsid w:val="00FF33D2"/>
    <w:rsid w:val="00FF3C92"/>
    <w:rsid w:val="00FF6500"/>
    <w:rsid w:val="00FF7776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qFormat/>
    <w:pPr>
      <w:keepNext/>
      <w:keepLines/>
      <w:numPr>
        <w:numId w:val="18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basedOn w:val="Normal"/>
    <w:next w:val="Normal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2" ma:contentTypeDescription="Create a new document." ma:contentTypeScope="" ma:versionID="5cad0228456034c7e9526120be2f935d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d92d86202256885f56037a714ea8a2b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1217-AA53-4FFE-BA92-D24FC04485C9}"/>
</file>

<file path=customXml/itemProps2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b1448685-5de4-4857-a594-91ddb29b9efb"/>
  </ds:schemaRefs>
</ds:datastoreItem>
</file>

<file path=customXml/itemProps4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3274</Characters>
  <Application>Microsoft Office Word</Application>
  <DocSecurity>4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2020-07-10T19:06:00Z</dcterms:created>
  <dcterms:modified xsi:type="dcterms:W3CDTF">2020-07-10T19:06:00Z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_NewReviewCycle">
    <vt:lpwstr/>
  </property>
  <property fmtid="{D5CDD505-2E9C-101B-9397-08002B2CF9AE}" pid="6" name="MSIP_Label_6b558183-044c-4105-8d9c-cea02a2a3d86_Enabled">
    <vt:lpwstr>True</vt:lpwstr>
  </property>
  <property fmtid="{D5CDD505-2E9C-101B-9397-08002B2CF9AE}" pid="7" name="MSIP_Label_6b558183-044c-4105-8d9c-cea02a2a3d86_SiteId">
    <vt:lpwstr>43083d15-7273-40c1-b7db-39efd9ccc17a</vt:lpwstr>
  </property>
  <property fmtid="{D5CDD505-2E9C-101B-9397-08002B2CF9AE}" pid="8" name="MSIP_Label_6b558183-044c-4105-8d9c-cea02a2a3d86_Owner">
    <vt:lpwstr>lkundu@nvidia.com</vt:lpwstr>
  </property>
  <property fmtid="{D5CDD505-2E9C-101B-9397-08002B2CF9AE}" pid="9" name="MSIP_Label_6b558183-044c-4105-8d9c-cea02a2a3d86_SetDate">
    <vt:lpwstr>2020-02-24T18:44:50.7654811Z</vt:lpwstr>
  </property>
  <property fmtid="{D5CDD505-2E9C-101B-9397-08002B2CF9AE}" pid="10" name="MSIP_Label_6b558183-044c-4105-8d9c-cea02a2a3d86_Name">
    <vt:lpwstr>Unrestricted</vt:lpwstr>
  </property>
  <property fmtid="{D5CDD505-2E9C-101B-9397-08002B2CF9AE}" pid="11" name="MSIP_Label_6b558183-044c-4105-8d9c-cea02a2a3d86_Application">
    <vt:lpwstr>Microsoft Azure Information Protection</vt:lpwstr>
  </property>
  <property fmtid="{D5CDD505-2E9C-101B-9397-08002B2CF9AE}" pid="12" name="MSIP_Label_6b558183-044c-4105-8d9c-cea02a2a3d86_Extended_MSFT_Method">
    <vt:lpwstr>Automatic</vt:lpwstr>
  </property>
  <property fmtid="{D5CDD505-2E9C-101B-9397-08002B2CF9AE}" pid="13" name="Sensitivity">
    <vt:lpwstr>Unrestricted</vt:lpwstr>
  </property>
  <property fmtid="{D5CDD505-2E9C-101B-9397-08002B2CF9AE}" pid="14" name="ContentTypeId">
    <vt:lpwstr>0x010100F5DF30E08A1FC54CBFC2EC8E73351D32</vt:lpwstr>
  </property>
</Properties>
</file>