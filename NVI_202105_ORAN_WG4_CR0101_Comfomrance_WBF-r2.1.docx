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2790"/>
        <w:gridCol w:w="810"/>
        <w:gridCol w:w="1350"/>
        <w:gridCol w:w="581"/>
        <w:gridCol w:w="1525"/>
        <w:gridCol w:w="774"/>
        <w:gridCol w:w="810"/>
      </w:tblGrid>
      <w:tr w:rsidR="002B0CAA" w14:paraId="526F721C" w14:textId="77777777" w:rsidTr="002B0CAA">
        <w:tc>
          <w:tcPr>
            <w:tcW w:w="101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05E001" w14:textId="77777777" w:rsidR="002B0CAA" w:rsidRPr="002B0CAA" w:rsidRDefault="002B0CAA" w:rsidP="003B2961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1C522A" w14:paraId="6A5B63F7" w14:textId="77777777" w:rsidTr="00753539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797DA8" w14:textId="77777777" w:rsidR="001C522A" w:rsidRPr="001C522A" w:rsidRDefault="001C522A" w:rsidP="00FE346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pct30" w:color="FFFF00" w:fill="auto"/>
          </w:tcPr>
          <w:p w14:paraId="07D65593" w14:textId="75D27550" w:rsidR="001C522A" w:rsidRPr="00FE346D" w:rsidRDefault="00753539" w:rsidP="00492B4E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ORAN-WG4</w:t>
            </w:r>
            <w:r w:rsidR="001C522A" w:rsidRPr="00FE346D">
              <w:rPr>
                <w:b/>
                <w:noProof/>
                <w:color w:val="FF0000"/>
                <w:sz w:val="28"/>
              </w:rPr>
              <w:t>.</w:t>
            </w:r>
            <w:r w:rsidR="00FC4AFA">
              <w:rPr>
                <w:b/>
                <w:noProof/>
                <w:color w:val="FF0000"/>
                <w:sz w:val="28"/>
              </w:rPr>
              <w:t>COMF</w:t>
            </w:r>
            <w:r w:rsidR="001C522A" w:rsidRPr="00FE346D">
              <w:rPr>
                <w:b/>
                <w:noProof/>
                <w:color w:val="FF0000"/>
                <w:sz w:val="28"/>
              </w:rPr>
              <w:t>.0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9D9D14" w14:textId="17F6AF01" w:rsidR="001C522A" w:rsidRDefault="00753539" w:rsidP="00FE346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D9FD657" w14:textId="5EB3ADB7" w:rsidR="001C522A" w:rsidRPr="00FE346D" w:rsidRDefault="00753539" w:rsidP="00706AB7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FC4AFA">
              <w:rPr>
                <w:b/>
                <w:noProof/>
                <w:color w:val="FF0000"/>
                <w:sz w:val="28"/>
              </w:rPr>
              <w:t>4</w:t>
            </w:r>
            <w:r w:rsidR="00706AB7">
              <w:rPr>
                <w:b/>
                <w:noProof/>
                <w:color w:val="FF0000"/>
                <w:sz w:val="28"/>
              </w:rPr>
              <w:t>.0</w:t>
            </w:r>
            <w:r w:rsidR="001C522A">
              <w:rPr>
                <w:b/>
                <w:noProof/>
                <w:color w:val="FF0000"/>
                <w:sz w:val="28"/>
              </w:rPr>
              <w:t>0.00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7EEABC9" w14:textId="77777777" w:rsidR="001C522A" w:rsidRDefault="001C522A" w:rsidP="00FE346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A411251" w14:textId="474E8EA0" w:rsidR="001C522A" w:rsidRPr="00FE346D" w:rsidRDefault="00FC4AFA" w:rsidP="00635EE7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NVI</w:t>
            </w:r>
            <w:ins w:id="0" w:author="Author">
              <w:r w:rsidR="001C27BC">
                <w:rPr>
                  <w:b/>
                  <w:noProof/>
                  <w:color w:val="FF0000"/>
                  <w:sz w:val="28"/>
                </w:rPr>
                <w:t>-</w:t>
              </w:r>
            </w:ins>
            <w:r w:rsidR="009D48AF">
              <w:rPr>
                <w:b/>
                <w:noProof/>
                <w:color w:val="FF0000"/>
                <w:sz w:val="28"/>
              </w:rPr>
              <w:t>0</w:t>
            </w:r>
            <w:r w:rsidR="0062509C">
              <w:rPr>
                <w:b/>
                <w:noProof/>
                <w:color w:val="FF0000"/>
                <w:sz w:val="28"/>
              </w:rPr>
              <w:t>101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D686E29" w14:textId="77777777" w:rsidR="001C522A" w:rsidRDefault="001C522A" w:rsidP="00FE346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A5718B3" w14:textId="03BB94A7" w:rsidR="001C522A" w:rsidRPr="00FE346D" w:rsidRDefault="00A939D7" w:rsidP="00FE346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  <w:r w:rsidR="00E54FF0">
              <w:rPr>
                <w:b/>
                <w:noProof/>
                <w:color w:val="FF0000"/>
                <w:sz w:val="28"/>
              </w:rPr>
              <w:t>.1</w:t>
            </w:r>
          </w:p>
        </w:tc>
      </w:tr>
    </w:tbl>
    <w:p w14:paraId="4F16EBDF" w14:textId="77777777" w:rsidR="00FE346D" w:rsidRDefault="00FE346D" w:rsidP="00FE346D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1C522A" w:rsidRPr="00FE346D" w14:paraId="45BCE183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E7E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429E181" w14:textId="13D2EA55" w:rsidR="001C522A" w:rsidRPr="00FE346D" w:rsidRDefault="003D11E8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bCs/>
                <w:noProof/>
                <w:color w:val="FF0000"/>
                <w:lang w:val="en-US"/>
              </w:rPr>
              <w:t xml:space="preserve">Relaxing the condition of </w:t>
            </w:r>
            <w:r w:rsidR="00E673C5">
              <w:rPr>
                <w:bCs/>
                <w:noProof/>
                <w:color w:val="FF0000"/>
                <w:lang w:val="en-US"/>
              </w:rPr>
              <w:t>the test case for</w:t>
            </w:r>
            <w:r w:rsidR="00AD26DF">
              <w:rPr>
                <w:rFonts w:eastAsiaTheme="minorEastAsia"/>
                <w:noProof/>
                <w:color w:val="FF0000"/>
                <w:lang w:val="en-US" w:eastAsia="ko-KR"/>
              </w:rPr>
              <w:t xml:space="preserve"> Section </w:t>
            </w:r>
            <w:r w:rsidR="00AD26DF" w:rsidRPr="00360FA1">
              <w:rPr>
                <w:bCs/>
                <w:noProof/>
                <w:color w:val="FF0000"/>
                <w:lang w:val="en-US"/>
              </w:rPr>
              <w:t>3.4.4.2.2</w:t>
            </w:r>
            <w:r w:rsidR="00AD26DF">
              <w:rPr>
                <w:bCs/>
                <w:noProof/>
                <w:color w:val="FF0000"/>
                <w:lang w:val="en-US"/>
              </w:rPr>
              <w:t xml:space="preserve"> </w:t>
            </w:r>
            <w:r w:rsidR="00E673C5">
              <w:rPr>
                <w:bCs/>
                <w:noProof/>
                <w:color w:val="FF0000"/>
                <w:lang w:val="en-US"/>
              </w:rPr>
              <w:t xml:space="preserve"> </w:t>
            </w:r>
            <w:bookmarkStart w:id="1" w:name="_Hlk72395072"/>
            <w:r w:rsidR="00360FA1" w:rsidRPr="00360FA1">
              <w:rPr>
                <w:bCs/>
                <w:noProof/>
                <w:color w:val="FF0000"/>
                <w:lang w:val="en-US"/>
              </w:rPr>
              <w:t>UC-Plane O-DU Scenario Class Beamforming 3GPP – Weight-based 1 Beamforming</w:t>
            </w:r>
            <w:bookmarkEnd w:id="1"/>
            <w:r w:rsidR="00360FA1" w:rsidRPr="00360FA1">
              <w:rPr>
                <w:bCs/>
                <w:noProof/>
                <w:color w:val="FF0000"/>
                <w:lang w:val="en-US"/>
              </w:rPr>
              <w:t xml:space="preserve"> </w:t>
            </w:r>
          </w:p>
        </w:tc>
      </w:tr>
      <w:tr w:rsidR="001C522A" w:rsidRPr="00FE346D" w14:paraId="3FD3DA9D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3BA6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B114012" w14:textId="70593E1E" w:rsidR="001C522A" w:rsidRPr="00FE346D" w:rsidRDefault="00360FA1" w:rsidP="005D11DE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1C522A" w:rsidRPr="00FE346D" w14:paraId="7F928804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9E57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AA53943" w14:textId="42426FCC" w:rsidR="001C522A" w:rsidRPr="007E78BD" w:rsidRDefault="00077BA1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WG4</w:t>
            </w:r>
            <w:r w:rsidR="00360FA1">
              <w:rPr>
                <w:b/>
                <w:noProof/>
                <w:color w:val="FF0000"/>
              </w:rPr>
              <w:t xml:space="preserve"> </w:t>
            </w:r>
            <w:r w:rsidR="00360FA1" w:rsidRPr="00360FA1">
              <w:rPr>
                <w:b/>
                <w:noProof/>
                <w:color w:val="FF0000"/>
              </w:rPr>
              <w:t>CONF Test Spec</w:t>
            </w:r>
          </w:p>
        </w:tc>
      </w:tr>
      <w:tr w:rsidR="002B0CAA" w:rsidRPr="00FE346D" w14:paraId="2BA80338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0900" w14:textId="77777777" w:rsidR="002B0CAA" w:rsidRDefault="002B0CA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55B0F1B" w14:textId="0CF91E87" w:rsidR="002B0CAA" w:rsidRPr="006A7DAE" w:rsidRDefault="00AD6E78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C</w:t>
            </w:r>
            <w:r w:rsidR="00370062">
              <w:rPr>
                <w:b/>
                <w:noProof/>
                <w:color w:val="FF0000"/>
              </w:rPr>
              <w:t xml:space="preserve"> (or F tbd)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4AEF" w14:textId="77777777" w:rsidR="002B0CAA" w:rsidRDefault="002B0CAA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FCAA1A4" w14:textId="64F85515" w:rsidR="002B0CAA" w:rsidRPr="00FE346D" w:rsidRDefault="009C1633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20</w:t>
            </w:r>
            <w:r w:rsidR="00BE0C6C">
              <w:rPr>
                <w:noProof/>
                <w:color w:val="FF0000"/>
              </w:rPr>
              <w:t>21-05-1</w:t>
            </w:r>
            <w:r w:rsidR="00054A3D">
              <w:rPr>
                <w:noProof/>
                <w:color w:val="FF0000"/>
              </w:rPr>
              <w:t>8</w:t>
            </w:r>
          </w:p>
        </w:tc>
      </w:tr>
      <w:tr w:rsidR="001C522A" w:rsidRPr="007C2097" w14:paraId="33E91019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51BC" w14:textId="77777777" w:rsidR="001C522A" w:rsidRDefault="001C522A" w:rsidP="00C504B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3B2" w14:textId="77777777" w:rsidR="001C522A" w:rsidRDefault="001C522A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A</w:t>
            </w:r>
            <w:r w:rsidR="00AB4BA3">
              <w:rPr>
                <w:i/>
                <w:noProof/>
                <w:sz w:val="18"/>
              </w:rPr>
              <w:t xml:space="preserve">  (mirror corresponding to a change in an earlier release)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B</w:t>
            </w:r>
            <w:r w:rsidR="00AB4BA3">
              <w:rPr>
                <w:i/>
                <w:noProof/>
                <w:sz w:val="18"/>
              </w:rPr>
              <w:t xml:space="preserve">  (addition of feature), 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C</w:t>
            </w:r>
            <w:r w:rsidR="00AB4BA3">
              <w:rPr>
                <w:i/>
                <w:noProof/>
                <w:sz w:val="18"/>
              </w:rPr>
              <w:t xml:space="preserve">  (functional modification of feature)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D</w:t>
            </w:r>
            <w:r w:rsidR="00AB4BA3"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F</w:t>
            </w:r>
            <w:r w:rsidR="00AB4BA3">
              <w:rPr>
                <w:i/>
                <w:noProof/>
                <w:sz w:val="18"/>
              </w:rPr>
              <w:t xml:space="preserve">  (correction)</w:t>
            </w:r>
          </w:p>
          <w:p w14:paraId="5D751ACE" w14:textId="77777777" w:rsidR="00AB4BA3" w:rsidRDefault="00AB4BA3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70923430" w14:textId="77777777" w:rsidR="001C522A" w:rsidRPr="007C2097" w:rsidRDefault="001C522A" w:rsidP="00C504B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>Detailed explanations of the above categories can</w:t>
            </w:r>
            <w:r w:rsidR="002B0CAA">
              <w:rPr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 xml:space="preserve">be found in 3GPP </w:t>
            </w:r>
            <w:hyperlink r:id="rId9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0F1B4FE6" w14:textId="77777777" w:rsidR="006A7DAE" w:rsidRPr="007E78BD" w:rsidRDefault="006A7DAE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7E78BD" w:rsidRPr="00FE346D" w14:paraId="48A204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E29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30602B0" w14:textId="1E39607A" w:rsidR="007E78BD" w:rsidRPr="00F01B98" w:rsidRDefault="00F01B98" w:rsidP="00640386">
            <w:pPr>
              <w:pStyle w:val="CRCoverPage"/>
              <w:ind w:left="100"/>
              <w:rPr>
                <w:rFonts w:eastAsiaTheme="minorEastAsia"/>
                <w:noProof/>
                <w:color w:val="FF0000"/>
                <w:lang w:val="en-US" w:eastAsia="ko-KR"/>
              </w:rPr>
            </w:pPr>
            <w:r w:rsidRPr="00F01B98">
              <w:rPr>
                <w:rFonts w:eastAsiaTheme="minorEastAsia"/>
                <w:noProof/>
                <w:color w:val="FF0000"/>
                <w:lang w:val="en-US" w:eastAsia="ko-KR"/>
              </w:rPr>
              <w:t xml:space="preserve">Currently,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the CONF </w:t>
            </w:r>
            <w:r w:rsidR="00BE5DC9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pecification V03 </w:t>
            </w:r>
            <w:r w:rsidR="00A115FC">
              <w:rPr>
                <w:rFonts w:eastAsiaTheme="minorEastAsia"/>
                <w:noProof/>
                <w:color w:val="FF0000"/>
                <w:lang w:val="en-US" w:eastAsia="ko-KR"/>
              </w:rPr>
              <w:t xml:space="preserve">Section </w:t>
            </w:r>
            <w:r w:rsidR="00A115FC" w:rsidRPr="00360FA1">
              <w:rPr>
                <w:bCs/>
                <w:noProof/>
                <w:color w:val="FF0000"/>
                <w:lang w:val="en-US"/>
              </w:rPr>
              <w:t>3.4.4.2.2</w:t>
            </w:r>
            <w:r w:rsidR="00A115FC">
              <w:rPr>
                <w:bCs/>
                <w:noProof/>
                <w:color w:val="FF0000"/>
                <w:lang w:val="en-US"/>
              </w:rPr>
              <w:t xml:space="preserve">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requires the O-DU DUT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must exercise at least two different beams to serve at least two SS Blocks (SSBs)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and perform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beam sweeping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. Weight-based beamforming does not have to require two SSBs, and does not have to perform beam sweeping 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in relation to these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SSB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>.</w:t>
            </w:r>
          </w:p>
        </w:tc>
      </w:tr>
      <w:tr w:rsidR="007E78BD" w:rsidRPr="00AB4BA3" w14:paraId="44D627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E47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1CBDC7B" w14:textId="067E2AFD" w:rsidR="007E78BD" w:rsidRPr="00F01B98" w:rsidRDefault="003746C4" w:rsidP="00492B4E">
            <w:pPr>
              <w:pStyle w:val="CRCoverPage"/>
              <w:ind w:left="100"/>
              <w:rPr>
                <w:rFonts w:eastAsiaTheme="minorEastAsia"/>
                <w:color w:val="FF0000"/>
                <w:lang w:val="en-US" w:eastAsia="ko-KR"/>
              </w:rPr>
            </w:pPr>
            <w:r>
              <w:rPr>
                <w:rFonts w:eastAsiaTheme="minorEastAsia"/>
                <w:color w:val="FF0000"/>
                <w:lang w:val="en-US" w:eastAsia="ko-KR"/>
              </w:rPr>
              <w:t xml:space="preserve">Removing 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(implicit assumption of quasi-colocation) restriction to </w:t>
            </w:r>
            <w:r>
              <w:rPr>
                <w:rFonts w:eastAsiaTheme="minorEastAsia"/>
                <w:color w:val="FF0000"/>
                <w:lang w:val="en-US" w:eastAsia="ko-KR"/>
              </w:rPr>
              <w:t>two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 or more</w:t>
            </w:r>
            <w:r>
              <w:rPr>
                <w:rFonts w:eastAsiaTheme="minorEastAsia"/>
                <w:color w:val="FF0000"/>
                <w:lang w:val="en-US" w:eastAsia="ko-KR"/>
              </w:rPr>
              <w:t xml:space="preserve"> SSBs.</w:t>
            </w:r>
          </w:p>
        </w:tc>
      </w:tr>
      <w:tr w:rsidR="007E78BD" w:rsidRPr="00AB4BA3" w14:paraId="5BF86EEF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A0D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0E8BF1C" w14:textId="5C6758E5" w:rsidR="007E78BD" w:rsidRPr="00216D02" w:rsidRDefault="00A115FC" w:rsidP="00F01B98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Enable O-DU to perform weight-based beamforming </w:t>
            </w:r>
            <w:r w:rsidR="006E2FEB">
              <w:rPr>
                <w:noProof/>
                <w:color w:val="FF0000"/>
              </w:rPr>
              <w:t>flexibly without specifically dependency on two or more SSBs. Permit channel reciprocity based-beamforming or quasi-colocation</w:t>
            </w:r>
            <w:r w:rsidR="00431AED">
              <w:rPr>
                <w:noProof/>
                <w:color w:val="FF0000"/>
              </w:rPr>
              <w:t xml:space="preserve"> based on other than</w:t>
            </w:r>
            <w:r w:rsidR="009701C8">
              <w:rPr>
                <w:noProof/>
                <w:color w:val="FF0000"/>
              </w:rPr>
              <w:t xml:space="preserve"> two or more</w:t>
            </w:r>
            <w:r w:rsidR="00431AED">
              <w:rPr>
                <w:noProof/>
                <w:color w:val="FF0000"/>
              </w:rPr>
              <w:t xml:space="preserve"> SSBs</w:t>
            </w:r>
            <w:r w:rsidR="006E2FEB">
              <w:rPr>
                <w:noProof/>
                <w:color w:val="FF0000"/>
              </w:rPr>
              <w:t>.</w:t>
            </w:r>
          </w:p>
        </w:tc>
      </w:tr>
    </w:tbl>
    <w:p w14:paraId="64C4B7E4" w14:textId="77777777" w:rsidR="007E78BD" w:rsidRPr="007E78BD" w:rsidRDefault="007E78BD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2B0CAA" w:rsidRPr="006A7DAE" w14:paraId="4E104DC7" w14:textId="77777777" w:rsidTr="00BC5A61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69CF8356" w14:textId="77777777" w:rsidR="002B0CAA" w:rsidRDefault="002B0CAA" w:rsidP="007E0A37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1D855539" w14:textId="5F1E4841" w:rsidR="00823C8C" w:rsidRPr="00157C0B" w:rsidRDefault="003F0BA0" w:rsidP="00823C8C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Section </w:t>
            </w:r>
            <w:r w:rsidRPr="00360FA1">
              <w:rPr>
                <w:bCs/>
                <w:noProof/>
                <w:color w:val="FF0000"/>
                <w:lang w:val="en-US"/>
              </w:rPr>
              <w:t>3.4.4.2.2</w:t>
            </w:r>
          </w:p>
          <w:p w14:paraId="58EE6E74" w14:textId="50355334" w:rsidR="005C4A4C" w:rsidRPr="00157C0B" w:rsidRDefault="005C4A4C" w:rsidP="00112C10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2B0CAA" w14:paraId="4E7D530F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284ABE0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28F63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410388BB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3FA13783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26DB84AB" w14:textId="77777777" w:rsidR="002B0CAA" w:rsidRDefault="002B0CAA" w:rsidP="00C504B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2B0CAA" w14:paraId="4E1F2DD2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38E85678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444A0246" w14:textId="3F1ADC34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646189C" w14:textId="1B09C6B6" w:rsidR="002B0CAA" w:rsidRPr="006A7DAE" w:rsidRDefault="000C58A6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2A2B0911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</w:t>
            </w:r>
            <w:r w:rsidR="007E0A37">
              <w:rPr>
                <w:noProof/>
              </w:rPr>
              <w:t>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50079655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2B0CAA" w14:paraId="6FB76BD8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1D2D9D32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79F43AB6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97D571F" w14:textId="77777777" w:rsidR="002B0CAA" w:rsidRPr="006A7DAE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4884159B" w14:textId="77777777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</w:t>
            </w:r>
            <w:r w:rsidR="007E0A37">
              <w:rPr>
                <w:noProof/>
              </w:rPr>
              <w:t>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E3DB0E1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2B0CAA" w14:paraId="026942E9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AB141F1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D3B99C9" w14:textId="611C2902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28788B0" w14:textId="49FD7762" w:rsidR="002B0CAA" w:rsidRPr="006A7DAE" w:rsidRDefault="00B40D63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0493AB85" w14:textId="1809F759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</w:t>
            </w:r>
            <w:r w:rsidR="007E0A37">
              <w:rPr>
                <w:noProof/>
              </w:rPr>
              <w:t>:</w:t>
            </w:r>
            <w:r w:rsidR="00F938CF">
              <w:rPr>
                <w:noProof/>
              </w:rPr>
              <w:t xml:space="preserve"> </w:t>
            </w:r>
            <w:r w:rsidR="00F938CF" w:rsidRPr="00F938CF">
              <w:rPr>
                <w:noProof/>
                <w:highlight w:val="yellow"/>
              </w:rPr>
              <w:t>TBD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027D027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6F1D86" w14:paraId="360E910E" w14:textId="77777777" w:rsidTr="00BC5A61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1B3896D9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64FFD122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4012487" w14:textId="4336538B" w:rsidR="006F1D86" w:rsidRDefault="006F1D86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  <w:p w14:paraId="4506EF13" w14:textId="6C748180" w:rsidR="008059FC" w:rsidRPr="008059FC" w:rsidRDefault="008059FC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</w:tc>
      </w:tr>
    </w:tbl>
    <w:p w14:paraId="67DFA82A" w14:textId="77777777" w:rsidR="008E2332" w:rsidRDefault="008E2332" w:rsidP="007E78BD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7E78BD" w:rsidRPr="00FE346D" w14:paraId="3CDBCF20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4A8C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28F96EE" w14:textId="0A4E1713" w:rsidR="007E78BD" w:rsidRPr="006A7DAE" w:rsidRDefault="007E78BD" w:rsidP="008857B3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F988" w14:textId="77777777" w:rsidR="007E78BD" w:rsidRDefault="007E78BD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C7AC4C6" w14:textId="026E7224" w:rsidR="007E78BD" w:rsidRPr="00FE346D" w:rsidRDefault="007E78BD" w:rsidP="00C504B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7E78BD" w:rsidRPr="00AB4BA3" w14:paraId="73F218B7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C761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DEBC64" w14:textId="70D7FB3B" w:rsidR="007E78BD" w:rsidRPr="00AB4BA3" w:rsidRDefault="007E78BD" w:rsidP="00C504B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0E3D" w14:textId="77777777" w:rsidR="007E78BD" w:rsidRDefault="007E78BD" w:rsidP="00C504B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BA4FFB2" w14:textId="621D6E19" w:rsidR="007E78BD" w:rsidRPr="00AB4BA3" w:rsidRDefault="007E78BD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7E0A37" w:rsidRPr="00AB4BA3" w14:paraId="28E76571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2881" w14:textId="77777777" w:rsidR="007E0A37" w:rsidRDefault="007E0A37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63DB8CD" w14:textId="3D3E0F38" w:rsidR="007E0A37" w:rsidRPr="007E0A37" w:rsidRDefault="007E0A37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502B7924" w14:textId="1D369FCA" w:rsidR="00077BA1" w:rsidRDefault="00077BA1" w:rsidP="0068401A">
      <w:pPr>
        <w:tabs>
          <w:tab w:val="left" w:pos="9510"/>
        </w:tabs>
      </w:pPr>
    </w:p>
    <w:p w14:paraId="503EBFA8" w14:textId="77777777" w:rsidR="00F46C3E" w:rsidRDefault="00077BA1" w:rsidP="00761BD3">
      <w:pPr>
        <w:spacing w:after="0"/>
      </w:pPr>
      <w:r>
        <w:br w:type="page"/>
      </w:r>
      <w:bookmarkStart w:id="2" w:name="_Toc535483699"/>
      <w:bookmarkStart w:id="3" w:name="_Toc518910916"/>
      <w:bookmarkStart w:id="4" w:name="_Toc518894385"/>
    </w:p>
    <w:p w14:paraId="3A7FB29C" w14:textId="24981A8D" w:rsidR="00F46C3E" w:rsidRDefault="00F46C3E" w:rsidP="00761BD3">
      <w:pPr>
        <w:spacing w:after="0"/>
      </w:pPr>
      <w:r>
        <w:lastRenderedPageBreak/>
        <w:t>Current text:</w:t>
      </w:r>
    </w:p>
    <w:p w14:paraId="6701E86A" w14:textId="77777777" w:rsidR="00F46C3E" w:rsidRDefault="00F46C3E" w:rsidP="00761BD3">
      <w:pPr>
        <w:spacing w:after="0"/>
      </w:pPr>
    </w:p>
    <w:p w14:paraId="2532372D" w14:textId="739E8CA2" w:rsidR="00210540" w:rsidRDefault="00E559CE" w:rsidP="00761BD3">
      <w:pPr>
        <w:spacing w:after="0"/>
        <w:rPr>
          <w:ins w:id="5" w:author="Author"/>
          <w:color w:val="FF0000"/>
        </w:rPr>
      </w:pPr>
      <w:r w:rsidRPr="00E559CE">
        <w:rPr>
          <w:color w:val="FF0000"/>
          <w:highlight w:val="yellow"/>
        </w:rPr>
        <w:t xml:space="preserve">**** </w:t>
      </w:r>
      <w:r w:rsidR="0002564A">
        <w:rPr>
          <w:color w:val="FF0000"/>
          <w:highlight w:val="yellow"/>
        </w:rPr>
        <w:t xml:space="preserve">FIRST </w:t>
      </w:r>
      <w:r w:rsidRPr="00E559CE">
        <w:rPr>
          <w:color w:val="FF0000"/>
          <w:highlight w:val="yellow"/>
        </w:rPr>
        <w:t>CHANGE ****</w:t>
      </w:r>
      <w:bookmarkEnd w:id="2"/>
      <w:bookmarkEnd w:id="3"/>
      <w:bookmarkEnd w:id="4"/>
    </w:p>
    <w:p w14:paraId="2486072F" w14:textId="77777777" w:rsidR="004A3DD3" w:rsidRDefault="004A3DD3" w:rsidP="00761BD3">
      <w:pPr>
        <w:spacing w:after="0"/>
        <w:rPr>
          <w:color w:val="FF0000"/>
        </w:rPr>
      </w:pPr>
    </w:p>
    <w:p w14:paraId="4BEBCA66" w14:textId="45DB58A7" w:rsidR="004A3DD3" w:rsidRPr="00FF71A9" w:rsidRDefault="004A3DD3" w:rsidP="00761BD3">
      <w:pPr>
        <w:spacing w:after="0"/>
      </w:pPr>
      <w:r w:rsidRPr="00FF71A9">
        <w:t>3.4.4</w:t>
      </w:r>
      <w:r w:rsidR="001F4933">
        <w:t>.</w:t>
      </w:r>
      <w:r w:rsidRPr="00FF71A9">
        <w:t>2.2 Plane O-DU Scenario Class Beamforming 3GPP – Weight-based Beamforming</w:t>
      </w:r>
    </w:p>
    <w:p w14:paraId="0B126C60" w14:textId="77777777" w:rsidR="004A3DD3" w:rsidRDefault="004A3DD3" w:rsidP="00761BD3">
      <w:pPr>
        <w:spacing w:after="0"/>
        <w:rPr>
          <w:color w:val="FF0000"/>
        </w:rPr>
      </w:pPr>
    </w:p>
    <w:p w14:paraId="56965F5E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Description and Applicability</w:t>
      </w:r>
    </w:p>
    <w:p w14:paraId="61D57B9A" w14:textId="77777777" w:rsidR="00A73082" w:rsidRPr="007C3A52" w:rsidRDefault="00A73082" w:rsidP="00A73082">
      <w:pPr>
        <w:spacing w:after="0"/>
      </w:pPr>
      <w:r w:rsidRPr="007C3A52">
        <w:t>This test is CONDITIONAL MANDATORY.</w:t>
      </w:r>
    </w:p>
    <w:p w14:paraId="55F3B6B5" w14:textId="77777777" w:rsidR="00A73082" w:rsidRPr="007C3A52" w:rsidRDefault="00A73082" w:rsidP="00A73082">
      <w:pPr>
        <w:spacing w:after="0"/>
      </w:pPr>
    </w:p>
    <w:p w14:paraId="01B52FF3" w14:textId="6DB43C85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purpose of this test is to ensure that the O-DU can meet the most basic requirements of the O-RAN fronthaul to support connecting with a O-RU emulator with weight-based beamforming. This test exercises the beamId field found in the C-plane section descriptions as well as section extension = 1 to </w:t>
      </w:r>
      <w:del w:id="6" w:author="Author">
        <w:r w:rsidRPr="007C3A52" w:rsidDel="00D8201E">
          <w:rPr>
            <w:bCs/>
          </w:rPr>
          <w:delText xml:space="preserve">converge </w:delText>
        </w:r>
      </w:del>
      <w:ins w:id="7" w:author="Author">
        <w:r w:rsidR="00D8201E" w:rsidRPr="007C3A52">
          <w:rPr>
            <w:bCs/>
          </w:rPr>
          <w:t>conve</w:t>
        </w:r>
        <w:r w:rsidR="00D8201E">
          <w:rPr>
            <w:bCs/>
          </w:rPr>
          <w:t>y</w:t>
        </w:r>
        <w:r w:rsidR="00D8201E" w:rsidRPr="007C3A52">
          <w:rPr>
            <w:bCs/>
          </w:rPr>
          <w:t xml:space="preserve"> </w:t>
        </w:r>
      </w:ins>
      <w:r w:rsidRPr="007C3A52">
        <w:rPr>
          <w:bCs/>
        </w:rPr>
        <w:t xml:space="preserve">beamforming information to the O-RU emulator of TED.  </w:t>
      </w:r>
    </w:p>
    <w:p w14:paraId="1EFD29DD" w14:textId="77777777" w:rsidR="00A73082" w:rsidRPr="007C3A52" w:rsidRDefault="00A73082" w:rsidP="00A73082">
      <w:pPr>
        <w:spacing w:after="0"/>
      </w:pPr>
    </w:p>
    <w:p w14:paraId="713BB9AF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Entrance Criteria</w:t>
      </w:r>
    </w:p>
    <w:p w14:paraId="134C6DC7" w14:textId="77777777" w:rsidR="00FF5FF6" w:rsidRDefault="00FF5FF6" w:rsidP="00761BD3">
      <w:pPr>
        <w:spacing w:after="0"/>
        <w:rPr>
          <w:color w:val="FF0000"/>
        </w:rPr>
      </w:pPr>
    </w:p>
    <w:p w14:paraId="4D89B911" w14:textId="2DF313C7" w:rsidR="00B9582B" w:rsidRPr="007C3A52" w:rsidRDefault="00B9582B" w:rsidP="00B9582B">
      <w:pPr>
        <w:spacing w:after="0"/>
        <w:rPr>
          <w:bCs/>
        </w:rPr>
      </w:pPr>
      <w:r w:rsidRPr="007C3A52">
        <w:rPr>
          <w:bCs/>
        </w:rPr>
        <w:t>The O-DU DUT must be provisioned to connect with an O-RU for 5G New Radio and</w:t>
      </w:r>
      <w:ins w:id="8" w:author="Author">
        <w:r w:rsidR="00B95D66">
          <w:rPr>
            <w:bCs/>
          </w:rPr>
          <w:t xml:space="preserve"> </w:t>
        </w:r>
      </w:ins>
      <w:del w:id="9" w:author="Author">
        <w:r w:rsidRPr="007C3A52" w:rsidDel="00B95D66">
          <w:rPr>
            <w:bCs/>
          </w:rPr>
          <w:delText xml:space="preserve"> be able to synchronize to a common sync source with </w:delText>
        </w:r>
      </w:del>
      <w:ins w:id="10" w:author="Author">
        <w:r w:rsidR="00B95D66" w:rsidRPr="00B95D66">
          <w:rPr>
            <w:bCs/>
          </w:rPr>
          <w:t xml:space="preserve"> </w:t>
        </w:r>
        <w:r w:rsidR="00B95D66">
          <w:rPr>
            <w:bCs/>
          </w:rPr>
          <w:t>are synchronized with</w:t>
        </w:r>
        <w:r w:rsidR="00B95D66" w:rsidRPr="007C3A52">
          <w:rPr>
            <w:bCs/>
          </w:rPr>
          <w:t xml:space="preserve"> </w:t>
        </w:r>
      </w:ins>
      <w:r w:rsidRPr="007C3A52">
        <w:rPr>
          <w:bCs/>
        </w:rPr>
        <w:t xml:space="preserve">the O-RU emulator of the TED.  The O-DU DUT could use any of the NR BF profiles for O-RU as specified in the Fronthaul Interoperability Test Specification </w:t>
      </w:r>
      <w:r>
        <w:rPr>
          <w:bCs/>
        </w:rPr>
        <w:fldChar w:fldCharType="begin"/>
      </w:r>
      <w:r>
        <w:rPr>
          <w:bCs/>
        </w:rPr>
        <w:instrText xml:space="preserve"> REF _Ref65188943 \r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[25]</w:t>
      </w:r>
      <w:r>
        <w:rPr>
          <w:bCs/>
        </w:rPr>
        <w:fldChar w:fldCharType="end"/>
      </w:r>
      <w:r w:rsidRPr="007C3A52">
        <w:rPr>
          <w:bCs/>
        </w:rPr>
        <w:t xml:space="preserve"> in Annex A.2 (except using 16-bit fixed point IQ format), or any other suitable profile that satisfies the test scenario.</w:t>
      </w:r>
    </w:p>
    <w:p w14:paraId="51687C69" w14:textId="77777777" w:rsidR="00B9582B" w:rsidRPr="00271B49" w:rsidRDefault="00B9582B" w:rsidP="0002564A">
      <w:pPr>
        <w:spacing w:after="0"/>
        <w:rPr>
          <w:bCs/>
          <w:color w:val="FF0000"/>
        </w:rPr>
      </w:pPr>
    </w:p>
    <w:p w14:paraId="679143F2" w14:textId="613C8A42" w:rsidR="00271B49" w:rsidRDefault="00A73082" w:rsidP="009569AD">
      <w:pPr>
        <w:spacing w:after="0"/>
        <w:rPr>
          <w:bCs/>
          <w:color w:val="FF0000"/>
        </w:rPr>
      </w:pPr>
      <w:r w:rsidRPr="00271B49">
        <w:rPr>
          <w:bCs/>
          <w:strike/>
          <w:color w:val="FF0000"/>
        </w:rPr>
        <w:t xml:space="preserve">The O-DU DUT must exercise at least two different </w:t>
      </w:r>
      <w:r w:rsidR="00EB49AA" w:rsidRPr="00271B49">
        <w:rPr>
          <w:bCs/>
          <w:strike/>
          <w:color w:val="FF0000"/>
        </w:rPr>
        <w:t xml:space="preserve">DL </w:t>
      </w:r>
      <w:r w:rsidRPr="00271B49">
        <w:rPr>
          <w:bCs/>
          <w:strike/>
          <w:color w:val="FF0000"/>
        </w:rPr>
        <w:t xml:space="preserve">beams.  The two beams under test, i.e. beam=A and beam=B, can have neither a vector size of one (i.e. only contains a single beam weight value) nor have identical beam weight values (i.e. no beamforming).   Additionally, O-DU DUT cannot assign beamId=0x0000 (i.e. no beamforming) to any of the two beams when sending beamforming information to the O-RU emulator. The O-DU might retrieve a list of O-RU beam capabilities to be able to generate beam weight vectors supported by the O-RU emulator. The O-DU DUT will use at least any two set of beam weight vectors to converge beamforming information to the O-RU emulator along with the test vectors (IQ data).   </w:t>
      </w:r>
    </w:p>
    <w:p w14:paraId="7FD03A31" w14:textId="77777777" w:rsidR="008A7152" w:rsidRDefault="008A7152" w:rsidP="009569AD">
      <w:pPr>
        <w:spacing w:after="0"/>
        <w:rPr>
          <w:bCs/>
          <w:color w:val="FF0000"/>
        </w:rPr>
      </w:pPr>
    </w:p>
    <w:p w14:paraId="31A070B3" w14:textId="77777777" w:rsidR="008A7152" w:rsidRPr="00517FC9" w:rsidRDefault="008A7152" w:rsidP="009569AD">
      <w:pPr>
        <w:spacing w:after="0"/>
        <w:rPr>
          <w:bCs/>
          <w:color w:val="FF0000"/>
        </w:rPr>
      </w:pPr>
    </w:p>
    <w:p w14:paraId="51D36D77" w14:textId="77DB3816" w:rsidR="004774F8" w:rsidRPr="00517FC9" w:rsidRDefault="004A3824" w:rsidP="009569AD">
      <w:pPr>
        <w:spacing w:after="0"/>
        <w:rPr>
          <w:bCs/>
          <w:color w:val="FF0000"/>
        </w:rPr>
      </w:pPr>
      <w:r w:rsidRPr="00517FC9">
        <w:rPr>
          <w:bCs/>
          <w:color w:val="FF0000"/>
        </w:rPr>
        <w:t>The O-DU must ex</w:t>
      </w:r>
      <w:ins w:id="11" w:author="Author">
        <w:r w:rsidR="00D3378B">
          <w:rPr>
            <w:bCs/>
            <w:color w:val="FF0000"/>
          </w:rPr>
          <w:t>er</w:t>
        </w:r>
      </w:ins>
      <w:r w:rsidRPr="00517FC9">
        <w:rPr>
          <w:bCs/>
          <w:color w:val="FF0000"/>
        </w:rPr>
        <w:t xml:space="preserve">cise at least two different DL beams. </w:t>
      </w:r>
      <w:r w:rsidR="0076573D" w:rsidRPr="00517FC9">
        <w:rPr>
          <w:bCs/>
          <w:color w:val="FF0000"/>
        </w:rPr>
        <w:t>In matrix form, the column dimension of the beam weight</w:t>
      </w:r>
      <w:r w:rsidR="00156E8A">
        <w:rPr>
          <w:bCs/>
          <w:color w:val="FF0000"/>
        </w:rPr>
        <w:t>s</w:t>
      </w:r>
      <w:r w:rsidR="00DF0DDC" w:rsidRPr="00517FC9">
        <w:rPr>
          <w:bCs/>
          <w:color w:val="FF0000"/>
        </w:rPr>
        <w:t>,</w:t>
      </w:r>
      <w:r w:rsidR="0076573D" w:rsidRPr="00517FC9">
        <w:rPr>
          <w:bCs/>
          <w:color w:val="FF0000"/>
        </w:rPr>
        <w:t xml:space="preserve"> </w:t>
      </w:r>
      <w:r w:rsidR="00D15F0F" w:rsidRPr="00517FC9">
        <w:rPr>
          <w:bCs/>
          <w:color w:val="FF0000"/>
        </w:rPr>
        <w:t xml:space="preserve">as defined in Section Extension Type 1, Section 5.4.7.1 of O-RAN.WG4.CUS.0-v04 [2], </w:t>
      </w:r>
      <w:r w:rsidR="0076573D" w:rsidRPr="00517FC9">
        <w:rPr>
          <w:bCs/>
          <w:color w:val="FF0000"/>
        </w:rPr>
        <w:t xml:space="preserve">corresponds to the number </w:t>
      </w:r>
      <w:r w:rsidR="005E3241" w:rsidRPr="00517FC9">
        <w:rPr>
          <w:bCs/>
          <w:color w:val="FF0000"/>
        </w:rPr>
        <w:t xml:space="preserve">of </w:t>
      </w:r>
      <w:r w:rsidR="0076573D" w:rsidRPr="00517FC9">
        <w:rPr>
          <w:bCs/>
          <w:color w:val="FF0000"/>
        </w:rPr>
        <w:t xml:space="preserve">beamIds, </w:t>
      </w:r>
      <w:r w:rsidR="00117DA9">
        <w:rPr>
          <w:bCs/>
          <w:color w:val="FF0000"/>
        </w:rPr>
        <w:t xml:space="preserve">and </w:t>
      </w:r>
      <w:r w:rsidR="0076573D" w:rsidRPr="00517FC9">
        <w:rPr>
          <w:bCs/>
          <w:color w:val="FF0000"/>
        </w:rPr>
        <w:t>t</w:t>
      </w:r>
      <w:r w:rsidR="009569AD" w:rsidRPr="00517FC9">
        <w:rPr>
          <w:bCs/>
          <w:color w:val="FF0000"/>
        </w:rPr>
        <w:t xml:space="preserve">he </w:t>
      </w:r>
      <w:r w:rsidR="002F23E9" w:rsidRPr="00517FC9">
        <w:rPr>
          <w:bCs/>
          <w:color w:val="FF0000"/>
        </w:rPr>
        <w:t>row dimension to</w:t>
      </w:r>
      <w:r w:rsidR="009569AD" w:rsidRPr="00517FC9">
        <w:rPr>
          <w:bCs/>
          <w:color w:val="FF0000"/>
        </w:rPr>
        <w:t xml:space="preserve"> the number of </w:t>
      </w:r>
      <w:r w:rsidR="00870429" w:rsidRPr="00517FC9">
        <w:rPr>
          <w:bCs/>
          <w:color w:val="FF0000"/>
        </w:rPr>
        <w:t>TRXs</w:t>
      </w:r>
      <w:r w:rsidR="009569AD" w:rsidRPr="00517FC9">
        <w:rPr>
          <w:bCs/>
          <w:color w:val="FF0000"/>
        </w:rPr>
        <w:t xml:space="preserve"> of the O-RU </w:t>
      </w:r>
      <w:r w:rsidR="00080235" w:rsidRPr="00517FC9">
        <w:rPr>
          <w:bCs/>
          <w:color w:val="FF0000"/>
        </w:rPr>
        <w:t>emulator</w:t>
      </w:r>
      <w:r w:rsidR="009569AD" w:rsidRPr="00517FC9">
        <w:rPr>
          <w:bCs/>
          <w:color w:val="FF0000"/>
        </w:rPr>
        <w:t xml:space="preserve">. </w:t>
      </w:r>
      <w:r w:rsidR="0076573D" w:rsidRPr="00517FC9">
        <w:rPr>
          <w:bCs/>
          <w:color w:val="FF0000"/>
        </w:rPr>
        <w:t xml:space="preserve">The number of beamIds must be greater than </w:t>
      </w:r>
      <w:r w:rsidR="000C0ABD" w:rsidRPr="00517FC9">
        <w:rPr>
          <w:bCs/>
          <w:color w:val="FF0000"/>
        </w:rPr>
        <w:t xml:space="preserve">or equal to </w:t>
      </w:r>
      <w:r w:rsidR="0076573D" w:rsidRPr="00517FC9">
        <w:rPr>
          <w:bCs/>
          <w:color w:val="FF0000"/>
        </w:rPr>
        <w:t>2</w:t>
      </w:r>
      <w:del w:id="12" w:author="Author">
        <w:r w:rsidR="000C0ABD" w:rsidRPr="00517FC9" w:rsidDel="00FA6DE8">
          <w:rPr>
            <w:bCs/>
            <w:color w:val="FF0000"/>
          </w:rPr>
          <w:delText>,</w:delText>
        </w:r>
        <w:r w:rsidR="0076573D" w:rsidRPr="00517FC9" w:rsidDel="00FA6DE8">
          <w:rPr>
            <w:bCs/>
            <w:color w:val="FF0000"/>
          </w:rPr>
          <w:delText xml:space="preserve"> </w:delText>
        </w:r>
        <w:r w:rsidR="000C0ABD" w:rsidRPr="00517FC9" w:rsidDel="00FA6DE8">
          <w:rPr>
            <w:bCs/>
            <w:color w:val="FF0000"/>
          </w:rPr>
          <w:delText xml:space="preserve">and the </w:delText>
        </w:r>
        <w:r w:rsidR="00F5536E" w:rsidRPr="00517FC9" w:rsidDel="00FA6DE8">
          <w:rPr>
            <w:bCs/>
            <w:color w:val="FF0000"/>
          </w:rPr>
          <w:delText xml:space="preserve">column vectors </w:delText>
        </w:r>
        <w:r w:rsidR="00067F34" w:rsidDel="00FA6DE8">
          <w:rPr>
            <w:bCs/>
            <w:color w:val="FF0000"/>
          </w:rPr>
          <w:delText xml:space="preserve">of the matrix </w:delText>
        </w:r>
        <w:r w:rsidR="000C0ABD" w:rsidRPr="00517FC9" w:rsidDel="00FA6DE8">
          <w:rPr>
            <w:bCs/>
            <w:color w:val="FF0000"/>
          </w:rPr>
          <w:delText xml:space="preserve">must be </w:delText>
        </w:r>
        <w:r w:rsidR="00F5536E" w:rsidRPr="00517FC9" w:rsidDel="00FA6DE8">
          <w:rPr>
            <w:bCs/>
            <w:color w:val="FF0000"/>
          </w:rPr>
          <w:delText>independent</w:delText>
        </w:r>
      </w:del>
      <w:r w:rsidR="00870429" w:rsidRPr="00517FC9">
        <w:rPr>
          <w:bCs/>
          <w:color w:val="FF0000"/>
        </w:rPr>
        <w:t>.</w:t>
      </w:r>
      <w:r w:rsidR="004774F8" w:rsidRPr="00517FC9">
        <w:rPr>
          <w:bCs/>
          <w:color w:val="FF0000"/>
        </w:rPr>
        <w:t xml:space="preserve"> Additionally, O-DU DUT cannot assign beamId=0x0000 (i.e. no beamforming) to any of the two beams when sending beamforming information to the O-RU emulator.</w:t>
      </w:r>
    </w:p>
    <w:p w14:paraId="1BED8B97" w14:textId="77777777" w:rsidR="004774F8" w:rsidRPr="00517FC9" w:rsidRDefault="004774F8" w:rsidP="009569AD">
      <w:pPr>
        <w:spacing w:after="0"/>
        <w:rPr>
          <w:bCs/>
          <w:color w:val="FF0000"/>
        </w:rPr>
      </w:pPr>
    </w:p>
    <w:p w14:paraId="6D9C5F3D" w14:textId="7B6498BC" w:rsidR="00870429" w:rsidRPr="00517FC9" w:rsidRDefault="004774F8" w:rsidP="009569AD">
      <w:pPr>
        <w:spacing w:after="0"/>
        <w:rPr>
          <w:bCs/>
          <w:color w:val="FF0000"/>
        </w:rPr>
      </w:pPr>
      <w:r w:rsidRPr="00517FC9">
        <w:rPr>
          <w:bCs/>
          <w:color w:val="FF0000"/>
        </w:rPr>
        <w:t xml:space="preserve">The O-DU might retrieve a list of O-RU beam capabilities to be able to generate beam weight </w:t>
      </w:r>
      <w:r w:rsidR="00072DBD" w:rsidRPr="00517FC9">
        <w:rPr>
          <w:bCs/>
          <w:color w:val="FF0000"/>
        </w:rPr>
        <w:t>vectors</w:t>
      </w:r>
      <w:r w:rsidRPr="00517FC9">
        <w:rPr>
          <w:bCs/>
          <w:color w:val="FF0000"/>
        </w:rPr>
        <w:t xml:space="preserve"> </w:t>
      </w:r>
      <w:r w:rsidR="00796E05" w:rsidRPr="00517FC9">
        <w:rPr>
          <w:bCs/>
          <w:color w:val="FF0000"/>
        </w:rPr>
        <w:t xml:space="preserve">(i.e., columns of the beam weight matrix) </w:t>
      </w:r>
      <w:r w:rsidRPr="00517FC9">
        <w:rPr>
          <w:bCs/>
          <w:color w:val="FF0000"/>
        </w:rPr>
        <w:t xml:space="preserve">supported by the O-RU emulator. The O-DU DUT will use at least two </w:t>
      </w:r>
      <w:r w:rsidR="00072DBD" w:rsidRPr="00517FC9">
        <w:rPr>
          <w:bCs/>
          <w:color w:val="FF0000"/>
        </w:rPr>
        <w:t>beam weight</w:t>
      </w:r>
      <w:r w:rsidRPr="00517FC9">
        <w:rPr>
          <w:bCs/>
          <w:color w:val="FF0000"/>
        </w:rPr>
        <w:t xml:space="preserve"> </w:t>
      </w:r>
      <w:r w:rsidR="00072DBD" w:rsidRPr="00517FC9">
        <w:rPr>
          <w:bCs/>
          <w:color w:val="FF0000"/>
        </w:rPr>
        <w:t xml:space="preserve">vectors </w:t>
      </w:r>
      <w:r w:rsidRPr="00517FC9">
        <w:rPr>
          <w:bCs/>
          <w:color w:val="FF0000"/>
        </w:rPr>
        <w:t xml:space="preserve">to </w:t>
      </w:r>
      <w:r w:rsidR="00ED4D59" w:rsidRPr="00517FC9">
        <w:rPr>
          <w:bCs/>
          <w:color w:val="FF0000"/>
        </w:rPr>
        <w:t xml:space="preserve">convey beamforming information to </w:t>
      </w:r>
      <w:r w:rsidRPr="00517FC9">
        <w:rPr>
          <w:bCs/>
          <w:color w:val="FF0000"/>
        </w:rPr>
        <w:t xml:space="preserve">the O-RU emulator along with the test vectors (IQ data).   </w:t>
      </w:r>
    </w:p>
    <w:p w14:paraId="4BA46D7E" w14:textId="77777777" w:rsidR="00B95D66" w:rsidRPr="00517FC9" w:rsidRDefault="00B95D66" w:rsidP="00A73082">
      <w:pPr>
        <w:spacing w:after="0"/>
        <w:rPr>
          <w:bCs/>
          <w:color w:val="FF0000"/>
        </w:rPr>
      </w:pPr>
    </w:p>
    <w:p w14:paraId="2C1E38BC" w14:textId="637F4B50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O-RU emulator must be configured to report support for weight-based beamforming in the M-Plane capabilities to allow the O-DU DUT to use weight-based beamforming.  It is assumed that the O-DU can be configured in some way to force the use of dynamic weight-based beamforming.  </w:t>
      </w:r>
    </w:p>
    <w:p w14:paraId="1E73438A" w14:textId="77777777" w:rsidR="00A73082" w:rsidRPr="007C3A52" w:rsidRDefault="00A73082" w:rsidP="00A73082">
      <w:pPr>
        <w:spacing w:after="0"/>
        <w:rPr>
          <w:b/>
        </w:rPr>
      </w:pPr>
    </w:p>
    <w:p w14:paraId="46F2C44C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Methodology</w:t>
      </w:r>
    </w:p>
    <w:p w14:paraId="6A61762B" w14:textId="77777777" w:rsidR="00A73082" w:rsidRPr="007C3A52" w:rsidRDefault="00A73082" w:rsidP="00A73082">
      <w:pPr>
        <w:numPr>
          <w:ilvl w:val="1"/>
          <w:numId w:val="4"/>
        </w:numPr>
        <w:spacing w:after="0"/>
        <w:ind w:left="720"/>
        <w:rPr>
          <w:b/>
        </w:rPr>
      </w:pPr>
      <w:r w:rsidRPr="007C3A52">
        <w:rPr>
          <w:b/>
        </w:rPr>
        <w:t>Initial Conditions</w:t>
      </w:r>
    </w:p>
    <w:p w14:paraId="37FF324D" w14:textId="0373AAA2" w:rsidR="00A73082" w:rsidRPr="007C3A52" w:rsidRDefault="00A73082" w:rsidP="00A73082">
      <w:pPr>
        <w:spacing w:after="0"/>
        <w:ind w:left="720"/>
        <w:rPr>
          <w:b/>
        </w:rPr>
      </w:pPr>
      <w:r w:rsidRPr="007C3A52">
        <w:rPr>
          <w:bCs/>
        </w:rPr>
        <w:t>Configure the O-DU DUT such that it carries out the</w:t>
      </w:r>
      <w:r w:rsidR="001875EE">
        <w:rPr>
          <w:bCs/>
        </w:rPr>
        <w:t xml:space="preserve"> broadcasting </w:t>
      </w:r>
      <w:r w:rsidR="001875EE" w:rsidRPr="001875EE">
        <w:rPr>
          <w:bCs/>
          <w:color w:val="FF0000"/>
        </w:rPr>
        <w:t>of the common control channels</w:t>
      </w:r>
      <w:r w:rsidRPr="001875EE">
        <w:rPr>
          <w:bCs/>
          <w:color w:val="FF0000"/>
        </w:rPr>
        <w:t xml:space="preserve"> </w:t>
      </w:r>
      <w:r w:rsidR="001875EE" w:rsidRPr="001875EE">
        <w:rPr>
          <w:bCs/>
          <w:color w:val="FF0000"/>
        </w:rPr>
        <w:t xml:space="preserve">(e.g., SSB) </w:t>
      </w:r>
      <w:r w:rsidRPr="007C3A52">
        <w:rPr>
          <w:bCs/>
        </w:rPr>
        <w:t xml:space="preserve">through its interfaces with the appropriate entities in the TED.  Configure the O-RU Emulator with weight-based beamforming and 16-bit fixed point IQ format. </w:t>
      </w:r>
    </w:p>
    <w:p w14:paraId="54399647" w14:textId="77777777" w:rsidR="00A73082" w:rsidRPr="007C3A52" w:rsidRDefault="00A73082" w:rsidP="00A73082">
      <w:pPr>
        <w:numPr>
          <w:ilvl w:val="1"/>
          <w:numId w:val="4"/>
        </w:numPr>
        <w:spacing w:after="0"/>
        <w:ind w:left="720"/>
        <w:rPr>
          <w:b/>
        </w:rPr>
      </w:pPr>
      <w:r w:rsidRPr="007C3A52">
        <w:rPr>
          <w:b/>
        </w:rPr>
        <w:t>Procedure</w:t>
      </w:r>
    </w:p>
    <w:p w14:paraId="4047079F" w14:textId="49AFC416" w:rsidR="00A73082" w:rsidRDefault="00A73082" w:rsidP="00A73082">
      <w:pPr>
        <w:numPr>
          <w:ilvl w:val="2"/>
          <w:numId w:val="4"/>
        </w:numPr>
        <w:spacing w:after="0"/>
        <w:ind w:left="1080"/>
        <w:rPr>
          <w:bCs/>
        </w:rPr>
      </w:pPr>
      <w:r w:rsidRPr="007C3A52">
        <w:rPr>
          <w:bCs/>
        </w:rPr>
        <w:t xml:space="preserve">O-DU DUT starts broadcasting procedure </w:t>
      </w:r>
    </w:p>
    <w:p w14:paraId="7FFC32D4" w14:textId="77777777" w:rsidR="00A73082" w:rsidRPr="007C3A52" w:rsidRDefault="00A73082" w:rsidP="00A73082">
      <w:pPr>
        <w:numPr>
          <w:ilvl w:val="2"/>
          <w:numId w:val="4"/>
        </w:numPr>
        <w:spacing w:after="0"/>
        <w:ind w:left="1080"/>
        <w:rPr>
          <w:bCs/>
        </w:rPr>
      </w:pPr>
      <w:r w:rsidRPr="007C3A52">
        <w:rPr>
          <w:bCs/>
        </w:rPr>
        <w:t>Log and analyze the open front haul data stream between the O-DU DUT and O-RU Emulator including used section types and section extensions</w:t>
      </w:r>
    </w:p>
    <w:p w14:paraId="0936E794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Requirement (expected result)</w:t>
      </w:r>
    </w:p>
    <w:p w14:paraId="1A5ED649" w14:textId="6175A134" w:rsidR="00A73082" w:rsidRPr="00091977" w:rsidRDefault="00A73082" w:rsidP="00A73082">
      <w:pPr>
        <w:numPr>
          <w:ilvl w:val="1"/>
          <w:numId w:val="4"/>
        </w:numPr>
        <w:spacing w:after="0"/>
        <w:ind w:left="810"/>
        <w:rPr>
          <w:bCs/>
        </w:rPr>
      </w:pPr>
      <w:r w:rsidRPr="00466CD0">
        <w:rPr>
          <w:bCs/>
        </w:rPr>
        <w:t xml:space="preserve">Successful decoding of </w:t>
      </w:r>
      <w:r w:rsidR="007D1762" w:rsidRPr="00F406AA">
        <w:rPr>
          <w:bCs/>
          <w:color w:val="FF0000"/>
        </w:rPr>
        <w:t xml:space="preserve">one or more </w:t>
      </w:r>
      <w:r w:rsidRPr="00466CD0">
        <w:rPr>
          <w:bCs/>
        </w:rPr>
        <w:t>SSBs</w:t>
      </w:r>
    </w:p>
    <w:p w14:paraId="434F66DE" w14:textId="77777777" w:rsidR="00A73082" w:rsidRPr="00091977" w:rsidRDefault="00A73082" w:rsidP="00A73082">
      <w:pPr>
        <w:numPr>
          <w:ilvl w:val="1"/>
          <w:numId w:val="4"/>
        </w:numPr>
        <w:spacing w:after="0"/>
        <w:ind w:left="810"/>
        <w:rPr>
          <w:bCs/>
        </w:rPr>
      </w:pPr>
      <w:r w:rsidRPr="00466CD0">
        <w:rPr>
          <w:bCs/>
        </w:rPr>
        <w:t>Log of at least two different assigned beamIds (i.e. beamId=A and beamId=B) are used and none of them are beamId=0x0000</w:t>
      </w:r>
    </w:p>
    <w:p w14:paraId="582A1CE7" w14:textId="77777777" w:rsidR="00A73082" w:rsidRPr="00EC020C" w:rsidRDefault="00A73082" w:rsidP="00A73082">
      <w:pPr>
        <w:numPr>
          <w:ilvl w:val="1"/>
          <w:numId w:val="4"/>
        </w:numPr>
        <w:spacing w:after="0"/>
        <w:ind w:left="810"/>
        <w:rPr>
          <w:bCs/>
          <w:lang w:val="en-GB"/>
        </w:rPr>
      </w:pPr>
      <w:r w:rsidRPr="00466CD0">
        <w:rPr>
          <w:bCs/>
        </w:rPr>
        <w:t>Log of at least two different assigned beam weight vectors are used for beam=A and beam=B.</w:t>
      </w:r>
    </w:p>
    <w:p w14:paraId="4B4B5633" w14:textId="77777777" w:rsidR="00065FE2" w:rsidRPr="00EA75C6" w:rsidRDefault="00065FE2" w:rsidP="0002564A">
      <w:pPr>
        <w:spacing w:after="0"/>
        <w:rPr>
          <w:color w:val="FF0000"/>
          <w:lang w:val="en-GB" w:eastAsia="ko-KR"/>
        </w:rPr>
      </w:pPr>
    </w:p>
    <w:p w14:paraId="6EBD7E85" w14:textId="77777777" w:rsidR="0002564A" w:rsidRDefault="0002564A" w:rsidP="0002564A">
      <w:pPr>
        <w:spacing w:after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**** </w:t>
      </w:r>
      <w:r w:rsidRPr="005D11DE">
        <w:rPr>
          <w:color w:val="FF0000"/>
          <w:highlight w:val="yellow"/>
        </w:rPr>
        <w:t>End of CR</w:t>
      </w:r>
      <w:r>
        <w:rPr>
          <w:color w:val="FF0000"/>
          <w:highlight w:val="yellow"/>
        </w:rPr>
        <w:t xml:space="preserve"> ****</w:t>
      </w:r>
    </w:p>
    <w:p w14:paraId="64A0F014" w14:textId="55867045" w:rsidR="00982BD7" w:rsidRDefault="00982BD7" w:rsidP="002436AF">
      <w:pPr>
        <w:spacing w:after="0"/>
        <w:rPr>
          <w:ins w:id="13" w:author="Author"/>
          <w:color w:val="FF0000"/>
          <w:highlight w:val="yellow"/>
        </w:rPr>
      </w:pPr>
    </w:p>
    <w:p w14:paraId="10D78204" w14:textId="4B15C913" w:rsidR="0011792C" w:rsidRPr="002436AF" w:rsidRDefault="0011792C" w:rsidP="00BA1781">
      <w:pPr>
        <w:spacing w:after="0"/>
        <w:rPr>
          <w:color w:val="FF0000"/>
          <w:highlight w:val="yellow"/>
        </w:rPr>
      </w:pPr>
    </w:p>
    <w:sectPr w:rsidR="0011792C" w:rsidRPr="002436AF" w:rsidSect="00586153">
      <w:headerReference w:type="default" r:id="rId10"/>
      <w:footerReference w:type="default" r:id="rId11"/>
      <w:footnotePr>
        <w:numRestart w:val="eachSect"/>
      </w:footnotePr>
      <w:pgSz w:w="11907" w:h="16840" w:code="9"/>
      <w:pgMar w:top="1231" w:right="657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169A" w14:textId="77777777" w:rsidR="005430B6" w:rsidRDefault="005430B6">
      <w:r>
        <w:separator/>
      </w:r>
    </w:p>
  </w:endnote>
  <w:endnote w:type="continuationSeparator" w:id="0">
    <w:p w14:paraId="62DD4143" w14:textId="77777777" w:rsidR="005430B6" w:rsidRDefault="0054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AF7F" w14:textId="0F27B80B" w:rsidR="00E24588" w:rsidRPr="00D74970" w:rsidRDefault="00E24588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 w:rsidR="00D7737B">
      <w:rPr>
        <w:b w:val="0"/>
        <w:i w:val="0"/>
      </w:rPr>
      <w:t>3</w:t>
    </w:r>
    <w:r w:rsidRPr="007326D8">
      <w:rPr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4D42" w14:textId="77777777" w:rsidR="005430B6" w:rsidRDefault="005430B6">
      <w:r>
        <w:separator/>
      </w:r>
    </w:p>
  </w:footnote>
  <w:footnote w:type="continuationSeparator" w:id="0">
    <w:p w14:paraId="0E3FD195" w14:textId="77777777" w:rsidR="005430B6" w:rsidRDefault="00543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A7C7" w14:textId="2B2ACF83" w:rsidR="00E24588" w:rsidRDefault="00E24588" w:rsidP="00586153">
    <w:pPr>
      <w:pStyle w:val="Header"/>
      <w:spacing w:after="120"/>
      <w:jc w:val="both"/>
    </w:pPr>
    <w:r w:rsidRPr="00474BBE">
      <w:rPr>
        <w:lang w:val="en-US" w:eastAsia="ko-KR"/>
      </w:rPr>
      <w:drawing>
        <wp:inline distT="0" distB="0" distL="0" distR="0" wp14:anchorId="13DF9BE9" wp14:editId="046CEBB3">
          <wp:extent cx="1091459" cy="466598"/>
          <wp:effectExtent l="0" t="0" r="0" b="0"/>
          <wp:docPr id="5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begin"/>
    </w:r>
    <w:r w:rsidRPr="00586153">
      <w:rPr>
        <w:rFonts w:cs="Arial"/>
        <w:noProof w:val="0"/>
        <w:sz w:val="20"/>
        <w:szCs w:val="18"/>
        <w:lang w:val="en-US" w:eastAsia="en-US"/>
      </w:rPr>
      <w:instrText xml:space="preserve"> DOCPROPERTY  "Document number"  \* MERGEFORMAT </w:instrText>
    </w:r>
    <w:r w:rsidRPr="00586153">
      <w:rPr>
        <w:rFonts w:cs="Arial"/>
        <w:noProof w:val="0"/>
        <w:sz w:val="20"/>
        <w:szCs w:val="18"/>
        <w:lang w:val="en-US" w:eastAsia="en-US"/>
      </w:rPr>
      <w:fldChar w:fldCharType="separate"/>
    </w:r>
    <w:r>
      <w:rPr>
        <w:rFonts w:cs="Arial"/>
        <w:noProof w:val="0"/>
        <w:sz w:val="20"/>
        <w:szCs w:val="18"/>
        <w:lang w:val="en-US" w:eastAsia="en-US"/>
      </w:rPr>
      <w:t>O-RAN-WG4.CR.0-</w:t>
    </w:r>
    <w:r w:rsidR="00E54FF0">
      <w:rPr>
        <w:rFonts w:cs="Arial"/>
        <w:noProof w:val="0"/>
        <w:sz w:val="20"/>
        <w:szCs w:val="18"/>
        <w:lang w:val="en-US" w:eastAsia="en-US"/>
      </w:rPr>
      <w:t>v02</w:t>
    </w:r>
    <w:r>
      <w:rPr>
        <w:rFonts w:cs="Arial"/>
        <w:noProof w:val="0"/>
        <w:sz w:val="20"/>
        <w:szCs w:val="18"/>
        <w:lang w:val="en-US" w:eastAsia="en-US"/>
      </w:rPr>
      <w:t>.</w:t>
    </w:r>
    <w:r w:rsidR="00E54FF0">
      <w:rPr>
        <w:rFonts w:cs="Arial"/>
        <w:noProof w:val="0"/>
        <w:sz w:val="20"/>
        <w:szCs w:val="18"/>
        <w:lang w:val="en-US" w:eastAsia="en-US"/>
      </w:rPr>
      <w:t>1</w:t>
    </w:r>
    <w:r>
      <w:rPr>
        <w:rFonts w:cs="Arial"/>
        <w:noProof w:val="0"/>
        <w:sz w:val="20"/>
        <w:szCs w:val="18"/>
        <w:lang w:val="en-US" w:eastAsia="en-US"/>
      </w:rPr>
      <w:t>0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C1CE7454"/>
    <w:lvl w:ilvl="0">
      <w:start w:val="9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E559F5"/>
    <w:multiLevelType w:val="hybridMultilevel"/>
    <w:tmpl w:val="92368B14"/>
    <w:lvl w:ilvl="0" w:tplc="29F051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216A4"/>
    <w:multiLevelType w:val="hybridMultilevel"/>
    <w:tmpl w:val="3864D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3FE"/>
    <w:multiLevelType w:val="hybridMultilevel"/>
    <w:tmpl w:val="FB383002"/>
    <w:lvl w:ilvl="0" w:tplc="E9CE3B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6DC"/>
    <w:rsid w:val="000017FA"/>
    <w:rsid w:val="00001B6B"/>
    <w:rsid w:val="0000242B"/>
    <w:rsid w:val="00003176"/>
    <w:rsid w:val="00003C9D"/>
    <w:rsid w:val="000044E5"/>
    <w:rsid w:val="00004764"/>
    <w:rsid w:val="000047F0"/>
    <w:rsid w:val="0000481B"/>
    <w:rsid w:val="00005D24"/>
    <w:rsid w:val="00006563"/>
    <w:rsid w:val="000102BC"/>
    <w:rsid w:val="0001088A"/>
    <w:rsid w:val="00010974"/>
    <w:rsid w:val="00014437"/>
    <w:rsid w:val="000159CB"/>
    <w:rsid w:val="00015C82"/>
    <w:rsid w:val="00017016"/>
    <w:rsid w:val="000173A3"/>
    <w:rsid w:val="0001746F"/>
    <w:rsid w:val="00017A62"/>
    <w:rsid w:val="00021A07"/>
    <w:rsid w:val="00022D97"/>
    <w:rsid w:val="000232AA"/>
    <w:rsid w:val="0002489D"/>
    <w:rsid w:val="0002564A"/>
    <w:rsid w:val="000259C3"/>
    <w:rsid w:val="00026F37"/>
    <w:rsid w:val="0003003A"/>
    <w:rsid w:val="00030BC5"/>
    <w:rsid w:val="00031BA2"/>
    <w:rsid w:val="000323F2"/>
    <w:rsid w:val="00032E2E"/>
    <w:rsid w:val="0003300E"/>
    <w:rsid w:val="00033397"/>
    <w:rsid w:val="0003376E"/>
    <w:rsid w:val="00033F3F"/>
    <w:rsid w:val="00034971"/>
    <w:rsid w:val="00034B3B"/>
    <w:rsid w:val="00034E00"/>
    <w:rsid w:val="00036CAB"/>
    <w:rsid w:val="00040095"/>
    <w:rsid w:val="00042D36"/>
    <w:rsid w:val="00043C34"/>
    <w:rsid w:val="00045EEF"/>
    <w:rsid w:val="0004605B"/>
    <w:rsid w:val="00047A07"/>
    <w:rsid w:val="00050609"/>
    <w:rsid w:val="0005072A"/>
    <w:rsid w:val="00051594"/>
    <w:rsid w:val="00052DB2"/>
    <w:rsid w:val="00052E06"/>
    <w:rsid w:val="00054A3D"/>
    <w:rsid w:val="000550E6"/>
    <w:rsid w:val="00055448"/>
    <w:rsid w:val="00055492"/>
    <w:rsid w:val="000571CE"/>
    <w:rsid w:val="00057C00"/>
    <w:rsid w:val="000615CA"/>
    <w:rsid w:val="00063CF4"/>
    <w:rsid w:val="00064C94"/>
    <w:rsid w:val="00065231"/>
    <w:rsid w:val="00065FE2"/>
    <w:rsid w:val="000663EF"/>
    <w:rsid w:val="00066AE4"/>
    <w:rsid w:val="00067F34"/>
    <w:rsid w:val="00072472"/>
    <w:rsid w:val="000728C4"/>
    <w:rsid w:val="00072DBD"/>
    <w:rsid w:val="00074D3B"/>
    <w:rsid w:val="000751EE"/>
    <w:rsid w:val="000776C2"/>
    <w:rsid w:val="00077BA1"/>
    <w:rsid w:val="00077D34"/>
    <w:rsid w:val="00080235"/>
    <w:rsid w:val="0008030E"/>
    <w:rsid w:val="00080512"/>
    <w:rsid w:val="00080547"/>
    <w:rsid w:val="00080801"/>
    <w:rsid w:val="00080D39"/>
    <w:rsid w:val="00080F59"/>
    <w:rsid w:val="00081045"/>
    <w:rsid w:val="00081163"/>
    <w:rsid w:val="00081910"/>
    <w:rsid w:val="000843B2"/>
    <w:rsid w:val="0008466A"/>
    <w:rsid w:val="000858D3"/>
    <w:rsid w:val="00085B41"/>
    <w:rsid w:val="00086FAD"/>
    <w:rsid w:val="0008712B"/>
    <w:rsid w:val="00087648"/>
    <w:rsid w:val="00087CEF"/>
    <w:rsid w:val="00090C2B"/>
    <w:rsid w:val="00091738"/>
    <w:rsid w:val="00092569"/>
    <w:rsid w:val="00093728"/>
    <w:rsid w:val="00094055"/>
    <w:rsid w:val="00094077"/>
    <w:rsid w:val="00094C90"/>
    <w:rsid w:val="00095B14"/>
    <w:rsid w:val="00096307"/>
    <w:rsid w:val="00096A99"/>
    <w:rsid w:val="00096E56"/>
    <w:rsid w:val="00097D83"/>
    <w:rsid w:val="000A5242"/>
    <w:rsid w:val="000A5C0B"/>
    <w:rsid w:val="000A6872"/>
    <w:rsid w:val="000B062B"/>
    <w:rsid w:val="000B12D1"/>
    <w:rsid w:val="000B14F4"/>
    <w:rsid w:val="000B1A29"/>
    <w:rsid w:val="000B1B9D"/>
    <w:rsid w:val="000B1F0A"/>
    <w:rsid w:val="000B229E"/>
    <w:rsid w:val="000B2F57"/>
    <w:rsid w:val="000B3762"/>
    <w:rsid w:val="000B3E68"/>
    <w:rsid w:val="000B470C"/>
    <w:rsid w:val="000B57DA"/>
    <w:rsid w:val="000C068C"/>
    <w:rsid w:val="000C0ABD"/>
    <w:rsid w:val="000C0BAA"/>
    <w:rsid w:val="000C18EC"/>
    <w:rsid w:val="000C1A99"/>
    <w:rsid w:val="000C23AC"/>
    <w:rsid w:val="000C2A2D"/>
    <w:rsid w:val="000C3359"/>
    <w:rsid w:val="000C58A6"/>
    <w:rsid w:val="000C6F89"/>
    <w:rsid w:val="000C7357"/>
    <w:rsid w:val="000D13FE"/>
    <w:rsid w:val="000D3047"/>
    <w:rsid w:val="000D3071"/>
    <w:rsid w:val="000D3C09"/>
    <w:rsid w:val="000D4A55"/>
    <w:rsid w:val="000D58AB"/>
    <w:rsid w:val="000D5AE0"/>
    <w:rsid w:val="000D62FA"/>
    <w:rsid w:val="000D69EC"/>
    <w:rsid w:val="000D7467"/>
    <w:rsid w:val="000D767B"/>
    <w:rsid w:val="000D7A4D"/>
    <w:rsid w:val="000D7D40"/>
    <w:rsid w:val="000D7F8A"/>
    <w:rsid w:val="000E12C5"/>
    <w:rsid w:val="000E144F"/>
    <w:rsid w:val="000E3467"/>
    <w:rsid w:val="000E4C4F"/>
    <w:rsid w:val="000E553C"/>
    <w:rsid w:val="000E5E64"/>
    <w:rsid w:val="000E6BED"/>
    <w:rsid w:val="000F044A"/>
    <w:rsid w:val="000F375E"/>
    <w:rsid w:val="000F40F4"/>
    <w:rsid w:val="000F7A57"/>
    <w:rsid w:val="0010209D"/>
    <w:rsid w:val="001032A8"/>
    <w:rsid w:val="00103CB8"/>
    <w:rsid w:val="00104465"/>
    <w:rsid w:val="00104AEE"/>
    <w:rsid w:val="001053E0"/>
    <w:rsid w:val="001058C2"/>
    <w:rsid w:val="00105D31"/>
    <w:rsid w:val="00105F9D"/>
    <w:rsid w:val="00111223"/>
    <w:rsid w:val="001113CD"/>
    <w:rsid w:val="00111F2D"/>
    <w:rsid w:val="00112C10"/>
    <w:rsid w:val="00113EC0"/>
    <w:rsid w:val="00114582"/>
    <w:rsid w:val="00114664"/>
    <w:rsid w:val="00114CBC"/>
    <w:rsid w:val="00115FC5"/>
    <w:rsid w:val="0011673F"/>
    <w:rsid w:val="00116EDA"/>
    <w:rsid w:val="00117252"/>
    <w:rsid w:val="001174EA"/>
    <w:rsid w:val="0011792C"/>
    <w:rsid w:val="00117B86"/>
    <w:rsid w:val="00117DA9"/>
    <w:rsid w:val="001204B9"/>
    <w:rsid w:val="00120F33"/>
    <w:rsid w:val="001225BB"/>
    <w:rsid w:val="00123C2F"/>
    <w:rsid w:val="00126A6E"/>
    <w:rsid w:val="001300C4"/>
    <w:rsid w:val="00130A9A"/>
    <w:rsid w:val="0013282B"/>
    <w:rsid w:val="00132EE4"/>
    <w:rsid w:val="00135128"/>
    <w:rsid w:val="00135F2A"/>
    <w:rsid w:val="001364B3"/>
    <w:rsid w:val="00136CAD"/>
    <w:rsid w:val="001412A3"/>
    <w:rsid w:val="00141DC4"/>
    <w:rsid w:val="00142DC6"/>
    <w:rsid w:val="001432B9"/>
    <w:rsid w:val="001451A9"/>
    <w:rsid w:val="00145590"/>
    <w:rsid w:val="001473EA"/>
    <w:rsid w:val="00152BB7"/>
    <w:rsid w:val="0015385B"/>
    <w:rsid w:val="0015415A"/>
    <w:rsid w:val="00154F0C"/>
    <w:rsid w:val="00156E8A"/>
    <w:rsid w:val="00157C0B"/>
    <w:rsid w:val="00157C6F"/>
    <w:rsid w:val="00160217"/>
    <w:rsid w:val="001607A7"/>
    <w:rsid w:val="00160995"/>
    <w:rsid w:val="00162264"/>
    <w:rsid w:val="00163E0A"/>
    <w:rsid w:val="001646FE"/>
    <w:rsid w:val="00164F6D"/>
    <w:rsid w:val="001654FE"/>
    <w:rsid w:val="001655C3"/>
    <w:rsid w:val="00166D2E"/>
    <w:rsid w:val="00166FDA"/>
    <w:rsid w:val="00171144"/>
    <w:rsid w:val="001717E0"/>
    <w:rsid w:val="00171CAF"/>
    <w:rsid w:val="00172713"/>
    <w:rsid w:val="00175401"/>
    <w:rsid w:val="0017560F"/>
    <w:rsid w:val="00175A9E"/>
    <w:rsid w:val="00176973"/>
    <w:rsid w:val="0017740C"/>
    <w:rsid w:val="001803E1"/>
    <w:rsid w:val="001805F4"/>
    <w:rsid w:val="00181988"/>
    <w:rsid w:val="00183AE3"/>
    <w:rsid w:val="00184F88"/>
    <w:rsid w:val="001869AC"/>
    <w:rsid w:val="00186E91"/>
    <w:rsid w:val="001875EE"/>
    <w:rsid w:val="0019272D"/>
    <w:rsid w:val="00193076"/>
    <w:rsid w:val="00193470"/>
    <w:rsid w:val="0019434E"/>
    <w:rsid w:val="00194CF5"/>
    <w:rsid w:val="00194E74"/>
    <w:rsid w:val="00194FB0"/>
    <w:rsid w:val="00195687"/>
    <w:rsid w:val="001A0DC3"/>
    <w:rsid w:val="001A1F40"/>
    <w:rsid w:val="001A245D"/>
    <w:rsid w:val="001A2529"/>
    <w:rsid w:val="001A271A"/>
    <w:rsid w:val="001A2D1F"/>
    <w:rsid w:val="001A3367"/>
    <w:rsid w:val="001A3EC3"/>
    <w:rsid w:val="001A42D3"/>
    <w:rsid w:val="001A7810"/>
    <w:rsid w:val="001A7A38"/>
    <w:rsid w:val="001B0850"/>
    <w:rsid w:val="001B166D"/>
    <w:rsid w:val="001B1914"/>
    <w:rsid w:val="001B1CCD"/>
    <w:rsid w:val="001B1FE2"/>
    <w:rsid w:val="001B388E"/>
    <w:rsid w:val="001B4105"/>
    <w:rsid w:val="001B41B3"/>
    <w:rsid w:val="001B5D91"/>
    <w:rsid w:val="001B6A09"/>
    <w:rsid w:val="001B6AEF"/>
    <w:rsid w:val="001B7A0C"/>
    <w:rsid w:val="001C0E8B"/>
    <w:rsid w:val="001C27BC"/>
    <w:rsid w:val="001C4249"/>
    <w:rsid w:val="001C4404"/>
    <w:rsid w:val="001C4EB6"/>
    <w:rsid w:val="001C522A"/>
    <w:rsid w:val="001C5243"/>
    <w:rsid w:val="001C6CF1"/>
    <w:rsid w:val="001C6EF3"/>
    <w:rsid w:val="001D02E2"/>
    <w:rsid w:val="001D11A9"/>
    <w:rsid w:val="001D129F"/>
    <w:rsid w:val="001D1864"/>
    <w:rsid w:val="001D2EDB"/>
    <w:rsid w:val="001D40BC"/>
    <w:rsid w:val="001D7A14"/>
    <w:rsid w:val="001D7C9C"/>
    <w:rsid w:val="001E1117"/>
    <w:rsid w:val="001E31F6"/>
    <w:rsid w:val="001E51EC"/>
    <w:rsid w:val="001E593D"/>
    <w:rsid w:val="001E59CF"/>
    <w:rsid w:val="001E5D52"/>
    <w:rsid w:val="001E7571"/>
    <w:rsid w:val="001E7894"/>
    <w:rsid w:val="001F168B"/>
    <w:rsid w:val="001F1CDE"/>
    <w:rsid w:val="001F2196"/>
    <w:rsid w:val="001F258C"/>
    <w:rsid w:val="001F3133"/>
    <w:rsid w:val="001F371A"/>
    <w:rsid w:val="001F3AB3"/>
    <w:rsid w:val="001F48DD"/>
    <w:rsid w:val="001F4933"/>
    <w:rsid w:val="001F4C16"/>
    <w:rsid w:val="001F73C4"/>
    <w:rsid w:val="0020240D"/>
    <w:rsid w:val="002060C8"/>
    <w:rsid w:val="00207530"/>
    <w:rsid w:val="00210540"/>
    <w:rsid w:val="00210D1C"/>
    <w:rsid w:val="00211893"/>
    <w:rsid w:val="002119EF"/>
    <w:rsid w:val="00213F7F"/>
    <w:rsid w:val="0021429F"/>
    <w:rsid w:val="002160BF"/>
    <w:rsid w:val="00216518"/>
    <w:rsid w:val="00216D02"/>
    <w:rsid w:val="0021715B"/>
    <w:rsid w:val="00220E15"/>
    <w:rsid w:val="002210C8"/>
    <w:rsid w:val="00221899"/>
    <w:rsid w:val="00221AE8"/>
    <w:rsid w:val="00221C32"/>
    <w:rsid w:val="00221CA3"/>
    <w:rsid w:val="00221D4F"/>
    <w:rsid w:val="002227D0"/>
    <w:rsid w:val="00223FDD"/>
    <w:rsid w:val="0022494D"/>
    <w:rsid w:val="00225152"/>
    <w:rsid w:val="0022597C"/>
    <w:rsid w:val="00226254"/>
    <w:rsid w:val="0022707B"/>
    <w:rsid w:val="00230562"/>
    <w:rsid w:val="0023073B"/>
    <w:rsid w:val="00230CD2"/>
    <w:rsid w:val="00232212"/>
    <w:rsid w:val="002334D2"/>
    <w:rsid w:val="00233C0B"/>
    <w:rsid w:val="00234212"/>
    <w:rsid w:val="00235325"/>
    <w:rsid w:val="00235849"/>
    <w:rsid w:val="00236289"/>
    <w:rsid w:val="002363F3"/>
    <w:rsid w:val="00236533"/>
    <w:rsid w:val="00236686"/>
    <w:rsid w:val="00236AD7"/>
    <w:rsid w:val="0023712D"/>
    <w:rsid w:val="00237814"/>
    <w:rsid w:val="00240629"/>
    <w:rsid w:val="00242F2F"/>
    <w:rsid w:val="002436AF"/>
    <w:rsid w:val="002436BA"/>
    <w:rsid w:val="002436F5"/>
    <w:rsid w:val="002448B9"/>
    <w:rsid w:val="002452AC"/>
    <w:rsid w:val="0024578E"/>
    <w:rsid w:val="00250448"/>
    <w:rsid w:val="00250BB9"/>
    <w:rsid w:val="00250D0D"/>
    <w:rsid w:val="00250DD2"/>
    <w:rsid w:val="0025399F"/>
    <w:rsid w:val="00254830"/>
    <w:rsid w:val="002552AE"/>
    <w:rsid w:val="00257A9A"/>
    <w:rsid w:val="00263137"/>
    <w:rsid w:val="00263588"/>
    <w:rsid w:val="00264A2F"/>
    <w:rsid w:val="00265ECA"/>
    <w:rsid w:val="00266E2E"/>
    <w:rsid w:val="00267CB3"/>
    <w:rsid w:val="00271B49"/>
    <w:rsid w:val="0027331D"/>
    <w:rsid w:val="00273BBA"/>
    <w:rsid w:val="00274698"/>
    <w:rsid w:val="00274BB2"/>
    <w:rsid w:val="00274FBF"/>
    <w:rsid w:val="00275567"/>
    <w:rsid w:val="002760E5"/>
    <w:rsid w:val="002769C1"/>
    <w:rsid w:val="002772F2"/>
    <w:rsid w:val="00280C2E"/>
    <w:rsid w:val="00280F10"/>
    <w:rsid w:val="00282128"/>
    <w:rsid w:val="0028368A"/>
    <w:rsid w:val="00283B7E"/>
    <w:rsid w:val="00284E5B"/>
    <w:rsid w:val="0028643D"/>
    <w:rsid w:val="00286D1E"/>
    <w:rsid w:val="00287AC8"/>
    <w:rsid w:val="002909B3"/>
    <w:rsid w:val="00290AC0"/>
    <w:rsid w:val="0029292F"/>
    <w:rsid w:val="00292D6A"/>
    <w:rsid w:val="002944D9"/>
    <w:rsid w:val="00294ED0"/>
    <w:rsid w:val="0029552C"/>
    <w:rsid w:val="00295806"/>
    <w:rsid w:val="00296E33"/>
    <w:rsid w:val="00296F01"/>
    <w:rsid w:val="002A09F5"/>
    <w:rsid w:val="002A14C6"/>
    <w:rsid w:val="002A1566"/>
    <w:rsid w:val="002A3304"/>
    <w:rsid w:val="002A3BCD"/>
    <w:rsid w:val="002A4BFB"/>
    <w:rsid w:val="002B070C"/>
    <w:rsid w:val="002B0CAA"/>
    <w:rsid w:val="002B2AD9"/>
    <w:rsid w:val="002B468F"/>
    <w:rsid w:val="002B4A7C"/>
    <w:rsid w:val="002B52AC"/>
    <w:rsid w:val="002B56E1"/>
    <w:rsid w:val="002B689A"/>
    <w:rsid w:val="002C0D02"/>
    <w:rsid w:val="002C0D6E"/>
    <w:rsid w:val="002C0E7B"/>
    <w:rsid w:val="002C6B42"/>
    <w:rsid w:val="002C6BD4"/>
    <w:rsid w:val="002C7996"/>
    <w:rsid w:val="002C7FFB"/>
    <w:rsid w:val="002D2534"/>
    <w:rsid w:val="002D434C"/>
    <w:rsid w:val="002D4A08"/>
    <w:rsid w:val="002D5C16"/>
    <w:rsid w:val="002D5E32"/>
    <w:rsid w:val="002D673D"/>
    <w:rsid w:val="002D68AC"/>
    <w:rsid w:val="002D7267"/>
    <w:rsid w:val="002D7FD7"/>
    <w:rsid w:val="002E1EEE"/>
    <w:rsid w:val="002E1FBE"/>
    <w:rsid w:val="002E2804"/>
    <w:rsid w:val="002E412B"/>
    <w:rsid w:val="002E568B"/>
    <w:rsid w:val="002E64D3"/>
    <w:rsid w:val="002E73D8"/>
    <w:rsid w:val="002F1D79"/>
    <w:rsid w:val="002F23E9"/>
    <w:rsid w:val="002F3129"/>
    <w:rsid w:val="002F3316"/>
    <w:rsid w:val="002F4F78"/>
    <w:rsid w:val="002F6FA5"/>
    <w:rsid w:val="00300786"/>
    <w:rsid w:val="00300884"/>
    <w:rsid w:val="003039E9"/>
    <w:rsid w:val="00303D81"/>
    <w:rsid w:val="00305514"/>
    <w:rsid w:val="003077A7"/>
    <w:rsid w:val="00307A19"/>
    <w:rsid w:val="00310BA5"/>
    <w:rsid w:val="00311543"/>
    <w:rsid w:val="003118CB"/>
    <w:rsid w:val="00312E59"/>
    <w:rsid w:val="00313D08"/>
    <w:rsid w:val="00314C0C"/>
    <w:rsid w:val="0031542E"/>
    <w:rsid w:val="00315821"/>
    <w:rsid w:val="0031640D"/>
    <w:rsid w:val="00316C00"/>
    <w:rsid w:val="003172DC"/>
    <w:rsid w:val="003203E8"/>
    <w:rsid w:val="00320995"/>
    <w:rsid w:val="00320A85"/>
    <w:rsid w:val="00320C45"/>
    <w:rsid w:val="003210DC"/>
    <w:rsid w:val="0032201F"/>
    <w:rsid w:val="0032285F"/>
    <w:rsid w:val="00322ED8"/>
    <w:rsid w:val="00324196"/>
    <w:rsid w:val="00324A47"/>
    <w:rsid w:val="00324BF7"/>
    <w:rsid w:val="00325417"/>
    <w:rsid w:val="0032668E"/>
    <w:rsid w:val="003302E0"/>
    <w:rsid w:val="0033284B"/>
    <w:rsid w:val="00332DA9"/>
    <w:rsid w:val="00333E8D"/>
    <w:rsid w:val="00336602"/>
    <w:rsid w:val="00336E44"/>
    <w:rsid w:val="00337702"/>
    <w:rsid w:val="00337D67"/>
    <w:rsid w:val="003426F2"/>
    <w:rsid w:val="003428A3"/>
    <w:rsid w:val="00342BAC"/>
    <w:rsid w:val="0034318E"/>
    <w:rsid w:val="00345259"/>
    <w:rsid w:val="00345D55"/>
    <w:rsid w:val="00347079"/>
    <w:rsid w:val="00347499"/>
    <w:rsid w:val="0034789F"/>
    <w:rsid w:val="00350C46"/>
    <w:rsid w:val="00351076"/>
    <w:rsid w:val="00351ADC"/>
    <w:rsid w:val="00351BB5"/>
    <w:rsid w:val="00352EFC"/>
    <w:rsid w:val="00353390"/>
    <w:rsid w:val="00353C20"/>
    <w:rsid w:val="00354451"/>
    <w:rsid w:val="0035462D"/>
    <w:rsid w:val="00356F67"/>
    <w:rsid w:val="003609C8"/>
    <w:rsid w:val="00360FA1"/>
    <w:rsid w:val="00361301"/>
    <w:rsid w:val="0036231F"/>
    <w:rsid w:val="0036237F"/>
    <w:rsid w:val="003659E6"/>
    <w:rsid w:val="00366B30"/>
    <w:rsid w:val="00367389"/>
    <w:rsid w:val="00367FEB"/>
    <w:rsid w:val="00370062"/>
    <w:rsid w:val="003701A7"/>
    <w:rsid w:val="003721B3"/>
    <w:rsid w:val="0037450A"/>
    <w:rsid w:val="003746C4"/>
    <w:rsid w:val="003750B5"/>
    <w:rsid w:val="0037514B"/>
    <w:rsid w:val="00375C3A"/>
    <w:rsid w:val="00375C89"/>
    <w:rsid w:val="003778BC"/>
    <w:rsid w:val="003818A0"/>
    <w:rsid w:val="00384043"/>
    <w:rsid w:val="00384060"/>
    <w:rsid w:val="00390367"/>
    <w:rsid w:val="003904E5"/>
    <w:rsid w:val="0039057F"/>
    <w:rsid w:val="00390B1E"/>
    <w:rsid w:val="003910B2"/>
    <w:rsid w:val="0039228A"/>
    <w:rsid w:val="00392D7B"/>
    <w:rsid w:val="003940B4"/>
    <w:rsid w:val="003954C4"/>
    <w:rsid w:val="0039726C"/>
    <w:rsid w:val="00397F52"/>
    <w:rsid w:val="003A0734"/>
    <w:rsid w:val="003A2116"/>
    <w:rsid w:val="003A27BB"/>
    <w:rsid w:val="003A3534"/>
    <w:rsid w:val="003A4801"/>
    <w:rsid w:val="003A4F0D"/>
    <w:rsid w:val="003A605E"/>
    <w:rsid w:val="003A627A"/>
    <w:rsid w:val="003A6F4C"/>
    <w:rsid w:val="003B2961"/>
    <w:rsid w:val="003B2E81"/>
    <w:rsid w:val="003B3BC6"/>
    <w:rsid w:val="003B43E6"/>
    <w:rsid w:val="003B6389"/>
    <w:rsid w:val="003B639E"/>
    <w:rsid w:val="003B7011"/>
    <w:rsid w:val="003B796E"/>
    <w:rsid w:val="003C0756"/>
    <w:rsid w:val="003C140C"/>
    <w:rsid w:val="003C1DDA"/>
    <w:rsid w:val="003C2A81"/>
    <w:rsid w:val="003C2CE8"/>
    <w:rsid w:val="003C50B3"/>
    <w:rsid w:val="003C5C73"/>
    <w:rsid w:val="003C71CF"/>
    <w:rsid w:val="003C7548"/>
    <w:rsid w:val="003C7C27"/>
    <w:rsid w:val="003D028F"/>
    <w:rsid w:val="003D0624"/>
    <w:rsid w:val="003D0A46"/>
    <w:rsid w:val="003D11E8"/>
    <w:rsid w:val="003D2BE5"/>
    <w:rsid w:val="003D573A"/>
    <w:rsid w:val="003D6500"/>
    <w:rsid w:val="003D6FAD"/>
    <w:rsid w:val="003D7AE9"/>
    <w:rsid w:val="003E08DC"/>
    <w:rsid w:val="003E1D20"/>
    <w:rsid w:val="003E58F1"/>
    <w:rsid w:val="003E6685"/>
    <w:rsid w:val="003F0BA0"/>
    <w:rsid w:val="003F2021"/>
    <w:rsid w:val="003F3559"/>
    <w:rsid w:val="003F42B4"/>
    <w:rsid w:val="003F4BCB"/>
    <w:rsid w:val="003F61CE"/>
    <w:rsid w:val="003F66B0"/>
    <w:rsid w:val="003F78DD"/>
    <w:rsid w:val="003F7B3D"/>
    <w:rsid w:val="00400962"/>
    <w:rsid w:val="0040435D"/>
    <w:rsid w:val="004047B4"/>
    <w:rsid w:val="0040535D"/>
    <w:rsid w:val="00407D8B"/>
    <w:rsid w:val="00411B24"/>
    <w:rsid w:val="00411FF0"/>
    <w:rsid w:val="004124A2"/>
    <w:rsid w:val="00412A64"/>
    <w:rsid w:val="004133DA"/>
    <w:rsid w:val="00413778"/>
    <w:rsid w:val="00413C5A"/>
    <w:rsid w:val="00413ECD"/>
    <w:rsid w:val="00415A84"/>
    <w:rsid w:val="00415CE8"/>
    <w:rsid w:val="00416A9C"/>
    <w:rsid w:val="00421BC8"/>
    <w:rsid w:val="00423B49"/>
    <w:rsid w:val="0042464C"/>
    <w:rsid w:val="00425C9A"/>
    <w:rsid w:val="00431A0E"/>
    <w:rsid w:val="00431AED"/>
    <w:rsid w:val="004325DC"/>
    <w:rsid w:val="00432D19"/>
    <w:rsid w:val="00433FEA"/>
    <w:rsid w:val="004342D4"/>
    <w:rsid w:val="004343F7"/>
    <w:rsid w:val="00434D38"/>
    <w:rsid w:val="00434E4B"/>
    <w:rsid w:val="004358FE"/>
    <w:rsid w:val="00437E60"/>
    <w:rsid w:val="004401E3"/>
    <w:rsid w:val="00440742"/>
    <w:rsid w:val="00441147"/>
    <w:rsid w:val="004416D0"/>
    <w:rsid w:val="00442E05"/>
    <w:rsid w:val="00444B05"/>
    <w:rsid w:val="00445041"/>
    <w:rsid w:val="00450568"/>
    <w:rsid w:val="00450988"/>
    <w:rsid w:val="004524D2"/>
    <w:rsid w:val="00452B60"/>
    <w:rsid w:val="00454741"/>
    <w:rsid w:val="00454D66"/>
    <w:rsid w:val="00457433"/>
    <w:rsid w:val="004577B5"/>
    <w:rsid w:val="00460084"/>
    <w:rsid w:val="004658E1"/>
    <w:rsid w:val="004709AE"/>
    <w:rsid w:val="00470F30"/>
    <w:rsid w:val="00471895"/>
    <w:rsid w:val="00471FD1"/>
    <w:rsid w:val="004730C7"/>
    <w:rsid w:val="004750C7"/>
    <w:rsid w:val="0047518E"/>
    <w:rsid w:val="004754CA"/>
    <w:rsid w:val="00475B72"/>
    <w:rsid w:val="004761E7"/>
    <w:rsid w:val="00476E30"/>
    <w:rsid w:val="00477067"/>
    <w:rsid w:val="00477114"/>
    <w:rsid w:val="004771E2"/>
    <w:rsid w:val="004774F8"/>
    <w:rsid w:val="00477CF9"/>
    <w:rsid w:val="00481580"/>
    <w:rsid w:val="00481F93"/>
    <w:rsid w:val="00482B0F"/>
    <w:rsid w:val="00483B30"/>
    <w:rsid w:val="004847FB"/>
    <w:rsid w:val="004854E1"/>
    <w:rsid w:val="004858C8"/>
    <w:rsid w:val="00485EE8"/>
    <w:rsid w:val="004865C1"/>
    <w:rsid w:val="004866D9"/>
    <w:rsid w:val="004878DA"/>
    <w:rsid w:val="00487CC6"/>
    <w:rsid w:val="0049183A"/>
    <w:rsid w:val="00491E90"/>
    <w:rsid w:val="00492B4E"/>
    <w:rsid w:val="00492C36"/>
    <w:rsid w:val="00492C5E"/>
    <w:rsid w:val="004934C1"/>
    <w:rsid w:val="00497350"/>
    <w:rsid w:val="004977DC"/>
    <w:rsid w:val="004A07C1"/>
    <w:rsid w:val="004A21D2"/>
    <w:rsid w:val="004A23F3"/>
    <w:rsid w:val="004A377E"/>
    <w:rsid w:val="004A3824"/>
    <w:rsid w:val="004A393D"/>
    <w:rsid w:val="004A3DD3"/>
    <w:rsid w:val="004A3DDE"/>
    <w:rsid w:val="004A4233"/>
    <w:rsid w:val="004A48AE"/>
    <w:rsid w:val="004A50CC"/>
    <w:rsid w:val="004A517C"/>
    <w:rsid w:val="004A5285"/>
    <w:rsid w:val="004A6E73"/>
    <w:rsid w:val="004A7C57"/>
    <w:rsid w:val="004B0268"/>
    <w:rsid w:val="004B13EF"/>
    <w:rsid w:val="004B1488"/>
    <w:rsid w:val="004B2E31"/>
    <w:rsid w:val="004B4942"/>
    <w:rsid w:val="004B58AF"/>
    <w:rsid w:val="004B598A"/>
    <w:rsid w:val="004B6AC3"/>
    <w:rsid w:val="004B6F9F"/>
    <w:rsid w:val="004C265F"/>
    <w:rsid w:val="004C32E0"/>
    <w:rsid w:val="004C43C3"/>
    <w:rsid w:val="004C7001"/>
    <w:rsid w:val="004C74E2"/>
    <w:rsid w:val="004C7B8E"/>
    <w:rsid w:val="004D0FBD"/>
    <w:rsid w:val="004D1D6A"/>
    <w:rsid w:val="004D2CC8"/>
    <w:rsid w:val="004D2E6A"/>
    <w:rsid w:val="004D3578"/>
    <w:rsid w:val="004D454D"/>
    <w:rsid w:val="004D4661"/>
    <w:rsid w:val="004D5F19"/>
    <w:rsid w:val="004E00B3"/>
    <w:rsid w:val="004E01A1"/>
    <w:rsid w:val="004E026A"/>
    <w:rsid w:val="004E18A1"/>
    <w:rsid w:val="004E213A"/>
    <w:rsid w:val="004E333E"/>
    <w:rsid w:val="004E3B65"/>
    <w:rsid w:val="004E44F2"/>
    <w:rsid w:val="004E4CC8"/>
    <w:rsid w:val="004F0017"/>
    <w:rsid w:val="004F0D11"/>
    <w:rsid w:val="004F0F92"/>
    <w:rsid w:val="004F4192"/>
    <w:rsid w:val="004F425A"/>
    <w:rsid w:val="004F4F53"/>
    <w:rsid w:val="004F619D"/>
    <w:rsid w:val="004F636A"/>
    <w:rsid w:val="004F6FD5"/>
    <w:rsid w:val="00500415"/>
    <w:rsid w:val="00502820"/>
    <w:rsid w:val="00503A4A"/>
    <w:rsid w:val="005046C7"/>
    <w:rsid w:val="005074B9"/>
    <w:rsid w:val="00510EF5"/>
    <w:rsid w:val="0051281D"/>
    <w:rsid w:val="00512B38"/>
    <w:rsid w:val="005131F5"/>
    <w:rsid w:val="00513B22"/>
    <w:rsid w:val="005144D8"/>
    <w:rsid w:val="00514D80"/>
    <w:rsid w:val="005154D8"/>
    <w:rsid w:val="00515577"/>
    <w:rsid w:val="00515861"/>
    <w:rsid w:val="00515DAE"/>
    <w:rsid w:val="00516909"/>
    <w:rsid w:val="00516A1E"/>
    <w:rsid w:val="005170BF"/>
    <w:rsid w:val="00517FC9"/>
    <w:rsid w:val="0052053D"/>
    <w:rsid w:val="00520964"/>
    <w:rsid w:val="00520BFC"/>
    <w:rsid w:val="005210A6"/>
    <w:rsid w:val="00522B2E"/>
    <w:rsid w:val="005239BC"/>
    <w:rsid w:val="00524D5C"/>
    <w:rsid w:val="00524E11"/>
    <w:rsid w:val="00525FB8"/>
    <w:rsid w:val="0052633C"/>
    <w:rsid w:val="00526E16"/>
    <w:rsid w:val="00526E31"/>
    <w:rsid w:val="00530CE3"/>
    <w:rsid w:val="005315D7"/>
    <w:rsid w:val="00531B0E"/>
    <w:rsid w:val="00532C07"/>
    <w:rsid w:val="00533202"/>
    <w:rsid w:val="00533C08"/>
    <w:rsid w:val="00534309"/>
    <w:rsid w:val="00535110"/>
    <w:rsid w:val="00540FEB"/>
    <w:rsid w:val="005412D5"/>
    <w:rsid w:val="00541595"/>
    <w:rsid w:val="00541A1E"/>
    <w:rsid w:val="00542CED"/>
    <w:rsid w:val="005430B6"/>
    <w:rsid w:val="00543D5F"/>
    <w:rsid w:val="00543E6C"/>
    <w:rsid w:val="00543F7A"/>
    <w:rsid w:val="005440D9"/>
    <w:rsid w:val="00544169"/>
    <w:rsid w:val="00544FC5"/>
    <w:rsid w:val="005458C6"/>
    <w:rsid w:val="00545B87"/>
    <w:rsid w:val="00545F03"/>
    <w:rsid w:val="00546449"/>
    <w:rsid w:val="00546E0D"/>
    <w:rsid w:val="0055026E"/>
    <w:rsid w:val="00550968"/>
    <w:rsid w:val="005518F6"/>
    <w:rsid w:val="00552D34"/>
    <w:rsid w:val="00553215"/>
    <w:rsid w:val="005533FD"/>
    <w:rsid w:val="00554729"/>
    <w:rsid w:val="00554F70"/>
    <w:rsid w:val="00555A50"/>
    <w:rsid w:val="00555FE6"/>
    <w:rsid w:val="0056030E"/>
    <w:rsid w:val="00560B32"/>
    <w:rsid w:val="005616E9"/>
    <w:rsid w:val="00561ECD"/>
    <w:rsid w:val="00562110"/>
    <w:rsid w:val="0056274D"/>
    <w:rsid w:val="005642BE"/>
    <w:rsid w:val="00565087"/>
    <w:rsid w:val="0056557D"/>
    <w:rsid w:val="005666D9"/>
    <w:rsid w:val="00566C0D"/>
    <w:rsid w:val="00566F59"/>
    <w:rsid w:val="00567C60"/>
    <w:rsid w:val="00571DAD"/>
    <w:rsid w:val="00572207"/>
    <w:rsid w:val="00572430"/>
    <w:rsid w:val="00572845"/>
    <w:rsid w:val="00572AF6"/>
    <w:rsid w:val="00572B93"/>
    <w:rsid w:val="00573A1C"/>
    <w:rsid w:val="0057547A"/>
    <w:rsid w:val="00577055"/>
    <w:rsid w:val="00577CDA"/>
    <w:rsid w:val="00581223"/>
    <w:rsid w:val="005837D4"/>
    <w:rsid w:val="005838C3"/>
    <w:rsid w:val="00585FA7"/>
    <w:rsid w:val="00586153"/>
    <w:rsid w:val="005864ED"/>
    <w:rsid w:val="005869B7"/>
    <w:rsid w:val="00587DEC"/>
    <w:rsid w:val="00590C5D"/>
    <w:rsid w:val="00591151"/>
    <w:rsid w:val="0059130A"/>
    <w:rsid w:val="00592CCA"/>
    <w:rsid w:val="0059400B"/>
    <w:rsid w:val="00594607"/>
    <w:rsid w:val="00595AF2"/>
    <w:rsid w:val="00595B41"/>
    <w:rsid w:val="005A0320"/>
    <w:rsid w:val="005A05D1"/>
    <w:rsid w:val="005A0EC6"/>
    <w:rsid w:val="005A1164"/>
    <w:rsid w:val="005A1511"/>
    <w:rsid w:val="005A1875"/>
    <w:rsid w:val="005A2F28"/>
    <w:rsid w:val="005A43DF"/>
    <w:rsid w:val="005A4E05"/>
    <w:rsid w:val="005A7688"/>
    <w:rsid w:val="005A7CD0"/>
    <w:rsid w:val="005B036A"/>
    <w:rsid w:val="005B0F9D"/>
    <w:rsid w:val="005B337D"/>
    <w:rsid w:val="005B35E7"/>
    <w:rsid w:val="005B40BE"/>
    <w:rsid w:val="005B544A"/>
    <w:rsid w:val="005B69D4"/>
    <w:rsid w:val="005B6ADF"/>
    <w:rsid w:val="005B7A7E"/>
    <w:rsid w:val="005B7C9B"/>
    <w:rsid w:val="005C0D65"/>
    <w:rsid w:val="005C1599"/>
    <w:rsid w:val="005C2974"/>
    <w:rsid w:val="005C3423"/>
    <w:rsid w:val="005C439E"/>
    <w:rsid w:val="005C4A4C"/>
    <w:rsid w:val="005C4FF4"/>
    <w:rsid w:val="005C5470"/>
    <w:rsid w:val="005C5AB6"/>
    <w:rsid w:val="005C7A31"/>
    <w:rsid w:val="005D11DE"/>
    <w:rsid w:val="005D1C06"/>
    <w:rsid w:val="005D1C5B"/>
    <w:rsid w:val="005D31A1"/>
    <w:rsid w:val="005D3D4C"/>
    <w:rsid w:val="005D3FAD"/>
    <w:rsid w:val="005D5219"/>
    <w:rsid w:val="005D5684"/>
    <w:rsid w:val="005D5CFF"/>
    <w:rsid w:val="005D5FEB"/>
    <w:rsid w:val="005D657B"/>
    <w:rsid w:val="005D709A"/>
    <w:rsid w:val="005D741E"/>
    <w:rsid w:val="005E0804"/>
    <w:rsid w:val="005E10BF"/>
    <w:rsid w:val="005E1593"/>
    <w:rsid w:val="005E282D"/>
    <w:rsid w:val="005E3241"/>
    <w:rsid w:val="005E433F"/>
    <w:rsid w:val="005E4606"/>
    <w:rsid w:val="005E4BAF"/>
    <w:rsid w:val="005E5985"/>
    <w:rsid w:val="005F0D63"/>
    <w:rsid w:val="005F1363"/>
    <w:rsid w:val="005F14B5"/>
    <w:rsid w:val="005F1E95"/>
    <w:rsid w:val="005F2220"/>
    <w:rsid w:val="005F2CEB"/>
    <w:rsid w:val="005F3BCF"/>
    <w:rsid w:val="005F5CA1"/>
    <w:rsid w:val="005F6236"/>
    <w:rsid w:val="005F6DA1"/>
    <w:rsid w:val="005F7A37"/>
    <w:rsid w:val="005F7AED"/>
    <w:rsid w:val="00603579"/>
    <w:rsid w:val="006038C3"/>
    <w:rsid w:val="00603F88"/>
    <w:rsid w:val="00604601"/>
    <w:rsid w:val="006105F0"/>
    <w:rsid w:val="0061142B"/>
    <w:rsid w:val="00611E56"/>
    <w:rsid w:val="00612D10"/>
    <w:rsid w:val="006131AB"/>
    <w:rsid w:val="006132EA"/>
    <w:rsid w:val="00613A10"/>
    <w:rsid w:val="00613A5F"/>
    <w:rsid w:val="00614B3A"/>
    <w:rsid w:val="00615162"/>
    <w:rsid w:val="00615796"/>
    <w:rsid w:val="0061680F"/>
    <w:rsid w:val="00617241"/>
    <w:rsid w:val="00617B01"/>
    <w:rsid w:val="00617F9B"/>
    <w:rsid w:val="00621DCD"/>
    <w:rsid w:val="00621DF6"/>
    <w:rsid w:val="00622687"/>
    <w:rsid w:val="00624051"/>
    <w:rsid w:val="0062419E"/>
    <w:rsid w:val="006243ED"/>
    <w:rsid w:val="00624539"/>
    <w:rsid w:val="0062509C"/>
    <w:rsid w:val="00626497"/>
    <w:rsid w:val="006267A3"/>
    <w:rsid w:val="00626D9E"/>
    <w:rsid w:val="00631285"/>
    <w:rsid w:val="00631A3C"/>
    <w:rsid w:val="00631F15"/>
    <w:rsid w:val="00632846"/>
    <w:rsid w:val="00633099"/>
    <w:rsid w:val="006336DF"/>
    <w:rsid w:val="00634446"/>
    <w:rsid w:val="00635722"/>
    <w:rsid w:val="00635EE7"/>
    <w:rsid w:val="00636C27"/>
    <w:rsid w:val="00637418"/>
    <w:rsid w:val="00640386"/>
    <w:rsid w:val="006405C1"/>
    <w:rsid w:val="00640A87"/>
    <w:rsid w:val="00642FE9"/>
    <w:rsid w:val="0064315F"/>
    <w:rsid w:val="0064380A"/>
    <w:rsid w:val="00645A57"/>
    <w:rsid w:val="0064602B"/>
    <w:rsid w:val="00647034"/>
    <w:rsid w:val="006472CA"/>
    <w:rsid w:val="00647C92"/>
    <w:rsid w:val="006500F1"/>
    <w:rsid w:val="00650915"/>
    <w:rsid w:val="00650B2A"/>
    <w:rsid w:val="00650D95"/>
    <w:rsid w:val="00651AFC"/>
    <w:rsid w:val="00652329"/>
    <w:rsid w:val="00652960"/>
    <w:rsid w:val="00652ADF"/>
    <w:rsid w:val="00652F77"/>
    <w:rsid w:val="006539CC"/>
    <w:rsid w:val="00653B83"/>
    <w:rsid w:val="00653BE4"/>
    <w:rsid w:val="006564CA"/>
    <w:rsid w:val="006574A1"/>
    <w:rsid w:val="0065765D"/>
    <w:rsid w:val="00657B5A"/>
    <w:rsid w:val="00657F54"/>
    <w:rsid w:val="0066025A"/>
    <w:rsid w:val="0066045F"/>
    <w:rsid w:val="00660C54"/>
    <w:rsid w:val="00660E02"/>
    <w:rsid w:val="00661960"/>
    <w:rsid w:val="0066415D"/>
    <w:rsid w:val="00666270"/>
    <w:rsid w:val="0066726C"/>
    <w:rsid w:val="00670CF5"/>
    <w:rsid w:val="00670ED9"/>
    <w:rsid w:val="0067106B"/>
    <w:rsid w:val="006712FB"/>
    <w:rsid w:val="0067199E"/>
    <w:rsid w:val="00673038"/>
    <w:rsid w:val="00673EE2"/>
    <w:rsid w:val="0067498B"/>
    <w:rsid w:val="00674AD4"/>
    <w:rsid w:val="00674DF6"/>
    <w:rsid w:val="0067535E"/>
    <w:rsid w:val="006755EF"/>
    <w:rsid w:val="0067717F"/>
    <w:rsid w:val="006778B7"/>
    <w:rsid w:val="00677C7D"/>
    <w:rsid w:val="00680C37"/>
    <w:rsid w:val="006816C2"/>
    <w:rsid w:val="00681780"/>
    <w:rsid w:val="00681E41"/>
    <w:rsid w:val="00682098"/>
    <w:rsid w:val="00682117"/>
    <w:rsid w:val="0068401A"/>
    <w:rsid w:val="0068481D"/>
    <w:rsid w:val="00685008"/>
    <w:rsid w:val="00686604"/>
    <w:rsid w:val="00686D2C"/>
    <w:rsid w:val="00690931"/>
    <w:rsid w:val="00692FD7"/>
    <w:rsid w:val="00694EAB"/>
    <w:rsid w:val="00697652"/>
    <w:rsid w:val="006977A3"/>
    <w:rsid w:val="00697E95"/>
    <w:rsid w:val="006A0492"/>
    <w:rsid w:val="006A12C0"/>
    <w:rsid w:val="006A220D"/>
    <w:rsid w:val="006A269D"/>
    <w:rsid w:val="006A3C6E"/>
    <w:rsid w:val="006A56C7"/>
    <w:rsid w:val="006A5C8D"/>
    <w:rsid w:val="006A65D9"/>
    <w:rsid w:val="006A7DAE"/>
    <w:rsid w:val="006B0723"/>
    <w:rsid w:val="006B0DE3"/>
    <w:rsid w:val="006B1B3B"/>
    <w:rsid w:val="006B2111"/>
    <w:rsid w:val="006B21FD"/>
    <w:rsid w:val="006B6824"/>
    <w:rsid w:val="006B7A9F"/>
    <w:rsid w:val="006B7D61"/>
    <w:rsid w:val="006C1A9C"/>
    <w:rsid w:val="006C1E44"/>
    <w:rsid w:val="006C27C9"/>
    <w:rsid w:val="006C3338"/>
    <w:rsid w:val="006C4017"/>
    <w:rsid w:val="006C59E9"/>
    <w:rsid w:val="006C615E"/>
    <w:rsid w:val="006D049C"/>
    <w:rsid w:val="006D0D0D"/>
    <w:rsid w:val="006D19DF"/>
    <w:rsid w:val="006D2079"/>
    <w:rsid w:val="006D26DA"/>
    <w:rsid w:val="006D3A7E"/>
    <w:rsid w:val="006D462F"/>
    <w:rsid w:val="006D4D23"/>
    <w:rsid w:val="006D5DF5"/>
    <w:rsid w:val="006D6246"/>
    <w:rsid w:val="006D7417"/>
    <w:rsid w:val="006E1B70"/>
    <w:rsid w:val="006E24CB"/>
    <w:rsid w:val="006E2F81"/>
    <w:rsid w:val="006E2FEB"/>
    <w:rsid w:val="006E3E82"/>
    <w:rsid w:val="006E4B4A"/>
    <w:rsid w:val="006E503F"/>
    <w:rsid w:val="006E6F2E"/>
    <w:rsid w:val="006F06FE"/>
    <w:rsid w:val="006F1AB2"/>
    <w:rsid w:val="006F1D86"/>
    <w:rsid w:val="006F3AF7"/>
    <w:rsid w:val="006F3C10"/>
    <w:rsid w:val="006F3D7E"/>
    <w:rsid w:val="006F5631"/>
    <w:rsid w:val="006F5E83"/>
    <w:rsid w:val="006F7DE5"/>
    <w:rsid w:val="0070053B"/>
    <w:rsid w:val="0070093C"/>
    <w:rsid w:val="007025DA"/>
    <w:rsid w:val="007037D0"/>
    <w:rsid w:val="00703A11"/>
    <w:rsid w:val="00703B6F"/>
    <w:rsid w:val="00704C01"/>
    <w:rsid w:val="007050EB"/>
    <w:rsid w:val="00706AB7"/>
    <w:rsid w:val="0070757C"/>
    <w:rsid w:val="0071159E"/>
    <w:rsid w:val="00712008"/>
    <w:rsid w:val="00712FB0"/>
    <w:rsid w:val="00712FF7"/>
    <w:rsid w:val="007150FD"/>
    <w:rsid w:val="0071538D"/>
    <w:rsid w:val="00715CDA"/>
    <w:rsid w:val="007220FF"/>
    <w:rsid w:val="007244EF"/>
    <w:rsid w:val="007254ED"/>
    <w:rsid w:val="007266B5"/>
    <w:rsid w:val="00726989"/>
    <w:rsid w:val="00726E4A"/>
    <w:rsid w:val="00727BD6"/>
    <w:rsid w:val="00730192"/>
    <w:rsid w:val="007302D5"/>
    <w:rsid w:val="00730347"/>
    <w:rsid w:val="00730854"/>
    <w:rsid w:val="007308A4"/>
    <w:rsid w:val="00732182"/>
    <w:rsid w:val="007326D8"/>
    <w:rsid w:val="00732C06"/>
    <w:rsid w:val="00732C2F"/>
    <w:rsid w:val="00734A5B"/>
    <w:rsid w:val="00734E80"/>
    <w:rsid w:val="00735D19"/>
    <w:rsid w:val="00736E87"/>
    <w:rsid w:val="00737829"/>
    <w:rsid w:val="00740227"/>
    <w:rsid w:val="00742729"/>
    <w:rsid w:val="00743829"/>
    <w:rsid w:val="007438E8"/>
    <w:rsid w:val="00743A1E"/>
    <w:rsid w:val="00744301"/>
    <w:rsid w:val="00744E76"/>
    <w:rsid w:val="007456F4"/>
    <w:rsid w:val="00746C60"/>
    <w:rsid w:val="00747E5A"/>
    <w:rsid w:val="00750F37"/>
    <w:rsid w:val="00751654"/>
    <w:rsid w:val="007532AC"/>
    <w:rsid w:val="00753539"/>
    <w:rsid w:val="0075604C"/>
    <w:rsid w:val="00761BD3"/>
    <w:rsid w:val="007629CD"/>
    <w:rsid w:val="00762B50"/>
    <w:rsid w:val="00762FE8"/>
    <w:rsid w:val="0076573D"/>
    <w:rsid w:val="00766342"/>
    <w:rsid w:val="0076739E"/>
    <w:rsid w:val="00772443"/>
    <w:rsid w:val="00772A7E"/>
    <w:rsid w:val="007744EA"/>
    <w:rsid w:val="00774B97"/>
    <w:rsid w:val="00775142"/>
    <w:rsid w:val="00776445"/>
    <w:rsid w:val="0078080F"/>
    <w:rsid w:val="00780A2C"/>
    <w:rsid w:val="00781571"/>
    <w:rsid w:val="00781B27"/>
    <w:rsid w:val="00781F0F"/>
    <w:rsid w:val="00782C0A"/>
    <w:rsid w:val="00783D30"/>
    <w:rsid w:val="00784555"/>
    <w:rsid w:val="00784C1D"/>
    <w:rsid w:val="00785016"/>
    <w:rsid w:val="007850F3"/>
    <w:rsid w:val="00786908"/>
    <w:rsid w:val="00786984"/>
    <w:rsid w:val="007875C0"/>
    <w:rsid w:val="007906CE"/>
    <w:rsid w:val="00792A39"/>
    <w:rsid w:val="00792F77"/>
    <w:rsid w:val="00794435"/>
    <w:rsid w:val="007947C3"/>
    <w:rsid w:val="00795536"/>
    <w:rsid w:val="00796406"/>
    <w:rsid w:val="00796E05"/>
    <w:rsid w:val="00797D34"/>
    <w:rsid w:val="007A0872"/>
    <w:rsid w:val="007A1C63"/>
    <w:rsid w:val="007A28E1"/>
    <w:rsid w:val="007A36DE"/>
    <w:rsid w:val="007A4CA1"/>
    <w:rsid w:val="007A5966"/>
    <w:rsid w:val="007A5E86"/>
    <w:rsid w:val="007A690D"/>
    <w:rsid w:val="007A7C94"/>
    <w:rsid w:val="007B06E2"/>
    <w:rsid w:val="007B1D1B"/>
    <w:rsid w:val="007B2239"/>
    <w:rsid w:val="007B51E7"/>
    <w:rsid w:val="007B60A5"/>
    <w:rsid w:val="007B7A4D"/>
    <w:rsid w:val="007C2D2C"/>
    <w:rsid w:val="007C33A3"/>
    <w:rsid w:val="007C3A3B"/>
    <w:rsid w:val="007C4454"/>
    <w:rsid w:val="007C630C"/>
    <w:rsid w:val="007C6C1C"/>
    <w:rsid w:val="007C7072"/>
    <w:rsid w:val="007C7C33"/>
    <w:rsid w:val="007D0050"/>
    <w:rsid w:val="007D0EF2"/>
    <w:rsid w:val="007D1762"/>
    <w:rsid w:val="007D27F3"/>
    <w:rsid w:val="007D29B6"/>
    <w:rsid w:val="007D2DDC"/>
    <w:rsid w:val="007D300C"/>
    <w:rsid w:val="007D69EE"/>
    <w:rsid w:val="007D7F24"/>
    <w:rsid w:val="007E0415"/>
    <w:rsid w:val="007E0A37"/>
    <w:rsid w:val="007E1FA7"/>
    <w:rsid w:val="007E3763"/>
    <w:rsid w:val="007E48FE"/>
    <w:rsid w:val="007E5615"/>
    <w:rsid w:val="007E5C7F"/>
    <w:rsid w:val="007E7335"/>
    <w:rsid w:val="007E770B"/>
    <w:rsid w:val="007E78BD"/>
    <w:rsid w:val="007F0DE5"/>
    <w:rsid w:val="007F204B"/>
    <w:rsid w:val="007F4203"/>
    <w:rsid w:val="007F4E2F"/>
    <w:rsid w:val="007F5E0E"/>
    <w:rsid w:val="007F74D6"/>
    <w:rsid w:val="00800CFA"/>
    <w:rsid w:val="008028A4"/>
    <w:rsid w:val="00802BF4"/>
    <w:rsid w:val="00803472"/>
    <w:rsid w:val="00804656"/>
    <w:rsid w:val="008046BD"/>
    <w:rsid w:val="008046F0"/>
    <w:rsid w:val="008059FC"/>
    <w:rsid w:val="00805D99"/>
    <w:rsid w:val="00807D83"/>
    <w:rsid w:val="0081015D"/>
    <w:rsid w:val="008102F6"/>
    <w:rsid w:val="008116A6"/>
    <w:rsid w:val="008117C6"/>
    <w:rsid w:val="00811A0A"/>
    <w:rsid w:val="00812E56"/>
    <w:rsid w:val="00813363"/>
    <w:rsid w:val="00813541"/>
    <w:rsid w:val="00813A8D"/>
    <w:rsid w:val="0081461E"/>
    <w:rsid w:val="00815908"/>
    <w:rsid w:val="00816705"/>
    <w:rsid w:val="00817A29"/>
    <w:rsid w:val="00817C40"/>
    <w:rsid w:val="00817D99"/>
    <w:rsid w:val="00817F2C"/>
    <w:rsid w:val="00817F91"/>
    <w:rsid w:val="00820A3C"/>
    <w:rsid w:val="00820DD8"/>
    <w:rsid w:val="008231DD"/>
    <w:rsid w:val="00823C8C"/>
    <w:rsid w:val="008251B3"/>
    <w:rsid w:val="00826774"/>
    <w:rsid w:val="00827E6A"/>
    <w:rsid w:val="008300D7"/>
    <w:rsid w:val="008309C7"/>
    <w:rsid w:val="00830AA4"/>
    <w:rsid w:val="00831B2A"/>
    <w:rsid w:val="00832112"/>
    <w:rsid w:val="00832AB7"/>
    <w:rsid w:val="00832BD5"/>
    <w:rsid w:val="00833666"/>
    <w:rsid w:val="0083490E"/>
    <w:rsid w:val="00834DB4"/>
    <w:rsid w:val="00834E1C"/>
    <w:rsid w:val="008365D4"/>
    <w:rsid w:val="008410A5"/>
    <w:rsid w:val="00841792"/>
    <w:rsid w:val="00842009"/>
    <w:rsid w:val="0084264B"/>
    <w:rsid w:val="00842678"/>
    <w:rsid w:val="00843301"/>
    <w:rsid w:val="00843DD2"/>
    <w:rsid w:val="008447BA"/>
    <w:rsid w:val="00845A79"/>
    <w:rsid w:val="00846A8E"/>
    <w:rsid w:val="00846C67"/>
    <w:rsid w:val="00847211"/>
    <w:rsid w:val="00847AD0"/>
    <w:rsid w:val="0085486D"/>
    <w:rsid w:val="00855135"/>
    <w:rsid w:val="00855D78"/>
    <w:rsid w:val="00856B8F"/>
    <w:rsid w:val="00860DB9"/>
    <w:rsid w:val="00862613"/>
    <w:rsid w:val="0086322D"/>
    <w:rsid w:val="00863412"/>
    <w:rsid w:val="0086352E"/>
    <w:rsid w:val="008651A7"/>
    <w:rsid w:val="0086562B"/>
    <w:rsid w:val="00870429"/>
    <w:rsid w:val="00872183"/>
    <w:rsid w:val="008729F3"/>
    <w:rsid w:val="00874924"/>
    <w:rsid w:val="00874E10"/>
    <w:rsid w:val="0087511A"/>
    <w:rsid w:val="00875450"/>
    <w:rsid w:val="008767F9"/>
    <w:rsid w:val="008768CA"/>
    <w:rsid w:val="00876BA3"/>
    <w:rsid w:val="00877C05"/>
    <w:rsid w:val="00885404"/>
    <w:rsid w:val="008857B3"/>
    <w:rsid w:val="0089064D"/>
    <w:rsid w:val="00892161"/>
    <w:rsid w:val="00893ABB"/>
    <w:rsid w:val="0089445E"/>
    <w:rsid w:val="0089556A"/>
    <w:rsid w:val="008963FA"/>
    <w:rsid w:val="00896B1A"/>
    <w:rsid w:val="008A1141"/>
    <w:rsid w:val="008A17FC"/>
    <w:rsid w:val="008A2AE5"/>
    <w:rsid w:val="008A2FE1"/>
    <w:rsid w:val="008A34EC"/>
    <w:rsid w:val="008A37E9"/>
    <w:rsid w:val="008A3962"/>
    <w:rsid w:val="008A3FD0"/>
    <w:rsid w:val="008A410F"/>
    <w:rsid w:val="008A6729"/>
    <w:rsid w:val="008A6D6F"/>
    <w:rsid w:val="008A7152"/>
    <w:rsid w:val="008B04F7"/>
    <w:rsid w:val="008B3662"/>
    <w:rsid w:val="008B3A99"/>
    <w:rsid w:val="008B3FF9"/>
    <w:rsid w:val="008B416C"/>
    <w:rsid w:val="008B4833"/>
    <w:rsid w:val="008B601A"/>
    <w:rsid w:val="008B67FA"/>
    <w:rsid w:val="008B7FA4"/>
    <w:rsid w:val="008C0FD5"/>
    <w:rsid w:val="008C271C"/>
    <w:rsid w:val="008C3948"/>
    <w:rsid w:val="008C4116"/>
    <w:rsid w:val="008C4966"/>
    <w:rsid w:val="008C5157"/>
    <w:rsid w:val="008C53F7"/>
    <w:rsid w:val="008C61FD"/>
    <w:rsid w:val="008C67DA"/>
    <w:rsid w:val="008D2BB9"/>
    <w:rsid w:val="008D3779"/>
    <w:rsid w:val="008D667E"/>
    <w:rsid w:val="008D6916"/>
    <w:rsid w:val="008D70A2"/>
    <w:rsid w:val="008E00DA"/>
    <w:rsid w:val="008E069C"/>
    <w:rsid w:val="008E215A"/>
    <w:rsid w:val="008E2332"/>
    <w:rsid w:val="008E64BF"/>
    <w:rsid w:val="008E7775"/>
    <w:rsid w:val="008F0AF7"/>
    <w:rsid w:val="008F1148"/>
    <w:rsid w:val="008F5538"/>
    <w:rsid w:val="0090271F"/>
    <w:rsid w:val="0090365C"/>
    <w:rsid w:val="00910ADE"/>
    <w:rsid w:val="0091104D"/>
    <w:rsid w:val="009114E3"/>
    <w:rsid w:val="00911C04"/>
    <w:rsid w:val="00912722"/>
    <w:rsid w:val="00913BE8"/>
    <w:rsid w:val="0091418F"/>
    <w:rsid w:val="00916058"/>
    <w:rsid w:val="00917E00"/>
    <w:rsid w:val="00920179"/>
    <w:rsid w:val="0092128C"/>
    <w:rsid w:val="00922AC5"/>
    <w:rsid w:val="0092380F"/>
    <w:rsid w:val="009248AD"/>
    <w:rsid w:val="00925ED3"/>
    <w:rsid w:val="0092600E"/>
    <w:rsid w:val="00932183"/>
    <w:rsid w:val="00932377"/>
    <w:rsid w:val="009323E2"/>
    <w:rsid w:val="0093394B"/>
    <w:rsid w:val="0093470F"/>
    <w:rsid w:val="00934D86"/>
    <w:rsid w:val="00935076"/>
    <w:rsid w:val="00936116"/>
    <w:rsid w:val="009364FE"/>
    <w:rsid w:val="00936C57"/>
    <w:rsid w:val="00936F9C"/>
    <w:rsid w:val="009371A6"/>
    <w:rsid w:val="00941554"/>
    <w:rsid w:val="00941C0F"/>
    <w:rsid w:val="00941F6E"/>
    <w:rsid w:val="00942EC2"/>
    <w:rsid w:val="00944101"/>
    <w:rsid w:val="00944A12"/>
    <w:rsid w:val="00946330"/>
    <w:rsid w:val="00946BCA"/>
    <w:rsid w:val="00946CEE"/>
    <w:rsid w:val="009507B9"/>
    <w:rsid w:val="00950A4D"/>
    <w:rsid w:val="00951461"/>
    <w:rsid w:val="0095187E"/>
    <w:rsid w:val="0095237F"/>
    <w:rsid w:val="00953CD9"/>
    <w:rsid w:val="00955692"/>
    <w:rsid w:val="00955914"/>
    <w:rsid w:val="00955A8E"/>
    <w:rsid w:val="0095666C"/>
    <w:rsid w:val="009569AD"/>
    <w:rsid w:val="00957F92"/>
    <w:rsid w:val="009602CB"/>
    <w:rsid w:val="009612FD"/>
    <w:rsid w:val="009635AB"/>
    <w:rsid w:val="009637C4"/>
    <w:rsid w:val="00963E97"/>
    <w:rsid w:val="00964CD2"/>
    <w:rsid w:val="009655E9"/>
    <w:rsid w:val="0096761B"/>
    <w:rsid w:val="009701C8"/>
    <w:rsid w:val="0097221C"/>
    <w:rsid w:val="00973DBC"/>
    <w:rsid w:val="009755E3"/>
    <w:rsid w:val="009766F3"/>
    <w:rsid w:val="00977B83"/>
    <w:rsid w:val="00980520"/>
    <w:rsid w:val="009806DA"/>
    <w:rsid w:val="00982227"/>
    <w:rsid w:val="00982BD7"/>
    <w:rsid w:val="0098392F"/>
    <w:rsid w:val="0098594F"/>
    <w:rsid w:val="00985CDD"/>
    <w:rsid w:val="00985E42"/>
    <w:rsid w:val="00987788"/>
    <w:rsid w:val="00987EE8"/>
    <w:rsid w:val="009938C2"/>
    <w:rsid w:val="00993A9C"/>
    <w:rsid w:val="00994E0C"/>
    <w:rsid w:val="00994FD8"/>
    <w:rsid w:val="009960A6"/>
    <w:rsid w:val="009A0043"/>
    <w:rsid w:val="009A0966"/>
    <w:rsid w:val="009A0CED"/>
    <w:rsid w:val="009A1E19"/>
    <w:rsid w:val="009A3697"/>
    <w:rsid w:val="009A3E83"/>
    <w:rsid w:val="009A3F37"/>
    <w:rsid w:val="009A61B3"/>
    <w:rsid w:val="009A6725"/>
    <w:rsid w:val="009A784A"/>
    <w:rsid w:val="009B08E8"/>
    <w:rsid w:val="009B1D45"/>
    <w:rsid w:val="009B3C57"/>
    <w:rsid w:val="009B414B"/>
    <w:rsid w:val="009B4190"/>
    <w:rsid w:val="009B494A"/>
    <w:rsid w:val="009B4E38"/>
    <w:rsid w:val="009B527D"/>
    <w:rsid w:val="009B657C"/>
    <w:rsid w:val="009C0685"/>
    <w:rsid w:val="009C1633"/>
    <w:rsid w:val="009C1949"/>
    <w:rsid w:val="009C1A41"/>
    <w:rsid w:val="009C2DC5"/>
    <w:rsid w:val="009C4110"/>
    <w:rsid w:val="009C48FD"/>
    <w:rsid w:val="009C7590"/>
    <w:rsid w:val="009D090A"/>
    <w:rsid w:val="009D2070"/>
    <w:rsid w:val="009D2761"/>
    <w:rsid w:val="009D42FA"/>
    <w:rsid w:val="009D48AF"/>
    <w:rsid w:val="009D5296"/>
    <w:rsid w:val="009D6462"/>
    <w:rsid w:val="009D76FE"/>
    <w:rsid w:val="009E0F8D"/>
    <w:rsid w:val="009E2934"/>
    <w:rsid w:val="009E2B6F"/>
    <w:rsid w:val="009E2BDC"/>
    <w:rsid w:val="009E3FBF"/>
    <w:rsid w:val="009E6B5F"/>
    <w:rsid w:val="009E6DBA"/>
    <w:rsid w:val="009E7B94"/>
    <w:rsid w:val="009E7DD5"/>
    <w:rsid w:val="009F0BF7"/>
    <w:rsid w:val="009F1647"/>
    <w:rsid w:val="009F2053"/>
    <w:rsid w:val="009F4B9F"/>
    <w:rsid w:val="009F6A82"/>
    <w:rsid w:val="009F6D95"/>
    <w:rsid w:val="009F6F7D"/>
    <w:rsid w:val="009F7847"/>
    <w:rsid w:val="00A01D83"/>
    <w:rsid w:val="00A01EDA"/>
    <w:rsid w:val="00A024AD"/>
    <w:rsid w:val="00A02DB0"/>
    <w:rsid w:val="00A03117"/>
    <w:rsid w:val="00A04E19"/>
    <w:rsid w:val="00A05422"/>
    <w:rsid w:val="00A10985"/>
    <w:rsid w:val="00A109E8"/>
    <w:rsid w:val="00A10C4A"/>
    <w:rsid w:val="00A10F02"/>
    <w:rsid w:val="00A11089"/>
    <w:rsid w:val="00A115FC"/>
    <w:rsid w:val="00A12554"/>
    <w:rsid w:val="00A13307"/>
    <w:rsid w:val="00A13E30"/>
    <w:rsid w:val="00A14E56"/>
    <w:rsid w:val="00A1552B"/>
    <w:rsid w:val="00A15B45"/>
    <w:rsid w:val="00A172ED"/>
    <w:rsid w:val="00A17523"/>
    <w:rsid w:val="00A200B7"/>
    <w:rsid w:val="00A20F40"/>
    <w:rsid w:val="00A20FEF"/>
    <w:rsid w:val="00A225E6"/>
    <w:rsid w:val="00A22CE9"/>
    <w:rsid w:val="00A26128"/>
    <w:rsid w:val="00A30FD8"/>
    <w:rsid w:val="00A31271"/>
    <w:rsid w:val="00A314B4"/>
    <w:rsid w:val="00A3398C"/>
    <w:rsid w:val="00A34AB8"/>
    <w:rsid w:val="00A35C8B"/>
    <w:rsid w:val="00A36B66"/>
    <w:rsid w:val="00A37E14"/>
    <w:rsid w:val="00A405B2"/>
    <w:rsid w:val="00A42546"/>
    <w:rsid w:val="00A42656"/>
    <w:rsid w:val="00A42B4A"/>
    <w:rsid w:val="00A42F87"/>
    <w:rsid w:val="00A434A2"/>
    <w:rsid w:val="00A45FA9"/>
    <w:rsid w:val="00A4603A"/>
    <w:rsid w:val="00A464F8"/>
    <w:rsid w:val="00A46694"/>
    <w:rsid w:val="00A47497"/>
    <w:rsid w:val="00A47929"/>
    <w:rsid w:val="00A50649"/>
    <w:rsid w:val="00A50BF1"/>
    <w:rsid w:val="00A513A4"/>
    <w:rsid w:val="00A51CD4"/>
    <w:rsid w:val="00A528A7"/>
    <w:rsid w:val="00A52C1D"/>
    <w:rsid w:val="00A536D6"/>
    <w:rsid w:val="00A53724"/>
    <w:rsid w:val="00A54A50"/>
    <w:rsid w:val="00A54EEB"/>
    <w:rsid w:val="00A55504"/>
    <w:rsid w:val="00A55C1C"/>
    <w:rsid w:val="00A56A2F"/>
    <w:rsid w:val="00A6060C"/>
    <w:rsid w:val="00A61A3C"/>
    <w:rsid w:val="00A635AF"/>
    <w:rsid w:val="00A645D3"/>
    <w:rsid w:val="00A647C3"/>
    <w:rsid w:val="00A64A91"/>
    <w:rsid w:val="00A67330"/>
    <w:rsid w:val="00A676AA"/>
    <w:rsid w:val="00A70A40"/>
    <w:rsid w:val="00A73082"/>
    <w:rsid w:val="00A73496"/>
    <w:rsid w:val="00A7466E"/>
    <w:rsid w:val="00A74FDB"/>
    <w:rsid w:val="00A75C44"/>
    <w:rsid w:val="00A75CC0"/>
    <w:rsid w:val="00A75F44"/>
    <w:rsid w:val="00A7637F"/>
    <w:rsid w:val="00A769E7"/>
    <w:rsid w:val="00A776AA"/>
    <w:rsid w:val="00A82346"/>
    <w:rsid w:val="00A82856"/>
    <w:rsid w:val="00A82F7A"/>
    <w:rsid w:val="00A83D8E"/>
    <w:rsid w:val="00A83F8C"/>
    <w:rsid w:val="00A84085"/>
    <w:rsid w:val="00A875B0"/>
    <w:rsid w:val="00A87654"/>
    <w:rsid w:val="00A87FB1"/>
    <w:rsid w:val="00A908F8"/>
    <w:rsid w:val="00A90A3E"/>
    <w:rsid w:val="00A90C0A"/>
    <w:rsid w:val="00A90DCA"/>
    <w:rsid w:val="00A917F3"/>
    <w:rsid w:val="00A92081"/>
    <w:rsid w:val="00A92772"/>
    <w:rsid w:val="00A93749"/>
    <w:rsid w:val="00A939D7"/>
    <w:rsid w:val="00A93F36"/>
    <w:rsid w:val="00A9596D"/>
    <w:rsid w:val="00A96AAA"/>
    <w:rsid w:val="00A96EB1"/>
    <w:rsid w:val="00A9742F"/>
    <w:rsid w:val="00A97A84"/>
    <w:rsid w:val="00AA0318"/>
    <w:rsid w:val="00AA0BF2"/>
    <w:rsid w:val="00AA1147"/>
    <w:rsid w:val="00AA2B18"/>
    <w:rsid w:val="00AA3A6A"/>
    <w:rsid w:val="00AA3BEF"/>
    <w:rsid w:val="00AA5FBD"/>
    <w:rsid w:val="00AA74E8"/>
    <w:rsid w:val="00AA7BA7"/>
    <w:rsid w:val="00AA7FA6"/>
    <w:rsid w:val="00AB0304"/>
    <w:rsid w:val="00AB21D4"/>
    <w:rsid w:val="00AB3129"/>
    <w:rsid w:val="00AB46D2"/>
    <w:rsid w:val="00AB4BA3"/>
    <w:rsid w:val="00AB530F"/>
    <w:rsid w:val="00AB780E"/>
    <w:rsid w:val="00AC0B35"/>
    <w:rsid w:val="00AC290A"/>
    <w:rsid w:val="00AC2A9B"/>
    <w:rsid w:val="00AC314D"/>
    <w:rsid w:val="00AC3E28"/>
    <w:rsid w:val="00AC5BEB"/>
    <w:rsid w:val="00AC5D24"/>
    <w:rsid w:val="00AC643E"/>
    <w:rsid w:val="00AC7665"/>
    <w:rsid w:val="00AD0094"/>
    <w:rsid w:val="00AD0B72"/>
    <w:rsid w:val="00AD0CC4"/>
    <w:rsid w:val="00AD1144"/>
    <w:rsid w:val="00AD26DF"/>
    <w:rsid w:val="00AD3E87"/>
    <w:rsid w:val="00AD4274"/>
    <w:rsid w:val="00AD47A3"/>
    <w:rsid w:val="00AD5CB3"/>
    <w:rsid w:val="00AD6462"/>
    <w:rsid w:val="00AD6E78"/>
    <w:rsid w:val="00AE2326"/>
    <w:rsid w:val="00AE2E46"/>
    <w:rsid w:val="00AE3120"/>
    <w:rsid w:val="00AE37FD"/>
    <w:rsid w:val="00AE77F8"/>
    <w:rsid w:val="00AF152A"/>
    <w:rsid w:val="00AF215E"/>
    <w:rsid w:val="00AF26E3"/>
    <w:rsid w:val="00AF31AC"/>
    <w:rsid w:val="00AF3BAE"/>
    <w:rsid w:val="00AF450B"/>
    <w:rsid w:val="00AF496D"/>
    <w:rsid w:val="00AF57C1"/>
    <w:rsid w:val="00AF6633"/>
    <w:rsid w:val="00AF6708"/>
    <w:rsid w:val="00AF69F5"/>
    <w:rsid w:val="00B01958"/>
    <w:rsid w:val="00B025C8"/>
    <w:rsid w:val="00B0498B"/>
    <w:rsid w:val="00B05C57"/>
    <w:rsid w:val="00B06931"/>
    <w:rsid w:val="00B07718"/>
    <w:rsid w:val="00B07753"/>
    <w:rsid w:val="00B07EC0"/>
    <w:rsid w:val="00B10833"/>
    <w:rsid w:val="00B11132"/>
    <w:rsid w:val="00B1179D"/>
    <w:rsid w:val="00B1191E"/>
    <w:rsid w:val="00B11B58"/>
    <w:rsid w:val="00B11D72"/>
    <w:rsid w:val="00B11DFC"/>
    <w:rsid w:val="00B12D35"/>
    <w:rsid w:val="00B12EA5"/>
    <w:rsid w:val="00B13009"/>
    <w:rsid w:val="00B142AE"/>
    <w:rsid w:val="00B14394"/>
    <w:rsid w:val="00B1447E"/>
    <w:rsid w:val="00B15449"/>
    <w:rsid w:val="00B15B4E"/>
    <w:rsid w:val="00B17B57"/>
    <w:rsid w:val="00B23844"/>
    <w:rsid w:val="00B23B18"/>
    <w:rsid w:val="00B247C5"/>
    <w:rsid w:val="00B24C50"/>
    <w:rsid w:val="00B30225"/>
    <w:rsid w:val="00B316E7"/>
    <w:rsid w:val="00B32FC5"/>
    <w:rsid w:val="00B363A8"/>
    <w:rsid w:val="00B3661E"/>
    <w:rsid w:val="00B367CE"/>
    <w:rsid w:val="00B36C32"/>
    <w:rsid w:val="00B37056"/>
    <w:rsid w:val="00B40D63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1896"/>
    <w:rsid w:val="00B52020"/>
    <w:rsid w:val="00B5322C"/>
    <w:rsid w:val="00B54DF8"/>
    <w:rsid w:val="00B55688"/>
    <w:rsid w:val="00B55F4F"/>
    <w:rsid w:val="00B57C26"/>
    <w:rsid w:val="00B57CAB"/>
    <w:rsid w:val="00B60101"/>
    <w:rsid w:val="00B63B1F"/>
    <w:rsid w:val="00B63D30"/>
    <w:rsid w:val="00B641A1"/>
    <w:rsid w:val="00B64F3C"/>
    <w:rsid w:val="00B65EF5"/>
    <w:rsid w:val="00B6624F"/>
    <w:rsid w:val="00B70F66"/>
    <w:rsid w:val="00B724D8"/>
    <w:rsid w:val="00B74299"/>
    <w:rsid w:val="00B74CCC"/>
    <w:rsid w:val="00B74DF6"/>
    <w:rsid w:val="00B80295"/>
    <w:rsid w:val="00B81A61"/>
    <w:rsid w:val="00B835BB"/>
    <w:rsid w:val="00B838E8"/>
    <w:rsid w:val="00B83D8A"/>
    <w:rsid w:val="00B84DB0"/>
    <w:rsid w:val="00B8638E"/>
    <w:rsid w:val="00B86A35"/>
    <w:rsid w:val="00B91108"/>
    <w:rsid w:val="00B91300"/>
    <w:rsid w:val="00B918F5"/>
    <w:rsid w:val="00B93C81"/>
    <w:rsid w:val="00B93FE4"/>
    <w:rsid w:val="00B9582B"/>
    <w:rsid w:val="00B95D66"/>
    <w:rsid w:val="00B964B0"/>
    <w:rsid w:val="00B97E57"/>
    <w:rsid w:val="00B97EBB"/>
    <w:rsid w:val="00BA16BF"/>
    <w:rsid w:val="00BA1781"/>
    <w:rsid w:val="00BA38F1"/>
    <w:rsid w:val="00BA3B70"/>
    <w:rsid w:val="00BA44DD"/>
    <w:rsid w:val="00BA4817"/>
    <w:rsid w:val="00BA5179"/>
    <w:rsid w:val="00BA73DA"/>
    <w:rsid w:val="00BB1483"/>
    <w:rsid w:val="00BB1497"/>
    <w:rsid w:val="00BB245A"/>
    <w:rsid w:val="00BB2F89"/>
    <w:rsid w:val="00BB38DE"/>
    <w:rsid w:val="00BB3EBB"/>
    <w:rsid w:val="00BB45A4"/>
    <w:rsid w:val="00BB5855"/>
    <w:rsid w:val="00BB5D67"/>
    <w:rsid w:val="00BB6EB6"/>
    <w:rsid w:val="00BC0EF8"/>
    <w:rsid w:val="00BC0F7D"/>
    <w:rsid w:val="00BC1793"/>
    <w:rsid w:val="00BC4145"/>
    <w:rsid w:val="00BC4F22"/>
    <w:rsid w:val="00BC5A61"/>
    <w:rsid w:val="00BC5E07"/>
    <w:rsid w:val="00BC6B00"/>
    <w:rsid w:val="00BC7403"/>
    <w:rsid w:val="00BD0774"/>
    <w:rsid w:val="00BD17D0"/>
    <w:rsid w:val="00BD38B9"/>
    <w:rsid w:val="00BD4440"/>
    <w:rsid w:val="00BD4762"/>
    <w:rsid w:val="00BD4A0F"/>
    <w:rsid w:val="00BD4C1D"/>
    <w:rsid w:val="00BD5004"/>
    <w:rsid w:val="00BD56C7"/>
    <w:rsid w:val="00BD651B"/>
    <w:rsid w:val="00BD7684"/>
    <w:rsid w:val="00BD7D81"/>
    <w:rsid w:val="00BD7F87"/>
    <w:rsid w:val="00BE050E"/>
    <w:rsid w:val="00BE0C6C"/>
    <w:rsid w:val="00BE1597"/>
    <w:rsid w:val="00BE1A8F"/>
    <w:rsid w:val="00BE1F3C"/>
    <w:rsid w:val="00BE2D30"/>
    <w:rsid w:val="00BE44B8"/>
    <w:rsid w:val="00BE5DC9"/>
    <w:rsid w:val="00BE6123"/>
    <w:rsid w:val="00BE659D"/>
    <w:rsid w:val="00BF22DA"/>
    <w:rsid w:val="00BF23FC"/>
    <w:rsid w:val="00BF30C9"/>
    <w:rsid w:val="00BF3A56"/>
    <w:rsid w:val="00BF4509"/>
    <w:rsid w:val="00BF48B2"/>
    <w:rsid w:val="00BF54C0"/>
    <w:rsid w:val="00BF6D59"/>
    <w:rsid w:val="00BF70C3"/>
    <w:rsid w:val="00BF7B8C"/>
    <w:rsid w:val="00C00401"/>
    <w:rsid w:val="00C01E69"/>
    <w:rsid w:val="00C021CB"/>
    <w:rsid w:val="00C02B00"/>
    <w:rsid w:val="00C030AD"/>
    <w:rsid w:val="00C059C3"/>
    <w:rsid w:val="00C05FE4"/>
    <w:rsid w:val="00C06D6E"/>
    <w:rsid w:val="00C0768F"/>
    <w:rsid w:val="00C07991"/>
    <w:rsid w:val="00C10A3A"/>
    <w:rsid w:val="00C15D97"/>
    <w:rsid w:val="00C164A7"/>
    <w:rsid w:val="00C16CD7"/>
    <w:rsid w:val="00C210C1"/>
    <w:rsid w:val="00C2120F"/>
    <w:rsid w:val="00C22017"/>
    <w:rsid w:val="00C22A31"/>
    <w:rsid w:val="00C23794"/>
    <w:rsid w:val="00C237D9"/>
    <w:rsid w:val="00C237F9"/>
    <w:rsid w:val="00C23C29"/>
    <w:rsid w:val="00C23F70"/>
    <w:rsid w:val="00C24E4C"/>
    <w:rsid w:val="00C2537F"/>
    <w:rsid w:val="00C26F91"/>
    <w:rsid w:val="00C30B28"/>
    <w:rsid w:val="00C30FE9"/>
    <w:rsid w:val="00C33079"/>
    <w:rsid w:val="00C330BD"/>
    <w:rsid w:val="00C350FD"/>
    <w:rsid w:val="00C36BCD"/>
    <w:rsid w:val="00C37334"/>
    <w:rsid w:val="00C37C9B"/>
    <w:rsid w:val="00C40865"/>
    <w:rsid w:val="00C41208"/>
    <w:rsid w:val="00C42BB0"/>
    <w:rsid w:val="00C433E9"/>
    <w:rsid w:val="00C44CC9"/>
    <w:rsid w:val="00C44DAB"/>
    <w:rsid w:val="00C454EB"/>
    <w:rsid w:val="00C45C93"/>
    <w:rsid w:val="00C47884"/>
    <w:rsid w:val="00C500EC"/>
    <w:rsid w:val="00C504BD"/>
    <w:rsid w:val="00C50BB2"/>
    <w:rsid w:val="00C512AB"/>
    <w:rsid w:val="00C532E6"/>
    <w:rsid w:val="00C53CE3"/>
    <w:rsid w:val="00C53DC3"/>
    <w:rsid w:val="00C54423"/>
    <w:rsid w:val="00C544C2"/>
    <w:rsid w:val="00C55D17"/>
    <w:rsid w:val="00C55FEE"/>
    <w:rsid w:val="00C5632F"/>
    <w:rsid w:val="00C5639D"/>
    <w:rsid w:val="00C569F4"/>
    <w:rsid w:val="00C56A9B"/>
    <w:rsid w:val="00C60AAA"/>
    <w:rsid w:val="00C60D8B"/>
    <w:rsid w:val="00C618A7"/>
    <w:rsid w:val="00C62CD2"/>
    <w:rsid w:val="00C62CF6"/>
    <w:rsid w:val="00C642DD"/>
    <w:rsid w:val="00C647D0"/>
    <w:rsid w:val="00C65CC8"/>
    <w:rsid w:val="00C65E97"/>
    <w:rsid w:val="00C65F30"/>
    <w:rsid w:val="00C666F4"/>
    <w:rsid w:val="00C70E41"/>
    <w:rsid w:val="00C72D07"/>
    <w:rsid w:val="00C732E4"/>
    <w:rsid w:val="00C7563D"/>
    <w:rsid w:val="00C771E5"/>
    <w:rsid w:val="00C7755D"/>
    <w:rsid w:val="00C778A1"/>
    <w:rsid w:val="00C81103"/>
    <w:rsid w:val="00C8166A"/>
    <w:rsid w:val="00C81FFA"/>
    <w:rsid w:val="00C82E43"/>
    <w:rsid w:val="00C83C74"/>
    <w:rsid w:val="00C83EED"/>
    <w:rsid w:val="00C83FF4"/>
    <w:rsid w:val="00C84000"/>
    <w:rsid w:val="00C859B1"/>
    <w:rsid w:val="00C8661B"/>
    <w:rsid w:val="00C86BB0"/>
    <w:rsid w:val="00C876B7"/>
    <w:rsid w:val="00C90F0C"/>
    <w:rsid w:val="00C923E3"/>
    <w:rsid w:val="00C9296C"/>
    <w:rsid w:val="00C92A17"/>
    <w:rsid w:val="00C93620"/>
    <w:rsid w:val="00C939D3"/>
    <w:rsid w:val="00C93A51"/>
    <w:rsid w:val="00C94CB8"/>
    <w:rsid w:val="00C964E7"/>
    <w:rsid w:val="00C975AE"/>
    <w:rsid w:val="00C97E26"/>
    <w:rsid w:val="00C97ED6"/>
    <w:rsid w:val="00CA03B7"/>
    <w:rsid w:val="00CA283A"/>
    <w:rsid w:val="00CA2FF4"/>
    <w:rsid w:val="00CA3D0C"/>
    <w:rsid w:val="00CA49BF"/>
    <w:rsid w:val="00CA5BB6"/>
    <w:rsid w:val="00CA5CDB"/>
    <w:rsid w:val="00CA7266"/>
    <w:rsid w:val="00CA7314"/>
    <w:rsid w:val="00CA7890"/>
    <w:rsid w:val="00CB0EDD"/>
    <w:rsid w:val="00CB1EE0"/>
    <w:rsid w:val="00CB204F"/>
    <w:rsid w:val="00CB3574"/>
    <w:rsid w:val="00CB3603"/>
    <w:rsid w:val="00CB45DA"/>
    <w:rsid w:val="00CB5407"/>
    <w:rsid w:val="00CB5924"/>
    <w:rsid w:val="00CB6CD7"/>
    <w:rsid w:val="00CC03C7"/>
    <w:rsid w:val="00CC18F1"/>
    <w:rsid w:val="00CC32FD"/>
    <w:rsid w:val="00CC45FA"/>
    <w:rsid w:val="00CC613C"/>
    <w:rsid w:val="00CC6397"/>
    <w:rsid w:val="00CC6944"/>
    <w:rsid w:val="00CC71FF"/>
    <w:rsid w:val="00CD0638"/>
    <w:rsid w:val="00CD09ED"/>
    <w:rsid w:val="00CD1D4A"/>
    <w:rsid w:val="00CD3C84"/>
    <w:rsid w:val="00CD493E"/>
    <w:rsid w:val="00CD5098"/>
    <w:rsid w:val="00CD5DEB"/>
    <w:rsid w:val="00CD6570"/>
    <w:rsid w:val="00CD6925"/>
    <w:rsid w:val="00CD7358"/>
    <w:rsid w:val="00CD7DDE"/>
    <w:rsid w:val="00CE02FC"/>
    <w:rsid w:val="00CE1006"/>
    <w:rsid w:val="00CE3328"/>
    <w:rsid w:val="00CE4457"/>
    <w:rsid w:val="00CE47C5"/>
    <w:rsid w:val="00CE6227"/>
    <w:rsid w:val="00CE681E"/>
    <w:rsid w:val="00CE6828"/>
    <w:rsid w:val="00CE7B26"/>
    <w:rsid w:val="00CE7D57"/>
    <w:rsid w:val="00CE7F54"/>
    <w:rsid w:val="00CF06B2"/>
    <w:rsid w:val="00CF13FB"/>
    <w:rsid w:val="00CF21AF"/>
    <w:rsid w:val="00CF33F2"/>
    <w:rsid w:val="00CF47FA"/>
    <w:rsid w:val="00CF4D06"/>
    <w:rsid w:val="00CF4D4D"/>
    <w:rsid w:val="00CF70B8"/>
    <w:rsid w:val="00CF75FE"/>
    <w:rsid w:val="00CF7694"/>
    <w:rsid w:val="00CF7A3B"/>
    <w:rsid w:val="00D01F91"/>
    <w:rsid w:val="00D02383"/>
    <w:rsid w:val="00D0308D"/>
    <w:rsid w:val="00D04CCE"/>
    <w:rsid w:val="00D058BC"/>
    <w:rsid w:val="00D078FE"/>
    <w:rsid w:val="00D07F4C"/>
    <w:rsid w:val="00D148C0"/>
    <w:rsid w:val="00D14A06"/>
    <w:rsid w:val="00D14B32"/>
    <w:rsid w:val="00D158E9"/>
    <w:rsid w:val="00D15F0F"/>
    <w:rsid w:val="00D15F28"/>
    <w:rsid w:val="00D16C35"/>
    <w:rsid w:val="00D170E4"/>
    <w:rsid w:val="00D17A04"/>
    <w:rsid w:val="00D201B6"/>
    <w:rsid w:val="00D22B9C"/>
    <w:rsid w:val="00D238A8"/>
    <w:rsid w:val="00D23A84"/>
    <w:rsid w:val="00D25AE7"/>
    <w:rsid w:val="00D25B81"/>
    <w:rsid w:val="00D31708"/>
    <w:rsid w:val="00D31949"/>
    <w:rsid w:val="00D32118"/>
    <w:rsid w:val="00D329A8"/>
    <w:rsid w:val="00D333AF"/>
    <w:rsid w:val="00D3378B"/>
    <w:rsid w:val="00D33E78"/>
    <w:rsid w:val="00D363B3"/>
    <w:rsid w:val="00D368A8"/>
    <w:rsid w:val="00D37B4E"/>
    <w:rsid w:val="00D4036C"/>
    <w:rsid w:val="00D42972"/>
    <w:rsid w:val="00D42AF7"/>
    <w:rsid w:val="00D43B5E"/>
    <w:rsid w:val="00D43C4F"/>
    <w:rsid w:val="00D446CE"/>
    <w:rsid w:val="00D4522B"/>
    <w:rsid w:val="00D4552A"/>
    <w:rsid w:val="00D50F3D"/>
    <w:rsid w:val="00D51360"/>
    <w:rsid w:val="00D5163E"/>
    <w:rsid w:val="00D51FF3"/>
    <w:rsid w:val="00D52CF5"/>
    <w:rsid w:val="00D52D0D"/>
    <w:rsid w:val="00D53A97"/>
    <w:rsid w:val="00D5413B"/>
    <w:rsid w:val="00D54434"/>
    <w:rsid w:val="00D552EA"/>
    <w:rsid w:val="00D5576D"/>
    <w:rsid w:val="00D604DC"/>
    <w:rsid w:val="00D61888"/>
    <w:rsid w:val="00D6194F"/>
    <w:rsid w:val="00D61C97"/>
    <w:rsid w:val="00D621E3"/>
    <w:rsid w:val="00D6277E"/>
    <w:rsid w:val="00D635B8"/>
    <w:rsid w:val="00D63CA5"/>
    <w:rsid w:val="00D63F4C"/>
    <w:rsid w:val="00D64973"/>
    <w:rsid w:val="00D6523B"/>
    <w:rsid w:val="00D653C4"/>
    <w:rsid w:val="00D66505"/>
    <w:rsid w:val="00D66F7C"/>
    <w:rsid w:val="00D673D8"/>
    <w:rsid w:val="00D70744"/>
    <w:rsid w:val="00D70A69"/>
    <w:rsid w:val="00D7179E"/>
    <w:rsid w:val="00D71DAE"/>
    <w:rsid w:val="00D72725"/>
    <w:rsid w:val="00D733B7"/>
    <w:rsid w:val="00D738D6"/>
    <w:rsid w:val="00D74970"/>
    <w:rsid w:val="00D755EB"/>
    <w:rsid w:val="00D75A34"/>
    <w:rsid w:val="00D771C5"/>
    <w:rsid w:val="00D7737B"/>
    <w:rsid w:val="00D77E05"/>
    <w:rsid w:val="00D81950"/>
    <w:rsid w:val="00D8201E"/>
    <w:rsid w:val="00D8274D"/>
    <w:rsid w:val="00D85E70"/>
    <w:rsid w:val="00D86F12"/>
    <w:rsid w:val="00D8737E"/>
    <w:rsid w:val="00D87E00"/>
    <w:rsid w:val="00D90478"/>
    <w:rsid w:val="00D90890"/>
    <w:rsid w:val="00D90910"/>
    <w:rsid w:val="00D9134D"/>
    <w:rsid w:val="00D91BDF"/>
    <w:rsid w:val="00D91E1F"/>
    <w:rsid w:val="00D9221E"/>
    <w:rsid w:val="00D933AA"/>
    <w:rsid w:val="00D9405A"/>
    <w:rsid w:val="00D95362"/>
    <w:rsid w:val="00D9656B"/>
    <w:rsid w:val="00D96EB5"/>
    <w:rsid w:val="00D96EF0"/>
    <w:rsid w:val="00D9746A"/>
    <w:rsid w:val="00D97F30"/>
    <w:rsid w:val="00DA15A7"/>
    <w:rsid w:val="00DA1848"/>
    <w:rsid w:val="00DA3448"/>
    <w:rsid w:val="00DA4430"/>
    <w:rsid w:val="00DA49CA"/>
    <w:rsid w:val="00DA7A03"/>
    <w:rsid w:val="00DB0009"/>
    <w:rsid w:val="00DB0511"/>
    <w:rsid w:val="00DB1818"/>
    <w:rsid w:val="00DB1C10"/>
    <w:rsid w:val="00DB3156"/>
    <w:rsid w:val="00DB4127"/>
    <w:rsid w:val="00DB440A"/>
    <w:rsid w:val="00DB4476"/>
    <w:rsid w:val="00DB44B4"/>
    <w:rsid w:val="00DB49E1"/>
    <w:rsid w:val="00DB6BD1"/>
    <w:rsid w:val="00DB70C2"/>
    <w:rsid w:val="00DB714D"/>
    <w:rsid w:val="00DB74D5"/>
    <w:rsid w:val="00DB7C35"/>
    <w:rsid w:val="00DC08A5"/>
    <w:rsid w:val="00DC0CA5"/>
    <w:rsid w:val="00DC0DE0"/>
    <w:rsid w:val="00DC18CA"/>
    <w:rsid w:val="00DC1ACA"/>
    <w:rsid w:val="00DC1BE2"/>
    <w:rsid w:val="00DC2370"/>
    <w:rsid w:val="00DC309B"/>
    <w:rsid w:val="00DC3262"/>
    <w:rsid w:val="00DC3351"/>
    <w:rsid w:val="00DC386B"/>
    <w:rsid w:val="00DC3DEF"/>
    <w:rsid w:val="00DC4C48"/>
    <w:rsid w:val="00DC4DA2"/>
    <w:rsid w:val="00DC5225"/>
    <w:rsid w:val="00DC5302"/>
    <w:rsid w:val="00DC5488"/>
    <w:rsid w:val="00DC58E0"/>
    <w:rsid w:val="00DC6F9F"/>
    <w:rsid w:val="00DC7044"/>
    <w:rsid w:val="00DC7F8D"/>
    <w:rsid w:val="00DD0E94"/>
    <w:rsid w:val="00DD0F37"/>
    <w:rsid w:val="00DD111C"/>
    <w:rsid w:val="00DD11C9"/>
    <w:rsid w:val="00DD2AD9"/>
    <w:rsid w:val="00DD2BA3"/>
    <w:rsid w:val="00DE1B03"/>
    <w:rsid w:val="00DE2512"/>
    <w:rsid w:val="00DE2A94"/>
    <w:rsid w:val="00DE3935"/>
    <w:rsid w:val="00DE3A2E"/>
    <w:rsid w:val="00DE4E1D"/>
    <w:rsid w:val="00DE501F"/>
    <w:rsid w:val="00DE523B"/>
    <w:rsid w:val="00DE6075"/>
    <w:rsid w:val="00DE6848"/>
    <w:rsid w:val="00DE6931"/>
    <w:rsid w:val="00DE7002"/>
    <w:rsid w:val="00DF007E"/>
    <w:rsid w:val="00DF0B95"/>
    <w:rsid w:val="00DF0DDC"/>
    <w:rsid w:val="00DF1260"/>
    <w:rsid w:val="00DF23B5"/>
    <w:rsid w:val="00DF5101"/>
    <w:rsid w:val="00DF62CD"/>
    <w:rsid w:val="00DF687F"/>
    <w:rsid w:val="00DF6A12"/>
    <w:rsid w:val="00DF6ECB"/>
    <w:rsid w:val="00DF7187"/>
    <w:rsid w:val="00E0046B"/>
    <w:rsid w:val="00E02024"/>
    <w:rsid w:val="00E03645"/>
    <w:rsid w:val="00E03C96"/>
    <w:rsid w:val="00E03F2E"/>
    <w:rsid w:val="00E04223"/>
    <w:rsid w:val="00E049C7"/>
    <w:rsid w:val="00E0521C"/>
    <w:rsid w:val="00E07713"/>
    <w:rsid w:val="00E07A62"/>
    <w:rsid w:val="00E07B54"/>
    <w:rsid w:val="00E105CA"/>
    <w:rsid w:val="00E11A32"/>
    <w:rsid w:val="00E11BC7"/>
    <w:rsid w:val="00E12B73"/>
    <w:rsid w:val="00E12BAC"/>
    <w:rsid w:val="00E12C79"/>
    <w:rsid w:val="00E13C17"/>
    <w:rsid w:val="00E13FD9"/>
    <w:rsid w:val="00E13FDC"/>
    <w:rsid w:val="00E14A8D"/>
    <w:rsid w:val="00E16C1C"/>
    <w:rsid w:val="00E1723E"/>
    <w:rsid w:val="00E205F8"/>
    <w:rsid w:val="00E20D0B"/>
    <w:rsid w:val="00E20F0F"/>
    <w:rsid w:val="00E2142D"/>
    <w:rsid w:val="00E21975"/>
    <w:rsid w:val="00E21A88"/>
    <w:rsid w:val="00E21DF4"/>
    <w:rsid w:val="00E21F72"/>
    <w:rsid w:val="00E243DF"/>
    <w:rsid w:val="00E24588"/>
    <w:rsid w:val="00E24659"/>
    <w:rsid w:val="00E24AD8"/>
    <w:rsid w:val="00E250F4"/>
    <w:rsid w:val="00E25B76"/>
    <w:rsid w:val="00E26479"/>
    <w:rsid w:val="00E2746E"/>
    <w:rsid w:val="00E27E8A"/>
    <w:rsid w:val="00E27EA1"/>
    <w:rsid w:val="00E321BF"/>
    <w:rsid w:val="00E34069"/>
    <w:rsid w:val="00E34394"/>
    <w:rsid w:val="00E35BF0"/>
    <w:rsid w:val="00E364EC"/>
    <w:rsid w:val="00E3686C"/>
    <w:rsid w:val="00E36B1E"/>
    <w:rsid w:val="00E3726B"/>
    <w:rsid w:val="00E3739A"/>
    <w:rsid w:val="00E37465"/>
    <w:rsid w:val="00E37A87"/>
    <w:rsid w:val="00E37CA2"/>
    <w:rsid w:val="00E40D80"/>
    <w:rsid w:val="00E42897"/>
    <w:rsid w:val="00E42B11"/>
    <w:rsid w:val="00E42FD0"/>
    <w:rsid w:val="00E43A94"/>
    <w:rsid w:val="00E441D0"/>
    <w:rsid w:val="00E4474F"/>
    <w:rsid w:val="00E4541C"/>
    <w:rsid w:val="00E4544B"/>
    <w:rsid w:val="00E46A31"/>
    <w:rsid w:val="00E46E6F"/>
    <w:rsid w:val="00E526E1"/>
    <w:rsid w:val="00E52DE8"/>
    <w:rsid w:val="00E53631"/>
    <w:rsid w:val="00E53C08"/>
    <w:rsid w:val="00E53E88"/>
    <w:rsid w:val="00E54211"/>
    <w:rsid w:val="00E54838"/>
    <w:rsid w:val="00E54FF0"/>
    <w:rsid w:val="00E55617"/>
    <w:rsid w:val="00E558B4"/>
    <w:rsid w:val="00E559CE"/>
    <w:rsid w:val="00E563AF"/>
    <w:rsid w:val="00E56ED8"/>
    <w:rsid w:val="00E5716C"/>
    <w:rsid w:val="00E57560"/>
    <w:rsid w:val="00E57634"/>
    <w:rsid w:val="00E57BAA"/>
    <w:rsid w:val="00E61B9F"/>
    <w:rsid w:val="00E62B67"/>
    <w:rsid w:val="00E63428"/>
    <w:rsid w:val="00E63826"/>
    <w:rsid w:val="00E673C5"/>
    <w:rsid w:val="00E67472"/>
    <w:rsid w:val="00E71A5E"/>
    <w:rsid w:val="00E7367B"/>
    <w:rsid w:val="00E747C3"/>
    <w:rsid w:val="00E748A4"/>
    <w:rsid w:val="00E75E6C"/>
    <w:rsid w:val="00E761D1"/>
    <w:rsid w:val="00E766CE"/>
    <w:rsid w:val="00E77645"/>
    <w:rsid w:val="00E80FDF"/>
    <w:rsid w:val="00E83C2A"/>
    <w:rsid w:val="00E8402E"/>
    <w:rsid w:val="00E8415B"/>
    <w:rsid w:val="00E8450B"/>
    <w:rsid w:val="00E84568"/>
    <w:rsid w:val="00E85D99"/>
    <w:rsid w:val="00E87D22"/>
    <w:rsid w:val="00E911D5"/>
    <w:rsid w:val="00E91470"/>
    <w:rsid w:val="00E9174F"/>
    <w:rsid w:val="00E925E0"/>
    <w:rsid w:val="00E92733"/>
    <w:rsid w:val="00E92C3F"/>
    <w:rsid w:val="00E92F8D"/>
    <w:rsid w:val="00E93679"/>
    <w:rsid w:val="00E94B77"/>
    <w:rsid w:val="00E96843"/>
    <w:rsid w:val="00E97C27"/>
    <w:rsid w:val="00E97D2C"/>
    <w:rsid w:val="00E97EA3"/>
    <w:rsid w:val="00EA0396"/>
    <w:rsid w:val="00EA3003"/>
    <w:rsid w:val="00EA4589"/>
    <w:rsid w:val="00EA4B4B"/>
    <w:rsid w:val="00EA5D83"/>
    <w:rsid w:val="00EA5DB8"/>
    <w:rsid w:val="00EA7354"/>
    <w:rsid w:val="00EA75C6"/>
    <w:rsid w:val="00EB052F"/>
    <w:rsid w:val="00EB2329"/>
    <w:rsid w:val="00EB49AA"/>
    <w:rsid w:val="00EB4FD4"/>
    <w:rsid w:val="00EB5433"/>
    <w:rsid w:val="00EC01F8"/>
    <w:rsid w:val="00EC07CF"/>
    <w:rsid w:val="00EC0F3F"/>
    <w:rsid w:val="00EC1A3C"/>
    <w:rsid w:val="00EC1B11"/>
    <w:rsid w:val="00EC2DBE"/>
    <w:rsid w:val="00EC2DF6"/>
    <w:rsid w:val="00EC4A25"/>
    <w:rsid w:val="00EC5DF4"/>
    <w:rsid w:val="00EC6CFC"/>
    <w:rsid w:val="00EC76B8"/>
    <w:rsid w:val="00ED09BA"/>
    <w:rsid w:val="00ED0B76"/>
    <w:rsid w:val="00ED0CA0"/>
    <w:rsid w:val="00ED1EED"/>
    <w:rsid w:val="00ED3E35"/>
    <w:rsid w:val="00ED4D59"/>
    <w:rsid w:val="00ED5B9A"/>
    <w:rsid w:val="00ED6048"/>
    <w:rsid w:val="00ED69CC"/>
    <w:rsid w:val="00ED6EA4"/>
    <w:rsid w:val="00ED7108"/>
    <w:rsid w:val="00ED7288"/>
    <w:rsid w:val="00ED744F"/>
    <w:rsid w:val="00ED778E"/>
    <w:rsid w:val="00EE0665"/>
    <w:rsid w:val="00EE22E4"/>
    <w:rsid w:val="00EE264F"/>
    <w:rsid w:val="00EE28C4"/>
    <w:rsid w:val="00EE39AA"/>
    <w:rsid w:val="00EE3CF6"/>
    <w:rsid w:val="00EE427F"/>
    <w:rsid w:val="00EF04F7"/>
    <w:rsid w:val="00EF07AE"/>
    <w:rsid w:val="00EF3222"/>
    <w:rsid w:val="00EF3739"/>
    <w:rsid w:val="00EF4772"/>
    <w:rsid w:val="00EF552E"/>
    <w:rsid w:val="00EF5FC5"/>
    <w:rsid w:val="00EF6F8D"/>
    <w:rsid w:val="00F00942"/>
    <w:rsid w:val="00F01B98"/>
    <w:rsid w:val="00F025A2"/>
    <w:rsid w:val="00F03D6F"/>
    <w:rsid w:val="00F0404D"/>
    <w:rsid w:val="00F046AE"/>
    <w:rsid w:val="00F05AC3"/>
    <w:rsid w:val="00F06EF4"/>
    <w:rsid w:val="00F10704"/>
    <w:rsid w:val="00F10B80"/>
    <w:rsid w:val="00F16224"/>
    <w:rsid w:val="00F17339"/>
    <w:rsid w:val="00F20433"/>
    <w:rsid w:val="00F21D0D"/>
    <w:rsid w:val="00F22EC7"/>
    <w:rsid w:val="00F23247"/>
    <w:rsid w:val="00F2432B"/>
    <w:rsid w:val="00F25CCD"/>
    <w:rsid w:val="00F261E1"/>
    <w:rsid w:val="00F27198"/>
    <w:rsid w:val="00F304E6"/>
    <w:rsid w:val="00F31C4C"/>
    <w:rsid w:val="00F321AE"/>
    <w:rsid w:val="00F32436"/>
    <w:rsid w:val="00F32C31"/>
    <w:rsid w:val="00F330B2"/>
    <w:rsid w:val="00F35C8C"/>
    <w:rsid w:val="00F35D61"/>
    <w:rsid w:val="00F36136"/>
    <w:rsid w:val="00F370D3"/>
    <w:rsid w:val="00F37857"/>
    <w:rsid w:val="00F37D08"/>
    <w:rsid w:val="00F406AA"/>
    <w:rsid w:val="00F4149B"/>
    <w:rsid w:val="00F43309"/>
    <w:rsid w:val="00F43AF3"/>
    <w:rsid w:val="00F44713"/>
    <w:rsid w:val="00F44B25"/>
    <w:rsid w:val="00F44E9D"/>
    <w:rsid w:val="00F45080"/>
    <w:rsid w:val="00F46837"/>
    <w:rsid w:val="00F46AF1"/>
    <w:rsid w:val="00F46B01"/>
    <w:rsid w:val="00F46BFD"/>
    <w:rsid w:val="00F46C3E"/>
    <w:rsid w:val="00F474CA"/>
    <w:rsid w:val="00F505D3"/>
    <w:rsid w:val="00F50F42"/>
    <w:rsid w:val="00F50FD2"/>
    <w:rsid w:val="00F539E0"/>
    <w:rsid w:val="00F53B15"/>
    <w:rsid w:val="00F55215"/>
    <w:rsid w:val="00F5536E"/>
    <w:rsid w:val="00F55E4A"/>
    <w:rsid w:val="00F56471"/>
    <w:rsid w:val="00F56F78"/>
    <w:rsid w:val="00F576AE"/>
    <w:rsid w:val="00F6076B"/>
    <w:rsid w:val="00F610D5"/>
    <w:rsid w:val="00F61EA7"/>
    <w:rsid w:val="00F6242B"/>
    <w:rsid w:val="00F624D0"/>
    <w:rsid w:val="00F64E2B"/>
    <w:rsid w:val="00F65301"/>
    <w:rsid w:val="00F653B8"/>
    <w:rsid w:val="00F65596"/>
    <w:rsid w:val="00F660E4"/>
    <w:rsid w:val="00F667AB"/>
    <w:rsid w:val="00F67F04"/>
    <w:rsid w:val="00F70122"/>
    <w:rsid w:val="00F70286"/>
    <w:rsid w:val="00F71898"/>
    <w:rsid w:val="00F72C60"/>
    <w:rsid w:val="00F73611"/>
    <w:rsid w:val="00F75588"/>
    <w:rsid w:val="00F75F53"/>
    <w:rsid w:val="00F76134"/>
    <w:rsid w:val="00F76533"/>
    <w:rsid w:val="00F76A41"/>
    <w:rsid w:val="00F77159"/>
    <w:rsid w:val="00F81889"/>
    <w:rsid w:val="00F834ED"/>
    <w:rsid w:val="00F83BE3"/>
    <w:rsid w:val="00F84BAE"/>
    <w:rsid w:val="00F84CBE"/>
    <w:rsid w:val="00F85D9B"/>
    <w:rsid w:val="00F8614E"/>
    <w:rsid w:val="00F87B08"/>
    <w:rsid w:val="00F90289"/>
    <w:rsid w:val="00F9150C"/>
    <w:rsid w:val="00F938CF"/>
    <w:rsid w:val="00F94C74"/>
    <w:rsid w:val="00F94E83"/>
    <w:rsid w:val="00F956C7"/>
    <w:rsid w:val="00F95BFA"/>
    <w:rsid w:val="00F95EE7"/>
    <w:rsid w:val="00F960E0"/>
    <w:rsid w:val="00F9790B"/>
    <w:rsid w:val="00FA1266"/>
    <w:rsid w:val="00FA2360"/>
    <w:rsid w:val="00FA2891"/>
    <w:rsid w:val="00FA3209"/>
    <w:rsid w:val="00FA3F5C"/>
    <w:rsid w:val="00FA4C91"/>
    <w:rsid w:val="00FA5B6E"/>
    <w:rsid w:val="00FA6DE8"/>
    <w:rsid w:val="00FA7EB5"/>
    <w:rsid w:val="00FB085E"/>
    <w:rsid w:val="00FB4823"/>
    <w:rsid w:val="00FB7593"/>
    <w:rsid w:val="00FC02AF"/>
    <w:rsid w:val="00FC0A02"/>
    <w:rsid w:val="00FC0A56"/>
    <w:rsid w:val="00FC1192"/>
    <w:rsid w:val="00FC14FF"/>
    <w:rsid w:val="00FC2DE9"/>
    <w:rsid w:val="00FC3C82"/>
    <w:rsid w:val="00FC4AFA"/>
    <w:rsid w:val="00FC5007"/>
    <w:rsid w:val="00FC5289"/>
    <w:rsid w:val="00FC55C5"/>
    <w:rsid w:val="00FC6991"/>
    <w:rsid w:val="00FC7783"/>
    <w:rsid w:val="00FC7B88"/>
    <w:rsid w:val="00FD003A"/>
    <w:rsid w:val="00FD0B6D"/>
    <w:rsid w:val="00FD2170"/>
    <w:rsid w:val="00FD23DF"/>
    <w:rsid w:val="00FD4C00"/>
    <w:rsid w:val="00FD5118"/>
    <w:rsid w:val="00FD61F6"/>
    <w:rsid w:val="00FD6F09"/>
    <w:rsid w:val="00FD7438"/>
    <w:rsid w:val="00FE0EB7"/>
    <w:rsid w:val="00FE0F84"/>
    <w:rsid w:val="00FE10E8"/>
    <w:rsid w:val="00FE1FEF"/>
    <w:rsid w:val="00FE200B"/>
    <w:rsid w:val="00FE26DE"/>
    <w:rsid w:val="00FE270C"/>
    <w:rsid w:val="00FE274B"/>
    <w:rsid w:val="00FE346D"/>
    <w:rsid w:val="00FE4186"/>
    <w:rsid w:val="00FE4CEA"/>
    <w:rsid w:val="00FE4EAE"/>
    <w:rsid w:val="00FE59A5"/>
    <w:rsid w:val="00FE5DD5"/>
    <w:rsid w:val="00FF0615"/>
    <w:rsid w:val="00FF0817"/>
    <w:rsid w:val="00FF0E39"/>
    <w:rsid w:val="00FF33D2"/>
    <w:rsid w:val="00FF341D"/>
    <w:rsid w:val="00FF3C92"/>
    <w:rsid w:val="00FF5E06"/>
    <w:rsid w:val="00FF5FF6"/>
    <w:rsid w:val="00FF6500"/>
    <w:rsid w:val="00FF6B6E"/>
    <w:rsid w:val="00FF71A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701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72"/>
    <w:pPr>
      <w:spacing w:after="180"/>
    </w:pPr>
  </w:style>
  <w:style w:type="paragraph" w:styleId="Heading1">
    <w:name w:val="heading 1"/>
    <w:next w:val="Normal"/>
    <w:qFormat/>
    <w:pPr>
      <w:keepNext/>
      <w:keepLines/>
      <w:numPr>
        <w:numId w:val="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Heading1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numPr>
        <w:numId w:val="0"/>
      </w:num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uiPriority w:val="99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2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customStyle="1" w:styleId="GridTable2-Accent42">
    <w:name w:val="Grid Table 2 - Accent 42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styleId="FollowedHyperlink">
    <w:name w:val="FollowedHyperlink"/>
    <w:basedOn w:val="DefaultParagraphFont"/>
    <w:rsid w:val="00FE346D"/>
    <w:rPr>
      <w:color w:val="954F72" w:themeColor="followedHyperlink"/>
      <w:u w:val="single"/>
    </w:rPr>
  </w:style>
  <w:style w:type="paragraph" w:customStyle="1" w:styleId="Default">
    <w:name w:val="Default"/>
    <w:rsid w:val="000248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locked/>
    <w:rsid w:val="00B91300"/>
    <w:rPr>
      <w:b/>
      <w:bCs/>
    </w:rPr>
  </w:style>
  <w:style w:type="character" w:customStyle="1" w:styleId="PlantUMLChar">
    <w:name w:val="PlantUML Char"/>
    <w:basedOn w:val="DefaultParagraphFont"/>
    <w:link w:val="PlantUML"/>
    <w:locked/>
    <w:rsid w:val="0098392F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">
    <w:name w:val="PlantUML"/>
    <w:basedOn w:val="Normal"/>
    <w:link w:val="PlantUMLChar"/>
    <w:autoRedefine/>
    <w:rsid w:val="0098392F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ImgChar">
    <w:name w:val="PlantUMLImg Char"/>
    <w:basedOn w:val="DefaultParagraphFont"/>
    <w:link w:val="PlantUMLImg"/>
    <w:locked/>
    <w:rsid w:val="00B91300"/>
    <w:rPr>
      <w:b/>
    </w:rPr>
  </w:style>
  <w:style w:type="paragraph" w:customStyle="1" w:styleId="PlantUMLImg">
    <w:name w:val="PlantUMLImg"/>
    <w:basedOn w:val="Normal"/>
    <w:link w:val="PlantUMLImgChar"/>
    <w:autoRedefine/>
    <w:rsid w:val="00B91300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rsid w:val="00EF4772"/>
    <w:rPr>
      <w:rFonts w:ascii="Arial" w:hAnsi="Arial"/>
      <w:sz w:val="32"/>
      <w:lang w:val="en-GB"/>
    </w:rPr>
  </w:style>
  <w:style w:type="character" w:customStyle="1" w:styleId="Heading4Char">
    <w:name w:val="Heading 4 Char"/>
    <w:basedOn w:val="DefaultParagraphFont"/>
    <w:link w:val="Heading4"/>
    <w:rsid w:val="00DD111C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D111C"/>
    <w:rPr>
      <w:rFonts w:ascii="Arial" w:hAnsi="Arial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010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579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566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customXml" Target="../customXml/item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3gpp.org/ftp/Specs/html-info/21900.htm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D9D62-F5C4-498F-9C36-F4AD69BA9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3D2A9E-02FB-4123-9CF6-C4818A77E4E0}"/>
</file>

<file path=customXml/itemProps3.xml><?xml version="1.0" encoding="utf-8"?>
<ds:datastoreItem xmlns:ds="http://schemas.openxmlformats.org/officeDocument/2006/customXml" ds:itemID="{81B92DB3-0B6F-46AD-BB8C-A67364F97BD5}"/>
</file>

<file path=customXml/itemProps4.xml><?xml version="1.0" encoding="utf-8"?>
<ds:datastoreItem xmlns:ds="http://schemas.openxmlformats.org/officeDocument/2006/customXml" ds:itemID="{D84807BC-BE86-45EC-BF1E-6C4D098F1E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2021-05-19T21:02:00Z</dcterms:created>
  <dcterms:modified xsi:type="dcterms:W3CDTF">2021-06-22T14:41:00Z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XRAN-FH.CR.0-v01.00</vt:lpwstr>
  </property>
  <property fmtid="{D5CDD505-2E9C-101B-9397-08002B2CF9AE}" pid="3" name="RELEASE">
    <vt:lpwstr>Release 0</vt:lpwstr>
  </property>
  <property fmtid="{D5CDD505-2E9C-101B-9397-08002B2CF9AE}" pid="4" name="TITLE">
    <vt:lpwstr>Control, User and Synchronization Plane Specification</vt:lpwstr>
  </property>
  <property fmtid="{D5CDD505-2E9C-101B-9397-08002B2CF9AE}" pid="5" name="NSCPROP_SA">
    <vt:lpwstr>C:\Users\USER\AppData\Local\Microsoft\Windows\Temporary Internet Files\Content.Outlook\TNOF8PMQ\Nokia-2018.09.24-xRAN-CR-Ch11-Beamforming-Guidelines-v01.docx</vt:lpwstr>
  </property>
  <property fmtid="{D5CDD505-2E9C-101B-9397-08002B2CF9AE}" pid="6" name="_NewReviewCycle">
    <vt:lpwstr/>
  </property>
  <property fmtid="{D5CDD505-2E9C-101B-9397-08002B2CF9AE}" pid="7" name="ContentTypeId">
    <vt:lpwstr>0x010100F5DF30E08A1FC54CBFC2EC8E73351D32</vt:lpwstr>
  </property>
</Properties>
</file>