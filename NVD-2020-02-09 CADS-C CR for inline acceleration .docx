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3"/>
        <w:gridCol w:w="3060"/>
        <w:gridCol w:w="810"/>
        <w:gridCol w:w="1350"/>
        <w:gridCol w:w="581"/>
        <w:gridCol w:w="1525"/>
        <w:gridCol w:w="774"/>
        <w:gridCol w:w="533"/>
        <w:gridCol w:w="7"/>
      </w:tblGrid>
      <w:tr w:rsidR="00EB212A" w14:paraId="129B6256" w14:textId="77777777" w:rsidTr="00AE4D86">
        <w:trPr>
          <w:gridAfter w:val="1"/>
          <w:wAfter w:w="7" w:type="dxa"/>
        </w:trPr>
        <w:tc>
          <w:tcPr>
            <w:tcW w:w="1011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AE4D86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AE4D86">
        <w:tc>
          <w:tcPr>
            <w:tcW w:w="14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AE4D86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1B287C01" w:rsidR="00EB212A" w:rsidRPr="00FE346D" w:rsidRDefault="00B03DFE" w:rsidP="00B03DFE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ORAN-WG6</w:t>
            </w:r>
            <w:r w:rsidR="00EB212A">
              <w:rPr>
                <w:b/>
                <w:noProof/>
                <w:color w:val="FF0000"/>
                <w:sz w:val="28"/>
              </w:rPr>
              <w:t>.</w:t>
            </w:r>
            <w:r>
              <w:rPr>
                <w:b/>
                <w:noProof/>
                <w:color w:val="FF0000"/>
                <w:sz w:val="28"/>
              </w:rPr>
              <w:t>CAD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AE4D86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7777777" w:rsidR="00EB212A" w:rsidRPr="00FE346D" w:rsidRDefault="00EB212A" w:rsidP="00AE4D86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01.00.00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AE4D86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7DFC7F59" w:rsidR="00EB212A" w:rsidRPr="00FE346D" w:rsidRDefault="000431C2" w:rsidP="009053FF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D74642">
              <w:rPr>
                <w:b/>
                <w:noProof/>
                <w:color w:val="FF0000"/>
                <w:sz w:val="28"/>
              </w:rPr>
              <w:t>-</w:t>
            </w:r>
            <w:r w:rsidR="00CC0372">
              <w:rPr>
                <w:b/>
                <w:noProof/>
                <w:color w:val="FF0000"/>
                <w:sz w:val="28"/>
              </w:rPr>
              <w:t>01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AE4D86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53AB7340" w:rsidR="00EB212A" w:rsidRPr="00FE346D" w:rsidRDefault="00CC0372" w:rsidP="00AE4D86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1460E468" w:rsidR="00EB212A" w:rsidRPr="00FE346D" w:rsidRDefault="009053FF" w:rsidP="00441EB1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Add </w:t>
            </w:r>
            <w:r w:rsidR="00A3238E">
              <w:rPr>
                <w:noProof/>
                <w:color w:val="FF0000"/>
              </w:rPr>
              <w:t>inline accel</w:t>
            </w:r>
            <w:r w:rsidR="00165FF5">
              <w:rPr>
                <w:noProof/>
                <w:color w:val="FF0000"/>
              </w:rPr>
              <w:t>eation as hardware acc</w:t>
            </w:r>
            <w:r w:rsidR="00E972B2">
              <w:rPr>
                <w:noProof/>
                <w:color w:val="FF0000"/>
              </w:rPr>
              <w:t>eleation option for O-DU</w:t>
            </w:r>
            <w:r w:rsidR="008B1CD3">
              <w:rPr>
                <w:noProof/>
                <w:color w:val="FF0000"/>
              </w:rPr>
              <w:t xml:space="preserve"> PHY</w:t>
            </w:r>
            <w:r w:rsidR="00E848D0">
              <w:rPr>
                <w:noProof/>
                <w:color w:val="FF0000"/>
              </w:rPr>
              <w:t xml:space="preserve">, </w:t>
            </w:r>
            <w:r w:rsidR="00841F32">
              <w:rPr>
                <w:noProof/>
                <w:color w:val="FF0000"/>
              </w:rPr>
              <w:t xml:space="preserve">in </w:t>
            </w:r>
            <w:r w:rsidR="00E848D0">
              <w:rPr>
                <w:noProof/>
                <w:color w:val="FF0000"/>
              </w:rPr>
              <w:t>Section 5.</w:t>
            </w:r>
            <w:r w:rsidR="00E972B2">
              <w:rPr>
                <w:noProof/>
                <w:color w:val="FF0000"/>
              </w:rPr>
              <w:t>3</w:t>
            </w:r>
          </w:p>
        </w:tc>
      </w:tr>
      <w:tr w:rsidR="00EB212A" w:rsidRPr="00FE346D" w14:paraId="0247975E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67661CEE" w:rsidR="00EB212A" w:rsidRPr="00FE346D" w:rsidRDefault="00E972B2" w:rsidP="00AE4D86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5DB96D53" w:rsidR="00EB212A" w:rsidRPr="007E78BD" w:rsidRDefault="00EB212A" w:rsidP="00AE4D86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B03DFE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201EDD65" w:rsidR="00EB212A" w:rsidRPr="006A7DAE" w:rsidRDefault="008C1446" w:rsidP="00AE4D86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AE4D86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493AC7D0" w:rsidR="00EB212A" w:rsidRPr="00FE346D" w:rsidRDefault="00E972B2" w:rsidP="00E972B2">
            <w:pPr>
              <w:pStyle w:val="CRCoverPage"/>
              <w:spacing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February</w:t>
            </w:r>
            <w:r w:rsidR="006E530A">
              <w:rPr>
                <w:noProof/>
                <w:color w:val="FF0000"/>
              </w:rPr>
              <w:t xml:space="preserve"> </w:t>
            </w:r>
            <w:bookmarkStart w:id="0" w:name="_GoBack"/>
            <w:bookmarkEnd w:id="0"/>
            <w:r w:rsidR="00026018">
              <w:rPr>
                <w:noProof/>
                <w:color w:val="FF0000"/>
              </w:rPr>
              <w:t>10</w:t>
            </w:r>
            <w:r w:rsidR="00D74642">
              <w:rPr>
                <w:noProof/>
                <w:color w:val="FF0000"/>
              </w:rPr>
              <w:t>, 20</w:t>
            </w:r>
            <w:r>
              <w:rPr>
                <w:noProof/>
                <w:color w:val="FF0000"/>
              </w:rPr>
              <w:t>20</w:t>
            </w:r>
          </w:p>
        </w:tc>
      </w:tr>
      <w:tr w:rsidR="00EB212A" w:rsidRPr="007C2097" w14:paraId="7036569C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AE4D86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AE4D86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AE4D86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AE4D86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2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369C40D7" w:rsidR="00EB212A" w:rsidRPr="00FE346D" w:rsidRDefault="009053FF" w:rsidP="00C6714C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Add </w:t>
            </w:r>
            <w:r w:rsidR="00E972B2">
              <w:rPr>
                <w:noProof/>
                <w:color w:val="FF0000"/>
              </w:rPr>
              <w:t>inline acceleration to Hardware Acceleration Options</w:t>
            </w:r>
            <w:r w:rsidR="00AF0D38">
              <w:rPr>
                <w:noProof/>
                <w:color w:val="FF0000"/>
              </w:rPr>
              <w:t xml:space="preserve"> in section 5.3</w:t>
            </w:r>
            <w:r w:rsidR="00817CE6">
              <w:rPr>
                <w:noProof/>
                <w:color w:val="FF0000"/>
              </w:rPr>
              <w:t>.</w:t>
            </w:r>
            <w:r w:rsidR="00D70ABD">
              <w:rPr>
                <w:noProof/>
                <w:color w:val="FF0000"/>
              </w:rPr>
              <w:t xml:space="preserve">  </w:t>
            </w:r>
            <w:r w:rsidR="00D74642">
              <w:rPr>
                <w:noProof/>
                <w:color w:val="FF0000"/>
              </w:rPr>
              <w:t xml:space="preserve">  </w:t>
            </w:r>
          </w:p>
        </w:tc>
      </w:tr>
      <w:tr w:rsidR="00EB212A" w:rsidRPr="00AB4BA3" w14:paraId="35D6F993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3D6052D8" w:rsidR="00EB212A" w:rsidRPr="00AB4BA3" w:rsidRDefault="00D74642" w:rsidP="00AE4D86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is </w:t>
            </w:r>
            <w:r w:rsidR="00E972B2">
              <w:rPr>
                <w:bCs/>
                <w:color w:val="FF0000"/>
              </w:rPr>
              <w:t>proposed and</w:t>
            </w:r>
            <w:r>
              <w:rPr>
                <w:bCs/>
                <w:color w:val="FF0000"/>
              </w:rPr>
              <w:t xml:space="preserve"> is provided in the </w:t>
            </w:r>
            <w:r w:rsidR="006F6A04">
              <w:rPr>
                <w:bCs/>
                <w:color w:val="FF0000"/>
              </w:rPr>
              <w:t>marked-up</w:t>
            </w:r>
            <w:r>
              <w:rPr>
                <w:bCs/>
                <w:color w:val="FF0000"/>
              </w:rPr>
              <w:t xml:space="preserve"> text below this table.</w:t>
            </w:r>
          </w:p>
        </w:tc>
      </w:tr>
      <w:tr w:rsidR="00EB212A" w:rsidRPr="00AB4BA3" w14:paraId="176D91AC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215E73F8" w:rsidR="00EB212A" w:rsidRDefault="009053FF" w:rsidP="00D74642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 xml:space="preserve">There is no content for </w:t>
            </w:r>
            <w:r w:rsidR="00B20BDA">
              <w:rPr>
                <w:noProof/>
                <w:color w:val="FF0000"/>
              </w:rPr>
              <w:t xml:space="preserve">inline acceleration and it is not clear </w:t>
            </w:r>
            <w:r w:rsidR="00A84CC6">
              <w:rPr>
                <w:noProof/>
                <w:color w:val="FF0000"/>
              </w:rPr>
              <w:t xml:space="preserve">as to what are the available harware acceleration options for O-DU PHY </w:t>
            </w:r>
            <w:r w:rsidR="00D74642">
              <w:rPr>
                <w:noProof/>
                <w:color w:val="FF0000"/>
              </w:rPr>
              <w:t xml:space="preserve"> </w:t>
            </w:r>
            <w:r w:rsidR="008413EB">
              <w:rPr>
                <w:noProof/>
                <w:color w:val="FF0000"/>
              </w:rPr>
              <w:t>without this CR</w:t>
            </w:r>
            <w:r w:rsidR="00D74642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AE4D86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AE4D86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18E92299" w:rsidR="00EB212A" w:rsidRPr="006A7DAE" w:rsidRDefault="009053FF" w:rsidP="00AE4D86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Section 5.</w:t>
            </w:r>
            <w:r w:rsidR="00C32852">
              <w:rPr>
                <w:noProof/>
                <w:color w:val="FF0000"/>
              </w:rPr>
              <w:t>3</w:t>
            </w:r>
          </w:p>
        </w:tc>
      </w:tr>
      <w:tr w:rsidR="00EB212A" w14:paraId="04167BFD" w14:textId="77777777" w:rsidTr="00AE4D86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AE4D86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AE4D86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AE4D86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AE4D86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AE4D86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AE4D86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676DB7E0" w:rsidR="00EB212A" w:rsidRDefault="00EB212A" w:rsidP="00AE4D86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6E328D90" w14:textId="77777777" w:rsidTr="00AE4D86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AE4D86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AE4D86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340994" w:rsidR="00EB212A" w:rsidRDefault="00EB212A" w:rsidP="00AE4D86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4C40ABFD" w14:textId="77777777" w:rsidTr="00AE4D86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AE4D86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AE4D86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AE4D86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1E1A5220" w:rsidR="00EB212A" w:rsidRDefault="00EB212A" w:rsidP="00AE4D86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67F938C" w14:textId="77777777" w:rsidTr="00AE4D86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AE4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AE4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AE4D86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44D71263" w:rsidR="00EB212A" w:rsidRPr="006A7DAE" w:rsidRDefault="00EB212A" w:rsidP="00AE4D86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AE4D86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25F2DFC4" w:rsidR="00EB212A" w:rsidRPr="00FE346D" w:rsidRDefault="00EB212A" w:rsidP="00AE4D86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2B84C91E" w:rsidR="00EB212A" w:rsidRPr="00AB4BA3" w:rsidRDefault="00EB212A" w:rsidP="00AE4D86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AE4D86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7D0F6A47" w:rsidR="00EB212A" w:rsidRPr="00AB4BA3" w:rsidRDefault="00EB212A" w:rsidP="00AE4D86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AE4D8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AE4D86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2AA37612" w:rsidR="00EB212A" w:rsidRPr="007E0A37" w:rsidRDefault="00EB212A" w:rsidP="00AE4D86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6CE92A8C" w14:textId="77777777" w:rsidR="000C2229" w:rsidRPr="000059EC" w:rsidRDefault="000C2229" w:rsidP="000C2229"/>
    <w:p w14:paraId="660C9160" w14:textId="77777777" w:rsidR="000C2229" w:rsidRPr="000C2229" w:rsidRDefault="000C2229" w:rsidP="000C2229">
      <w:pPr>
        <w:pStyle w:val="ListParagraph"/>
        <w:keepNext/>
        <w:keepLines/>
        <w:numPr>
          <w:ilvl w:val="0"/>
          <w:numId w:val="18"/>
        </w:numPr>
        <w:pBdr>
          <w:top w:val="single" w:sz="12" w:space="3" w:color="auto"/>
        </w:pBdr>
        <w:spacing w:before="240" w:after="180"/>
        <w:outlineLvl w:val="0"/>
        <w:rPr>
          <w:rFonts w:ascii="Arial" w:eastAsia="Yu Mincho" w:hAnsi="Arial" w:cs="Times New Roman"/>
          <w:vanish/>
          <w:sz w:val="36"/>
          <w:szCs w:val="20"/>
          <w:lang w:val="en-GB" w:eastAsia="en-US"/>
        </w:rPr>
      </w:pPr>
      <w:bookmarkStart w:id="1" w:name="_Toc17794612"/>
    </w:p>
    <w:p w14:paraId="19692EE8" w14:textId="77777777" w:rsidR="000C2229" w:rsidRPr="000C2229" w:rsidRDefault="000C2229" w:rsidP="000C2229">
      <w:pPr>
        <w:pStyle w:val="ListParagraph"/>
        <w:keepNext/>
        <w:keepLines/>
        <w:numPr>
          <w:ilvl w:val="0"/>
          <w:numId w:val="18"/>
        </w:numPr>
        <w:pBdr>
          <w:top w:val="single" w:sz="12" w:space="3" w:color="auto"/>
        </w:pBdr>
        <w:spacing w:before="240" w:after="180"/>
        <w:outlineLvl w:val="0"/>
        <w:rPr>
          <w:rFonts w:ascii="Arial" w:eastAsia="Yu Mincho" w:hAnsi="Arial" w:cs="Times New Roman"/>
          <w:vanish/>
          <w:sz w:val="36"/>
          <w:szCs w:val="20"/>
          <w:lang w:val="en-GB" w:eastAsia="en-US"/>
        </w:rPr>
      </w:pPr>
    </w:p>
    <w:p w14:paraId="77015617" w14:textId="77777777" w:rsidR="000C2229" w:rsidRPr="000C2229" w:rsidRDefault="000C2229" w:rsidP="000C2229">
      <w:pPr>
        <w:pStyle w:val="ListParagraph"/>
        <w:keepNext/>
        <w:keepLines/>
        <w:numPr>
          <w:ilvl w:val="0"/>
          <w:numId w:val="18"/>
        </w:numPr>
        <w:pBdr>
          <w:top w:val="single" w:sz="12" w:space="3" w:color="auto"/>
        </w:pBdr>
        <w:spacing w:before="240" w:after="180"/>
        <w:outlineLvl w:val="0"/>
        <w:rPr>
          <w:rFonts w:ascii="Arial" w:eastAsia="Yu Mincho" w:hAnsi="Arial" w:cs="Times New Roman"/>
          <w:vanish/>
          <w:sz w:val="36"/>
          <w:szCs w:val="20"/>
          <w:lang w:val="en-GB" w:eastAsia="en-US"/>
        </w:rPr>
      </w:pPr>
    </w:p>
    <w:p w14:paraId="74F74DB2" w14:textId="77777777" w:rsidR="000C2229" w:rsidRPr="000C2229" w:rsidRDefault="000C2229" w:rsidP="000C2229">
      <w:pPr>
        <w:pStyle w:val="ListParagraph"/>
        <w:keepNext/>
        <w:keepLines/>
        <w:numPr>
          <w:ilvl w:val="0"/>
          <w:numId w:val="18"/>
        </w:numPr>
        <w:pBdr>
          <w:top w:val="single" w:sz="12" w:space="3" w:color="auto"/>
        </w:pBdr>
        <w:spacing w:before="240" w:after="180"/>
        <w:outlineLvl w:val="0"/>
        <w:rPr>
          <w:rFonts w:ascii="Arial" w:eastAsia="Yu Mincho" w:hAnsi="Arial" w:cs="Times New Roman"/>
          <w:vanish/>
          <w:sz w:val="36"/>
          <w:szCs w:val="20"/>
          <w:lang w:val="en-GB" w:eastAsia="en-US"/>
        </w:rPr>
      </w:pPr>
    </w:p>
    <w:p w14:paraId="39AB2164" w14:textId="77777777" w:rsidR="000C2229" w:rsidRPr="000C2229" w:rsidRDefault="000C2229" w:rsidP="000C2229">
      <w:pPr>
        <w:pStyle w:val="ListParagraph"/>
        <w:keepNext/>
        <w:keepLines/>
        <w:numPr>
          <w:ilvl w:val="0"/>
          <w:numId w:val="18"/>
        </w:numPr>
        <w:pBdr>
          <w:top w:val="single" w:sz="12" w:space="3" w:color="auto"/>
        </w:pBdr>
        <w:spacing w:before="240" w:after="180"/>
        <w:outlineLvl w:val="0"/>
        <w:rPr>
          <w:rFonts w:ascii="Arial" w:eastAsia="Yu Mincho" w:hAnsi="Arial" w:cs="Times New Roman"/>
          <w:vanish/>
          <w:sz w:val="36"/>
          <w:szCs w:val="20"/>
          <w:lang w:val="en-GB" w:eastAsia="en-US"/>
        </w:rPr>
      </w:pPr>
    </w:p>
    <w:p w14:paraId="0E4EC6C2" w14:textId="77777777" w:rsidR="000C2229" w:rsidRPr="000C2229" w:rsidRDefault="000C2229" w:rsidP="000C2229">
      <w:pPr>
        <w:pStyle w:val="ListParagraph"/>
        <w:keepNext/>
        <w:keepLines/>
        <w:numPr>
          <w:ilvl w:val="1"/>
          <w:numId w:val="18"/>
        </w:numPr>
        <w:spacing w:before="180" w:after="180"/>
        <w:outlineLvl w:val="1"/>
        <w:rPr>
          <w:rFonts w:ascii="Arial" w:eastAsia="Yu Mincho" w:hAnsi="Arial" w:cs="Times New Roman"/>
          <w:vanish/>
          <w:sz w:val="32"/>
          <w:szCs w:val="20"/>
          <w:lang w:val="en-GB" w:eastAsia="en-US"/>
        </w:rPr>
      </w:pPr>
    </w:p>
    <w:p w14:paraId="4BAEBD49" w14:textId="77777777" w:rsidR="000C2229" w:rsidRPr="000C2229" w:rsidRDefault="000C2229" w:rsidP="000C2229">
      <w:pPr>
        <w:pStyle w:val="ListParagraph"/>
        <w:keepNext/>
        <w:keepLines/>
        <w:numPr>
          <w:ilvl w:val="1"/>
          <w:numId w:val="18"/>
        </w:numPr>
        <w:spacing w:before="180" w:after="180"/>
        <w:outlineLvl w:val="1"/>
        <w:rPr>
          <w:rFonts w:ascii="Arial" w:eastAsia="Yu Mincho" w:hAnsi="Arial" w:cs="Times New Roman"/>
          <w:vanish/>
          <w:sz w:val="32"/>
          <w:szCs w:val="20"/>
          <w:lang w:val="en-GB" w:eastAsia="en-US"/>
        </w:rPr>
      </w:pPr>
    </w:p>
    <w:p w14:paraId="48122ED3" w14:textId="7F2BBAEB" w:rsidR="000C2229" w:rsidRPr="00D11BF3" w:rsidRDefault="000C2229" w:rsidP="000C2229">
      <w:pPr>
        <w:pStyle w:val="Heading2"/>
      </w:pPr>
      <w:r w:rsidRPr="00D11BF3">
        <w:t>Hardware Acceleration Options</w:t>
      </w:r>
      <w:bookmarkEnd w:id="1"/>
    </w:p>
    <w:p w14:paraId="459023E6" w14:textId="7DDD93AC" w:rsidR="00B61AAD" w:rsidRDefault="000C2229" w:rsidP="000C2229">
      <w:pPr>
        <w:rPr>
          <w:ins w:id="2" w:author="Author"/>
          <w:rFonts w:ascii="Calibri" w:eastAsia="SimSun" w:hAnsi="Calibri" w:cs="SimSun"/>
          <w:sz w:val="21"/>
          <w:szCs w:val="21"/>
          <w:lang w:eastAsia="zh-CN"/>
        </w:rPr>
      </w:pPr>
      <w:r w:rsidRPr="00D11BF3">
        <w:rPr>
          <w:lang w:eastAsia="zh-CN"/>
        </w:rPr>
        <w:t xml:space="preserve">Cloud platforms consist of GPP CPUs, Memory, Networking I/O, and may also provide HW accelerators to offload computational-intense functions with the aim of optimizing the performance of the VNF (e.g., O-DU, O-CU-CP, O-CU-UP, RIC).  There are many different types of HW accelerators: FPGA, ASIC, GPU and many different types of </w:t>
      </w:r>
      <w:ins w:id="3" w:author="Author">
        <w:r w:rsidR="002A4A4B">
          <w:rPr>
            <w:lang w:eastAsia="zh-CN"/>
          </w:rPr>
          <w:t>acceleration</w:t>
        </w:r>
        <w:r w:rsidR="00A03C2D">
          <w:rPr>
            <w:lang w:eastAsia="zh-CN"/>
          </w:rPr>
          <w:t xml:space="preserve"> architectures</w:t>
        </w:r>
        <w:r w:rsidR="000502D9">
          <w:rPr>
            <w:lang w:eastAsia="zh-CN"/>
          </w:rPr>
          <w:t xml:space="preserve"> and associated </w:t>
        </w:r>
      </w:ins>
      <w:r w:rsidRPr="00D11BF3">
        <w:rPr>
          <w:lang w:eastAsia="zh-CN"/>
        </w:rPr>
        <w:t xml:space="preserve">acceleration functions, such as </w:t>
      </w:r>
      <w:ins w:id="4" w:author="Author">
        <w:r w:rsidR="00AA6876">
          <w:rPr>
            <w:lang w:eastAsia="zh-CN"/>
          </w:rPr>
          <w:t xml:space="preserve">lookaside </w:t>
        </w:r>
        <w:r w:rsidR="00536818">
          <w:rPr>
            <w:lang w:eastAsia="zh-CN"/>
          </w:rPr>
          <w:t>acceleration</w:t>
        </w:r>
        <w:r w:rsidR="00AA6876">
          <w:rPr>
            <w:lang w:eastAsia="zh-CN"/>
          </w:rPr>
          <w:t xml:space="preserve"> (</w:t>
        </w:r>
        <w:r w:rsidR="00784C54">
          <w:rPr>
            <w:lang w:eastAsia="zh-CN"/>
          </w:rPr>
          <w:t xml:space="preserve">e.g. </w:t>
        </w:r>
      </w:ins>
      <w:r w:rsidRPr="00D11BF3">
        <w:rPr>
          <w:lang w:eastAsia="zh-CN"/>
        </w:rPr>
        <w:t>Low-Density Parity-Check (LDPC) Forward Error Correction (FEC)</w:t>
      </w:r>
      <w:ins w:id="5" w:author="Author">
        <w:r w:rsidR="001F6D52">
          <w:rPr>
            <w:lang w:eastAsia="zh-CN"/>
          </w:rPr>
          <w:t xml:space="preserve"> </w:t>
        </w:r>
        <w:r w:rsidR="00F618A0">
          <w:rPr>
            <w:lang w:eastAsia="zh-CN"/>
          </w:rPr>
          <w:t>as acceleration function</w:t>
        </w:r>
        <w:r w:rsidR="00784C54">
          <w:rPr>
            <w:lang w:eastAsia="zh-CN"/>
          </w:rPr>
          <w:t xml:space="preserve">) and inline </w:t>
        </w:r>
        <w:r w:rsidR="00536818">
          <w:rPr>
            <w:lang w:eastAsia="zh-CN"/>
          </w:rPr>
          <w:t>acceleration</w:t>
        </w:r>
        <w:r w:rsidR="00784C54">
          <w:rPr>
            <w:lang w:eastAsia="zh-CN"/>
          </w:rPr>
          <w:t xml:space="preserve"> (e.g. end-to-end </w:t>
        </w:r>
        <w:r w:rsidR="00AA33A9">
          <w:rPr>
            <w:lang w:eastAsia="zh-CN"/>
          </w:rPr>
          <w:t xml:space="preserve">high PHY </w:t>
        </w:r>
        <w:r w:rsidR="00AB4884">
          <w:rPr>
            <w:lang w:eastAsia="zh-CN"/>
          </w:rPr>
          <w:t xml:space="preserve">algorithms </w:t>
        </w:r>
        <w:r w:rsidR="00893C4C">
          <w:rPr>
            <w:lang w:eastAsia="zh-CN"/>
          </w:rPr>
          <w:t>as</w:t>
        </w:r>
        <w:r w:rsidR="0019388C">
          <w:rPr>
            <w:lang w:eastAsia="zh-CN"/>
          </w:rPr>
          <w:t xml:space="preserve"> </w:t>
        </w:r>
        <w:r w:rsidR="008C5E57">
          <w:rPr>
            <w:lang w:eastAsia="zh-CN"/>
          </w:rPr>
          <w:t>acceleration functions</w:t>
        </w:r>
        <w:r w:rsidR="00FA1812">
          <w:rPr>
            <w:lang w:eastAsia="zh-CN"/>
          </w:rPr>
          <w:t>)</w:t>
        </w:r>
      </w:ins>
      <w:r w:rsidRPr="00D11BF3">
        <w:rPr>
          <w:lang w:eastAsia="zh-CN"/>
        </w:rPr>
        <w:t xml:space="preserve"> for O-DU, Wireless Cipher for O-CU, and Artificial Intelligence for RIC</w:t>
      </w:r>
      <w:r w:rsidRPr="00D11BF3">
        <w:rPr>
          <w:rFonts w:ascii="Calibri" w:eastAsia="SimSun" w:hAnsi="Calibri" w:cs="SimSun"/>
          <w:sz w:val="21"/>
          <w:szCs w:val="21"/>
          <w:lang w:eastAsia="zh-CN"/>
        </w:rPr>
        <w:t xml:space="preserve">.  </w:t>
      </w:r>
    </w:p>
    <w:p w14:paraId="4F969349" w14:textId="321C9737" w:rsidR="0082347F" w:rsidRDefault="00EE01C5" w:rsidP="000C2229">
      <w:pPr>
        <w:rPr>
          <w:ins w:id="6" w:author="Author"/>
          <w:rFonts w:eastAsia="SimSun"/>
          <w:lang w:eastAsia="zh-CN"/>
        </w:rPr>
      </w:pPr>
      <w:ins w:id="7" w:author="Author">
        <w:r>
          <w:rPr>
            <w:rFonts w:eastAsia="SimSun"/>
            <w:lang w:eastAsia="zh-CN"/>
          </w:rPr>
          <w:t>Figure 10</w:t>
        </w:r>
        <w:r w:rsidR="001645CA">
          <w:rPr>
            <w:rFonts w:eastAsia="SimSun"/>
            <w:lang w:eastAsia="zh-CN"/>
          </w:rPr>
          <w:t xml:space="preserve"> illustrates </w:t>
        </w:r>
        <w:r w:rsidR="00A1585D">
          <w:rPr>
            <w:rFonts w:eastAsia="SimSun"/>
            <w:lang w:eastAsia="zh-CN"/>
          </w:rPr>
          <w:t xml:space="preserve">an example </w:t>
        </w:r>
        <w:r w:rsidR="006A2687">
          <w:rPr>
            <w:rFonts w:eastAsia="SimSun"/>
            <w:lang w:eastAsia="zh-CN"/>
          </w:rPr>
          <w:t>of different</w:t>
        </w:r>
        <w:r w:rsidR="00A1585D">
          <w:rPr>
            <w:rFonts w:eastAsia="SimSun"/>
            <w:lang w:eastAsia="zh-CN"/>
          </w:rPr>
          <w:t xml:space="preserve"> combinations of HW accelerator and accelerating functions </w:t>
        </w:r>
        <w:r w:rsidR="007F520B">
          <w:rPr>
            <w:rFonts w:eastAsia="SimSun"/>
            <w:lang w:eastAsia="zh-CN"/>
          </w:rPr>
          <w:t xml:space="preserve">for O-DU high PHY, with </w:t>
        </w:r>
        <w:r w:rsidR="008408BF">
          <w:rPr>
            <w:rFonts w:eastAsia="SimSun"/>
            <w:lang w:eastAsia="zh-CN"/>
          </w:rPr>
          <w:t xml:space="preserve">lookaside and inline </w:t>
        </w:r>
        <w:r w:rsidR="00430B72">
          <w:rPr>
            <w:rFonts w:eastAsia="SimSun"/>
            <w:lang w:eastAsia="zh-CN"/>
          </w:rPr>
          <w:t>architectures</w:t>
        </w:r>
        <w:r w:rsidR="00EF289B">
          <w:rPr>
            <w:rFonts w:eastAsia="SimSun"/>
            <w:lang w:eastAsia="zh-CN"/>
          </w:rPr>
          <w:t>.</w:t>
        </w:r>
        <w:r w:rsidR="004B00C7">
          <w:rPr>
            <w:rFonts w:eastAsia="SimSun"/>
            <w:lang w:eastAsia="zh-CN"/>
          </w:rPr>
          <w:t xml:space="preserve"> In the </w:t>
        </w:r>
        <w:r w:rsidR="00EA420B">
          <w:rPr>
            <w:rFonts w:eastAsia="SimSun"/>
            <w:lang w:eastAsia="zh-CN"/>
          </w:rPr>
          <w:t>example of lookaside approach, a su</w:t>
        </w:r>
        <w:r w:rsidR="00210C08">
          <w:rPr>
            <w:rFonts w:eastAsia="SimSun"/>
            <w:lang w:eastAsia="zh-CN"/>
          </w:rPr>
          <w:t>b</w:t>
        </w:r>
        <w:r w:rsidR="00EA420B">
          <w:rPr>
            <w:rFonts w:eastAsia="SimSun"/>
            <w:lang w:eastAsia="zh-CN"/>
          </w:rPr>
          <w:t xml:space="preserve">set of PHY layer functions </w:t>
        </w:r>
        <w:r w:rsidR="00210C08">
          <w:rPr>
            <w:rFonts w:eastAsia="SimSun"/>
            <w:lang w:eastAsia="zh-CN"/>
          </w:rPr>
          <w:t xml:space="preserve">are </w:t>
        </w:r>
        <w:r w:rsidR="00310A9F">
          <w:rPr>
            <w:rFonts w:eastAsia="SimSun"/>
            <w:lang w:eastAsia="zh-CN"/>
          </w:rPr>
          <w:t xml:space="preserve">selectively </w:t>
        </w:r>
        <w:r w:rsidR="00210C08">
          <w:rPr>
            <w:rFonts w:eastAsia="SimSun"/>
            <w:lang w:eastAsia="zh-CN"/>
          </w:rPr>
          <w:t>accelerated</w:t>
        </w:r>
        <w:r w:rsidR="009143B4">
          <w:rPr>
            <w:rFonts w:eastAsia="SimSun"/>
            <w:lang w:eastAsia="zh-CN"/>
          </w:rPr>
          <w:t xml:space="preserve">, whereas in the example </w:t>
        </w:r>
        <w:r w:rsidR="002C6556">
          <w:rPr>
            <w:rFonts w:eastAsia="SimSun"/>
            <w:lang w:eastAsia="zh-CN"/>
          </w:rPr>
          <w:t xml:space="preserve">of inline approach, </w:t>
        </w:r>
        <w:r w:rsidR="00310A9F">
          <w:rPr>
            <w:rFonts w:eastAsia="SimSun"/>
            <w:lang w:eastAsia="zh-CN"/>
          </w:rPr>
          <w:t xml:space="preserve">the entire PHY pipeline with all the functions in uplink and downlink </w:t>
        </w:r>
        <w:r w:rsidR="00DC17D4">
          <w:rPr>
            <w:rFonts w:eastAsia="SimSun"/>
            <w:lang w:eastAsia="zh-CN"/>
          </w:rPr>
          <w:t xml:space="preserve">high-PHY pipeline </w:t>
        </w:r>
        <w:r w:rsidR="00251783">
          <w:rPr>
            <w:rFonts w:eastAsia="SimSun"/>
            <w:lang w:eastAsia="zh-CN"/>
          </w:rPr>
          <w:t>are accelerated</w:t>
        </w:r>
        <w:r w:rsidR="00330433">
          <w:rPr>
            <w:rFonts w:eastAsia="SimSun"/>
            <w:lang w:eastAsia="zh-CN"/>
          </w:rPr>
          <w:t xml:space="preserve"> using </w:t>
        </w:r>
        <w:r w:rsidR="006E43D6">
          <w:rPr>
            <w:rFonts w:eastAsia="SimSun"/>
            <w:lang w:eastAsia="zh-CN"/>
          </w:rPr>
          <w:t xml:space="preserve">hardware </w:t>
        </w:r>
        <w:r w:rsidR="00330433">
          <w:rPr>
            <w:rFonts w:eastAsia="SimSun"/>
            <w:lang w:eastAsia="zh-CN"/>
          </w:rPr>
          <w:t>accel</w:t>
        </w:r>
        <w:r w:rsidR="007D5598">
          <w:rPr>
            <w:rFonts w:eastAsia="SimSun"/>
            <w:lang w:eastAsia="zh-CN"/>
          </w:rPr>
          <w:t>erators like GPU</w:t>
        </w:r>
        <w:r w:rsidR="00F11CA9">
          <w:rPr>
            <w:rFonts w:eastAsia="SimSun"/>
            <w:lang w:eastAsia="zh-CN"/>
          </w:rPr>
          <w:t xml:space="preserve">, FPGA, </w:t>
        </w:r>
        <w:r w:rsidR="00BD463E">
          <w:rPr>
            <w:rFonts w:eastAsia="SimSun"/>
            <w:lang w:eastAsia="zh-CN"/>
          </w:rPr>
          <w:t>or</w:t>
        </w:r>
        <w:r w:rsidR="004D5B4E">
          <w:rPr>
            <w:rFonts w:eastAsia="SimSun"/>
            <w:lang w:eastAsia="zh-CN"/>
          </w:rPr>
          <w:t xml:space="preserve"> </w:t>
        </w:r>
        <w:r w:rsidR="00F11CA9">
          <w:rPr>
            <w:rFonts w:eastAsia="SimSun"/>
            <w:lang w:eastAsia="zh-CN"/>
          </w:rPr>
          <w:t>ASIC.</w:t>
        </w:r>
      </w:ins>
    </w:p>
    <w:p w14:paraId="3E3CE29E" w14:textId="614ADD78" w:rsidR="00517EB5" w:rsidRDefault="00087BA5" w:rsidP="000C2229">
      <w:pPr>
        <w:rPr>
          <w:ins w:id="8" w:author="Author"/>
        </w:rPr>
      </w:pPr>
      <w:ins w:id="9" w:author="Author">
        <w:r>
          <w:object w:dxaOrig="23191" w:dyaOrig="15047" w14:anchorId="4A69B7A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80.95pt;height:312.2pt" o:ole="">
              <v:imagedata r:id="rId13" o:title=""/>
            </v:shape>
            <o:OLEObject Type="Embed" ProgID="Visio.Drawing.15" ShapeID="_x0000_i1025" DrawAspect="Content" ObjectID="_1642798924" r:id="rId14"/>
          </w:object>
        </w:r>
      </w:ins>
    </w:p>
    <w:p w14:paraId="101F31C4" w14:textId="037E8DEC" w:rsidR="000D741C" w:rsidRPr="003C7D72" w:rsidRDefault="00CB60C2" w:rsidP="00F43130">
      <w:pPr>
        <w:jc w:val="center"/>
        <w:rPr>
          <w:ins w:id="10" w:author="Author"/>
          <w:rFonts w:eastAsia="SimSun"/>
          <w:lang w:eastAsia="zh-CN"/>
        </w:rPr>
      </w:pPr>
      <w:ins w:id="11" w:author="Author">
        <w:r>
          <w:t xml:space="preserve">Figure 10: </w:t>
        </w:r>
        <w:r w:rsidR="0013561A">
          <w:t xml:space="preserve">Hardware </w:t>
        </w:r>
        <w:r w:rsidR="007A0D9E">
          <w:t>acceleration options for O-DU PHY</w:t>
        </w:r>
      </w:ins>
    </w:p>
    <w:p w14:paraId="7C9B3921" w14:textId="67AF6A86" w:rsidR="000C2229" w:rsidRPr="00D11BF3" w:rsidRDefault="000C2229" w:rsidP="000C2229">
      <w:pPr>
        <w:rPr>
          <w:rFonts w:ascii="Calibri" w:eastAsia="SimSun" w:hAnsi="Calibri" w:cs="SimSun"/>
          <w:sz w:val="21"/>
          <w:szCs w:val="21"/>
        </w:rPr>
      </w:pPr>
      <w:r w:rsidRPr="00D11BF3">
        <w:rPr>
          <w:lang w:eastAsia="zh-CN"/>
        </w:rPr>
        <w:t>The combination of HW accelerator and acceleration function</w:t>
      </w:r>
      <w:ins w:id="12" w:author="Author">
        <w:r w:rsidR="00D659EB">
          <w:rPr>
            <w:lang w:eastAsia="zh-CN"/>
          </w:rPr>
          <w:t>(s)</w:t>
        </w:r>
      </w:ins>
      <w:r w:rsidRPr="00D11BF3">
        <w:rPr>
          <w:lang w:eastAsia="zh-CN"/>
        </w:rPr>
        <w:t>, and indeed the option to use HW acceleration, is the vendor’s choice; however</w:t>
      </w:r>
      <w:ins w:id="13" w:author="Author">
        <w:r w:rsidR="005212B6">
          <w:rPr>
            <w:lang w:eastAsia="zh-CN"/>
          </w:rPr>
          <w:t>,</w:t>
        </w:r>
      </w:ins>
      <w:r w:rsidRPr="00D11BF3">
        <w:rPr>
          <w:lang w:eastAsia="zh-CN"/>
        </w:rPr>
        <w:t xml:space="preserve"> all types of HW acceleration on the cloud platform should ensure the decoupling of SW from HW. The decoupling of HW and SW implies the following key objectives: </w:t>
      </w:r>
    </w:p>
    <w:p w14:paraId="69EB9714" w14:textId="77777777" w:rsidR="000C2229" w:rsidRPr="00D11BF3" w:rsidRDefault="000C2229" w:rsidP="000C2229">
      <w:pPr>
        <w:pStyle w:val="ListBullet"/>
        <w:rPr>
          <w:lang w:val="en-US"/>
        </w:rPr>
      </w:pPr>
      <w:r w:rsidRPr="00D11BF3">
        <w:rPr>
          <w:lang w:val="en-US"/>
        </w:rPr>
        <w:t>Multiple vendors of hardware GPP CPUs and accelerators (e.g., FGPA, DSP, or GPU) can support cloud platforms (including agreed-upon abstraction layers) from multiple vendors, which in turn can support the software providing RAN functionality.</w:t>
      </w:r>
    </w:p>
    <w:p w14:paraId="0E0FD048" w14:textId="77777777" w:rsidR="000C2229" w:rsidRPr="00D11BF3" w:rsidRDefault="000C2229" w:rsidP="000C2229">
      <w:pPr>
        <w:pStyle w:val="ListBullet"/>
        <w:rPr>
          <w:lang w:val="en-US"/>
        </w:rPr>
      </w:pPr>
      <w:r w:rsidRPr="00D11BF3">
        <w:rPr>
          <w:lang w:val="en-US"/>
        </w:rPr>
        <w:t>A given hardware and cloud platform shall support RAN software (including RIC, O-CU-CP, O-CU-UP, O-DU, and possibly O-RU functionality in the future) from multiple vendors.</w:t>
      </w:r>
    </w:p>
    <w:p w14:paraId="0FB610DB" w14:textId="77777777" w:rsidR="000C2229" w:rsidRPr="00D11BF3" w:rsidRDefault="000C2229" w:rsidP="000C2229">
      <w:pPr>
        <w:pStyle w:val="Heading3"/>
        <w:tabs>
          <w:tab w:val="left" w:pos="900"/>
        </w:tabs>
        <w:overflowPunct w:val="0"/>
        <w:autoSpaceDE w:val="0"/>
        <w:autoSpaceDN w:val="0"/>
        <w:adjustRightInd w:val="0"/>
        <w:ind w:left="900" w:hanging="900"/>
        <w:textAlignment w:val="baseline"/>
        <w:rPr>
          <w:lang w:val="en-US"/>
        </w:rPr>
      </w:pPr>
      <w:bookmarkStart w:id="14" w:name="_Toc17794613"/>
      <w:r w:rsidRPr="00D11BF3">
        <w:rPr>
          <w:lang w:val="en-US"/>
        </w:rPr>
        <w:t>HW Acceleration Abstraction</w:t>
      </w:r>
      <w:bookmarkEnd w:id="14"/>
      <w:r w:rsidRPr="00D11BF3">
        <w:rPr>
          <w:lang w:val="en-US"/>
        </w:rPr>
        <w:t xml:space="preserve"> </w:t>
      </w:r>
    </w:p>
    <w:p w14:paraId="56B16BF6" w14:textId="77777777" w:rsidR="000C2229" w:rsidRPr="00D11BF3" w:rsidRDefault="000C2229" w:rsidP="000C2229">
      <w:pPr>
        <w:tabs>
          <w:tab w:val="left" w:pos="720"/>
        </w:tabs>
        <w:spacing w:after="120"/>
        <w:rPr>
          <w:rFonts w:eastAsia="DengXian"/>
        </w:rPr>
      </w:pPr>
      <w:r w:rsidRPr="00D11BF3">
        <w:rPr>
          <w:rFonts w:eastAsia="DengXian"/>
        </w:rPr>
        <w:t xml:space="preserve">There are different methods of abstraction that should be considered for HW acceleration on the cloud platform; these are: </w:t>
      </w:r>
    </w:p>
    <w:p w14:paraId="6F87A45D" w14:textId="77777777" w:rsidR="000C2229" w:rsidRPr="000059EC" w:rsidRDefault="000C2229" w:rsidP="000C2229">
      <w:pPr>
        <w:pStyle w:val="ListBullet"/>
        <w:rPr>
          <w:lang w:val="en-US"/>
        </w:rPr>
      </w:pPr>
      <w:r w:rsidRPr="000059EC">
        <w:rPr>
          <w:lang w:val="en-US"/>
        </w:rPr>
        <w:t xml:space="preserve">HW Accelerator Deployment model </w:t>
      </w:r>
    </w:p>
    <w:p w14:paraId="41B9887C" w14:textId="77777777" w:rsidR="000C2229" w:rsidRPr="000059EC" w:rsidRDefault="000C2229" w:rsidP="000C2229">
      <w:pPr>
        <w:pStyle w:val="ListBullet"/>
        <w:rPr>
          <w:lang w:val="en-US"/>
        </w:rPr>
      </w:pPr>
      <w:r w:rsidRPr="000059EC">
        <w:rPr>
          <w:lang w:val="en-US"/>
        </w:rPr>
        <w:t xml:space="preserve">HW Accelerator Application APIs </w:t>
      </w:r>
    </w:p>
    <w:p w14:paraId="05B5CAE7" w14:textId="77777777" w:rsidR="000C2229" w:rsidRPr="000059EC" w:rsidRDefault="000C2229" w:rsidP="000C2229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2A35A8D5" w14:textId="77777777" w:rsidR="000C2229" w:rsidRPr="00D11BF3" w:rsidRDefault="000C2229" w:rsidP="000C2229">
      <w:pPr>
        <w:pStyle w:val="Normal-keepwithnext"/>
      </w:pPr>
      <w:r w:rsidRPr="0037381D">
        <w:rPr>
          <w:noProof/>
        </w:rPr>
        <w:lastRenderedPageBreak/>
        <w:drawing>
          <wp:inline distT="0" distB="0" distL="0" distR="0" wp14:anchorId="77203D72" wp14:editId="2AE245F6">
            <wp:extent cx="3505200" cy="2740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13" cy="275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AAD99" w14:textId="77777777" w:rsidR="000C2229" w:rsidRPr="00D11BF3" w:rsidRDefault="000C2229" w:rsidP="000C2229">
      <w:pPr>
        <w:pStyle w:val="FigureTitle"/>
      </w:pPr>
      <w:bookmarkStart w:id="15" w:name="_Ref14350878"/>
      <w:bookmarkStart w:id="16" w:name="_Toc17794685"/>
      <w:r w:rsidRPr="000059EC">
        <w:t xml:space="preserve">Figure </w:t>
      </w:r>
      <w:fldSimple w:instr=" SEQ Figure \* ARABIC ">
        <w:r>
          <w:rPr>
            <w:noProof/>
          </w:rPr>
          <w:t>11</w:t>
        </w:r>
      </w:fldSimple>
      <w:bookmarkEnd w:id="15"/>
      <w:r w:rsidRPr="000059EC">
        <w:t>:  HW Abstraction Considerations</w:t>
      </w:r>
      <w:bookmarkEnd w:id="16"/>
    </w:p>
    <w:p w14:paraId="3402A598" w14:textId="69539351" w:rsidR="000C2229" w:rsidRPr="00D11BF3" w:rsidRDefault="000C2229" w:rsidP="000C2229">
      <w:pPr>
        <w:pStyle w:val="Heading4"/>
        <w:tabs>
          <w:tab w:val="left" w:pos="990"/>
        </w:tabs>
        <w:overflowPunct w:val="0"/>
        <w:autoSpaceDE w:val="0"/>
        <w:autoSpaceDN w:val="0"/>
        <w:adjustRightInd w:val="0"/>
        <w:spacing w:before="240"/>
        <w:ind w:left="990" w:hanging="990"/>
        <w:textAlignment w:val="baseline"/>
        <w:rPr>
          <w:lang w:val="en-US"/>
        </w:rPr>
      </w:pPr>
      <w:bookmarkStart w:id="17" w:name="_Toc17794614"/>
      <w:r w:rsidRPr="00D11BF3">
        <w:rPr>
          <w:lang w:val="en-US"/>
        </w:rPr>
        <w:t>HW Accelerator Deployment Model</w:t>
      </w:r>
      <w:bookmarkEnd w:id="17"/>
      <w:r w:rsidRPr="00D11BF3">
        <w:rPr>
          <w:lang w:val="en-US"/>
        </w:rPr>
        <w:t xml:space="preserve"> </w:t>
      </w:r>
    </w:p>
    <w:p w14:paraId="649777FB" w14:textId="2583FF52" w:rsidR="000C2229" w:rsidRPr="00D11BF3" w:rsidRDefault="000C2229" w:rsidP="000C2229">
      <w:pPr>
        <w:rPr>
          <w:lang w:eastAsia="zh-CN"/>
        </w:rPr>
      </w:pPr>
      <w:r w:rsidRPr="0037381D">
        <w:rPr>
          <w:lang w:eastAsia="zh-CN"/>
        </w:rPr>
        <w:fldChar w:fldCharType="begin"/>
      </w:r>
      <w:r w:rsidRPr="00D11BF3">
        <w:rPr>
          <w:lang w:eastAsia="zh-CN"/>
        </w:rPr>
        <w:instrText xml:space="preserve"> REF _Ref14350878 \h </w:instrText>
      </w:r>
      <w:r w:rsidRPr="0037381D">
        <w:rPr>
          <w:lang w:eastAsia="zh-CN"/>
        </w:rPr>
      </w:r>
      <w:r w:rsidRPr="0037381D">
        <w:rPr>
          <w:lang w:eastAsia="zh-CN"/>
        </w:rPr>
        <w:fldChar w:fldCharType="separate"/>
      </w:r>
      <w:r w:rsidRPr="000059EC">
        <w:t xml:space="preserve">Figure </w:t>
      </w:r>
      <w:r>
        <w:rPr>
          <w:noProof/>
        </w:rPr>
        <w:t>11</w:t>
      </w:r>
      <w:r w:rsidRPr="0037381D">
        <w:rPr>
          <w:lang w:eastAsia="zh-CN"/>
        </w:rPr>
        <w:fldChar w:fldCharType="end"/>
      </w:r>
      <w:r w:rsidRPr="00D11BF3">
        <w:rPr>
          <w:lang w:eastAsia="zh-CN"/>
        </w:rPr>
        <w:t xml:space="preserve"> above presents two common HW deployment models, an abstracted implementation utilizing a </w:t>
      </w:r>
      <w:proofErr w:type="spellStart"/>
      <w:r w:rsidRPr="00D11BF3">
        <w:rPr>
          <w:lang w:eastAsia="zh-CN"/>
        </w:rPr>
        <w:t>vhost_user</w:t>
      </w:r>
      <w:proofErr w:type="spellEnd"/>
      <w:r w:rsidRPr="00D11BF3">
        <w:rPr>
          <w:lang w:eastAsia="zh-CN"/>
        </w:rPr>
        <w:t xml:space="preserve"> and </w:t>
      </w:r>
      <w:proofErr w:type="spellStart"/>
      <w:r w:rsidRPr="00D11BF3">
        <w:rPr>
          <w:lang w:eastAsia="zh-CN"/>
        </w:rPr>
        <w:t>virtIO</w:t>
      </w:r>
      <w:proofErr w:type="spellEnd"/>
      <w:r w:rsidRPr="00D11BF3">
        <w:rPr>
          <w:lang w:eastAsia="zh-CN"/>
        </w:rPr>
        <w:t xml:space="preserve"> type deployment, and a pass-through model using SR-IOV. While the abstracted model allows a full decoupling of the Network Function (NF) from the HW accelerator, this model may not suit real-time latency sensitive NFs such as the O-DU. For low-latency HW acceleration, SR-IOV pass through may be required. The SR-IOV pass through model is also supported in container environments. </w:t>
      </w:r>
    </w:p>
    <w:p w14:paraId="21E2C821" w14:textId="55F88E60" w:rsidR="000C2229" w:rsidRPr="00D11BF3" w:rsidRDefault="000C2229" w:rsidP="000C2229">
      <w:pPr>
        <w:pStyle w:val="Heading4"/>
        <w:tabs>
          <w:tab w:val="left" w:pos="990"/>
        </w:tabs>
        <w:overflowPunct w:val="0"/>
        <w:autoSpaceDE w:val="0"/>
        <w:autoSpaceDN w:val="0"/>
        <w:adjustRightInd w:val="0"/>
        <w:spacing w:before="240"/>
        <w:ind w:left="990" w:hanging="990"/>
        <w:textAlignment w:val="baseline"/>
        <w:rPr>
          <w:lang w:val="en-US"/>
        </w:rPr>
      </w:pPr>
      <w:bookmarkStart w:id="18" w:name="_Toc17794615"/>
      <w:r w:rsidRPr="00D11BF3">
        <w:rPr>
          <w:lang w:val="en-US"/>
        </w:rPr>
        <w:t>HW Accelerator Application APIs</w:t>
      </w:r>
      <w:bookmarkEnd w:id="18"/>
      <w:r w:rsidRPr="00D11BF3">
        <w:rPr>
          <w:lang w:val="en-US"/>
        </w:rPr>
        <w:t xml:space="preserve"> </w:t>
      </w:r>
    </w:p>
    <w:p w14:paraId="14245BB4" w14:textId="29168041" w:rsidR="000C2229" w:rsidRPr="00D11BF3" w:rsidRDefault="000C2229" w:rsidP="000C2229">
      <w:pPr>
        <w:tabs>
          <w:tab w:val="left" w:pos="720"/>
        </w:tabs>
        <w:spacing w:after="120"/>
        <w:rPr>
          <w:rFonts w:eastAsia="DengXian"/>
        </w:rPr>
      </w:pPr>
      <w:r w:rsidRPr="00D11BF3">
        <w:rPr>
          <w:rFonts w:eastAsia="DengXian"/>
        </w:rPr>
        <w:t xml:space="preserve">To allow multiple NF vendors to utilize the same HW accelerator on the cloud platform, HW Accelerators must provide an open-sourced API. The API shall allow the NF to discover the HW capabilities assigned to </w:t>
      </w:r>
      <w:proofErr w:type="gramStart"/>
      <w:r w:rsidRPr="00D11BF3">
        <w:rPr>
          <w:rFonts w:eastAsia="DengXian"/>
        </w:rPr>
        <w:t>it, and</w:t>
      </w:r>
      <w:proofErr w:type="gramEnd"/>
      <w:r w:rsidRPr="00D11BF3">
        <w:rPr>
          <w:rFonts w:eastAsia="DengXian"/>
        </w:rPr>
        <w:t xml:space="preserve"> submit and retrieve acceleration requests/responses. Examples of open APIs include DPDK’s </w:t>
      </w:r>
      <w:proofErr w:type="spellStart"/>
      <w:r w:rsidRPr="00D11BF3">
        <w:rPr>
          <w:rFonts w:eastAsia="DengXian"/>
        </w:rPr>
        <w:t>CryptoDev</w:t>
      </w:r>
      <w:proofErr w:type="spellEnd"/>
      <w:r w:rsidRPr="00D11BF3">
        <w:rPr>
          <w:rFonts w:eastAsia="DengXian"/>
        </w:rPr>
        <w:t xml:space="preserve">, </w:t>
      </w:r>
      <w:proofErr w:type="spellStart"/>
      <w:r w:rsidRPr="00D11BF3">
        <w:rPr>
          <w:rFonts w:eastAsia="DengXian"/>
        </w:rPr>
        <w:t>EthDev</w:t>
      </w:r>
      <w:proofErr w:type="spellEnd"/>
      <w:r w:rsidRPr="00D11BF3">
        <w:rPr>
          <w:rFonts w:eastAsia="DengXian"/>
        </w:rPr>
        <w:t xml:space="preserve">, </w:t>
      </w:r>
      <w:proofErr w:type="spellStart"/>
      <w:r w:rsidRPr="00D11BF3">
        <w:rPr>
          <w:rFonts w:eastAsia="DengXian"/>
        </w:rPr>
        <w:t>EventDev</w:t>
      </w:r>
      <w:proofErr w:type="spellEnd"/>
      <w:r w:rsidRPr="00D11BF3">
        <w:rPr>
          <w:rFonts w:eastAsia="DengXian"/>
        </w:rPr>
        <w:t xml:space="preserve">, and Base Band Device (BBDEV). </w:t>
      </w:r>
    </w:p>
    <w:p w14:paraId="51DEC754" w14:textId="69539351" w:rsidR="000C2229" w:rsidRPr="000059EC" w:rsidRDefault="000C2229" w:rsidP="000C2229">
      <w:pPr>
        <w:pStyle w:val="Heading3"/>
        <w:tabs>
          <w:tab w:val="left" w:pos="900"/>
        </w:tabs>
        <w:overflowPunct w:val="0"/>
        <w:autoSpaceDE w:val="0"/>
        <w:autoSpaceDN w:val="0"/>
        <w:adjustRightInd w:val="0"/>
        <w:ind w:left="900" w:hanging="900"/>
        <w:textAlignment w:val="baseline"/>
        <w:rPr>
          <w:lang w:val="en-US"/>
        </w:rPr>
      </w:pPr>
      <w:bookmarkStart w:id="19" w:name="_Toc17794616"/>
      <w:r w:rsidRPr="000059EC">
        <w:rPr>
          <w:lang w:val="en-US"/>
        </w:rPr>
        <w:t>HW Accelerator Management and Orchestration Considerations</w:t>
      </w:r>
      <w:bookmarkEnd w:id="19"/>
    </w:p>
    <w:p w14:paraId="017B8E54" w14:textId="32584428" w:rsidR="00C6714C" w:rsidRPr="000C2229" w:rsidRDefault="000C2229" w:rsidP="000C2229">
      <w:pPr>
        <w:rPr>
          <w:b/>
          <w:iCs/>
        </w:rPr>
      </w:pPr>
      <w:r w:rsidRPr="00D11BF3">
        <w:rPr>
          <w:rFonts w:eastAsia="DengXian"/>
        </w:rPr>
        <w:t xml:space="preserve">The HW accelerators shall be capable of being managed and orchestrated. </w:t>
      </w:r>
      <w:proofErr w:type="gramStart"/>
      <w:r w:rsidRPr="00D11BF3">
        <w:rPr>
          <w:rFonts w:eastAsia="DengXian"/>
        </w:rPr>
        <w:t>In particular, HW</w:t>
      </w:r>
      <w:proofErr w:type="gramEnd"/>
      <w:r w:rsidRPr="00D11BF3">
        <w:rPr>
          <w:rFonts w:eastAsia="DengXian"/>
        </w:rPr>
        <w:t xml:space="preserve"> accelerators shall support feature discovery and life cycle management.  Existing Open Source solutions may be leveraged for both VMs and containers as specified in O1*.  Examples include OpenStack Nova and Cyborg. An example for container deployments is seen in Kubernetes which provides a device plugin framework for vendors to advertise their device and associated resources to the </w:t>
      </w:r>
      <w:proofErr w:type="spellStart"/>
      <w:r w:rsidRPr="00D11BF3">
        <w:rPr>
          <w:rFonts w:eastAsia="DengXian"/>
        </w:rPr>
        <w:t>Kubelet</w:t>
      </w:r>
      <w:proofErr w:type="spellEnd"/>
      <w:r w:rsidRPr="00D11BF3">
        <w:rPr>
          <w:rFonts w:eastAsia="DengXian"/>
        </w:rPr>
        <w:t xml:space="preserve"> for management.</w:t>
      </w:r>
    </w:p>
    <w:sectPr w:rsidR="00C6714C" w:rsidRPr="000C2229" w:rsidSect="007850F3">
      <w:headerReference w:type="default" r:id="rId16"/>
      <w:footerReference w:type="default" r:id="rId17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5D9CA" w14:textId="77777777" w:rsidR="0070041E" w:rsidRDefault="0070041E">
      <w:r>
        <w:separator/>
      </w:r>
    </w:p>
  </w:endnote>
  <w:endnote w:type="continuationSeparator" w:id="0">
    <w:p w14:paraId="0C6A4AFD" w14:textId="77777777" w:rsidR="0070041E" w:rsidRDefault="0070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84C90" w14:textId="3FAE8215" w:rsidR="00F752C6" w:rsidRPr="00D74970" w:rsidRDefault="00F752C6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noProof w:val="0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noProof w:val="0"/>
      </w:rPr>
      <w:fldChar w:fldCharType="separate"/>
    </w:r>
    <w:r w:rsidR="0000442B">
      <w:rPr>
        <w:b w:val="0"/>
        <w:i w:val="0"/>
      </w:rPr>
      <w:t>1</w:t>
    </w:r>
    <w:r w:rsidRPr="007326D8">
      <w:rPr>
        <w:b w:val="0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86EB2" w14:textId="77777777" w:rsidR="0070041E" w:rsidRDefault="0070041E">
      <w:r>
        <w:separator/>
      </w:r>
    </w:p>
  </w:footnote>
  <w:footnote w:type="continuationSeparator" w:id="0">
    <w:p w14:paraId="7BFEEAEB" w14:textId="77777777" w:rsidR="0070041E" w:rsidRDefault="00700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69043" w14:textId="203A7EB3" w:rsidR="00F752C6" w:rsidRDefault="00F752C6">
    <w:pPr>
      <w:pStyle w:val="Header"/>
    </w:pPr>
    <w:r w:rsidRPr="00474BBE">
      <w:rPr>
        <w:lang w:val="en-US" w:eastAsia="en-US"/>
      </w:rPr>
      <w:drawing>
        <wp:inline distT="0" distB="0" distL="0" distR="0" wp14:anchorId="7F1B592A" wp14:editId="57388CAE">
          <wp:extent cx="1091459" cy="466598"/>
          <wp:effectExtent l="0" t="0" r="0" b="0"/>
          <wp:docPr id="5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webwxgetmsgimg (7).jpe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A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F20E4"/>
    <w:multiLevelType w:val="hybridMultilevel"/>
    <w:tmpl w:val="1A00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9577B"/>
    <w:multiLevelType w:val="hybridMultilevel"/>
    <w:tmpl w:val="8D4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157D1C21"/>
    <w:multiLevelType w:val="hybridMultilevel"/>
    <w:tmpl w:val="1902EB1E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A40D7"/>
    <w:multiLevelType w:val="hybridMultilevel"/>
    <w:tmpl w:val="8BB6271E"/>
    <w:lvl w:ilvl="0" w:tplc="6246B18E">
      <w:start w:val="2"/>
      <w:numFmt w:val="upperLetter"/>
      <w:pStyle w:val="HeadingAppendix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C67C2"/>
    <w:multiLevelType w:val="hybridMultilevel"/>
    <w:tmpl w:val="B02C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47BA9"/>
    <w:multiLevelType w:val="multilevel"/>
    <w:tmpl w:val="12F83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Appendix2"/>
      <w:lvlText w:val="%1.%2."/>
      <w:lvlJc w:val="left"/>
      <w:pPr>
        <w:ind w:left="792" w:hanging="432"/>
      </w:pPr>
    </w:lvl>
    <w:lvl w:ilvl="2">
      <w:start w:val="1"/>
      <w:numFmt w:val="decimal"/>
      <w:pStyle w:val="HeadingAppendix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553248"/>
    <w:multiLevelType w:val="hybridMultilevel"/>
    <w:tmpl w:val="891C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BE3647"/>
    <w:multiLevelType w:val="hybridMultilevel"/>
    <w:tmpl w:val="C33E94A0"/>
    <w:lvl w:ilvl="0" w:tplc="3F529AA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612F8">
      <w:start w:val="1"/>
      <w:numFmt w:val="bullet"/>
      <w:pStyle w:val="Listbulletnospa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71FD1"/>
    <w:multiLevelType w:val="hybridMultilevel"/>
    <w:tmpl w:val="7F160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B376A"/>
    <w:multiLevelType w:val="multilevel"/>
    <w:tmpl w:val="2E78F9B8"/>
    <w:lvl w:ilvl="0">
      <w:start w:val="6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96CD7"/>
    <w:multiLevelType w:val="hybridMultilevel"/>
    <w:tmpl w:val="88E2E0D4"/>
    <w:lvl w:ilvl="0" w:tplc="D1D2F1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04C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0C95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780F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26A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C8A8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5C4F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ED5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601E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EB6"/>
    <w:multiLevelType w:val="hybridMultilevel"/>
    <w:tmpl w:val="B47C8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8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36"/>
  </w:num>
  <w:num w:numId="4">
    <w:abstractNumId w:val="21"/>
  </w:num>
  <w:num w:numId="5">
    <w:abstractNumId w:val="43"/>
  </w:num>
  <w:num w:numId="6">
    <w:abstractNumId w:val="31"/>
  </w:num>
  <w:num w:numId="7">
    <w:abstractNumId w:val="26"/>
  </w:num>
  <w:num w:numId="8">
    <w:abstractNumId w:val="18"/>
  </w:num>
  <w:num w:numId="9">
    <w:abstractNumId w:val="20"/>
  </w:num>
  <w:num w:numId="10">
    <w:abstractNumId w:val="44"/>
  </w:num>
  <w:num w:numId="11">
    <w:abstractNumId w:val="0"/>
  </w:num>
  <w:num w:numId="12">
    <w:abstractNumId w:val="3"/>
  </w:num>
  <w:num w:numId="13">
    <w:abstractNumId w:val="7"/>
  </w:num>
  <w:num w:numId="14">
    <w:abstractNumId w:val="42"/>
  </w:num>
  <w:num w:numId="15">
    <w:abstractNumId w:val="13"/>
  </w:num>
  <w:num w:numId="16">
    <w:abstractNumId w:val="19"/>
  </w:num>
  <w:num w:numId="17">
    <w:abstractNumId w:val="2"/>
  </w:num>
  <w:num w:numId="18">
    <w:abstractNumId w:val="0"/>
  </w:num>
  <w:num w:numId="19">
    <w:abstractNumId w:val="1"/>
  </w:num>
  <w:num w:numId="20">
    <w:abstractNumId w:val="32"/>
  </w:num>
  <w:num w:numId="21">
    <w:abstractNumId w:val="46"/>
  </w:num>
  <w:num w:numId="22">
    <w:abstractNumId w:val="12"/>
  </w:num>
  <w:num w:numId="23">
    <w:abstractNumId w:val="28"/>
  </w:num>
  <w:num w:numId="24">
    <w:abstractNumId w:val="48"/>
  </w:num>
  <w:num w:numId="25">
    <w:abstractNumId w:val="25"/>
  </w:num>
  <w:num w:numId="26">
    <w:abstractNumId w:val="39"/>
  </w:num>
  <w:num w:numId="27">
    <w:abstractNumId w:val="41"/>
  </w:num>
  <w:num w:numId="28">
    <w:abstractNumId w:val="38"/>
  </w:num>
  <w:num w:numId="29">
    <w:abstractNumId w:val="17"/>
  </w:num>
  <w:num w:numId="30">
    <w:abstractNumId w:val="23"/>
  </w:num>
  <w:num w:numId="31">
    <w:abstractNumId w:val="4"/>
  </w:num>
  <w:num w:numId="32">
    <w:abstractNumId w:val="34"/>
  </w:num>
  <w:num w:numId="33">
    <w:abstractNumId w:val="47"/>
  </w:num>
  <w:num w:numId="34">
    <w:abstractNumId w:val="8"/>
  </w:num>
  <w:num w:numId="35">
    <w:abstractNumId w:val="45"/>
  </w:num>
  <w:num w:numId="36">
    <w:abstractNumId w:val="29"/>
  </w:num>
  <w:num w:numId="37">
    <w:abstractNumId w:val="33"/>
  </w:num>
  <w:num w:numId="38">
    <w:abstractNumId w:val="9"/>
  </w:num>
  <w:num w:numId="39">
    <w:abstractNumId w:val="35"/>
  </w:num>
  <w:num w:numId="40">
    <w:abstractNumId w:val="15"/>
  </w:num>
  <w:num w:numId="41">
    <w:abstractNumId w:val="10"/>
  </w:num>
  <w:num w:numId="42">
    <w:abstractNumId w:val="22"/>
  </w:num>
  <w:num w:numId="43">
    <w:abstractNumId w:val="6"/>
  </w:num>
  <w:num w:numId="44">
    <w:abstractNumId w:val="40"/>
  </w:num>
  <w:num w:numId="45">
    <w:abstractNumId w:val="0"/>
  </w:num>
  <w:num w:numId="46">
    <w:abstractNumId w:val="14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30"/>
  </w:num>
  <w:num w:numId="52">
    <w:abstractNumId w:val="37"/>
  </w:num>
  <w:num w:numId="53">
    <w:abstractNumId w:val="16"/>
  </w:num>
  <w:num w:numId="54">
    <w:abstractNumId w:val="0"/>
  </w:num>
  <w:num w:numId="55">
    <w:abstractNumId w:val="0"/>
  </w:num>
  <w:num w:numId="56">
    <w:abstractNumId w:val="0"/>
  </w:num>
  <w:num w:numId="57">
    <w:abstractNumId w:val="5"/>
  </w:num>
  <w:num w:numId="58">
    <w:abstractNumId w:val="2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3C9D"/>
    <w:rsid w:val="0000442B"/>
    <w:rsid w:val="00004764"/>
    <w:rsid w:val="000047F0"/>
    <w:rsid w:val="0000481B"/>
    <w:rsid w:val="00005D24"/>
    <w:rsid w:val="00006563"/>
    <w:rsid w:val="000071A4"/>
    <w:rsid w:val="000077FA"/>
    <w:rsid w:val="0001088A"/>
    <w:rsid w:val="00010974"/>
    <w:rsid w:val="000159CB"/>
    <w:rsid w:val="00015C82"/>
    <w:rsid w:val="00017A62"/>
    <w:rsid w:val="00021A07"/>
    <w:rsid w:val="000232AA"/>
    <w:rsid w:val="000259C3"/>
    <w:rsid w:val="00026018"/>
    <w:rsid w:val="00030BC5"/>
    <w:rsid w:val="00031BA2"/>
    <w:rsid w:val="000323F2"/>
    <w:rsid w:val="00032E2E"/>
    <w:rsid w:val="00033397"/>
    <w:rsid w:val="0003376E"/>
    <w:rsid w:val="00033F3F"/>
    <w:rsid w:val="00034971"/>
    <w:rsid w:val="00034E00"/>
    <w:rsid w:val="0003604D"/>
    <w:rsid w:val="00036CAB"/>
    <w:rsid w:val="00037C77"/>
    <w:rsid w:val="00040095"/>
    <w:rsid w:val="000431C2"/>
    <w:rsid w:val="00043C34"/>
    <w:rsid w:val="0004605B"/>
    <w:rsid w:val="000502D9"/>
    <w:rsid w:val="00050609"/>
    <w:rsid w:val="000510EE"/>
    <w:rsid w:val="00054C55"/>
    <w:rsid w:val="000550E6"/>
    <w:rsid w:val="00055448"/>
    <w:rsid w:val="00055492"/>
    <w:rsid w:val="000571CE"/>
    <w:rsid w:val="00057278"/>
    <w:rsid w:val="00057C00"/>
    <w:rsid w:val="00061CC7"/>
    <w:rsid w:val="0006282F"/>
    <w:rsid w:val="00064C94"/>
    <w:rsid w:val="00065231"/>
    <w:rsid w:val="000663EF"/>
    <w:rsid w:val="00066AE4"/>
    <w:rsid w:val="00072472"/>
    <w:rsid w:val="000728C4"/>
    <w:rsid w:val="00074D3B"/>
    <w:rsid w:val="000751EE"/>
    <w:rsid w:val="000776C2"/>
    <w:rsid w:val="0008030E"/>
    <w:rsid w:val="00080512"/>
    <w:rsid w:val="00080547"/>
    <w:rsid w:val="00080801"/>
    <w:rsid w:val="00081045"/>
    <w:rsid w:val="00081910"/>
    <w:rsid w:val="000843B2"/>
    <w:rsid w:val="00085B41"/>
    <w:rsid w:val="00086FAD"/>
    <w:rsid w:val="00087BA5"/>
    <w:rsid w:val="00090EB8"/>
    <w:rsid w:val="00093728"/>
    <w:rsid w:val="00094055"/>
    <w:rsid w:val="00094C90"/>
    <w:rsid w:val="00095B14"/>
    <w:rsid w:val="00096307"/>
    <w:rsid w:val="00096A99"/>
    <w:rsid w:val="00097D83"/>
    <w:rsid w:val="000A5C0B"/>
    <w:rsid w:val="000A6872"/>
    <w:rsid w:val="000A734E"/>
    <w:rsid w:val="000B062B"/>
    <w:rsid w:val="000B12D1"/>
    <w:rsid w:val="000B1326"/>
    <w:rsid w:val="000B14F4"/>
    <w:rsid w:val="000B1A29"/>
    <w:rsid w:val="000B1F0A"/>
    <w:rsid w:val="000B2988"/>
    <w:rsid w:val="000B2D3D"/>
    <w:rsid w:val="000B2F57"/>
    <w:rsid w:val="000B3762"/>
    <w:rsid w:val="000B3E68"/>
    <w:rsid w:val="000B417A"/>
    <w:rsid w:val="000B470C"/>
    <w:rsid w:val="000B57DA"/>
    <w:rsid w:val="000C068C"/>
    <w:rsid w:val="000C0BAA"/>
    <w:rsid w:val="000C18EC"/>
    <w:rsid w:val="000C1A99"/>
    <w:rsid w:val="000C2229"/>
    <w:rsid w:val="000C23AC"/>
    <w:rsid w:val="000C2A2D"/>
    <w:rsid w:val="000C3359"/>
    <w:rsid w:val="000C6F89"/>
    <w:rsid w:val="000C7357"/>
    <w:rsid w:val="000D13FE"/>
    <w:rsid w:val="000D2D51"/>
    <w:rsid w:val="000D3047"/>
    <w:rsid w:val="000D3071"/>
    <w:rsid w:val="000D4A55"/>
    <w:rsid w:val="000D58AB"/>
    <w:rsid w:val="000D5AE0"/>
    <w:rsid w:val="000D62FA"/>
    <w:rsid w:val="000D6B71"/>
    <w:rsid w:val="000D741C"/>
    <w:rsid w:val="000D7467"/>
    <w:rsid w:val="000D767B"/>
    <w:rsid w:val="000D7D40"/>
    <w:rsid w:val="000D7F8A"/>
    <w:rsid w:val="000E12C5"/>
    <w:rsid w:val="000E4C4F"/>
    <w:rsid w:val="000E5478"/>
    <w:rsid w:val="000E553C"/>
    <w:rsid w:val="000E5E64"/>
    <w:rsid w:val="0010209D"/>
    <w:rsid w:val="001032A8"/>
    <w:rsid w:val="00103CB8"/>
    <w:rsid w:val="00104465"/>
    <w:rsid w:val="001053E0"/>
    <w:rsid w:val="001058C2"/>
    <w:rsid w:val="00105D31"/>
    <w:rsid w:val="00105F9D"/>
    <w:rsid w:val="00111223"/>
    <w:rsid w:val="001113CD"/>
    <w:rsid w:val="00111F2D"/>
    <w:rsid w:val="00113EC0"/>
    <w:rsid w:val="00114582"/>
    <w:rsid w:val="00114664"/>
    <w:rsid w:val="00115FC5"/>
    <w:rsid w:val="0011673F"/>
    <w:rsid w:val="00116EDA"/>
    <w:rsid w:val="00117252"/>
    <w:rsid w:val="00117B86"/>
    <w:rsid w:val="00117DF2"/>
    <w:rsid w:val="001204B9"/>
    <w:rsid w:val="00123C2F"/>
    <w:rsid w:val="001244EC"/>
    <w:rsid w:val="001300C4"/>
    <w:rsid w:val="0013282B"/>
    <w:rsid w:val="0013561A"/>
    <w:rsid w:val="00136CAD"/>
    <w:rsid w:val="001412A3"/>
    <w:rsid w:val="00141DC4"/>
    <w:rsid w:val="00142DC6"/>
    <w:rsid w:val="001451A9"/>
    <w:rsid w:val="00145590"/>
    <w:rsid w:val="001469CF"/>
    <w:rsid w:val="001473EA"/>
    <w:rsid w:val="00152440"/>
    <w:rsid w:val="00152BB7"/>
    <w:rsid w:val="0015415A"/>
    <w:rsid w:val="00154F0C"/>
    <w:rsid w:val="00157C6F"/>
    <w:rsid w:val="001607A7"/>
    <w:rsid w:val="00160995"/>
    <w:rsid w:val="00162264"/>
    <w:rsid w:val="001645CA"/>
    <w:rsid w:val="001646FE"/>
    <w:rsid w:val="00165FF5"/>
    <w:rsid w:val="00166527"/>
    <w:rsid w:val="00166D2E"/>
    <w:rsid w:val="00166FDA"/>
    <w:rsid w:val="001717E0"/>
    <w:rsid w:val="00172713"/>
    <w:rsid w:val="00175401"/>
    <w:rsid w:val="0017560F"/>
    <w:rsid w:val="00176973"/>
    <w:rsid w:val="0017740C"/>
    <w:rsid w:val="00181693"/>
    <w:rsid w:val="00181B3A"/>
    <w:rsid w:val="00183AE3"/>
    <w:rsid w:val="00184F88"/>
    <w:rsid w:val="001869AC"/>
    <w:rsid w:val="0019272D"/>
    <w:rsid w:val="00193076"/>
    <w:rsid w:val="00193470"/>
    <w:rsid w:val="0019388C"/>
    <w:rsid w:val="00194E74"/>
    <w:rsid w:val="00194FB0"/>
    <w:rsid w:val="00195687"/>
    <w:rsid w:val="001A245D"/>
    <w:rsid w:val="001A271A"/>
    <w:rsid w:val="001A2D1F"/>
    <w:rsid w:val="001A3EC3"/>
    <w:rsid w:val="001A6F07"/>
    <w:rsid w:val="001A7810"/>
    <w:rsid w:val="001A7A38"/>
    <w:rsid w:val="001B0850"/>
    <w:rsid w:val="001B1914"/>
    <w:rsid w:val="001B1CCD"/>
    <w:rsid w:val="001B1FE2"/>
    <w:rsid w:val="001B388E"/>
    <w:rsid w:val="001B4105"/>
    <w:rsid w:val="001B41B3"/>
    <w:rsid w:val="001B579C"/>
    <w:rsid w:val="001B5D91"/>
    <w:rsid w:val="001B5D9E"/>
    <w:rsid w:val="001B645B"/>
    <w:rsid w:val="001B6A09"/>
    <w:rsid w:val="001B6AEF"/>
    <w:rsid w:val="001B7A0C"/>
    <w:rsid w:val="001C0E8B"/>
    <w:rsid w:val="001C4249"/>
    <w:rsid w:val="001C4404"/>
    <w:rsid w:val="001D02E2"/>
    <w:rsid w:val="001D11A9"/>
    <w:rsid w:val="001D1864"/>
    <w:rsid w:val="001D2EDB"/>
    <w:rsid w:val="001D4C4F"/>
    <w:rsid w:val="001D7A14"/>
    <w:rsid w:val="001E1117"/>
    <w:rsid w:val="001E31F6"/>
    <w:rsid w:val="001E51EC"/>
    <w:rsid w:val="001E593D"/>
    <w:rsid w:val="001E59CF"/>
    <w:rsid w:val="001E5D52"/>
    <w:rsid w:val="001E7894"/>
    <w:rsid w:val="001E7F8D"/>
    <w:rsid w:val="001F168B"/>
    <w:rsid w:val="001F1692"/>
    <w:rsid w:val="001F2196"/>
    <w:rsid w:val="001F258C"/>
    <w:rsid w:val="001F3133"/>
    <w:rsid w:val="001F371A"/>
    <w:rsid w:val="001F3AB3"/>
    <w:rsid w:val="001F43E8"/>
    <w:rsid w:val="001F6D52"/>
    <w:rsid w:val="0020240D"/>
    <w:rsid w:val="00206EFB"/>
    <w:rsid w:val="00210C08"/>
    <w:rsid w:val="00210D1C"/>
    <w:rsid w:val="00211893"/>
    <w:rsid w:val="00213F7F"/>
    <w:rsid w:val="0021429F"/>
    <w:rsid w:val="002160BF"/>
    <w:rsid w:val="0021715B"/>
    <w:rsid w:val="00221AE8"/>
    <w:rsid w:val="00221C32"/>
    <w:rsid w:val="0022494D"/>
    <w:rsid w:val="00225152"/>
    <w:rsid w:val="00226254"/>
    <w:rsid w:val="0023073B"/>
    <w:rsid w:val="00230CD2"/>
    <w:rsid w:val="00232212"/>
    <w:rsid w:val="002334D2"/>
    <w:rsid w:val="00235325"/>
    <w:rsid w:val="00235849"/>
    <w:rsid w:val="00236289"/>
    <w:rsid w:val="002363F3"/>
    <w:rsid w:val="00236686"/>
    <w:rsid w:val="0023712D"/>
    <w:rsid w:val="0023756D"/>
    <w:rsid w:val="00237730"/>
    <w:rsid w:val="00237814"/>
    <w:rsid w:val="00237F90"/>
    <w:rsid w:val="002436BA"/>
    <w:rsid w:val="002452AC"/>
    <w:rsid w:val="00250BB9"/>
    <w:rsid w:val="00250D0D"/>
    <w:rsid w:val="00250DD2"/>
    <w:rsid w:val="00251783"/>
    <w:rsid w:val="0025399F"/>
    <w:rsid w:val="00257A9A"/>
    <w:rsid w:val="00257E01"/>
    <w:rsid w:val="00260195"/>
    <w:rsid w:val="00263588"/>
    <w:rsid w:val="00264A2F"/>
    <w:rsid w:val="00265ECA"/>
    <w:rsid w:val="002662F3"/>
    <w:rsid w:val="00266E2E"/>
    <w:rsid w:val="00267CB3"/>
    <w:rsid w:val="00272D76"/>
    <w:rsid w:val="00273BBA"/>
    <w:rsid w:val="00274BB2"/>
    <w:rsid w:val="00274FBF"/>
    <w:rsid w:val="00275567"/>
    <w:rsid w:val="002760E5"/>
    <w:rsid w:val="002769C1"/>
    <w:rsid w:val="00280F10"/>
    <w:rsid w:val="0028368A"/>
    <w:rsid w:val="00283B7E"/>
    <w:rsid w:val="0028643D"/>
    <w:rsid w:val="00286D1E"/>
    <w:rsid w:val="00287AC8"/>
    <w:rsid w:val="002909B3"/>
    <w:rsid w:val="00290AC0"/>
    <w:rsid w:val="00294310"/>
    <w:rsid w:val="00294ED0"/>
    <w:rsid w:val="0029552C"/>
    <w:rsid w:val="00295634"/>
    <w:rsid w:val="00295806"/>
    <w:rsid w:val="00296F01"/>
    <w:rsid w:val="002A09F5"/>
    <w:rsid w:val="002A14C6"/>
    <w:rsid w:val="002A3BCD"/>
    <w:rsid w:val="002A4A4B"/>
    <w:rsid w:val="002A4BFB"/>
    <w:rsid w:val="002B2AD9"/>
    <w:rsid w:val="002B37FD"/>
    <w:rsid w:val="002B3875"/>
    <w:rsid w:val="002B4A7C"/>
    <w:rsid w:val="002B52AC"/>
    <w:rsid w:val="002B56E1"/>
    <w:rsid w:val="002B689A"/>
    <w:rsid w:val="002B6C9F"/>
    <w:rsid w:val="002C0D02"/>
    <w:rsid w:val="002C0D6E"/>
    <w:rsid w:val="002C0E7B"/>
    <w:rsid w:val="002C6556"/>
    <w:rsid w:val="002C6B42"/>
    <w:rsid w:val="002C7984"/>
    <w:rsid w:val="002C7996"/>
    <w:rsid w:val="002D06DC"/>
    <w:rsid w:val="002D434C"/>
    <w:rsid w:val="002D4A08"/>
    <w:rsid w:val="002D5C16"/>
    <w:rsid w:val="002D68AC"/>
    <w:rsid w:val="002D7267"/>
    <w:rsid w:val="002E1EEE"/>
    <w:rsid w:val="002E1FBE"/>
    <w:rsid w:val="002E2804"/>
    <w:rsid w:val="002E568B"/>
    <w:rsid w:val="002E64D3"/>
    <w:rsid w:val="002E73D8"/>
    <w:rsid w:val="002F2BC8"/>
    <w:rsid w:val="002F3129"/>
    <w:rsid w:val="002F4F78"/>
    <w:rsid w:val="002F6FA5"/>
    <w:rsid w:val="00300884"/>
    <w:rsid w:val="00301A05"/>
    <w:rsid w:val="0030428F"/>
    <w:rsid w:val="003057FB"/>
    <w:rsid w:val="003077A7"/>
    <w:rsid w:val="00307A19"/>
    <w:rsid w:val="00310A9F"/>
    <w:rsid w:val="003118CB"/>
    <w:rsid w:val="00314C0C"/>
    <w:rsid w:val="00315821"/>
    <w:rsid w:val="00315E56"/>
    <w:rsid w:val="0031640D"/>
    <w:rsid w:val="00316C00"/>
    <w:rsid w:val="003172DC"/>
    <w:rsid w:val="003203E8"/>
    <w:rsid w:val="00320995"/>
    <w:rsid w:val="00320C45"/>
    <w:rsid w:val="003210DC"/>
    <w:rsid w:val="00321330"/>
    <w:rsid w:val="00321F34"/>
    <w:rsid w:val="0032201F"/>
    <w:rsid w:val="00322ED8"/>
    <w:rsid w:val="00324196"/>
    <w:rsid w:val="00324A47"/>
    <w:rsid w:val="00324E2A"/>
    <w:rsid w:val="00326CD8"/>
    <w:rsid w:val="003302E0"/>
    <w:rsid w:val="00330433"/>
    <w:rsid w:val="00330C9F"/>
    <w:rsid w:val="0033284B"/>
    <w:rsid w:val="003426F2"/>
    <w:rsid w:val="00342BAC"/>
    <w:rsid w:val="0034318E"/>
    <w:rsid w:val="003432F1"/>
    <w:rsid w:val="00345259"/>
    <w:rsid w:val="00347079"/>
    <w:rsid w:val="0034789F"/>
    <w:rsid w:val="00350C46"/>
    <w:rsid w:val="00350C59"/>
    <w:rsid w:val="00351ADC"/>
    <w:rsid w:val="00352EFC"/>
    <w:rsid w:val="00353390"/>
    <w:rsid w:val="00353C20"/>
    <w:rsid w:val="00354451"/>
    <w:rsid w:val="0035462D"/>
    <w:rsid w:val="00356E74"/>
    <w:rsid w:val="003571A0"/>
    <w:rsid w:val="003609C8"/>
    <w:rsid w:val="00360B87"/>
    <w:rsid w:val="00361301"/>
    <w:rsid w:val="0036231F"/>
    <w:rsid w:val="003659E6"/>
    <w:rsid w:val="00366B30"/>
    <w:rsid w:val="00367389"/>
    <w:rsid w:val="00370089"/>
    <w:rsid w:val="003701A7"/>
    <w:rsid w:val="003721B3"/>
    <w:rsid w:val="0037450A"/>
    <w:rsid w:val="003750B5"/>
    <w:rsid w:val="00375C3A"/>
    <w:rsid w:val="00375C89"/>
    <w:rsid w:val="00375E60"/>
    <w:rsid w:val="00380357"/>
    <w:rsid w:val="003818A0"/>
    <w:rsid w:val="00384060"/>
    <w:rsid w:val="003874A8"/>
    <w:rsid w:val="0039057F"/>
    <w:rsid w:val="0039228A"/>
    <w:rsid w:val="00392D7B"/>
    <w:rsid w:val="0039352C"/>
    <w:rsid w:val="00393E06"/>
    <w:rsid w:val="003954C4"/>
    <w:rsid w:val="003968B0"/>
    <w:rsid w:val="00397F52"/>
    <w:rsid w:val="003A2116"/>
    <w:rsid w:val="003A27BB"/>
    <w:rsid w:val="003A3534"/>
    <w:rsid w:val="003A4F0D"/>
    <w:rsid w:val="003A605E"/>
    <w:rsid w:val="003A627A"/>
    <w:rsid w:val="003A6F4C"/>
    <w:rsid w:val="003B3A7A"/>
    <w:rsid w:val="003B3BC6"/>
    <w:rsid w:val="003B43E6"/>
    <w:rsid w:val="003B5FD2"/>
    <w:rsid w:val="003B639E"/>
    <w:rsid w:val="003C0756"/>
    <w:rsid w:val="003C140C"/>
    <w:rsid w:val="003C1C85"/>
    <w:rsid w:val="003C2A81"/>
    <w:rsid w:val="003C2CE8"/>
    <w:rsid w:val="003C50B3"/>
    <w:rsid w:val="003C5C73"/>
    <w:rsid w:val="003C7548"/>
    <w:rsid w:val="003C7C27"/>
    <w:rsid w:val="003C7D72"/>
    <w:rsid w:val="003D028F"/>
    <w:rsid w:val="003D0624"/>
    <w:rsid w:val="003D16C5"/>
    <w:rsid w:val="003D573A"/>
    <w:rsid w:val="003D6500"/>
    <w:rsid w:val="003D7AE9"/>
    <w:rsid w:val="003E08DC"/>
    <w:rsid w:val="003E25B7"/>
    <w:rsid w:val="003E58F1"/>
    <w:rsid w:val="003E6685"/>
    <w:rsid w:val="003E6814"/>
    <w:rsid w:val="003F29D9"/>
    <w:rsid w:val="003F3559"/>
    <w:rsid w:val="003F4BCB"/>
    <w:rsid w:val="003F61CE"/>
    <w:rsid w:val="003F66B0"/>
    <w:rsid w:val="003F78DD"/>
    <w:rsid w:val="003F7B3D"/>
    <w:rsid w:val="00400962"/>
    <w:rsid w:val="0040435D"/>
    <w:rsid w:val="004047B4"/>
    <w:rsid w:val="0040582F"/>
    <w:rsid w:val="00411B24"/>
    <w:rsid w:val="004124A2"/>
    <w:rsid w:val="00412A64"/>
    <w:rsid w:val="004133DA"/>
    <w:rsid w:val="00413C5A"/>
    <w:rsid w:val="00413ECD"/>
    <w:rsid w:val="00416A9C"/>
    <w:rsid w:val="00420684"/>
    <w:rsid w:val="00421BC8"/>
    <w:rsid w:val="00423FC8"/>
    <w:rsid w:val="00425B31"/>
    <w:rsid w:val="00425C9A"/>
    <w:rsid w:val="004277DD"/>
    <w:rsid w:val="00430B72"/>
    <w:rsid w:val="00431A0E"/>
    <w:rsid w:val="004325DC"/>
    <w:rsid w:val="00432D19"/>
    <w:rsid w:val="004343F7"/>
    <w:rsid w:val="00434D38"/>
    <w:rsid w:val="00434E4B"/>
    <w:rsid w:val="004358FE"/>
    <w:rsid w:val="00437E60"/>
    <w:rsid w:val="00437F2D"/>
    <w:rsid w:val="00441147"/>
    <w:rsid w:val="004416D0"/>
    <w:rsid w:val="00441EB1"/>
    <w:rsid w:val="00442E05"/>
    <w:rsid w:val="00442E79"/>
    <w:rsid w:val="00445041"/>
    <w:rsid w:val="00450568"/>
    <w:rsid w:val="00450988"/>
    <w:rsid w:val="004524D2"/>
    <w:rsid w:val="00452B60"/>
    <w:rsid w:val="00452DEF"/>
    <w:rsid w:val="00453933"/>
    <w:rsid w:val="00454741"/>
    <w:rsid w:val="004577B5"/>
    <w:rsid w:val="00463FF0"/>
    <w:rsid w:val="004658E1"/>
    <w:rsid w:val="004709AE"/>
    <w:rsid w:val="00471895"/>
    <w:rsid w:val="00471B98"/>
    <w:rsid w:val="004750C7"/>
    <w:rsid w:val="0047518E"/>
    <w:rsid w:val="004754CA"/>
    <w:rsid w:val="00475B72"/>
    <w:rsid w:val="004761E7"/>
    <w:rsid w:val="00477067"/>
    <w:rsid w:val="004771A1"/>
    <w:rsid w:val="00481F93"/>
    <w:rsid w:val="00482B0F"/>
    <w:rsid w:val="00483B30"/>
    <w:rsid w:val="004847FB"/>
    <w:rsid w:val="004858C8"/>
    <w:rsid w:val="00485EE8"/>
    <w:rsid w:val="004865C1"/>
    <w:rsid w:val="004866D9"/>
    <w:rsid w:val="00487475"/>
    <w:rsid w:val="00487CC6"/>
    <w:rsid w:val="00491E90"/>
    <w:rsid w:val="00492C36"/>
    <w:rsid w:val="00492C5E"/>
    <w:rsid w:val="004934C1"/>
    <w:rsid w:val="00497350"/>
    <w:rsid w:val="004977DC"/>
    <w:rsid w:val="004A07C1"/>
    <w:rsid w:val="004A21D2"/>
    <w:rsid w:val="004A23F3"/>
    <w:rsid w:val="004A377E"/>
    <w:rsid w:val="004A393D"/>
    <w:rsid w:val="004A3DDE"/>
    <w:rsid w:val="004A4233"/>
    <w:rsid w:val="004A50CC"/>
    <w:rsid w:val="004A517C"/>
    <w:rsid w:val="004A683F"/>
    <w:rsid w:val="004A6E73"/>
    <w:rsid w:val="004A7941"/>
    <w:rsid w:val="004B00C7"/>
    <w:rsid w:val="004B0268"/>
    <w:rsid w:val="004B02A8"/>
    <w:rsid w:val="004B1488"/>
    <w:rsid w:val="004B4942"/>
    <w:rsid w:val="004B58AF"/>
    <w:rsid w:val="004B598A"/>
    <w:rsid w:val="004B6F9F"/>
    <w:rsid w:val="004C265F"/>
    <w:rsid w:val="004C32E0"/>
    <w:rsid w:val="004C43C3"/>
    <w:rsid w:val="004C7001"/>
    <w:rsid w:val="004C74E2"/>
    <w:rsid w:val="004D1D6A"/>
    <w:rsid w:val="004D2CC8"/>
    <w:rsid w:val="004D3578"/>
    <w:rsid w:val="004D454D"/>
    <w:rsid w:val="004D4661"/>
    <w:rsid w:val="004D5B4E"/>
    <w:rsid w:val="004E01A1"/>
    <w:rsid w:val="004E026A"/>
    <w:rsid w:val="004E0484"/>
    <w:rsid w:val="004E18A1"/>
    <w:rsid w:val="004E213A"/>
    <w:rsid w:val="004E333E"/>
    <w:rsid w:val="004E3B65"/>
    <w:rsid w:val="004E4CC8"/>
    <w:rsid w:val="004F0017"/>
    <w:rsid w:val="004F0D11"/>
    <w:rsid w:val="004F4192"/>
    <w:rsid w:val="004F425A"/>
    <w:rsid w:val="004F5A72"/>
    <w:rsid w:val="004F5B2B"/>
    <w:rsid w:val="004F636A"/>
    <w:rsid w:val="004F6FD5"/>
    <w:rsid w:val="00500415"/>
    <w:rsid w:val="00503A4A"/>
    <w:rsid w:val="005046C7"/>
    <w:rsid w:val="005074B9"/>
    <w:rsid w:val="0051281D"/>
    <w:rsid w:val="00513155"/>
    <w:rsid w:val="005131F5"/>
    <w:rsid w:val="005144D8"/>
    <w:rsid w:val="00514D80"/>
    <w:rsid w:val="005154D8"/>
    <w:rsid w:val="00515577"/>
    <w:rsid w:val="00515861"/>
    <w:rsid w:val="00515DAE"/>
    <w:rsid w:val="00516A1E"/>
    <w:rsid w:val="005175BD"/>
    <w:rsid w:val="00517EB5"/>
    <w:rsid w:val="0052053D"/>
    <w:rsid w:val="00520BFC"/>
    <w:rsid w:val="005210A6"/>
    <w:rsid w:val="005212B6"/>
    <w:rsid w:val="00521534"/>
    <w:rsid w:val="0052153A"/>
    <w:rsid w:val="00524D5C"/>
    <w:rsid w:val="00525D9F"/>
    <w:rsid w:val="00525FB8"/>
    <w:rsid w:val="00526E31"/>
    <w:rsid w:val="005277B6"/>
    <w:rsid w:val="00531B0E"/>
    <w:rsid w:val="00531B34"/>
    <w:rsid w:val="00533C08"/>
    <w:rsid w:val="00534309"/>
    <w:rsid w:val="00535110"/>
    <w:rsid w:val="00536818"/>
    <w:rsid w:val="00537016"/>
    <w:rsid w:val="00537BEE"/>
    <w:rsid w:val="00540FEB"/>
    <w:rsid w:val="005412D5"/>
    <w:rsid w:val="00541595"/>
    <w:rsid w:val="00543D5F"/>
    <w:rsid w:val="00543E6C"/>
    <w:rsid w:val="00543F7A"/>
    <w:rsid w:val="00544169"/>
    <w:rsid w:val="005458C6"/>
    <w:rsid w:val="00545F03"/>
    <w:rsid w:val="00546E0D"/>
    <w:rsid w:val="0055026E"/>
    <w:rsid w:val="00550968"/>
    <w:rsid w:val="005512B8"/>
    <w:rsid w:val="005518F6"/>
    <w:rsid w:val="00552D34"/>
    <w:rsid w:val="00553215"/>
    <w:rsid w:val="00554F70"/>
    <w:rsid w:val="00555A50"/>
    <w:rsid w:val="00555FE6"/>
    <w:rsid w:val="0056030E"/>
    <w:rsid w:val="00561ECD"/>
    <w:rsid w:val="00562110"/>
    <w:rsid w:val="0056274D"/>
    <w:rsid w:val="00565087"/>
    <w:rsid w:val="005666D9"/>
    <w:rsid w:val="00566C0D"/>
    <w:rsid w:val="00566F39"/>
    <w:rsid w:val="00566F59"/>
    <w:rsid w:val="00567C60"/>
    <w:rsid w:val="00571DAD"/>
    <w:rsid w:val="00572207"/>
    <w:rsid w:val="00572430"/>
    <w:rsid w:val="00572845"/>
    <w:rsid w:val="00572B93"/>
    <w:rsid w:val="00573A1C"/>
    <w:rsid w:val="0057547A"/>
    <w:rsid w:val="00577055"/>
    <w:rsid w:val="00581223"/>
    <w:rsid w:val="0058329C"/>
    <w:rsid w:val="005837D4"/>
    <w:rsid w:val="005838C3"/>
    <w:rsid w:val="00585FA7"/>
    <w:rsid w:val="005869B7"/>
    <w:rsid w:val="0058790A"/>
    <w:rsid w:val="00587DEC"/>
    <w:rsid w:val="00591151"/>
    <w:rsid w:val="0059130A"/>
    <w:rsid w:val="005918B0"/>
    <w:rsid w:val="00592A59"/>
    <w:rsid w:val="0059400B"/>
    <w:rsid w:val="00595B41"/>
    <w:rsid w:val="005A05D1"/>
    <w:rsid w:val="005A0EC6"/>
    <w:rsid w:val="005A1164"/>
    <w:rsid w:val="005A1511"/>
    <w:rsid w:val="005A1875"/>
    <w:rsid w:val="005A4BD5"/>
    <w:rsid w:val="005A4E05"/>
    <w:rsid w:val="005A7688"/>
    <w:rsid w:val="005A7CD0"/>
    <w:rsid w:val="005B036A"/>
    <w:rsid w:val="005B0F9D"/>
    <w:rsid w:val="005B2864"/>
    <w:rsid w:val="005B337D"/>
    <w:rsid w:val="005B35E7"/>
    <w:rsid w:val="005B544A"/>
    <w:rsid w:val="005B6130"/>
    <w:rsid w:val="005B69D4"/>
    <w:rsid w:val="005B7A7E"/>
    <w:rsid w:val="005B7C9B"/>
    <w:rsid w:val="005C2974"/>
    <w:rsid w:val="005C3423"/>
    <w:rsid w:val="005C439E"/>
    <w:rsid w:val="005C4FF4"/>
    <w:rsid w:val="005C5182"/>
    <w:rsid w:val="005C5AB6"/>
    <w:rsid w:val="005D31A1"/>
    <w:rsid w:val="005D5219"/>
    <w:rsid w:val="005D5684"/>
    <w:rsid w:val="005D5CFF"/>
    <w:rsid w:val="005D63F5"/>
    <w:rsid w:val="005D709A"/>
    <w:rsid w:val="005D741E"/>
    <w:rsid w:val="005E0804"/>
    <w:rsid w:val="005E1593"/>
    <w:rsid w:val="005E282D"/>
    <w:rsid w:val="005E433F"/>
    <w:rsid w:val="005E4606"/>
    <w:rsid w:val="005E4BAF"/>
    <w:rsid w:val="005E5985"/>
    <w:rsid w:val="005F0D63"/>
    <w:rsid w:val="005F1363"/>
    <w:rsid w:val="005F14B5"/>
    <w:rsid w:val="005F2CEB"/>
    <w:rsid w:val="005F3BCF"/>
    <w:rsid w:val="005F5CA1"/>
    <w:rsid w:val="005F6DA1"/>
    <w:rsid w:val="005F7AED"/>
    <w:rsid w:val="00603579"/>
    <w:rsid w:val="006038C3"/>
    <w:rsid w:val="00603F88"/>
    <w:rsid w:val="006042DB"/>
    <w:rsid w:val="006105F0"/>
    <w:rsid w:val="00611E56"/>
    <w:rsid w:val="00612D10"/>
    <w:rsid w:val="00613A10"/>
    <w:rsid w:val="00613A5F"/>
    <w:rsid w:val="006149E8"/>
    <w:rsid w:val="00614B3A"/>
    <w:rsid w:val="00615162"/>
    <w:rsid w:val="00615796"/>
    <w:rsid w:val="0061680F"/>
    <w:rsid w:val="00617241"/>
    <w:rsid w:val="00617F9B"/>
    <w:rsid w:val="00620A70"/>
    <w:rsid w:val="00621DCD"/>
    <w:rsid w:val="00622687"/>
    <w:rsid w:val="006243ED"/>
    <w:rsid w:val="00624539"/>
    <w:rsid w:val="00624CE2"/>
    <w:rsid w:val="00626497"/>
    <w:rsid w:val="00626D9E"/>
    <w:rsid w:val="00627699"/>
    <w:rsid w:val="00631285"/>
    <w:rsid w:val="00631A3C"/>
    <w:rsid w:val="00631F15"/>
    <w:rsid w:val="00633099"/>
    <w:rsid w:val="006336DF"/>
    <w:rsid w:val="00635722"/>
    <w:rsid w:val="00636C27"/>
    <w:rsid w:val="006405C1"/>
    <w:rsid w:val="0064315F"/>
    <w:rsid w:val="0064380A"/>
    <w:rsid w:val="00645A57"/>
    <w:rsid w:val="0064602B"/>
    <w:rsid w:val="00647034"/>
    <w:rsid w:val="006472CA"/>
    <w:rsid w:val="006500F1"/>
    <w:rsid w:val="00650915"/>
    <w:rsid w:val="00650B2A"/>
    <w:rsid w:val="00652960"/>
    <w:rsid w:val="00652FDA"/>
    <w:rsid w:val="00653BE4"/>
    <w:rsid w:val="00654D35"/>
    <w:rsid w:val="006564CA"/>
    <w:rsid w:val="006574A1"/>
    <w:rsid w:val="0065765D"/>
    <w:rsid w:val="00657F54"/>
    <w:rsid w:val="0066025A"/>
    <w:rsid w:val="00660C54"/>
    <w:rsid w:val="00661960"/>
    <w:rsid w:val="00663FFF"/>
    <w:rsid w:val="00664C67"/>
    <w:rsid w:val="0066605D"/>
    <w:rsid w:val="00666270"/>
    <w:rsid w:val="0066726C"/>
    <w:rsid w:val="006678BD"/>
    <w:rsid w:val="00670CF5"/>
    <w:rsid w:val="00670ED9"/>
    <w:rsid w:val="0067106B"/>
    <w:rsid w:val="0067199E"/>
    <w:rsid w:val="00673EE2"/>
    <w:rsid w:val="00674AD4"/>
    <w:rsid w:val="00674DF6"/>
    <w:rsid w:val="0067535E"/>
    <w:rsid w:val="006755EF"/>
    <w:rsid w:val="0067606B"/>
    <w:rsid w:val="0067717F"/>
    <w:rsid w:val="00677610"/>
    <w:rsid w:val="006777B3"/>
    <w:rsid w:val="006778B7"/>
    <w:rsid w:val="00677C7D"/>
    <w:rsid w:val="00680C37"/>
    <w:rsid w:val="006816C2"/>
    <w:rsid w:val="00681780"/>
    <w:rsid w:val="00682098"/>
    <w:rsid w:val="00682117"/>
    <w:rsid w:val="00683684"/>
    <w:rsid w:val="0068401A"/>
    <w:rsid w:val="00685008"/>
    <w:rsid w:val="00686604"/>
    <w:rsid w:val="00686D2C"/>
    <w:rsid w:val="00690931"/>
    <w:rsid w:val="00691DBD"/>
    <w:rsid w:val="00692FD7"/>
    <w:rsid w:val="006941FD"/>
    <w:rsid w:val="00694EAB"/>
    <w:rsid w:val="00697652"/>
    <w:rsid w:val="00697E95"/>
    <w:rsid w:val="006A220D"/>
    <w:rsid w:val="006A2687"/>
    <w:rsid w:val="006A269D"/>
    <w:rsid w:val="006A3C6E"/>
    <w:rsid w:val="006A55CC"/>
    <w:rsid w:val="006A5C8D"/>
    <w:rsid w:val="006A65D9"/>
    <w:rsid w:val="006A76C9"/>
    <w:rsid w:val="006B0723"/>
    <w:rsid w:val="006B1AFB"/>
    <w:rsid w:val="006B1B3B"/>
    <w:rsid w:val="006B2111"/>
    <w:rsid w:val="006B21FD"/>
    <w:rsid w:val="006B62C0"/>
    <w:rsid w:val="006B6824"/>
    <w:rsid w:val="006B7A9F"/>
    <w:rsid w:val="006C1A9C"/>
    <w:rsid w:val="006C1E44"/>
    <w:rsid w:val="006C27C9"/>
    <w:rsid w:val="006C3338"/>
    <w:rsid w:val="006C4017"/>
    <w:rsid w:val="006C6B34"/>
    <w:rsid w:val="006D132B"/>
    <w:rsid w:val="006D18CA"/>
    <w:rsid w:val="006D2079"/>
    <w:rsid w:val="006D3A7E"/>
    <w:rsid w:val="006D462F"/>
    <w:rsid w:val="006D4D23"/>
    <w:rsid w:val="006D7417"/>
    <w:rsid w:val="006E19AE"/>
    <w:rsid w:val="006E2F81"/>
    <w:rsid w:val="006E43D6"/>
    <w:rsid w:val="006E503F"/>
    <w:rsid w:val="006E530A"/>
    <w:rsid w:val="006E68DF"/>
    <w:rsid w:val="006E6F2E"/>
    <w:rsid w:val="006F3777"/>
    <w:rsid w:val="006F3AF7"/>
    <w:rsid w:val="006F3C10"/>
    <w:rsid w:val="006F3DE5"/>
    <w:rsid w:val="006F5631"/>
    <w:rsid w:val="006F5E83"/>
    <w:rsid w:val="006F6A04"/>
    <w:rsid w:val="0070041E"/>
    <w:rsid w:val="0070053B"/>
    <w:rsid w:val="007016C2"/>
    <w:rsid w:val="007025DA"/>
    <w:rsid w:val="007037D0"/>
    <w:rsid w:val="00703A11"/>
    <w:rsid w:val="00703B6F"/>
    <w:rsid w:val="00704C01"/>
    <w:rsid w:val="007050EB"/>
    <w:rsid w:val="00712008"/>
    <w:rsid w:val="0071599A"/>
    <w:rsid w:val="00715CDA"/>
    <w:rsid w:val="007168F9"/>
    <w:rsid w:val="007243C2"/>
    <w:rsid w:val="007244EF"/>
    <w:rsid w:val="007266B5"/>
    <w:rsid w:val="00726989"/>
    <w:rsid w:val="00726E4A"/>
    <w:rsid w:val="00727BD6"/>
    <w:rsid w:val="00727E6A"/>
    <w:rsid w:val="00730192"/>
    <w:rsid w:val="00730347"/>
    <w:rsid w:val="007308A4"/>
    <w:rsid w:val="00732182"/>
    <w:rsid w:val="007326D8"/>
    <w:rsid w:val="00732C06"/>
    <w:rsid w:val="00732C2F"/>
    <w:rsid w:val="00734A5B"/>
    <w:rsid w:val="00734E80"/>
    <w:rsid w:val="0073518C"/>
    <w:rsid w:val="00735D19"/>
    <w:rsid w:val="00736E87"/>
    <w:rsid w:val="00737829"/>
    <w:rsid w:val="00740227"/>
    <w:rsid w:val="00742729"/>
    <w:rsid w:val="00743829"/>
    <w:rsid w:val="007438E8"/>
    <w:rsid w:val="00743A1E"/>
    <w:rsid w:val="00744E76"/>
    <w:rsid w:val="00746C60"/>
    <w:rsid w:val="00747E5A"/>
    <w:rsid w:val="00750F37"/>
    <w:rsid w:val="00751654"/>
    <w:rsid w:val="007532AC"/>
    <w:rsid w:val="00753F06"/>
    <w:rsid w:val="0075604C"/>
    <w:rsid w:val="007629CD"/>
    <w:rsid w:val="00762F07"/>
    <w:rsid w:val="0076399E"/>
    <w:rsid w:val="0076461D"/>
    <w:rsid w:val="00766342"/>
    <w:rsid w:val="0076739E"/>
    <w:rsid w:val="00772A7E"/>
    <w:rsid w:val="007744EA"/>
    <w:rsid w:val="00775142"/>
    <w:rsid w:val="00776445"/>
    <w:rsid w:val="007779F0"/>
    <w:rsid w:val="00780A2C"/>
    <w:rsid w:val="00781571"/>
    <w:rsid w:val="00781F0F"/>
    <w:rsid w:val="00783D30"/>
    <w:rsid w:val="00784555"/>
    <w:rsid w:val="00784C1D"/>
    <w:rsid w:val="00784C54"/>
    <w:rsid w:val="007850F3"/>
    <w:rsid w:val="00786984"/>
    <w:rsid w:val="007875C0"/>
    <w:rsid w:val="007906CE"/>
    <w:rsid w:val="00792A39"/>
    <w:rsid w:val="00792C52"/>
    <w:rsid w:val="007947C3"/>
    <w:rsid w:val="00795536"/>
    <w:rsid w:val="00796406"/>
    <w:rsid w:val="00797D34"/>
    <w:rsid w:val="007A0872"/>
    <w:rsid w:val="007A0D9E"/>
    <w:rsid w:val="007A28E1"/>
    <w:rsid w:val="007A36DE"/>
    <w:rsid w:val="007A5E86"/>
    <w:rsid w:val="007A7C94"/>
    <w:rsid w:val="007B1D1B"/>
    <w:rsid w:val="007B2239"/>
    <w:rsid w:val="007B344A"/>
    <w:rsid w:val="007B51E7"/>
    <w:rsid w:val="007B57C7"/>
    <w:rsid w:val="007B7A4D"/>
    <w:rsid w:val="007C2D2C"/>
    <w:rsid w:val="007C33A3"/>
    <w:rsid w:val="007C4454"/>
    <w:rsid w:val="007C630C"/>
    <w:rsid w:val="007C6C1C"/>
    <w:rsid w:val="007C7C33"/>
    <w:rsid w:val="007D0050"/>
    <w:rsid w:val="007D0EF2"/>
    <w:rsid w:val="007D27F3"/>
    <w:rsid w:val="007D29B6"/>
    <w:rsid w:val="007D2DDC"/>
    <w:rsid w:val="007D5598"/>
    <w:rsid w:val="007D69EE"/>
    <w:rsid w:val="007D7F24"/>
    <w:rsid w:val="007E3763"/>
    <w:rsid w:val="007E5C7F"/>
    <w:rsid w:val="007E5D5D"/>
    <w:rsid w:val="007E7335"/>
    <w:rsid w:val="007E770B"/>
    <w:rsid w:val="007F204B"/>
    <w:rsid w:val="007F4E2F"/>
    <w:rsid w:val="007F520B"/>
    <w:rsid w:val="007F5E0E"/>
    <w:rsid w:val="007F6A02"/>
    <w:rsid w:val="00800CFA"/>
    <w:rsid w:val="008012D7"/>
    <w:rsid w:val="008028A4"/>
    <w:rsid w:val="00802BF4"/>
    <w:rsid w:val="00803472"/>
    <w:rsid w:val="00804656"/>
    <w:rsid w:val="008046F0"/>
    <w:rsid w:val="00807229"/>
    <w:rsid w:val="008116A6"/>
    <w:rsid w:val="00811A0A"/>
    <w:rsid w:val="00812E56"/>
    <w:rsid w:val="00813541"/>
    <w:rsid w:val="00813A8D"/>
    <w:rsid w:val="0081461E"/>
    <w:rsid w:val="00815908"/>
    <w:rsid w:val="00816705"/>
    <w:rsid w:val="00817A29"/>
    <w:rsid w:val="00817C40"/>
    <w:rsid w:val="00817CE6"/>
    <w:rsid w:val="00817F2C"/>
    <w:rsid w:val="00820A3C"/>
    <w:rsid w:val="00820DD8"/>
    <w:rsid w:val="008216DE"/>
    <w:rsid w:val="0082205D"/>
    <w:rsid w:val="008231DD"/>
    <w:rsid w:val="0082347F"/>
    <w:rsid w:val="008247BA"/>
    <w:rsid w:val="008251B3"/>
    <w:rsid w:val="00827757"/>
    <w:rsid w:val="00830D58"/>
    <w:rsid w:val="00831B2A"/>
    <w:rsid w:val="00832112"/>
    <w:rsid w:val="00832AB7"/>
    <w:rsid w:val="00832BD5"/>
    <w:rsid w:val="00833666"/>
    <w:rsid w:val="008337D7"/>
    <w:rsid w:val="0083490E"/>
    <w:rsid w:val="00834E1C"/>
    <w:rsid w:val="008408BF"/>
    <w:rsid w:val="008413EB"/>
    <w:rsid w:val="00841792"/>
    <w:rsid w:val="00841F32"/>
    <w:rsid w:val="00842009"/>
    <w:rsid w:val="0084264B"/>
    <w:rsid w:val="00842678"/>
    <w:rsid w:val="00843DD2"/>
    <w:rsid w:val="008447BA"/>
    <w:rsid w:val="00846C67"/>
    <w:rsid w:val="0085486D"/>
    <w:rsid w:val="00855135"/>
    <w:rsid w:val="00856B8F"/>
    <w:rsid w:val="00860DB9"/>
    <w:rsid w:val="00862613"/>
    <w:rsid w:val="0086352E"/>
    <w:rsid w:val="008643D4"/>
    <w:rsid w:val="008651A7"/>
    <w:rsid w:val="0086562B"/>
    <w:rsid w:val="008729F3"/>
    <w:rsid w:val="00874924"/>
    <w:rsid w:val="00874E10"/>
    <w:rsid w:val="00875450"/>
    <w:rsid w:val="008767F9"/>
    <w:rsid w:val="00876817"/>
    <w:rsid w:val="008768CA"/>
    <w:rsid w:val="00876BA3"/>
    <w:rsid w:val="00877A0C"/>
    <w:rsid w:val="00877C05"/>
    <w:rsid w:val="00880A32"/>
    <w:rsid w:val="00885404"/>
    <w:rsid w:val="0089064D"/>
    <w:rsid w:val="00892161"/>
    <w:rsid w:val="00893ABB"/>
    <w:rsid w:val="00893C4C"/>
    <w:rsid w:val="0089445E"/>
    <w:rsid w:val="00895595"/>
    <w:rsid w:val="008963FA"/>
    <w:rsid w:val="00896B1A"/>
    <w:rsid w:val="008975CE"/>
    <w:rsid w:val="008A17FC"/>
    <w:rsid w:val="008A2FE1"/>
    <w:rsid w:val="008A34EC"/>
    <w:rsid w:val="008A37E9"/>
    <w:rsid w:val="008A410F"/>
    <w:rsid w:val="008A6729"/>
    <w:rsid w:val="008A6D6F"/>
    <w:rsid w:val="008B04F7"/>
    <w:rsid w:val="008B1CD3"/>
    <w:rsid w:val="008B3662"/>
    <w:rsid w:val="008B3A99"/>
    <w:rsid w:val="008B4833"/>
    <w:rsid w:val="008B5D88"/>
    <w:rsid w:val="008B601A"/>
    <w:rsid w:val="008B7FA4"/>
    <w:rsid w:val="008C1446"/>
    <w:rsid w:val="008C271C"/>
    <w:rsid w:val="008C4966"/>
    <w:rsid w:val="008C537B"/>
    <w:rsid w:val="008C53F7"/>
    <w:rsid w:val="008C5719"/>
    <w:rsid w:val="008C5E57"/>
    <w:rsid w:val="008D667E"/>
    <w:rsid w:val="008D70A2"/>
    <w:rsid w:val="008E069C"/>
    <w:rsid w:val="008E215A"/>
    <w:rsid w:val="008E64BF"/>
    <w:rsid w:val="008E7775"/>
    <w:rsid w:val="008F04B0"/>
    <w:rsid w:val="008F5538"/>
    <w:rsid w:val="008F5F00"/>
    <w:rsid w:val="0090271F"/>
    <w:rsid w:val="0090365C"/>
    <w:rsid w:val="00903A08"/>
    <w:rsid w:val="009053FF"/>
    <w:rsid w:val="009114E3"/>
    <w:rsid w:val="009118FD"/>
    <w:rsid w:val="00911C04"/>
    <w:rsid w:val="0091358C"/>
    <w:rsid w:val="00913BE8"/>
    <w:rsid w:val="009143B4"/>
    <w:rsid w:val="00916058"/>
    <w:rsid w:val="00917E00"/>
    <w:rsid w:val="0092128C"/>
    <w:rsid w:val="00922AC5"/>
    <w:rsid w:val="009248AD"/>
    <w:rsid w:val="00925ED3"/>
    <w:rsid w:val="0092600E"/>
    <w:rsid w:val="00932377"/>
    <w:rsid w:val="009323E2"/>
    <w:rsid w:val="009328C7"/>
    <w:rsid w:val="0093394B"/>
    <w:rsid w:val="00934D86"/>
    <w:rsid w:val="00934F75"/>
    <w:rsid w:val="00935076"/>
    <w:rsid w:val="00936116"/>
    <w:rsid w:val="00936C57"/>
    <w:rsid w:val="00936CED"/>
    <w:rsid w:val="00941554"/>
    <w:rsid w:val="00941C0F"/>
    <w:rsid w:val="00942EC2"/>
    <w:rsid w:val="00944101"/>
    <w:rsid w:val="00944A12"/>
    <w:rsid w:val="00946330"/>
    <w:rsid w:val="00946BCA"/>
    <w:rsid w:val="00946BE4"/>
    <w:rsid w:val="00946CEE"/>
    <w:rsid w:val="009507B9"/>
    <w:rsid w:val="00950A4D"/>
    <w:rsid w:val="00951461"/>
    <w:rsid w:val="00951862"/>
    <w:rsid w:val="00953768"/>
    <w:rsid w:val="00953CD9"/>
    <w:rsid w:val="00955692"/>
    <w:rsid w:val="00955914"/>
    <w:rsid w:val="00955A8E"/>
    <w:rsid w:val="0095666C"/>
    <w:rsid w:val="009602CB"/>
    <w:rsid w:val="009612FD"/>
    <w:rsid w:val="009635AB"/>
    <w:rsid w:val="009637C4"/>
    <w:rsid w:val="00963E97"/>
    <w:rsid w:val="00964CD2"/>
    <w:rsid w:val="009655E9"/>
    <w:rsid w:val="0096761B"/>
    <w:rsid w:val="00973DBC"/>
    <w:rsid w:val="009755E3"/>
    <w:rsid w:val="009766F3"/>
    <w:rsid w:val="00977B83"/>
    <w:rsid w:val="00981C7B"/>
    <w:rsid w:val="0098594F"/>
    <w:rsid w:val="00987788"/>
    <w:rsid w:val="00987EE8"/>
    <w:rsid w:val="009938C2"/>
    <w:rsid w:val="00994491"/>
    <w:rsid w:val="00994E0C"/>
    <w:rsid w:val="00994FD8"/>
    <w:rsid w:val="009960A6"/>
    <w:rsid w:val="009A0966"/>
    <w:rsid w:val="009A0CED"/>
    <w:rsid w:val="009A1E19"/>
    <w:rsid w:val="009A3697"/>
    <w:rsid w:val="009A3E83"/>
    <w:rsid w:val="009A3F37"/>
    <w:rsid w:val="009A61B3"/>
    <w:rsid w:val="009A6725"/>
    <w:rsid w:val="009A784A"/>
    <w:rsid w:val="009A78FE"/>
    <w:rsid w:val="009B1AF0"/>
    <w:rsid w:val="009B1D45"/>
    <w:rsid w:val="009B2346"/>
    <w:rsid w:val="009B3C57"/>
    <w:rsid w:val="009B414B"/>
    <w:rsid w:val="009B4190"/>
    <w:rsid w:val="009B4377"/>
    <w:rsid w:val="009B494A"/>
    <w:rsid w:val="009B4E38"/>
    <w:rsid w:val="009B527D"/>
    <w:rsid w:val="009B657C"/>
    <w:rsid w:val="009B6E4C"/>
    <w:rsid w:val="009C1949"/>
    <w:rsid w:val="009C2DC5"/>
    <w:rsid w:val="009C48FD"/>
    <w:rsid w:val="009D2070"/>
    <w:rsid w:val="009D2761"/>
    <w:rsid w:val="009D42FA"/>
    <w:rsid w:val="009D6314"/>
    <w:rsid w:val="009D6462"/>
    <w:rsid w:val="009D76FE"/>
    <w:rsid w:val="009E1076"/>
    <w:rsid w:val="009E2934"/>
    <w:rsid w:val="009E2B6F"/>
    <w:rsid w:val="009E6B5F"/>
    <w:rsid w:val="009E6DBA"/>
    <w:rsid w:val="009E7DD5"/>
    <w:rsid w:val="009F0BF7"/>
    <w:rsid w:val="009F1227"/>
    <w:rsid w:val="009F1647"/>
    <w:rsid w:val="009F2053"/>
    <w:rsid w:val="009F6D95"/>
    <w:rsid w:val="009F6F7D"/>
    <w:rsid w:val="009F7847"/>
    <w:rsid w:val="00A01D83"/>
    <w:rsid w:val="00A01EDA"/>
    <w:rsid w:val="00A024AD"/>
    <w:rsid w:val="00A02DB0"/>
    <w:rsid w:val="00A03117"/>
    <w:rsid w:val="00A03C2D"/>
    <w:rsid w:val="00A03E1D"/>
    <w:rsid w:val="00A04E19"/>
    <w:rsid w:val="00A05422"/>
    <w:rsid w:val="00A10985"/>
    <w:rsid w:val="00A10C4A"/>
    <w:rsid w:val="00A10F02"/>
    <w:rsid w:val="00A12554"/>
    <w:rsid w:val="00A13307"/>
    <w:rsid w:val="00A14E56"/>
    <w:rsid w:val="00A1552B"/>
    <w:rsid w:val="00A1585D"/>
    <w:rsid w:val="00A15955"/>
    <w:rsid w:val="00A172ED"/>
    <w:rsid w:val="00A200B7"/>
    <w:rsid w:val="00A20F40"/>
    <w:rsid w:val="00A20FEF"/>
    <w:rsid w:val="00A22CE9"/>
    <w:rsid w:val="00A31271"/>
    <w:rsid w:val="00A314B4"/>
    <w:rsid w:val="00A31E5C"/>
    <w:rsid w:val="00A3238E"/>
    <w:rsid w:val="00A3398C"/>
    <w:rsid w:val="00A34AB8"/>
    <w:rsid w:val="00A35C8B"/>
    <w:rsid w:val="00A37E22"/>
    <w:rsid w:val="00A41558"/>
    <w:rsid w:val="00A42B4A"/>
    <w:rsid w:val="00A434A2"/>
    <w:rsid w:val="00A4603A"/>
    <w:rsid w:val="00A464F8"/>
    <w:rsid w:val="00A47929"/>
    <w:rsid w:val="00A50649"/>
    <w:rsid w:val="00A513A4"/>
    <w:rsid w:val="00A51CD4"/>
    <w:rsid w:val="00A53724"/>
    <w:rsid w:val="00A54EEB"/>
    <w:rsid w:val="00A55504"/>
    <w:rsid w:val="00A55C1C"/>
    <w:rsid w:val="00A57522"/>
    <w:rsid w:val="00A6060C"/>
    <w:rsid w:val="00A61A3C"/>
    <w:rsid w:val="00A635AF"/>
    <w:rsid w:val="00A645D3"/>
    <w:rsid w:val="00A67330"/>
    <w:rsid w:val="00A676AA"/>
    <w:rsid w:val="00A70578"/>
    <w:rsid w:val="00A70A40"/>
    <w:rsid w:val="00A7466E"/>
    <w:rsid w:val="00A74FDB"/>
    <w:rsid w:val="00A75C44"/>
    <w:rsid w:val="00A75CC0"/>
    <w:rsid w:val="00A75F44"/>
    <w:rsid w:val="00A7637F"/>
    <w:rsid w:val="00A769E7"/>
    <w:rsid w:val="00A776AA"/>
    <w:rsid w:val="00A77F9E"/>
    <w:rsid w:val="00A80F7E"/>
    <w:rsid w:val="00A82346"/>
    <w:rsid w:val="00A82F7A"/>
    <w:rsid w:val="00A83CA3"/>
    <w:rsid w:val="00A83F8C"/>
    <w:rsid w:val="00A84085"/>
    <w:rsid w:val="00A84CC6"/>
    <w:rsid w:val="00A875B0"/>
    <w:rsid w:val="00A87FB1"/>
    <w:rsid w:val="00A908F8"/>
    <w:rsid w:val="00A90C0A"/>
    <w:rsid w:val="00A917F3"/>
    <w:rsid w:val="00A9258B"/>
    <w:rsid w:val="00A92772"/>
    <w:rsid w:val="00A9291F"/>
    <w:rsid w:val="00A93749"/>
    <w:rsid w:val="00A93F36"/>
    <w:rsid w:val="00A9596D"/>
    <w:rsid w:val="00A96EB1"/>
    <w:rsid w:val="00A9742F"/>
    <w:rsid w:val="00AA1147"/>
    <w:rsid w:val="00AA2BA2"/>
    <w:rsid w:val="00AA33A9"/>
    <w:rsid w:val="00AA5FBD"/>
    <w:rsid w:val="00AA6853"/>
    <w:rsid w:val="00AA6876"/>
    <w:rsid w:val="00AA74E8"/>
    <w:rsid w:val="00AB0304"/>
    <w:rsid w:val="00AB111E"/>
    <w:rsid w:val="00AB21D4"/>
    <w:rsid w:val="00AB46D2"/>
    <w:rsid w:val="00AB4884"/>
    <w:rsid w:val="00AC290A"/>
    <w:rsid w:val="00AC314D"/>
    <w:rsid w:val="00AC3E28"/>
    <w:rsid w:val="00AC556D"/>
    <w:rsid w:val="00AC5D24"/>
    <w:rsid w:val="00AD0094"/>
    <w:rsid w:val="00AD0B72"/>
    <w:rsid w:val="00AD1144"/>
    <w:rsid w:val="00AD3E87"/>
    <w:rsid w:val="00AD4274"/>
    <w:rsid w:val="00AD539C"/>
    <w:rsid w:val="00AD6462"/>
    <w:rsid w:val="00AD7963"/>
    <w:rsid w:val="00AE2326"/>
    <w:rsid w:val="00AE29E9"/>
    <w:rsid w:val="00AE2E46"/>
    <w:rsid w:val="00AE37FD"/>
    <w:rsid w:val="00AE4CEE"/>
    <w:rsid w:val="00AE4D86"/>
    <w:rsid w:val="00AF0D38"/>
    <w:rsid w:val="00AF152A"/>
    <w:rsid w:val="00AF215E"/>
    <w:rsid w:val="00AF26E3"/>
    <w:rsid w:val="00AF31AC"/>
    <w:rsid w:val="00AF3BAE"/>
    <w:rsid w:val="00AF450B"/>
    <w:rsid w:val="00AF496D"/>
    <w:rsid w:val="00AF6708"/>
    <w:rsid w:val="00AF69F5"/>
    <w:rsid w:val="00B025C8"/>
    <w:rsid w:val="00B03DFE"/>
    <w:rsid w:val="00B0498B"/>
    <w:rsid w:val="00B05C57"/>
    <w:rsid w:val="00B06931"/>
    <w:rsid w:val="00B07753"/>
    <w:rsid w:val="00B07EC0"/>
    <w:rsid w:val="00B11132"/>
    <w:rsid w:val="00B1191E"/>
    <w:rsid w:val="00B11D72"/>
    <w:rsid w:val="00B11DFC"/>
    <w:rsid w:val="00B13009"/>
    <w:rsid w:val="00B13011"/>
    <w:rsid w:val="00B14394"/>
    <w:rsid w:val="00B1447E"/>
    <w:rsid w:val="00B15449"/>
    <w:rsid w:val="00B17337"/>
    <w:rsid w:val="00B17B57"/>
    <w:rsid w:val="00B17F9F"/>
    <w:rsid w:val="00B20BDA"/>
    <w:rsid w:val="00B22EB0"/>
    <w:rsid w:val="00B23844"/>
    <w:rsid w:val="00B23B18"/>
    <w:rsid w:val="00B247C5"/>
    <w:rsid w:val="00B276EA"/>
    <w:rsid w:val="00B30225"/>
    <w:rsid w:val="00B316E7"/>
    <w:rsid w:val="00B3191C"/>
    <w:rsid w:val="00B32FC5"/>
    <w:rsid w:val="00B363A8"/>
    <w:rsid w:val="00B3661E"/>
    <w:rsid w:val="00B36C32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1896"/>
    <w:rsid w:val="00B52020"/>
    <w:rsid w:val="00B55688"/>
    <w:rsid w:val="00B57C26"/>
    <w:rsid w:val="00B57CAB"/>
    <w:rsid w:val="00B60101"/>
    <w:rsid w:val="00B61AAD"/>
    <w:rsid w:val="00B63B1F"/>
    <w:rsid w:val="00B63D30"/>
    <w:rsid w:val="00B65EF5"/>
    <w:rsid w:val="00B6624F"/>
    <w:rsid w:val="00B70F66"/>
    <w:rsid w:val="00B7210A"/>
    <w:rsid w:val="00B724D8"/>
    <w:rsid w:val="00B74CCC"/>
    <w:rsid w:val="00B75DC5"/>
    <w:rsid w:val="00B81A61"/>
    <w:rsid w:val="00B83D8A"/>
    <w:rsid w:val="00B84DB0"/>
    <w:rsid w:val="00B8638E"/>
    <w:rsid w:val="00B86A35"/>
    <w:rsid w:val="00B91108"/>
    <w:rsid w:val="00B918F5"/>
    <w:rsid w:val="00B93C81"/>
    <w:rsid w:val="00B93FE4"/>
    <w:rsid w:val="00B964B0"/>
    <w:rsid w:val="00B97E57"/>
    <w:rsid w:val="00B97EBB"/>
    <w:rsid w:val="00BA16BF"/>
    <w:rsid w:val="00BA38F1"/>
    <w:rsid w:val="00BA3B70"/>
    <w:rsid w:val="00BA44DD"/>
    <w:rsid w:val="00BA4817"/>
    <w:rsid w:val="00BA5644"/>
    <w:rsid w:val="00BA73DA"/>
    <w:rsid w:val="00BB00B8"/>
    <w:rsid w:val="00BB1483"/>
    <w:rsid w:val="00BB245A"/>
    <w:rsid w:val="00BB2F89"/>
    <w:rsid w:val="00BB38C5"/>
    <w:rsid w:val="00BB3EBB"/>
    <w:rsid w:val="00BB462A"/>
    <w:rsid w:val="00BB5855"/>
    <w:rsid w:val="00BB5D67"/>
    <w:rsid w:val="00BB6EB6"/>
    <w:rsid w:val="00BC0EF8"/>
    <w:rsid w:val="00BC0F7D"/>
    <w:rsid w:val="00BC1793"/>
    <w:rsid w:val="00BC4F22"/>
    <w:rsid w:val="00BC6B00"/>
    <w:rsid w:val="00BC7403"/>
    <w:rsid w:val="00BD0774"/>
    <w:rsid w:val="00BD17D0"/>
    <w:rsid w:val="00BD463E"/>
    <w:rsid w:val="00BD4762"/>
    <w:rsid w:val="00BD4A0F"/>
    <w:rsid w:val="00BD4C1D"/>
    <w:rsid w:val="00BD56C7"/>
    <w:rsid w:val="00BD5D89"/>
    <w:rsid w:val="00BD7F87"/>
    <w:rsid w:val="00BE050E"/>
    <w:rsid w:val="00BE1520"/>
    <w:rsid w:val="00BE1597"/>
    <w:rsid w:val="00BE1A8F"/>
    <w:rsid w:val="00BE1F3C"/>
    <w:rsid w:val="00BE1F58"/>
    <w:rsid w:val="00BE2D30"/>
    <w:rsid w:val="00BE44B8"/>
    <w:rsid w:val="00BE6123"/>
    <w:rsid w:val="00BF22DA"/>
    <w:rsid w:val="00BF23FC"/>
    <w:rsid w:val="00BF48B2"/>
    <w:rsid w:val="00BF54C0"/>
    <w:rsid w:val="00BF6D59"/>
    <w:rsid w:val="00BF70C3"/>
    <w:rsid w:val="00BF77D2"/>
    <w:rsid w:val="00C01E69"/>
    <w:rsid w:val="00C030AD"/>
    <w:rsid w:val="00C059C3"/>
    <w:rsid w:val="00C077B0"/>
    <w:rsid w:val="00C07991"/>
    <w:rsid w:val="00C10A3A"/>
    <w:rsid w:val="00C12522"/>
    <w:rsid w:val="00C12BF6"/>
    <w:rsid w:val="00C15D97"/>
    <w:rsid w:val="00C1605F"/>
    <w:rsid w:val="00C164A7"/>
    <w:rsid w:val="00C210C1"/>
    <w:rsid w:val="00C22A31"/>
    <w:rsid w:val="00C23794"/>
    <w:rsid w:val="00C237F9"/>
    <w:rsid w:val="00C24517"/>
    <w:rsid w:val="00C24E4C"/>
    <w:rsid w:val="00C30A11"/>
    <w:rsid w:val="00C31789"/>
    <w:rsid w:val="00C32852"/>
    <w:rsid w:val="00C33079"/>
    <w:rsid w:val="00C34885"/>
    <w:rsid w:val="00C350FD"/>
    <w:rsid w:val="00C36BCD"/>
    <w:rsid w:val="00C37334"/>
    <w:rsid w:val="00C37C9B"/>
    <w:rsid w:val="00C40865"/>
    <w:rsid w:val="00C41208"/>
    <w:rsid w:val="00C42BB0"/>
    <w:rsid w:val="00C433E9"/>
    <w:rsid w:val="00C44DAB"/>
    <w:rsid w:val="00C45C93"/>
    <w:rsid w:val="00C500EC"/>
    <w:rsid w:val="00C50BB2"/>
    <w:rsid w:val="00C512AB"/>
    <w:rsid w:val="00C52D97"/>
    <w:rsid w:val="00C532E6"/>
    <w:rsid w:val="00C53CE3"/>
    <w:rsid w:val="00C53DC3"/>
    <w:rsid w:val="00C54A30"/>
    <w:rsid w:val="00C55D17"/>
    <w:rsid w:val="00C55FEE"/>
    <w:rsid w:val="00C569F4"/>
    <w:rsid w:val="00C56A9B"/>
    <w:rsid w:val="00C60AAA"/>
    <w:rsid w:val="00C62CD2"/>
    <w:rsid w:val="00C62CF6"/>
    <w:rsid w:val="00C642DD"/>
    <w:rsid w:val="00C65CC8"/>
    <w:rsid w:val="00C666F4"/>
    <w:rsid w:val="00C6714C"/>
    <w:rsid w:val="00C706D3"/>
    <w:rsid w:val="00C728D4"/>
    <w:rsid w:val="00C72D07"/>
    <w:rsid w:val="00C732E4"/>
    <w:rsid w:val="00C7563D"/>
    <w:rsid w:val="00C769A4"/>
    <w:rsid w:val="00C808D3"/>
    <w:rsid w:val="00C8166A"/>
    <w:rsid w:val="00C81FFA"/>
    <w:rsid w:val="00C82E43"/>
    <w:rsid w:val="00C83EED"/>
    <w:rsid w:val="00C83FF4"/>
    <w:rsid w:val="00C84000"/>
    <w:rsid w:val="00C8661B"/>
    <w:rsid w:val="00C86BB0"/>
    <w:rsid w:val="00C876B7"/>
    <w:rsid w:val="00C87BA3"/>
    <w:rsid w:val="00C90F0C"/>
    <w:rsid w:val="00C923E3"/>
    <w:rsid w:val="00C9296C"/>
    <w:rsid w:val="00C933DC"/>
    <w:rsid w:val="00C93C2E"/>
    <w:rsid w:val="00C94CB8"/>
    <w:rsid w:val="00C964E7"/>
    <w:rsid w:val="00C975AE"/>
    <w:rsid w:val="00C97E26"/>
    <w:rsid w:val="00CA2FF4"/>
    <w:rsid w:val="00CA3CCB"/>
    <w:rsid w:val="00CA3D0C"/>
    <w:rsid w:val="00CA49BF"/>
    <w:rsid w:val="00CA5299"/>
    <w:rsid w:val="00CA5BB6"/>
    <w:rsid w:val="00CA5CDB"/>
    <w:rsid w:val="00CA7890"/>
    <w:rsid w:val="00CB0EDD"/>
    <w:rsid w:val="00CB3603"/>
    <w:rsid w:val="00CB38CE"/>
    <w:rsid w:val="00CB45DA"/>
    <w:rsid w:val="00CB5D59"/>
    <w:rsid w:val="00CB60C2"/>
    <w:rsid w:val="00CB6CD7"/>
    <w:rsid w:val="00CC0372"/>
    <w:rsid w:val="00CC03C7"/>
    <w:rsid w:val="00CC32FD"/>
    <w:rsid w:val="00CC3952"/>
    <w:rsid w:val="00CC45FA"/>
    <w:rsid w:val="00CC6397"/>
    <w:rsid w:val="00CC71FF"/>
    <w:rsid w:val="00CD0638"/>
    <w:rsid w:val="00CD09ED"/>
    <w:rsid w:val="00CD1D4A"/>
    <w:rsid w:val="00CD3C84"/>
    <w:rsid w:val="00CD3DA0"/>
    <w:rsid w:val="00CD49F0"/>
    <w:rsid w:val="00CD5098"/>
    <w:rsid w:val="00CD6570"/>
    <w:rsid w:val="00CD6925"/>
    <w:rsid w:val="00CD7DDE"/>
    <w:rsid w:val="00CE02FC"/>
    <w:rsid w:val="00CE1006"/>
    <w:rsid w:val="00CE3328"/>
    <w:rsid w:val="00CE47C5"/>
    <w:rsid w:val="00CE5CB1"/>
    <w:rsid w:val="00CE6171"/>
    <w:rsid w:val="00CE681E"/>
    <w:rsid w:val="00CE7D57"/>
    <w:rsid w:val="00CF13FB"/>
    <w:rsid w:val="00CF21AF"/>
    <w:rsid w:val="00CF428D"/>
    <w:rsid w:val="00CF47FA"/>
    <w:rsid w:val="00CF4D4D"/>
    <w:rsid w:val="00CF70B8"/>
    <w:rsid w:val="00CF75FE"/>
    <w:rsid w:val="00CF7694"/>
    <w:rsid w:val="00CF7A3B"/>
    <w:rsid w:val="00D01F91"/>
    <w:rsid w:val="00D02383"/>
    <w:rsid w:val="00D02EE4"/>
    <w:rsid w:val="00D0308D"/>
    <w:rsid w:val="00D078FE"/>
    <w:rsid w:val="00D07F4C"/>
    <w:rsid w:val="00D12FD3"/>
    <w:rsid w:val="00D148C0"/>
    <w:rsid w:val="00D14A06"/>
    <w:rsid w:val="00D14B32"/>
    <w:rsid w:val="00D158E9"/>
    <w:rsid w:val="00D16C35"/>
    <w:rsid w:val="00D170E4"/>
    <w:rsid w:val="00D1765D"/>
    <w:rsid w:val="00D17A04"/>
    <w:rsid w:val="00D22B9C"/>
    <w:rsid w:val="00D238A8"/>
    <w:rsid w:val="00D23A84"/>
    <w:rsid w:val="00D25AE7"/>
    <w:rsid w:val="00D27278"/>
    <w:rsid w:val="00D276FC"/>
    <w:rsid w:val="00D31708"/>
    <w:rsid w:val="00D32118"/>
    <w:rsid w:val="00D333AF"/>
    <w:rsid w:val="00D34B87"/>
    <w:rsid w:val="00D363B3"/>
    <w:rsid w:val="00D41C66"/>
    <w:rsid w:val="00D42972"/>
    <w:rsid w:val="00D42AF7"/>
    <w:rsid w:val="00D43B5E"/>
    <w:rsid w:val="00D43C4F"/>
    <w:rsid w:val="00D44275"/>
    <w:rsid w:val="00D446CE"/>
    <w:rsid w:val="00D4522B"/>
    <w:rsid w:val="00D4552A"/>
    <w:rsid w:val="00D50F3D"/>
    <w:rsid w:val="00D51360"/>
    <w:rsid w:val="00D5163E"/>
    <w:rsid w:val="00D51FF3"/>
    <w:rsid w:val="00D53A97"/>
    <w:rsid w:val="00D54434"/>
    <w:rsid w:val="00D552EA"/>
    <w:rsid w:val="00D604DC"/>
    <w:rsid w:val="00D6194F"/>
    <w:rsid w:val="00D61C97"/>
    <w:rsid w:val="00D621E3"/>
    <w:rsid w:val="00D6277E"/>
    <w:rsid w:val="00D63CA5"/>
    <w:rsid w:val="00D63F4C"/>
    <w:rsid w:val="00D64973"/>
    <w:rsid w:val="00D6523B"/>
    <w:rsid w:val="00D659EB"/>
    <w:rsid w:val="00D673D8"/>
    <w:rsid w:val="00D70744"/>
    <w:rsid w:val="00D70ABD"/>
    <w:rsid w:val="00D71DAE"/>
    <w:rsid w:val="00D72725"/>
    <w:rsid w:val="00D738D6"/>
    <w:rsid w:val="00D74642"/>
    <w:rsid w:val="00D74970"/>
    <w:rsid w:val="00D755EB"/>
    <w:rsid w:val="00D75A34"/>
    <w:rsid w:val="00D771C5"/>
    <w:rsid w:val="00D77E05"/>
    <w:rsid w:val="00D81950"/>
    <w:rsid w:val="00D8274D"/>
    <w:rsid w:val="00D85E70"/>
    <w:rsid w:val="00D862B7"/>
    <w:rsid w:val="00D87E00"/>
    <w:rsid w:val="00D90478"/>
    <w:rsid w:val="00D90890"/>
    <w:rsid w:val="00D9134D"/>
    <w:rsid w:val="00D91BDF"/>
    <w:rsid w:val="00D9221E"/>
    <w:rsid w:val="00D933AA"/>
    <w:rsid w:val="00D95362"/>
    <w:rsid w:val="00D96EB5"/>
    <w:rsid w:val="00D9746A"/>
    <w:rsid w:val="00D97F30"/>
    <w:rsid w:val="00DA0854"/>
    <w:rsid w:val="00DA3448"/>
    <w:rsid w:val="00DA4430"/>
    <w:rsid w:val="00DA7053"/>
    <w:rsid w:val="00DA7A03"/>
    <w:rsid w:val="00DB0009"/>
    <w:rsid w:val="00DB0511"/>
    <w:rsid w:val="00DB1818"/>
    <w:rsid w:val="00DB4127"/>
    <w:rsid w:val="00DB4275"/>
    <w:rsid w:val="00DB440A"/>
    <w:rsid w:val="00DB4476"/>
    <w:rsid w:val="00DB44B4"/>
    <w:rsid w:val="00DB49E1"/>
    <w:rsid w:val="00DB70C2"/>
    <w:rsid w:val="00DB74D5"/>
    <w:rsid w:val="00DC08A5"/>
    <w:rsid w:val="00DC0CA5"/>
    <w:rsid w:val="00DC0DE0"/>
    <w:rsid w:val="00DC17D4"/>
    <w:rsid w:val="00DC18CA"/>
    <w:rsid w:val="00DC1BE2"/>
    <w:rsid w:val="00DC309B"/>
    <w:rsid w:val="00DC3351"/>
    <w:rsid w:val="00DC434C"/>
    <w:rsid w:val="00DC4DA2"/>
    <w:rsid w:val="00DC5225"/>
    <w:rsid w:val="00DC5302"/>
    <w:rsid w:val="00DC5488"/>
    <w:rsid w:val="00DC58E0"/>
    <w:rsid w:val="00DC7F8D"/>
    <w:rsid w:val="00DD0E94"/>
    <w:rsid w:val="00DD0F37"/>
    <w:rsid w:val="00DD2BA3"/>
    <w:rsid w:val="00DD41F0"/>
    <w:rsid w:val="00DD59E0"/>
    <w:rsid w:val="00DE1B03"/>
    <w:rsid w:val="00DE2512"/>
    <w:rsid w:val="00DE3935"/>
    <w:rsid w:val="00DE3A2E"/>
    <w:rsid w:val="00DE4E1D"/>
    <w:rsid w:val="00DE501F"/>
    <w:rsid w:val="00DE523B"/>
    <w:rsid w:val="00DE6931"/>
    <w:rsid w:val="00DF007E"/>
    <w:rsid w:val="00DF0B95"/>
    <w:rsid w:val="00DF23B5"/>
    <w:rsid w:val="00DF5101"/>
    <w:rsid w:val="00DF5215"/>
    <w:rsid w:val="00DF62CD"/>
    <w:rsid w:val="00DF687F"/>
    <w:rsid w:val="00DF6A12"/>
    <w:rsid w:val="00DF7187"/>
    <w:rsid w:val="00E0046B"/>
    <w:rsid w:val="00E02024"/>
    <w:rsid w:val="00E03645"/>
    <w:rsid w:val="00E03C96"/>
    <w:rsid w:val="00E03F2E"/>
    <w:rsid w:val="00E04223"/>
    <w:rsid w:val="00E049C7"/>
    <w:rsid w:val="00E05876"/>
    <w:rsid w:val="00E07713"/>
    <w:rsid w:val="00E105CA"/>
    <w:rsid w:val="00E10D9A"/>
    <w:rsid w:val="00E12BAC"/>
    <w:rsid w:val="00E12C79"/>
    <w:rsid w:val="00E13C17"/>
    <w:rsid w:val="00E13FD9"/>
    <w:rsid w:val="00E13FDC"/>
    <w:rsid w:val="00E14B71"/>
    <w:rsid w:val="00E16C1C"/>
    <w:rsid w:val="00E175C4"/>
    <w:rsid w:val="00E20D0B"/>
    <w:rsid w:val="00E20F0F"/>
    <w:rsid w:val="00E2142D"/>
    <w:rsid w:val="00E21F72"/>
    <w:rsid w:val="00E22786"/>
    <w:rsid w:val="00E2371C"/>
    <w:rsid w:val="00E243DF"/>
    <w:rsid w:val="00E24659"/>
    <w:rsid w:val="00E24AD8"/>
    <w:rsid w:val="00E26479"/>
    <w:rsid w:val="00E27E8A"/>
    <w:rsid w:val="00E321BF"/>
    <w:rsid w:val="00E34394"/>
    <w:rsid w:val="00E35BF0"/>
    <w:rsid w:val="00E364EC"/>
    <w:rsid w:val="00E36B1E"/>
    <w:rsid w:val="00E3726B"/>
    <w:rsid w:val="00E3739A"/>
    <w:rsid w:val="00E37465"/>
    <w:rsid w:val="00E37CA2"/>
    <w:rsid w:val="00E42897"/>
    <w:rsid w:val="00E42B11"/>
    <w:rsid w:val="00E42FD0"/>
    <w:rsid w:val="00E43A94"/>
    <w:rsid w:val="00E4474F"/>
    <w:rsid w:val="00E4544B"/>
    <w:rsid w:val="00E46A31"/>
    <w:rsid w:val="00E51479"/>
    <w:rsid w:val="00E526E1"/>
    <w:rsid w:val="00E53C08"/>
    <w:rsid w:val="00E53E88"/>
    <w:rsid w:val="00E54211"/>
    <w:rsid w:val="00E55617"/>
    <w:rsid w:val="00E563AF"/>
    <w:rsid w:val="00E5716C"/>
    <w:rsid w:val="00E57560"/>
    <w:rsid w:val="00E57634"/>
    <w:rsid w:val="00E57BAA"/>
    <w:rsid w:val="00E61B9F"/>
    <w:rsid w:val="00E62B67"/>
    <w:rsid w:val="00E63428"/>
    <w:rsid w:val="00E63826"/>
    <w:rsid w:val="00E67472"/>
    <w:rsid w:val="00E71A5E"/>
    <w:rsid w:val="00E747C3"/>
    <w:rsid w:val="00E75E6C"/>
    <w:rsid w:val="00E761D1"/>
    <w:rsid w:val="00E766CE"/>
    <w:rsid w:val="00E77645"/>
    <w:rsid w:val="00E777B2"/>
    <w:rsid w:val="00E8402E"/>
    <w:rsid w:val="00E8415B"/>
    <w:rsid w:val="00E84568"/>
    <w:rsid w:val="00E848D0"/>
    <w:rsid w:val="00E85D99"/>
    <w:rsid w:val="00E87D22"/>
    <w:rsid w:val="00E9174F"/>
    <w:rsid w:val="00E924EF"/>
    <w:rsid w:val="00E92F8D"/>
    <w:rsid w:val="00E9301A"/>
    <w:rsid w:val="00E94B77"/>
    <w:rsid w:val="00E96843"/>
    <w:rsid w:val="00E972B2"/>
    <w:rsid w:val="00E97D2C"/>
    <w:rsid w:val="00EA086D"/>
    <w:rsid w:val="00EA420B"/>
    <w:rsid w:val="00EA5D83"/>
    <w:rsid w:val="00EA5FF4"/>
    <w:rsid w:val="00EA614B"/>
    <w:rsid w:val="00EA73D7"/>
    <w:rsid w:val="00EB212A"/>
    <w:rsid w:val="00EB2329"/>
    <w:rsid w:val="00EB4FD4"/>
    <w:rsid w:val="00EC07CF"/>
    <w:rsid w:val="00EC0F3F"/>
    <w:rsid w:val="00EC1B11"/>
    <w:rsid w:val="00EC2DF6"/>
    <w:rsid w:val="00EC44A6"/>
    <w:rsid w:val="00EC4A25"/>
    <w:rsid w:val="00EC6CFC"/>
    <w:rsid w:val="00EC76B8"/>
    <w:rsid w:val="00ED0CA0"/>
    <w:rsid w:val="00ED1EED"/>
    <w:rsid w:val="00ED3E35"/>
    <w:rsid w:val="00ED6048"/>
    <w:rsid w:val="00ED69CC"/>
    <w:rsid w:val="00ED6EA4"/>
    <w:rsid w:val="00ED7108"/>
    <w:rsid w:val="00ED7288"/>
    <w:rsid w:val="00ED778E"/>
    <w:rsid w:val="00ED7F99"/>
    <w:rsid w:val="00EE01C5"/>
    <w:rsid w:val="00EE22E4"/>
    <w:rsid w:val="00EE253C"/>
    <w:rsid w:val="00EE264F"/>
    <w:rsid w:val="00EE28C4"/>
    <w:rsid w:val="00EE39AA"/>
    <w:rsid w:val="00EE3CF6"/>
    <w:rsid w:val="00EE3D6C"/>
    <w:rsid w:val="00EE427F"/>
    <w:rsid w:val="00EF04F7"/>
    <w:rsid w:val="00EF07AE"/>
    <w:rsid w:val="00EF289B"/>
    <w:rsid w:val="00EF3222"/>
    <w:rsid w:val="00EF3739"/>
    <w:rsid w:val="00EF552E"/>
    <w:rsid w:val="00EF5FC5"/>
    <w:rsid w:val="00EF6DB7"/>
    <w:rsid w:val="00F025A2"/>
    <w:rsid w:val="00F03056"/>
    <w:rsid w:val="00F03D6F"/>
    <w:rsid w:val="00F0404D"/>
    <w:rsid w:val="00F046AE"/>
    <w:rsid w:val="00F05AC3"/>
    <w:rsid w:val="00F06EF4"/>
    <w:rsid w:val="00F10B80"/>
    <w:rsid w:val="00F11C7E"/>
    <w:rsid w:val="00F11CA9"/>
    <w:rsid w:val="00F1247A"/>
    <w:rsid w:val="00F17339"/>
    <w:rsid w:val="00F20433"/>
    <w:rsid w:val="00F21D0D"/>
    <w:rsid w:val="00F22EC7"/>
    <w:rsid w:val="00F23247"/>
    <w:rsid w:val="00F2432B"/>
    <w:rsid w:val="00F25CCD"/>
    <w:rsid w:val="00F25E3C"/>
    <w:rsid w:val="00F261E1"/>
    <w:rsid w:val="00F27198"/>
    <w:rsid w:val="00F304E6"/>
    <w:rsid w:val="00F321AE"/>
    <w:rsid w:val="00F32436"/>
    <w:rsid w:val="00F32C31"/>
    <w:rsid w:val="00F35C8C"/>
    <w:rsid w:val="00F35D61"/>
    <w:rsid w:val="00F36136"/>
    <w:rsid w:val="00F370D3"/>
    <w:rsid w:val="00F37857"/>
    <w:rsid w:val="00F37D08"/>
    <w:rsid w:val="00F4149B"/>
    <w:rsid w:val="00F43130"/>
    <w:rsid w:val="00F43309"/>
    <w:rsid w:val="00F43AF3"/>
    <w:rsid w:val="00F44713"/>
    <w:rsid w:val="00F44B25"/>
    <w:rsid w:val="00F44E9D"/>
    <w:rsid w:val="00F46BFD"/>
    <w:rsid w:val="00F474CA"/>
    <w:rsid w:val="00F505D3"/>
    <w:rsid w:val="00F50F42"/>
    <w:rsid w:val="00F50FD2"/>
    <w:rsid w:val="00F539E0"/>
    <w:rsid w:val="00F53B15"/>
    <w:rsid w:val="00F55E4A"/>
    <w:rsid w:val="00F56471"/>
    <w:rsid w:val="00F6076B"/>
    <w:rsid w:val="00F60ACC"/>
    <w:rsid w:val="00F610D5"/>
    <w:rsid w:val="00F618A0"/>
    <w:rsid w:val="00F61EA7"/>
    <w:rsid w:val="00F61EAC"/>
    <w:rsid w:val="00F624D0"/>
    <w:rsid w:val="00F653B8"/>
    <w:rsid w:val="00F660E4"/>
    <w:rsid w:val="00F67F04"/>
    <w:rsid w:val="00F70286"/>
    <w:rsid w:val="00F7246F"/>
    <w:rsid w:val="00F73611"/>
    <w:rsid w:val="00F752C6"/>
    <w:rsid w:val="00F75588"/>
    <w:rsid w:val="00F75F53"/>
    <w:rsid w:val="00F76134"/>
    <w:rsid w:val="00F76A41"/>
    <w:rsid w:val="00F76EE3"/>
    <w:rsid w:val="00F834ED"/>
    <w:rsid w:val="00F83BE3"/>
    <w:rsid w:val="00F84CBE"/>
    <w:rsid w:val="00F8508E"/>
    <w:rsid w:val="00F85D9B"/>
    <w:rsid w:val="00F8614E"/>
    <w:rsid w:val="00F87B08"/>
    <w:rsid w:val="00F94C74"/>
    <w:rsid w:val="00F94E83"/>
    <w:rsid w:val="00F956C7"/>
    <w:rsid w:val="00F960E0"/>
    <w:rsid w:val="00F963C9"/>
    <w:rsid w:val="00F9790B"/>
    <w:rsid w:val="00FA1266"/>
    <w:rsid w:val="00FA1812"/>
    <w:rsid w:val="00FA2891"/>
    <w:rsid w:val="00FA3F42"/>
    <w:rsid w:val="00FA3F5C"/>
    <w:rsid w:val="00FA4C91"/>
    <w:rsid w:val="00FA7EB5"/>
    <w:rsid w:val="00FB085E"/>
    <w:rsid w:val="00FB67D4"/>
    <w:rsid w:val="00FB7593"/>
    <w:rsid w:val="00FC02AF"/>
    <w:rsid w:val="00FC0A02"/>
    <w:rsid w:val="00FC0A56"/>
    <w:rsid w:val="00FC1192"/>
    <w:rsid w:val="00FC13D5"/>
    <w:rsid w:val="00FC14FF"/>
    <w:rsid w:val="00FC2DE9"/>
    <w:rsid w:val="00FC3C82"/>
    <w:rsid w:val="00FC5289"/>
    <w:rsid w:val="00FC6991"/>
    <w:rsid w:val="00FC7783"/>
    <w:rsid w:val="00FC7B88"/>
    <w:rsid w:val="00FD003A"/>
    <w:rsid w:val="00FD0B6D"/>
    <w:rsid w:val="00FD1F1E"/>
    <w:rsid w:val="00FD2170"/>
    <w:rsid w:val="00FD23DF"/>
    <w:rsid w:val="00FD5118"/>
    <w:rsid w:val="00FD5633"/>
    <w:rsid w:val="00FD61F6"/>
    <w:rsid w:val="00FE0F84"/>
    <w:rsid w:val="00FE10E8"/>
    <w:rsid w:val="00FE11D4"/>
    <w:rsid w:val="00FE1FEF"/>
    <w:rsid w:val="00FE200B"/>
    <w:rsid w:val="00FE270C"/>
    <w:rsid w:val="00FE4CEA"/>
    <w:rsid w:val="00FE4EAE"/>
    <w:rsid w:val="00FE59A5"/>
    <w:rsid w:val="00FE5DD5"/>
    <w:rsid w:val="00FF031D"/>
    <w:rsid w:val="00FF0817"/>
    <w:rsid w:val="00FF0E39"/>
    <w:rsid w:val="00FF33D2"/>
    <w:rsid w:val="00FF3C92"/>
    <w:rsid w:val="00FF5E5E"/>
    <w:rsid w:val="00FF6500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ullet"/>
    <w:qFormat/>
    <w:rsid w:val="00B75DC5"/>
    <w:pPr>
      <w:spacing w:after="180"/>
    </w:pPr>
  </w:style>
  <w:style w:type="paragraph" w:styleId="Heading1">
    <w:name w:val="heading 1"/>
    <w:next w:val="Normal"/>
    <w:qFormat/>
    <w:pPr>
      <w:keepNext/>
      <w:keepLines/>
      <w:numPr>
        <w:numId w:val="18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0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</w:numPr>
      <w:ind w:left="1985" w:hanging="1985"/>
      <w:outlineLvl w:val="5"/>
    </w:pPr>
  </w:style>
  <w:style w:type="paragraph" w:styleId="Heading7">
    <w:name w:val="heading 7"/>
    <w:basedOn w:val="H6"/>
    <w:next w:val="Normal"/>
    <w:qFormat/>
    <w:pPr>
      <w:numPr>
        <w:ilvl w:val="6"/>
      </w:numPr>
      <w:ind w:left="1985" w:hanging="1985"/>
      <w:outlineLvl w:val="6"/>
    </w:pPr>
  </w:style>
  <w:style w:type="paragraph" w:styleId="Heading8">
    <w:name w:val="heading 8"/>
    <w:basedOn w:val="Heading1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sid w:val="00E848D0"/>
    <w:rPr>
      <w:i/>
      <w:lang w:val="en-GB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uiPriority w:val="99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6352E"/>
  </w:style>
  <w:style w:type="character" w:customStyle="1" w:styleId="CommentTextChar">
    <w:name w:val="Comment Text Char"/>
    <w:link w:val="CommentText"/>
    <w:uiPriority w:val="99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E848D0"/>
    <w:rPr>
      <w:i/>
      <w:lang w:val="en-GB" w:eastAsia="x-none"/>
    </w:rPr>
  </w:style>
  <w:style w:type="table" w:styleId="TableGrid">
    <w:name w:val="Table Grid"/>
    <w:basedOn w:val="TableNormal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2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customStyle="1" w:styleId="GridTable2-Accent42">
    <w:name w:val="Grid Table 2 - Accent 42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basedOn w:val="Normal"/>
    <w:next w:val="Normal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paragraph" w:customStyle="1" w:styleId="FigureTitle">
    <w:name w:val="Figure_Title"/>
    <w:basedOn w:val="Normal"/>
    <w:next w:val="Normal"/>
    <w:qFormat/>
    <w:rsid w:val="00321F34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eastAsia="Times New Roman"/>
      <w:b/>
    </w:rPr>
  </w:style>
  <w:style w:type="paragraph" w:customStyle="1" w:styleId="Bulletlist">
    <w:name w:val="Bullet list"/>
    <w:basedOn w:val="Normal"/>
    <w:qFormat/>
    <w:rsid w:val="00321F34"/>
    <w:pPr>
      <w:numPr>
        <w:numId w:val="38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FollowedHyperlink">
    <w:name w:val="FollowedHyperlink"/>
    <w:basedOn w:val="DefaultParagraphFont"/>
    <w:rsid w:val="001E7F8D"/>
    <w:rPr>
      <w:color w:val="954F72" w:themeColor="followedHyperlink"/>
      <w:u w:val="single"/>
    </w:rPr>
  </w:style>
  <w:style w:type="paragraph" w:customStyle="1" w:styleId="HeadingAppendix2">
    <w:name w:val="Heading Appendix 2"/>
    <w:basedOn w:val="HeadingAppendix"/>
    <w:next w:val="Normal"/>
    <w:qFormat/>
    <w:rsid w:val="00C6714C"/>
    <w:pPr>
      <w:numPr>
        <w:ilvl w:val="1"/>
        <w:numId w:val="40"/>
      </w:numPr>
      <w:ind w:hanging="792"/>
    </w:pPr>
  </w:style>
  <w:style w:type="paragraph" w:customStyle="1" w:styleId="HeadingAppendix">
    <w:name w:val="Heading Appendix"/>
    <w:basedOn w:val="Normal"/>
    <w:qFormat/>
    <w:rsid w:val="00C6714C"/>
    <w:pPr>
      <w:keepNext/>
      <w:keepLines/>
      <w:numPr>
        <w:numId w:val="41"/>
      </w:numPr>
      <w:pBdr>
        <w:top w:val="single" w:sz="12" w:space="3" w:color="auto"/>
      </w:pBdr>
      <w:tabs>
        <w:tab w:val="left" w:pos="990"/>
      </w:tabs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rFonts w:ascii="DengXian" w:eastAsia="DengXian" w:hAnsi="DengXian"/>
      <w:b/>
      <w:sz w:val="36"/>
      <w:lang w:eastAsia="zh-CN"/>
    </w:rPr>
  </w:style>
  <w:style w:type="paragraph" w:customStyle="1" w:styleId="HeadingAppendix3">
    <w:name w:val="Heading Appendix 3"/>
    <w:basedOn w:val="Heading3"/>
    <w:next w:val="Normal"/>
    <w:qFormat/>
    <w:rsid w:val="00C6714C"/>
    <w:pPr>
      <w:numPr>
        <w:numId w:val="40"/>
      </w:numPr>
      <w:tabs>
        <w:tab w:val="left" w:pos="900"/>
      </w:tabs>
      <w:overflowPunct w:val="0"/>
      <w:autoSpaceDE w:val="0"/>
      <w:autoSpaceDN w:val="0"/>
      <w:adjustRightInd w:val="0"/>
      <w:ind w:left="900" w:hanging="900"/>
      <w:textAlignment w:val="baseline"/>
    </w:pPr>
    <w:rPr>
      <w:rFonts w:eastAsia="DengXian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CE5CB1"/>
    <w:rPr>
      <w:rFonts w:ascii="Arial" w:hAnsi="Arial"/>
      <w:sz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E29E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34885"/>
  </w:style>
  <w:style w:type="paragraph" w:styleId="ListBullet">
    <w:name w:val="List Bullet"/>
    <w:basedOn w:val="Normal"/>
    <w:rsid w:val="000C2229"/>
    <w:pPr>
      <w:numPr>
        <w:numId w:val="58"/>
      </w:numPr>
      <w:tabs>
        <w:tab w:val="left" w:pos="720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DengXian"/>
      <w:lang w:val="en-GB"/>
    </w:rPr>
  </w:style>
  <w:style w:type="paragraph" w:customStyle="1" w:styleId="Normal-keepwithnext">
    <w:name w:val="Normal - keep with next"/>
    <w:aliases w:val="for figures"/>
    <w:basedOn w:val="Normal"/>
    <w:qFormat/>
    <w:rsid w:val="000C2229"/>
    <w:pPr>
      <w:keepNext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</w:rPr>
  </w:style>
  <w:style w:type="paragraph" w:customStyle="1" w:styleId="Listbulletnospace2">
    <w:name w:val="List bullet no space 2"/>
    <w:basedOn w:val="Normal"/>
    <w:qFormat/>
    <w:rsid w:val="000C2229"/>
    <w:pPr>
      <w:numPr>
        <w:ilvl w:val="1"/>
        <w:numId w:val="58"/>
      </w:numPr>
      <w:tabs>
        <w:tab w:val="left" w:pos="522"/>
      </w:tabs>
      <w:overflowPunct w:val="0"/>
      <w:autoSpaceDE w:val="0"/>
      <w:autoSpaceDN w:val="0"/>
      <w:adjustRightInd w:val="0"/>
      <w:spacing w:after="0"/>
      <w:ind w:left="882"/>
      <w:textAlignment w:val="baseline"/>
    </w:pPr>
    <w:rPr>
      <w:rFonts w:eastAsia="DengXi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73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http://www.3gpp.org/ftp/Specs/html-info/21900.ht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2" ma:contentTypeDescription="Create a new document." ma:contentTypeScope="" ma:versionID="5cad0228456034c7e9526120be2f935d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d92d86202256885f56037a714ea8a2b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DCF8-2357-457D-8312-D1C263FCC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3DCDC-D768-4894-BCB8-826DE57D7F36}"/>
</file>

<file path=customXml/itemProps3.xml><?xml version="1.0" encoding="utf-8"?>
<ds:datastoreItem xmlns:ds="http://schemas.openxmlformats.org/officeDocument/2006/customXml" ds:itemID="{52045033-AF63-448F-AFCF-B1DFF2C3B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C939A2-C167-4F90-825F-794EED43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2020-02-10T08:13:00Z</dcterms:created>
  <dcterms:modified xsi:type="dcterms:W3CDTF">2020-02-10T08:14:00Z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_NewReviewCycle">
    <vt:lpwstr/>
  </property>
  <property fmtid="{D5CDD505-2E9C-101B-9397-08002B2CF9AE}" pid="6" name="MSIP_Label_6b558183-044c-4105-8d9c-cea02a2a3d86_Enabled">
    <vt:lpwstr>True</vt:lpwstr>
  </property>
  <property fmtid="{D5CDD505-2E9C-101B-9397-08002B2CF9AE}" pid="7" name="MSIP_Label_6b558183-044c-4105-8d9c-cea02a2a3d86_SiteId">
    <vt:lpwstr>43083d15-7273-40c1-b7db-39efd9ccc17a</vt:lpwstr>
  </property>
  <property fmtid="{D5CDD505-2E9C-101B-9397-08002B2CF9AE}" pid="8" name="MSIP_Label_6b558183-044c-4105-8d9c-cea02a2a3d86_Owner">
    <vt:lpwstr>lkundu@nvidia.com</vt:lpwstr>
  </property>
  <property fmtid="{D5CDD505-2E9C-101B-9397-08002B2CF9AE}" pid="9" name="MSIP_Label_6b558183-044c-4105-8d9c-cea02a2a3d86_SetDate">
    <vt:lpwstr>2020-02-07T00:20:53.7914337Z</vt:lpwstr>
  </property>
  <property fmtid="{D5CDD505-2E9C-101B-9397-08002B2CF9AE}" pid="10" name="MSIP_Label_6b558183-044c-4105-8d9c-cea02a2a3d86_Name">
    <vt:lpwstr>Unrestricted</vt:lpwstr>
  </property>
  <property fmtid="{D5CDD505-2E9C-101B-9397-08002B2CF9AE}" pid="11" name="MSIP_Label_6b558183-044c-4105-8d9c-cea02a2a3d86_Application">
    <vt:lpwstr>Microsoft Azure Information Protection</vt:lpwstr>
  </property>
  <property fmtid="{D5CDD505-2E9C-101B-9397-08002B2CF9AE}" pid="12" name="MSIP_Label_6b558183-044c-4105-8d9c-cea02a2a3d86_Extended_MSFT_Method">
    <vt:lpwstr>Automatic</vt:lpwstr>
  </property>
  <property fmtid="{D5CDD505-2E9C-101B-9397-08002B2CF9AE}" pid="13" name="Sensitivity">
    <vt:lpwstr>Unrestricted</vt:lpwstr>
  </property>
  <property fmtid="{D5CDD505-2E9C-101B-9397-08002B2CF9AE}" pid="14" name="ContentTypeId">
    <vt:lpwstr>0x010100F5DF30E08A1FC54CBFC2EC8E73351D32</vt:lpwstr>
  </property>
</Properties>
</file>