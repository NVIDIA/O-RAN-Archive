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1"/>
        <w:gridCol w:w="3057"/>
        <w:gridCol w:w="809"/>
        <w:gridCol w:w="1348"/>
        <w:gridCol w:w="580"/>
        <w:gridCol w:w="1523"/>
        <w:gridCol w:w="773"/>
        <w:gridCol w:w="539"/>
      </w:tblGrid>
      <w:tr w:rsidR="00EB212A" w14:paraId="129B6256" w14:textId="77777777" w:rsidTr="00C66282">
        <w:trPr>
          <w:trHeight w:val="435"/>
        </w:trPr>
        <w:tc>
          <w:tcPr>
            <w:tcW w:w="101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C66282">
        <w:trPr>
          <w:trHeight w:val="738"/>
        </w:trPr>
        <w:tc>
          <w:tcPr>
            <w:tcW w:w="14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74DD766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4BBA231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113DA5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28A2FEEC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>
              <w:rPr>
                <w:b/>
                <w:noProof/>
                <w:color w:val="FF0000"/>
                <w:sz w:val="28"/>
              </w:rPr>
              <w:t>001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0310FAAB" w:rsidR="00EB212A" w:rsidRPr="00FE346D" w:rsidRDefault="00113DA5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1</w:t>
            </w:r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7A6427AB" w:rsidR="00EB212A" w:rsidRPr="00FE346D" w:rsidRDefault="00113DA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AAL Greenfield Agreeme</w:t>
            </w:r>
            <w:r w:rsidR="00E76CCE">
              <w:rPr>
                <w:noProof/>
                <w:color w:val="FF0000"/>
              </w:rPr>
              <w:t>nts</w:t>
            </w:r>
            <w:r w:rsidR="008F17CE">
              <w:rPr>
                <w:noProof/>
                <w:color w:val="FF0000"/>
              </w:rPr>
              <w:t>-Cat 1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61FFE8D7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October </w:t>
            </w:r>
            <w:ins w:id="0" w:author="Author">
              <w:r w:rsidR="00322783">
                <w:rPr>
                  <w:noProof/>
                  <w:color w:val="FF0000"/>
                </w:rPr>
                <w:t>1</w:t>
              </w:r>
              <w:r w:rsidR="00322783">
                <w:rPr>
                  <w:noProof/>
                  <w:color w:val="FF0000"/>
                </w:rPr>
                <w:t>7</w:t>
              </w:r>
            </w:ins>
            <w:r w:rsidR="00831F44">
              <w:rPr>
                <w:noProof/>
                <w:color w:val="FF0000"/>
              </w:rPr>
              <w:t>, 202</w:t>
            </w:r>
            <w:r w:rsidR="00E76CCE">
              <w:rPr>
                <w:noProof/>
                <w:color w:val="FF0000"/>
              </w:rPr>
              <w:t>1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5A4C3BB4" w:rsidR="00EB212A" w:rsidRPr="00FE346D" w:rsidRDefault="00831F4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</w:t>
            </w:r>
            <w:r w:rsidR="00E45E14">
              <w:rPr>
                <w:noProof/>
                <w:color w:val="FF0000"/>
              </w:rPr>
              <w:t xml:space="preserve">include </w:t>
            </w:r>
            <w:r w:rsidR="00537D33">
              <w:rPr>
                <w:noProof/>
                <w:color w:val="FF0000"/>
              </w:rPr>
              <w:t xml:space="preserve">AAL Greenfield Agreements </w:t>
            </w:r>
            <w:r w:rsidR="006A7125">
              <w:rPr>
                <w:noProof/>
                <w:color w:val="FF0000"/>
              </w:rPr>
              <w:t>in Sec. 2.5 (General Interface Principles)</w:t>
            </w:r>
            <w:r w:rsidR="00C46CAC">
              <w:rPr>
                <w:noProof/>
                <w:color w:val="FF0000"/>
              </w:rPr>
              <w:t xml:space="preserve"> 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DB90C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</w:t>
            </w:r>
            <w:r w:rsidR="00744AA4">
              <w:rPr>
                <w:bCs/>
                <w:color w:val="FF0000"/>
              </w:rPr>
              <w:t>is</w:t>
            </w:r>
            <w:r>
              <w:rPr>
                <w:bCs/>
                <w:color w:val="FF0000"/>
              </w:rPr>
              <w:t xml:space="preserve">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6BB3CD5C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</w:t>
            </w:r>
            <w:r w:rsidR="00744AA4">
              <w:rPr>
                <w:noProof/>
                <w:color w:val="FF0000"/>
              </w:rPr>
              <w:t xml:space="preserve">AAL </w:t>
            </w:r>
            <w:r w:rsidR="0000515F">
              <w:rPr>
                <w:noProof/>
                <w:color w:val="FF0000"/>
              </w:rPr>
              <w:t>Greenfield agreements will not be adopted in AAL GA</w:t>
            </w:r>
            <w:r w:rsidR="00D809B9">
              <w:rPr>
                <w:noProof/>
                <w:color w:val="FF0000"/>
              </w:rPr>
              <w:t xml:space="preserve">&amp;P Specification 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06E96F4F" w14:textId="3153CC10" w:rsidR="00C95C4E" w:rsidRDefault="00150601" w:rsidP="00C95C4E">
      <w:pPr>
        <w:pBdr>
          <w:bottom w:val="single" w:sz="12" w:space="1" w:color="auto"/>
        </w:pBdr>
        <w:tabs>
          <w:tab w:val="left" w:pos="9510"/>
        </w:tabs>
      </w:pPr>
      <w:r w:rsidRPr="00EB5A22">
        <w:t>The proposed changes are indicated by Track Changes in the text below.</w:t>
      </w:r>
      <w:bookmarkStart w:id="1" w:name="_Toc11337472"/>
    </w:p>
    <w:p w14:paraId="76C84864" w14:textId="77777777" w:rsidR="00FA08E0" w:rsidRDefault="00FA08E0" w:rsidP="00C95C4E">
      <w:pPr>
        <w:pBdr>
          <w:bottom w:val="single" w:sz="12" w:space="1" w:color="auto"/>
        </w:pBdr>
        <w:tabs>
          <w:tab w:val="left" w:pos="9510"/>
        </w:tabs>
      </w:pPr>
    </w:p>
    <w:p w14:paraId="537EACF1" w14:textId="597691FC" w:rsidR="00F40457" w:rsidRDefault="00970C55" w:rsidP="00F40457">
      <w:pPr>
        <w:pStyle w:val="Heading2"/>
        <w:rPr>
          <w:lang w:eastAsia="ja-JP"/>
        </w:rPr>
      </w:pPr>
      <w:bookmarkStart w:id="2" w:name="_Toc76046824"/>
      <w:bookmarkEnd w:id="1"/>
      <w:r>
        <w:rPr>
          <w:lang w:eastAsia="ja-JP"/>
        </w:rPr>
        <w:t>General Interface Principles</w:t>
      </w:r>
      <w:bookmarkEnd w:id="2"/>
    </w:p>
    <w:p w14:paraId="34CB4BF6" w14:textId="4191416B" w:rsidR="001B3E27" w:rsidRPr="001B3E27" w:rsidRDefault="0019787C" w:rsidP="001B3E27">
      <w:pPr>
        <w:rPr>
          <w:lang w:val="en-GB" w:eastAsia="ja-JP"/>
        </w:rPr>
      </w:pPr>
      <w:r>
        <w:rPr>
          <w:lang w:val="en-GB" w:eastAsia="ja-JP"/>
        </w:rPr>
        <w:t>The set of generic</w:t>
      </w:r>
      <w:ins w:id="3" w:author="Author">
        <w:r w:rsidR="00167B3F">
          <w:rPr>
            <w:lang w:val="en-GB" w:eastAsia="ja-JP"/>
          </w:rPr>
          <w:t xml:space="preserve"> and profile-specific</w:t>
        </w:r>
      </w:ins>
      <w:r>
        <w:rPr>
          <w:lang w:val="en-GB" w:eastAsia="ja-JP"/>
        </w:rPr>
        <w:t xml:space="preserve"> </w:t>
      </w:r>
      <w:r w:rsidR="00312E7D">
        <w:rPr>
          <w:lang w:val="en-GB" w:eastAsia="ja-JP"/>
        </w:rPr>
        <w:t xml:space="preserve">features </w:t>
      </w:r>
      <w:r w:rsidR="00435AED">
        <w:rPr>
          <w:lang w:val="en-GB" w:eastAsia="ja-JP"/>
        </w:rPr>
        <w:t xml:space="preserve">of AALI </w:t>
      </w:r>
      <w:r>
        <w:rPr>
          <w:lang w:val="en-GB" w:eastAsia="ja-JP"/>
        </w:rPr>
        <w:t>de</w:t>
      </w:r>
      <w:r w:rsidR="00C632F4">
        <w:rPr>
          <w:lang w:val="en-GB" w:eastAsia="ja-JP"/>
        </w:rPr>
        <w:t xml:space="preserve">scribed in the following subsections are </w:t>
      </w:r>
      <w:r w:rsidR="009F6EF6">
        <w:rPr>
          <w:lang w:val="en-GB" w:eastAsia="ja-JP"/>
        </w:rPr>
        <w:t>de</w:t>
      </w:r>
      <w:r w:rsidR="003A346B">
        <w:rPr>
          <w:lang w:val="en-GB" w:eastAsia="ja-JP"/>
        </w:rPr>
        <w:t>fin</w:t>
      </w:r>
      <w:r w:rsidR="009F6EF6">
        <w:rPr>
          <w:lang w:val="en-GB" w:eastAsia="ja-JP"/>
        </w:rPr>
        <w:t xml:space="preserve">ed </w:t>
      </w:r>
      <w:r w:rsidR="00C632F4">
        <w:rPr>
          <w:lang w:val="en-GB" w:eastAsia="ja-JP"/>
        </w:rPr>
        <w:t xml:space="preserve">from </w:t>
      </w:r>
      <w:r w:rsidR="00312E7D">
        <w:rPr>
          <w:lang w:val="en-GB" w:eastAsia="ja-JP"/>
        </w:rPr>
        <w:t xml:space="preserve">an </w:t>
      </w:r>
      <w:r w:rsidR="0041371B">
        <w:rPr>
          <w:lang w:val="en-GB" w:eastAsia="ja-JP"/>
        </w:rPr>
        <w:t>application</w:t>
      </w:r>
      <w:r w:rsidR="00C632F4">
        <w:rPr>
          <w:lang w:val="en-GB" w:eastAsia="ja-JP"/>
        </w:rPr>
        <w:t xml:space="preserve"> </w:t>
      </w:r>
      <w:r w:rsidR="002A5178">
        <w:rPr>
          <w:lang w:val="en-GB" w:eastAsia="ja-JP"/>
        </w:rPr>
        <w:t>(</w:t>
      </w:r>
      <w:r w:rsidR="0081748A">
        <w:rPr>
          <w:lang w:val="en-GB" w:eastAsia="ja-JP"/>
        </w:rPr>
        <w:t xml:space="preserve">i.e. </w:t>
      </w:r>
      <w:r w:rsidR="002A5178">
        <w:rPr>
          <w:lang w:val="en-GB" w:eastAsia="ja-JP"/>
        </w:rPr>
        <w:t xml:space="preserve"> AALI consumer) point of view</w:t>
      </w:r>
      <w:r w:rsidR="001A2CF0">
        <w:rPr>
          <w:lang w:val="en-GB" w:eastAsia="ja-JP"/>
        </w:rPr>
        <w:t>.</w:t>
      </w:r>
      <w:del w:id="4" w:author="Author">
        <w:r w:rsidR="001A2CF0" w:rsidDel="00A16010">
          <w:rPr>
            <w:lang w:val="en-GB" w:eastAsia="ja-JP"/>
          </w:rPr>
          <w:delText xml:space="preserve"> </w:delText>
        </w:r>
      </w:del>
    </w:p>
    <w:p w14:paraId="3DBD73FD" w14:textId="77777777" w:rsidR="00F40457" w:rsidRPr="00F40457" w:rsidRDefault="00F40457" w:rsidP="00F40457">
      <w:pPr>
        <w:pStyle w:val="Heading3"/>
      </w:pPr>
      <w:bookmarkStart w:id="5" w:name="_Toc76046825"/>
      <w:r w:rsidRPr="00F40457">
        <w:t>Generic Principles</w:t>
      </w:r>
      <w:bookmarkEnd w:id="5"/>
      <w:r w:rsidRPr="00F40457">
        <w:t xml:space="preserve">  </w:t>
      </w:r>
    </w:p>
    <w:p w14:paraId="281793F8" w14:textId="77777777" w:rsidR="00F40457" w:rsidRPr="00F40457" w:rsidRDefault="00F40457" w:rsidP="00F40457">
      <w:pPr>
        <w:pStyle w:val="Heading4"/>
      </w:pPr>
      <w:r w:rsidRPr="00F40457">
        <w:t xml:space="preserve">Extensibility </w:t>
      </w:r>
    </w:p>
    <w:p w14:paraId="2B944984" w14:textId="06737376" w:rsidR="00F40457" w:rsidRPr="009F36FC" w:rsidRDefault="00F40457" w:rsidP="00F40457">
      <w:pPr>
        <w:jc w:val="both"/>
        <w:rPr>
          <w:rFonts w:ascii="Intel Clear Light" w:hAnsi="Intel Clear Light" w:cs="Intel Clear Light"/>
          <w:sz w:val="22"/>
          <w:szCs w:val="22"/>
          <w:lang w:val="en-GB" w:eastAsia="en-IE"/>
        </w:rPr>
      </w:pPr>
      <w:r w:rsidRPr="00F40457">
        <w:rPr>
          <w:lang w:val="en-GB" w:eastAsia="en-IE"/>
        </w:rPr>
        <w:t xml:space="preserve">O-RAN has defined the functions that can be accelerated by the cloud platform based on 3GPP specifications and O-RAN deployment scenarios. However, the </w:t>
      </w:r>
      <w:del w:id="6" w:author="Author">
        <w:r w:rsidRPr="00F40457" w:rsidDel="00A82590">
          <w:rPr>
            <w:lang w:val="en-GB" w:eastAsia="en-IE"/>
          </w:rPr>
          <w:delText xml:space="preserve">AAL </w:delText>
        </w:r>
        <w:commentRangeStart w:id="7"/>
        <w:r w:rsidRPr="00F40457" w:rsidDel="00A82590">
          <w:rPr>
            <w:lang w:val="en-GB" w:eastAsia="en-IE"/>
          </w:rPr>
          <w:delText>API</w:delText>
        </w:r>
      </w:del>
      <w:ins w:id="8" w:author="Author">
        <w:r w:rsidR="00A82590">
          <w:rPr>
            <w:lang w:val="en-GB" w:eastAsia="en-IE"/>
          </w:rPr>
          <w:t>AALI</w:t>
        </w:r>
        <w:commentRangeEnd w:id="7"/>
        <w:r w:rsidR="00A82590">
          <w:rPr>
            <w:rStyle w:val="CommentReference"/>
          </w:rPr>
          <w:commentReference w:id="7"/>
        </w:r>
      </w:ins>
      <w:r w:rsidRPr="00F40457">
        <w:rPr>
          <w:lang w:val="en-GB" w:eastAsia="en-IE"/>
        </w:rPr>
        <w:t xml:space="preserve"> should not limit innovation of future implementations and should evolve as the specification requires. </w:t>
      </w:r>
      <w:del w:id="9" w:author="Author">
        <w:r w:rsidRPr="00F40457" w:rsidDel="00413DAD">
          <w:rPr>
            <w:lang w:val="en-GB" w:eastAsia="en-IE"/>
          </w:rPr>
          <w:delText>In</w:delText>
        </w:r>
        <w:r w:rsidRPr="00C35C6C" w:rsidDel="00413DAD">
          <w:rPr>
            <w:lang w:val="en-GB" w:eastAsia="en-IE"/>
          </w:rPr>
          <w:delText xml:space="preserve"> this way</w:delText>
        </w:r>
      </w:del>
      <w:ins w:id="10" w:author="Author">
        <w:r w:rsidR="00413DAD">
          <w:rPr>
            <w:lang w:val="en-GB" w:eastAsia="en-IE"/>
          </w:rPr>
          <w:t>To that end</w:t>
        </w:r>
      </w:ins>
      <w:r>
        <w:rPr>
          <w:lang w:val="en-GB" w:eastAsia="en-IE"/>
        </w:rPr>
        <w:t>,</w:t>
      </w:r>
      <w:r w:rsidRPr="00C35C6C">
        <w:rPr>
          <w:lang w:val="en-GB" w:eastAsia="en-IE"/>
        </w:rPr>
        <w:t xml:space="preserve"> the </w:t>
      </w:r>
      <w:del w:id="11" w:author="Author">
        <w:r w:rsidRPr="00C35C6C" w:rsidDel="00413DAD">
          <w:rPr>
            <w:lang w:val="en-GB" w:eastAsia="en-IE"/>
          </w:rPr>
          <w:delText xml:space="preserve">API </w:delText>
        </w:r>
      </w:del>
      <w:ins w:id="12" w:author="Author">
        <w:r w:rsidR="00413DAD">
          <w:rPr>
            <w:lang w:val="en-GB" w:eastAsia="en-IE"/>
          </w:rPr>
          <w:t>AALI</w:t>
        </w:r>
        <w:r w:rsidR="00413DAD" w:rsidRPr="00C35C6C">
          <w:rPr>
            <w:lang w:val="en-GB" w:eastAsia="en-IE"/>
          </w:rPr>
          <w:t xml:space="preserve"> </w:t>
        </w:r>
      </w:ins>
      <w:r w:rsidRPr="00C35C6C">
        <w:rPr>
          <w:lang w:val="en-GB" w:eastAsia="en-IE"/>
        </w:rPr>
        <w:t>shall be exten</w:t>
      </w:r>
      <w:r>
        <w:rPr>
          <w:lang w:val="en-GB" w:eastAsia="en-IE"/>
        </w:rPr>
        <w:t>sible</w:t>
      </w:r>
      <w:r w:rsidRPr="00C35C6C">
        <w:rPr>
          <w:lang w:val="en-GB" w:eastAsia="en-IE"/>
        </w:rPr>
        <w:t xml:space="preserve"> to accommodate future revisions of the specification.</w:t>
      </w:r>
    </w:p>
    <w:p w14:paraId="72D51E2C" w14:textId="77777777" w:rsidR="00F40457" w:rsidRDefault="00F40457" w:rsidP="00F40457">
      <w:pPr>
        <w:pStyle w:val="Heading4"/>
      </w:pPr>
      <w:r>
        <w:lastRenderedPageBreak/>
        <w:t xml:space="preserve">HW Independence </w:t>
      </w:r>
    </w:p>
    <w:p w14:paraId="74F37A4A" w14:textId="4FA98837" w:rsidR="00F40457" w:rsidRPr="00B31904" w:rsidRDefault="00F40457" w:rsidP="00F40457">
      <w:del w:id="13" w:author="Author">
        <w:r w:rsidDel="000D3F9D">
          <w:delText xml:space="preserve">An </w:delText>
        </w:r>
        <w:commentRangeStart w:id="14"/>
        <w:r w:rsidDel="000D3F9D">
          <w:delText>AAL profile API</w:delText>
        </w:r>
      </w:del>
      <w:ins w:id="15" w:author="Author">
        <w:r w:rsidR="000D3F9D">
          <w:t>AALI</w:t>
        </w:r>
      </w:ins>
      <w:r>
        <w:t xml:space="preserve"> </w:t>
      </w:r>
      <w:commentRangeEnd w:id="14"/>
      <w:r w:rsidR="00750738">
        <w:rPr>
          <w:rStyle w:val="CommentReference"/>
        </w:rPr>
        <w:commentReference w:id="14"/>
      </w:r>
      <w:r>
        <w:t>should be independent of the underlying HW</w:t>
      </w:r>
      <w:ins w:id="16" w:author="Author">
        <w:r w:rsidR="00F936A2">
          <w:t xml:space="preserve"> </w:t>
        </w:r>
        <w:r w:rsidR="00253F08">
          <w:t>accelerator</w:t>
        </w:r>
      </w:ins>
      <w:r>
        <w:t>.</w:t>
      </w:r>
    </w:p>
    <w:p w14:paraId="3BA74FE9" w14:textId="77777777" w:rsidR="00F40457" w:rsidRPr="00C35C6C" w:rsidRDefault="00F40457" w:rsidP="00F40457">
      <w:pPr>
        <w:pStyle w:val="Heading4"/>
      </w:pPr>
      <w:r w:rsidRPr="00C35C6C">
        <w:t>Interrupt and Poll Mode</w:t>
      </w:r>
    </w:p>
    <w:p w14:paraId="1CB16E32" w14:textId="2E5C8EB1" w:rsidR="00F40457" w:rsidRPr="00C35C6C" w:rsidRDefault="00F40457" w:rsidP="00F40457">
      <w:pPr>
        <w:jc w:val="both"/>
        <w:rPr>
          <w:rFonts w:ascii="Intel Clear Light" w:hAnsi="Intel Clear Light" w:cs="Intel Clear Light"/>
          <w:sz w:val="22"/>
          <w:szCs w:val="22"/>
          <w:lang w:val="en-GB" w:eastAsia="en-IE"/>
        </w:rPr>
      </w:pPr>
      <w:del w:id="17" w:author="Author">
        <w:r w:rsidRPr="00C35C6C" w:rsidDel="00C36250">
          <w:rPr>
            <w:lang w:val="en-GB" w:eastAsia="en-IE"/>
          </w:rPr>
          <w:delText>The API</w:delText>
        </w:r>
      </w:del>
      <w:ins w:id="18" w:author="Author">
        <w:r w:rsidR="00C36250">
          <w:rPr>
            <w:lang w:val="en-GB" w:eastAsia="en-IE"/>
          </w:rPr>
          <w:t>AALI</w:t>
        </w:r>
      </w:ins>
      <w:r w:rsidRPr="00C35C6C">
        <w:rPr>
          <w:lang w:val="en-GB" w:eastAsia="en-IE"/>
        </w:rPr>
        <w:t xml:space="preserve"> shall allow multiple design choices for application vendors and sh</w:t>
      </w:r>
      <w:r>
        <w:rPr>
          <w:lang w:val="en-GB" w:eastAsia="en-IE"/>
        </w:rPr>
        <w:t>all</w:t>
      </w:r>
      <w:r w:rsidRPr="00C35C6C">
        <w:rPr>
          <w:lang w:val="en-GB" w:eastAsia="en-IE"/>
        </w:rPr>
        <w:t xml:space="preserve"> not preclude a</w:t>
      </w:r>
      <w:ins w:id="19" w:author="Author">
        <w:r w:rsidR="0025639C">
          <w:rPr>
            <w:lang w:val="en-GB" w:eastAsia="en-IE"/>
          </w:rPr>
          <w:t>n application</w:t>
        </w:r>
        <w:r w:rsidR="00AE18DA">
          <w:rPr>
            <w:lang w:val="en-GB" w:eastAsia="en-IE"/>
          </w:rPr>
          <w:t>/</w:t>
        </w:r>
        <w:r w:rsidR="0025639C">
          <w:rPr>
            <w:lang w:val="en-GB" w:eastAsia="en-IE"/>
          </w:rPr>
          <w:t xml:space="preserve"> accelerator</w:t>
        </w:r>
      </w:ins>
      <w:r w:rsidRPr="00C35C6C">
        <w:rPr>
          <w:lang w:val="en-GB" w:eastAsia="en-IE"/>
        </w:rPr>
        <w:t xml:space="preserve"> vendor from adopting</w:t>
      </w:r>
      <w:ins w:id="20" w:author="Author">
        <w:r w:rsidR="00AE18DA">
          <w:rPr>
            <w:lang w:val="en-GB" w:eastAsia="en-IE"/>
          </w:rPr>
          <w:t>/supporting</w:t>
        </w:r>
      </w:ins>
      <w:r w:rsidRPr="00C35C6C">
        <w:rPr>
          <w:lang w:val="en-GB" w:eastAsia="en-IE"/>
        </w:rPr>
        <w:t xml:space="preserve"> an interrupt</w:t>
      </w:r>
      <w:r>
        <w:rPr>
          <w:lang w:val="en-GB" w:eastAsia="en-IE"/>
        </w:rPr>
        <w:t>-</w:t>
      </w:r>
      <w:r w:rsidRPr="00C35C6C">
        <w:rPr>
          <w:lang w:val="en-GB" w:eastAsia="en-IE"/>
        </w:rPr>
        <w:t>driven design or poll</w:t>
      </w:r>
      <w:r>
        <w:rPr>
          <w:lang w:val="en-GB" w:eastAsia="en-IE"/>
        </w:rPr>
        <w:t>-</w:t>
      </w:r>
      <w:r w:rsidRPr="00C35C6C">
        <w:rPr>
          <w:lang w:val="en-GB" w:eastAsia="en-IE"/>
        </w:rPr>
        <w:t xml:space="preserve">mode design or any combination of both. As such, the </w:t>
      </w:r>
      <w:del w:id="21" w:author="Author">
        <w:r w:rsidRPr="00C35C6C" w:rsidDel="00C36250">
          <w:rPr>
            <w:lang w:val="en-GB" w:eastAsia="en-IE"/>
          </w:rPr>
          <w:delText xml:space="preserve">API </w:delText>
        </w:r>
      </w:del>
      <w:ins w:id="22" w:author="Author">
        <w:r w:rsidR="00C36250">
          <w:rPr>
            <w:lang w:val="en-GB" w:eastAsia="en-IE"/>
          </w:rPr>
          <w:t>AALI</w:t>
        </w:r>
        <w:r w:rsidR="00C36250" w:rsidRPr="00C35C6C">
          <w:rPr>
            <w:lang w:val="en-GB" w:eastAsia="en-IE"/>
          </w:rPr>
          <w:t xml:space="preserve"> </w:t>
        </w:r>
      </w:ins>
      <w:r w:rsidRPr="00C35C6C">
        <w:rPr>
          <w:lang w:val="en-GB" w:eastAsia="en-IE"/>
        </w:rPr>
        <w:t>shall support both interrupt mode</w:t>
      </w:r>
      <w:r>
        <w:rPr>
          <w:lang w:val="en-GB" w:eastAsia="en-IE"/>
        </w:rPr>
        <w:t>,</w:t>
      </w:r>
      <w:r w:rsidRPr="00C35C6C">
        <w:rPr>
          <w:lang w:val="en-GB" w:eastAsia="en-IE"/>
        </w:rPr>
        <w:t xml:space="preserve"> poll mode </w:t>
      </w:r>
      <w:r>
        <w:rPr>
          <w:lang w:val="en-GB" w:eastAsia="en-IE"/>
        </w:rPr>
        <w:t xml:space="preserve">and any combination of interrupt and poll modes </w:t>
      </w:r>
      <w:r w:rsidRPr="00C35C6C">
        <w:rPr>
          <w:lang w:val="en-GB" w:eastAsia="en-IE"/>
        </w:rPr>
        <w:t xml:space="preserve">for the </w:t>
      </w:r>
      <w:r>
        <w:rPr>
          <w:lang w:val="en-GB" w:eastAsia="en-IE"/>
        </w:rPr>
        <w:t xml:space="preserve">data-path </w:t>
      </w:r>
      <w:r w:rsidRPr="00C35C6C">
        <w:rPr>
          <w:lang w:val="en-GB" w:eastAsia="en-IE"/>
        </w:rPr>
        <w:t xml:space="preserve">application interface. </w:t>
      </w:r>
    </w:p>
    <w:p w14:paraId="5DDD31C1" w14:textId="77777777" w:rsidR="00F40457" w:rsidRPr="00C35C6C" w:rsidRDefault="00F40457" w:rsidP="00F40457">
      <w:pPr>
        <w:pStyle w:val="Heading4"/>
      </w:pPr>
      <w:bookmarkStart w:id="23" w:name="_Ref85385379"/>
      <w:r>
        <w:t>Discovery and Configuration</w:t>
      </w:r>
      <w:bookmarkEnd w:id="23"/>
    </w:p>
    <w:p w14:paraId="09CA9ECB" w14:textId="456F1D4C" w:rsidR="00F40457" w:rsidRPr="009F36FC" w:rsidRDefault="00F40457" w:rsidP="00F40457">
      <w:pPr>
        <w:jc w:val="both"/>
        <w:rPr>
          <w:rFonts w:eastAsia="Times New Roman"/>
          <w:lang w:val="en-GB" w:eastAsia="en-IE"/>
        </w:rPr>
      </w:pPr>
      <w:del w:id="24" w:author="Author">
        <w:r w:rsidRPr="00C35C6C" w:rsidDel="00F034D7">
          <w:rPr>
            <w:rFonts w:eastAsia="Times New Roman"/>
            <w:lang w:val="en-GB" w:eastAsia="en-IE"/>
          </w:rPr>
          <w:delText>The API</w:delText>
        </w:r>
      </w:del>
      <w:ins w:id="25" w:author="Author">
        <w:r w:rsidR="00F034D7">
          <w:rPr>
            <w:rFonts w:eastAsia="Times New Roman"/>
            <w:lang w:val="en-GB" w:eastAsia="en-IE"/>
          </w:rPr>
          <w:t>AALI</w:t>
        </w:r>
      </w:ins>
      <w:r w:rsidRPr="00C35C6C">
        <w:rPr>
          <w:rFonts w:eastAsia="Times New Roman"/>
          <w:lang w:val="en-GB" w:eastAsia="en-IE"/>
        </w:rPr>
        <w:t xml:space="preserve"> shall support </w:t>
      </w:r>
      <w:r>
        <w:rPr>
          <w:rFonts w:eastAsia="Times New Roman"/>
          <w:lang w:val="en-GB" w:eastAsia="en-IE"/>
        </w:rPr>
        <w:t xml:space="preserve">application software to </w:t>
      </w:r>
      <w:r w:rsidRPr="00C35C6C">
        <w:rPr>
          <w:rFonts w:eastAsia="Times New Roman"/>
          <w:lang w:val="en-GB" w:eastAsia="en-IE"/>
        </w:rPr>
        <w:t>discover and configur</w:t>
      </w:r>
      <w:r>
        <w:rPr>
          <w:rFonts w:eastAsia="Times New Roman"/>
          <w:lang w:val="en-GB" w:eastAsia="en-IE"/>
        </w:rPr>
        <w:t xml:space="preserve">e </w:t>
      </w:r>
      <w:del w:id="26" w:author="Author">
        <w:r w:rsidDel="006B04A6">
          <w:rPr>
            <w:rFonts w:eastAsia="Times New Roman"/>
            <w:lang w:val="en-GB" w:eastAsia="en-IE"/>
          </w:rPr>
          <w:delText>the</w:delText>
        </w:r>
        <w:r w:rsidRPr="00C35C6C" w:rsidDel="006B04A6">
          <w:rPr>
            <w:rFonts w:eastAsia="Times New Roman"/>
            <w:lang w:val="en-GB" w:eastAsia="en-IE"/>
          </w:rPr>
          <w:delText xml:space="preserve"> </w:delText>
        </w:r>
      </w:del>
      <w:r>
        <w:rPr>
          <w:rFonts w:eastAsia="Times New Roman"/>
          <w:lang w:val="en-GB" w:eastAsia="en-IE"/>
        </w:rPr>
        <w:t>AAL-LPU</w:t>
      </w:r>
      <w:ins w:id="27" w:author="Author">
        <w:r w:rsidR="006B04A6">
          <w:rPr>
            <w:rFonts w:eastAsia="Times New Roman"/>
            <w:lang w:val="en-GB" w:eastAsia="en-IE"/>
          </w:rPr>
          <w:t>(s)</w:t>
        </w:r>
      </w:ins>
      <w:r w:rsidRPr="00C35C6C">
        <w:rPr>
          <w:rFonts w:eastAsia="Times New Roman"/>
          <w:lang w:val="en-GB" w:eastAsia="en-IE"/>
        </w:rPr>
        <w:t xml:space="preserve">. </w:t>
      </w:r>
      <w:del w:id="28" w:author="Author">
        <w:r w:rsidRPr="00C35C6C" w:rsidDel="004C4CC7">
          <w:rPr>
            <w:lang w:val="en-GB" w:eastAsia="en-IE"/>
          </w:rPr>
          <w:delText>The API</w:delText>
        </w:r>
      </w:del>
      <w:ins w:id="29" w:author="Author">
        <w:r w:rsidR="004C4CC7">
          <w:rPr>
            <w:lang w:val="en-GB" w:eastAsia="en-IE"/>
          </w:rPr>
          <w:t>AALI</w:t>
        </w:r>
      </w:ins>
      <w:r w:rsidRPr="00C35C6C">
        <w:rPr>
          <w:lang w:val="en-GB" w:eastAsia="en-IE"/>
        </w:rPr>
        <w:t xml:space="preserve"> shall allow an application to discover what physical resources have been assigned to it from the upper layers</w:t>
      </w:r>
      <w:ins w:id="30" w:author="Author">
        <w:r w:rsidR="00044D65">
          <w:rPr>
            <w:lang w:val="en-GB" w:eastAsia="en-IE"/>
          </w:rPr>
          <w:t>,</w:t>
        </w:r>
      </w:ins>
      <w:r w:rsidRPr="00C35C6C">
        <w:rPr>
          <w:lang w:val="en-GB" w:eastAsia="en-IE"/>
        </w:rPr>
        <w:t xml:space="preserve"> and then to configure said resources for offload operations. </w:t>
      </w:r>
    </w:p>
    <w:p w14:paraId="3D3A97E1" w14:textId="77777777" w:rsidR="00F40457" w:rsidRPr="00C35C6C" w:rsidRDefault="00F40457" w:rsidP="00F40457">
      <w:pPr>
        <w:pStyle w:val="Heading4"/>
      </w:pPr>
      <w:r w:rsidRPr="00C35C6C">
        <w:t xml:space="preserve">Multiple Device Support </w:t>
      </w:r>
    </w:p>
    <w:p w14:paraId="0BE16D2E" w14:textId="4812D74F" w:rsidR="00F40457" w:rsidRPr="00C35C6C" w:rsidRDefault="00F40457" w:rsidP="00F40457">
      <w:pPr>
        <w:rPr>
          <w:rFonts w:ascii="Intel Clear Light" w:hAnsi="Intel Clear Light" w:cs="Intel Clear Light"/>
          <w:sz w:val="22"/>
          <w:szCs w:val="22"/>
          <w:lang w:val="en-GB" w:eastAsia="en-IE"/>
        </w:rPr>
      </w:pPr>
      <w:r w:rsidRPr="00C35C6C">
        <w:rPr>
          <w:lang w:val="en-GB" w:eastAsia="en-IE"/>
        </w:rPr>
        <w:t xml:space="preserve">There may be scenarios where multiple </w:t>
      </w:r>
      <w:r>
        <w:rPr>
          <w:lang w:val="en-GB" w:eastAsia="en-IE"/>
        </w:rPr>
        <w:t>AAL-LPUs</w:t>
      </w:r>
      <w:r w:rsidRPr="00C35C6C">
        <w:rPr>
          <w:lang w:val="en-GB" w:eastAsia="en-IE"/>
        </w:rPr>
        <w:t xml:space="preserve"> (either implementing the same</w:t>
      </w:r>
      <w:ins w:id="31" w:author="Author">
        <w:r w:rsidR="007746E7">
          <w:rPr>
            <w:lang w:val="en-GB" w:eastAsia="en-IE"/>
          </w:rPr>
          <w:t xml:space="preserve"> or different </w:t>
        </w:r>
      </w:ins>
      <w:r>
        <w:rPr>
          <w:lang w:val="en-GB" w:eastAsia="en-IE"/>
        </w:rPr>
        <w:t>AAL profile</w:t>
      </w:r>
      <w:ins w:id="32" w:author="Author">
        <w:r w:rsidR="007746E7">
          <w:rPr>
            <w:lang w:val="en-GB" w:eastAsia="en-IE"/>
          </w:rPr>
          <w:t>(s)</w:t>
        </w:r>
      </w:ins>
      <w:del w:id="33" w:author="Author">
        <w:r w:rsidDel="007746E7">
          <w:rPr>
            <w:lang w:val="en-GB" w:eastAsia="en-IE"/>
          </w:rPr>
          <w:delText xml:space="preserve"> </w:delText>
        </w:r>
        <w:r w:rsidRPr="00C35C6C" w:rsidDel="007746E7">
          <w:rPr>
            <w:lang w:val="en-GB" w:eastAsia="en-IE"/>
          </w:rPr>
          <w:delText>or different</w:delText>
        </w:r>
      </w:del>
      <w:r w:rsidRPr="00C35C6C">
        <w:rPr>
          <w:lang w:val="en-GB" w:eastAsia="en-IE"/>
        </w:rPr>
        <w:t>) are assigned to a single application</w:t>
      </w:r>
      <w:r>
        <w:rPr>
          <w:lang w:val="en-GB" w:eastAsia="en-IE"/>
        </w:rPr>
        <w:t>, which</w:t>
      </w:r>
      <w:r w:rsidRPr="00C35C6C">
        <w:rPr>
          <w:lang w:val="en-GB" w:eastAsia="en-IE"/>
        </w:rPr>
        <w:t xml:space="preserve"> use</w:t>
      </w:r>
      <w:r>
        <w:rPr>
          <w:lang w:val="en-GB" w:eastAsia="en-IE"/>
        </w:rPr>
        <w:t>s</w:t>
      </w:r>
      <w:r w:rsidRPr="00C35C6C">
        <w:rPr>
          <w:lang w:val="en-GB" w:eastAsia="en-IE"/>
        </w:rPr>
        <w:t xml:space="preserve"> one or more of these </w:t>
      </w:r>
      <w:r>
        <w:rPr>
          <w:lang w:val="en-GB" w:eastAsia="en-IE"/>
        </w:rPr>
        <w:t>AAL-LPU</w:t>
      </w:r>
      <w:ins w:id="34" w:author="Author">
        <w:r w:rsidR="003B6C60">
          <w:rPr>
            <w:lang w:val="en-GB" w:eastAsia="en-IE"/>
          </w:rPr>
          <w:t>(</w:t>
        </w:r>
      </w:ins>
      <w:r>
        <w:rPr>
          <w:lang w:val="en-GB" w:eastAsia="en-IE"/>
        </w:rPr>
        <w:t>s</w:t>
      </w:r>
      <w:ins w:id="35" w:author="Author">
        <w:r w:rsidR="003B6C60">
          <w:rPr>
            <w:lang w:val="en-GB" w:eastAsia="en-IE"/>
          </w:rPr>
          <w:t>)</w:t>
        </w:r>
      </w:ins>
      <w:r w:rsidRPr="00C35C6C">
        <w:rPr>
          <w:lang w:val="en-GB" w:eastAsia="en-IE"/>
        </w:rPr>
        <w:t xml:space="preserve"> as needed. The </w:t>
      </w:r>
      <w:r>
        <w:rPr>
          <w:lang w:val="en-GB" w:eastAsia="en-IE"/>
        </w:rPr>
        <w:t>AAL</w:t>
      </w:r>
      <w:ins w:id="36" w:author="Author">
        <w:r w:rsidR="003B6C60">
          <w:rPr>
            <w:lang w:val="en-GB" w:eastAsia="en-IE"/>
          </w:rPr>
          <w:t>I</w:t>
        </w:r>
      </w:ins>
      <w:r w:rsidRPr="00C35C6C">
        <w:rPr>
          <w:lang w:val="en-GB" w:eastAsia="en-IE"/>
        </w:rPr>
        <w:t xml:space="preserve"> shall support an application using one or more </w:t>
      </w:r>
      <w:r>
        <w:rPr>
          <w:lang w:val="en-GB" w:eastAsia="en-IE"/>
        </w:rPr>
        <w:t>AAL-LPU</w:t>
      </w:r>
      <w:ins w:id="37" w:author="Author">
        <w:r w:rsidR="003B6C60">
          <w:rPr>
            <w:lang w:val="en-GB" w:eastAsia="en-IE"/>
          </w:rPr>
          <w:t>(</w:t>
        </w:r>
      </w:ins>
      <w:r>
        <w:rPr>
          <w:lang w:val="en-GB" w:eastAsia="en-IE"/>
        </w:rPr>
        <w:t>s</w:t>
      </w:r>
      <w:ins w:id="38" w:author="Author">
        <w:r w:rsidR="003B6C60">
          <w:rPr>
            <w:lang w:val="en-GB" w:eastAsia="en-IE"/>
          </w:rPr>
          <w:t>)</w:t>
        </w:r>
      </w:ins>
      <w:r>
        <w:rPr>
          <w:lang w:val="en-GB" w:eastAsia="en-IE"/>
        </w:rPr>
        <w:t xml:space="preserve"> at the same time, as shown in </w:t>
      </w:r>
      <w:r>
        <w:rPr>
          <w:lang w:val="en-GB" w:eastAsia="en-IE"/>
        </w:rPr>
        <w:fldChar w:fldCharType="begin"/>
      </w:r>
      <w:r>
        <w:rPr>
          <w:lang w:val="en-GB" w:eastAsia="en-IE"/>
        </w:rPr>
        <w:instrText xml:space="preserve"> REF _Ref54863772 \h </w:instrText>
      </w:r>
      <w:r>
        <w:rPr>
          <w:lang w:val="en-GB" w:eastAsia="en-IE"/>
        </w:rPr>
      </w:r>
      <w:r>
        <w:rPr>
          <w:lang w:val="en-GB"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6</w:t>
      </w:r>
      <w:r>
        <w:rPr>
          <w:lang w:val="en-GB" w:eastAsia="en-IE"/>
        </w:rPr>
        <w:fldChar w:fldCharType="end"/>
      </w:r>
    </w:p>
    <w:p w14:paraId="62263A67" w14:textId="77777777" w:rsidR="00F40457" w:rsidRDefault="00F40457" w:rsidP="00F4045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69FA9AC" wp14:editId="063CE52F">
            <wp:extent cx="3683828" cy="1779665"/>
            <wp:effectExtent l="0" t="0" r="0" b="0"/>
            <wp:docPr id="25" name="Picture 2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95" cy="1791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B6033" w14:textId="77777777" w:rsidR="00F40457" w:rsidRDefault="00F40457" w:rsidP="00F40457">
      <w:pPr>
        <w:pStyle w:val="Caption"/>
      </w:pPr>
      <w:bookmarkStart w:id="39" w:name="_Ref35117621"/>
    </w:p>
    <w:p w14:paraId="36C67C1D" w14:textId="77777777" w:rsidR="00F40457" w:rsidRDefault="00F40457" w:rsidP="00F40457">
      <w:pPr>
        <w:pStyle w:val="Caption"/>
        <w:rPr>
          <w:rFonts w:ascii="Intel Clear Light" w:eastAsia="Times New Roman" w:hAnsi="Intel Clear Light" w:cs="Intel Clear Light"/>
          <w:sz w:val="22"/>
          <w:szCs w:val="22"/>
          <w:lang w:val="en-IE" w:eastAsia="en-IE"/>
        </w:rPr>
      </w:pPr>
      <w:bookmarkStart w:id="40" w:name="_Ref54863772"/>
      <w:bookmarkStart w:id="41" w:name="_Toc7111206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40"/>
      <w:r>
        <w:t xml:space="preserve">. Logical Representation of AAL support for multiple </w:t>
      </w:r>
      <w:bookmarkEnd w:id="39"/>
      <w:r>
        <w:t>AAL-LPUs</w:t>
      </w:r>
      <w:bookmarkEnd w:id="41"/>
    </w:p>
    <w:p w14:paraId="77943A7A" w14:textId="2FF3D5A2" w:rsidR="00F40457" w:rsidRPr="00C35C6C" w:rsidRDefault="00F40457" w:rsidP="00F40457">
      <w:pPr>
        <w:pStyle w:val="Heading4"/>
      </w:pPr>
      <w:r>
        <w:t>AAL</w:t>
      </w:r>
      <w:ins w:id="42" w:author="Author">
        <w:r w:rsidR="00CC0014">
          <w:t>I</w:t>
        </w:r>
      </w:ins>
      <w:r>
        <w:t xml:space="preserve"> offload capabilities</w:t>
      </w:r>
    </w:p>
    <w:p w14:paraId="0C944146" w14:textId="64A16E3D" w:rsidR="00F40457" w:rsidRPr="00C35C6C" w:rsidRDefault="00F40457" w:rsidP="00F40457">
      <w:pPr>
        <w:jc w:val="both"/>
        <w:rPr>
          <w:rFonts w:ascii="Intel Clear Light" w:hAnsi="Intel Clear Light" w:cs="Intel Clear Light"/>
          <w:sz w:val="22"/>
          <w:szCs w:val="22"/>
          <w:lang w:val="en-GB" w:eastAsia="en-IE"/>
        </w:rPr>
      </w:pPr>
      <w:r w:rsidRPr="00C35C6C">
        <w:rPr>
          <w:lang w:val="en-GB" w:eastAsia="en-IE"/>
        </w:rPr>
        <w:t xml:space="preserve">The </w:t>
      </w:r>
      <w:r>
        <w:rPr>
          <w:lang w:val="en-GB" w:eastAsia="en-IE"/>
        </w:rPr>
        <w:t>AAL</w:t>
      </w:r>
      <w:ins w:id="43" w:author="Author">
        <w:r w:rsidR="00BE1E66">
          <w:rPr>
            <w:lang w:val="en-GB" w:eastAsia="en-IE"/>
          </w:rPr>
          <w:t>I</w:t>
        </w:r>
      </w:ins>
      <w:r w:rsidRPr="00C35C6C">
        <w:rPr>
          <w:lang w:val="en-GB" w:eastAsia="en-IE"/>
        </w:rPr>
        <w:t xml:space="preserve"> in supporting different implementations shall support different offload architectures including look</w:t>
      </w:r>
      <w:r>
        <w:rPr>
          <w:rFonts w:asciiTheme="minorEastAsia" w:eastAsiaTheme="minorEastAsia" w:hAnsiTheme="minorEastAsia" w:hint="eastAsia"/>
          <w:lang w:val="en-GB" w:eastAsia="zh-CN"/>
        </w:rPr>
        <w:t>-</w:t>
      </w:r>
      <w:r w:rsidRPr="00C35C6C">
        <w:rPr>
          <w:lang w:val="en-GB" w:eastAsia="en-IE"/>
        </w:rPr>
        <w:t>aside</w:t>
      </w:r>
      <w:r>
        <w:rPr>
          <w:lang w:val="en-GB" w:eastAsia="en-IE"/>
        </w:rPr>
        <w:t xml:space="preserve">, </w:t>
      </w:r>
      <w:r w:rsidRPr="00C35C6C">
        <w:rPr>
          <w:lang w:val="en-GB" w:eastAsia="en-IE"/>
        </w:rPr>
        <w:t>inline</w:t>
      </w:r>
      <w:r>
        <w:rPr>
          <w:lang w:val="en-GB" w:eastAsia="en-IE"/>
        </w:rPr>
        <w:t xml:space="preserve">, and any combination of both. </w:t>
      </w:r>
    </w:p>
    <w:p w14:paraId="2E98E416" w14:textId="77777777" w:rsidR="00F40457" w:rsidRPr="00C35C6C" w:rsidRDefault="00F40457" w:rsidP="00F40457">
      <w:pPr>
        <w:pStyle w:val="Heading4"/>
      </w:pPr>
      <w:bookmarkStart w:id="44" w:name="_Ref54350353"/>
      <w:r w:rsidRPr="00C35C6C">
        <w:t>Look</w:t>
      </w:r>
      <w:r>
        <w:t>-as</w:t>
      </w:r>
      <w:r w:rsidRPr="00C35C6C">
        <w:t>ide Acceleration Model</w:t>
      </w:r>
      <w:bookmarkEnd w:id="44"/>
      <w:r w:rsidRPr="00C35C6C">
        <w:t xml:space="preserve"> </w:t>
      </w:r>
    </w:p>
    <w:p w14:paraId="3A72E8AC" w14:textId="670B20BD" w:rsidR="00F40457" w:rsidRPr="00C35C6C" w:rsidRDefault="00F40457" w:rsidP="00F40457">
      <w:pPr>
        <w:rPr>
          <w:lang w:eastAsia="en-IE"/>
        </w:rPr>
      </w:pPr>
      <w:r w:rsidRPr="00C35C6C">
        <w:rPr>
          <w:lang w:val="en-GB" w:eastAsia="en-IE"/>
        </w:rPr>
        <w:t xml:space="preserve">The </w:t>
      </w:r>
      <w:r>
        <w:rPr>
          <w:lang w:val="en-GB" w:eastAsia="en-IE"/>
        </w:rPr>
        <w:t>AALI</w:t>
      </w:r>
      <w:r w:rsidRPr="00C35C6C">
        <w:rPr>
          <w:lang w:val="en-GB" w:eastAsia="en-IE"/>
        </w:rPr>
        <w:t xml:space="preserve"> shall support look</w:t>
      </w:r>
      <w:r>
        <w:rPr>
          <w:lang w:val="en-GB" w:eastAsia="en-IE"/>
        </w:rPr>
        <w:t>-</w:t>
      </w:r>
      <w:r w:rsidRPr="00C35C6C">
        <w:rPr>
          <w:lang w:val="en-GB" w:eastAsia="en-IE"/>
        </w:rPr>
        <w:t xml:space="preserve">aside acceleration model where </w:t>
      </w:r>
      <w:r>
        <w:rPr>
          <w:lang w:val="en-GB" w:eastAsia="en-IE"/>
        </w:rPr>
        <w:t xml:space="preserve">the host CPU invokes </w:t>
      </w:r>
      <w:r w:rsidRPr="00C35C6C">
        <w:rPr>
          <w:lang w:val="en-GB" w:eastAsia="en-IE"/>
        </w:rPr>
        <w:t xml:space="preserve">an accelerator for </w:t>
      </w:r>
      <w:r>
        <w:rPr>
          <w:lang w:val="en-GB" w:eastAsia="en-IE"/>
        </w:rPr>
        <w:t xml:space="preserve">data </w:t>
      </w:r>
      <w:r w:rsidRPr="00C35C6C">
        <w:rPr>
          <w:lang w:val="en-GB" w:eastAsia="en-IE"/>
        </w:rPr>
        <w:t xml:space="preserve">processing and </w:t>
      </w:r>
      <w:r>
        <w:rPr>
          <w:lang w:val="en-GB" w:eastAsia="en-IE"/>
        </w:rPr>
        <w:t xml:space="preserve">receives the result </w:t>
      </w:r>
      <w:r w:rsidRPr="00C35C6C">
        <w:rPr>
          <w:lang w:val="en-GB" w:eastAsia="en-IE"/>
        </w:rPr>
        <w:t>after processing is complete.</w:t>
      </w:r>
      <w:r>
        <w:rPr>
          <w:lang w:val="en-GB" w:eastAsia="en-IE"/>
        </w:rPr>
        <w:t xml:space="preserve"> </w:t>
      </w:r>
      <w:r w:rsidRPr="00C35C6C">
        <w:rPr>
          <w:lang w:eastAsia="en-IE"/>
        </w:rPr>
        <w:t>A look</w:t>
      </w:r>
      <w:r>
        <w:rPr>
          <w:lang w:eastAsia="en-IE"/>
        </w:rPr>
        <w:t>-</w:t>
      </w:r>
      <w:r w:rsidRPr="00C35C6C">
        <w:rPr>
          <w:lang w:eastAsia="en-IE"/>
        </w:rPr>
        <w:t>aside architecture</w:t>
      </w:r>
      <w:r>
        <w:rPr>
          <w:lang w:eastAsia="en-IE"/>
        </w:rPr>
        <w:t xml:space="preserve">, illustrated in </w:t>
      </w:r>
      <w:r>
        <w:rPr>
          <w:lang w:eastAsia="en-IE"/>
        </w:rPr>
        <w:fldChar w:fldCharType="begin"/>
      </w:r>
      <w:r>
        <w:rPr>
          <w:lang w:eastAsia="en-IE"/>
        </w:rPr>
        <w:instrText xml:space="preserve"> REF _Ref54863812 \h  \* MERGEFORMAT </w:instrText>
      </w:r>
      <w:r>
        <w:rPr>
          <w:lang w:eastAsia="en-IE"/>
        </w:rPr>
      </w:r>
      <w:r>
        <w:rPr>
          <w:lang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7</w:t>
      </w:r>
      <w:r>
        <w:rPr>
          <w:lang w:eastAsia="en-IE"/>
        </w:rPr>
        <w:fldChar w:fldCharType="end"/>
      </w:r>
      <w:r>
        <w:rPr>
          <w:lang w:eastAsia="en-IE"/>
        </w:rPr>
        <w:t>,</w:t>
      </w:r>
      <w:r w:rsidRPr="00C35C6C">
        <w:rPr>
          <w:lang w:eastAsia="en-IE"/>
        </w:rPr>
        <w:t xml:space="preserve"> allows the application to offload</w:t>
      </w:r>
      <w:r>
        <w:rPr>
          <w:lang w:eastAsia="en-IE"/>
        </w:rPr>
        <w:t xml:space="preserve"> </w:t>
      </w:r>
      <w:del w:id="45" w:author="Author">
        <w:r w:rsidDel="00895B54">
          <w:rPr>
            <w:lang w:eastAsia="en-IE"/>
          </w:rPr>
          <w:delText xml:space="preserve">work </w:delText>
        </w:r>
      </w:del>
      <w:commentRangeStart w:id="46"/>
      <w:ins w:id="47" w:author="Author">
        <w:r w:rsidR="00895B54">
          <w:rPr>
            <w:lang w:eastAsia="en-IE"/>
          </w:rPr>
          <w:t>AAL profile</w:t>
        </w:r>
        <w:r w:rsidR="00EE6F09">
          <w:rPr>
            <w:lang w:eastAsia="en-IE"/>
          </w:rPr>
          <w:t>(s)</w:t>
        </w:r>
        <w:r w:rsidR="00895B54">
          <w:rPr>
            <w:lang w:eastAsia="en-IE"/>
          </w:rPr>
          <w:t xml:space="preserve"> </w:t>
        </w:r>
      </w:ins>
      <w:commentRangeEnd w:id="46"/>
      <w:r w:rsidR="00715849">
        <w:rPr>
          <w:rStyle w:val="CommentReference"/>
        </w:rPr>
        <w:commentReference w:id="46"/>
      </w:r>
      <w:r w:rsidRPr="00C35C6C">
        <w:rPr>
          <w:lang w:eastAsia="en-IE"/>
        </w:rPr>
        <w:t xml:space="preserve">to </w:t>
      </w:r>
      <w:r>
        <w:rPr>
          <w:lang w:eastAsia="en-IE"/>
        </w:rPr>
        <w:t xml:space="preserve">a </w:t>
      </w:r>
      <w:del w:id="48" w:author="Author">
        <w:r w:rsidDel="00760D0D">
          <w:rPr>
            <w:lang w:eastAsia="en-IE"/>
          </w:rPr>
          <w:delText>hardware</w:delText>
        </w:r>
        <w:r w:rsidRPr="00C35C6C" w:rsidDel="00760D0D">
          <w:rPr>
            <w:lang w:eastAsia="en-IE"/>
          </w:rPr>
          <w:delText xml:space="preserve"> </w:delText>
        </w:r>
      </w:del>
      <w:ins w:id="49" w:author="Author">
        <w:r w:rsidR="00760D0D">
          <w:rPr>
            <w:lang w:eastAsia="en-IE"/>
          </w:rPr>
          <w:t>HW</w:t>
        </w:r>
        <w:r w:rsidR="00760D0D" w:rsidRPr="00C35C6C">
          <w:rPr>
            <w:lang w:eastAsia="en-IE"/>
          </w:rPr>
          <w:t xml:space="preserve"> </w:t>
        </w:r>
      </w:ins>
      <w:r w:rsidRPr="00C35C6C">
        <w:rPr>
          <w:lang w:eastAsia="en-IE"/>
        </w:rPr>
        <w:t xml:space="preserve">accelerator and </w:t>
      </w:r>
      <w:r>
        <w:rPr>
          <w:lang w:eastAsia="en-IE"/>
        </w:rPr>
        <w:t xml:space="preserve">continue to perform other work </w:t>
      </w:r>
      <w:r w:rsidRPr="00C35C6C">
        <w:rPr>
          <w:lang w:eastAsia="en-IE"/>
        </w:rPr>
        <w:t>in parallel</w:t>
      </w:r>
      <w:r>
        <w:rPr>
          <w:lang w:eastAsia="en-IE"/>
        </w:rPr>
        <w:t>—</w:t>
      </w:r>
      <w:r w:rsidRPr="00C35C6C">
        <w:rPr>
          <w:lang w:eastAsia="en-IE"/>
        </w:rPr>
        <w:t xml:space="preserve">this could be to continue to execute other </w:t>
      </w:r>
      <w:r>
        <w:rPr>
          <w:lang w:eastAsia="en-IE"/>
        </w:rPr>
        <w:t>software</w:t>
      </w:r>
      <w:r w:rsidRPr="00C35C6C">
        <w:rPr>
          <w:lang w:eastAsia="en-IE"/>
        </w:rPr>
        <w:t xml:space="preserve"> tasks in parallel or to sleep and wait for the </w:t>
      </w:r>
      <w:ins w:id="50" w:author="Author">
        <w:r w:rsidR="00760D0D">
          <w:rPr>
            <w:lang w:eastAsia="en-IE"/>
          </w:rPr>
          <w:t>HW</w:t>
        </w:r>
        <w:r w:rsidR="0021510A" w:rsidRPr="00C35C6C">
          <w:rPr>
            <w:lang w:eastAsia="en-IE"/>
          </w:rPr>
          <w:t xml:space="preserve"> accelerator</w:t>
        </w:r>
        <w:r w:rsidR="00B0478D">
          <w:rPr>
            <w:lang w:eastAsia="en-IE"/>
          </w:rPr>
          <w:t xml:space="preserve"> </w:t>
        </w:r>
      </w:ins>
      <w:del w:id="51" w:author="Author">
        <w:r w:rsidDel="0021510A">
          <w:rPr>
            <w:lang w:eastAsia="en-IE"/>
          </w:rPr>
          <w:delText>accelerator hardware</w:delText>
        </w:r>
        <w:r w:rsidRPr="00C35C6C" w:rsidDel="00256D3E">
          <w:rPr>
            <w:lang w:eastAsia="en-IE"/>
          </w:rPr>
          <w:delText xml:space="preserve"> </w:delText>
        </w:r>
      </w:del>
      <w:r w:rsidRPr="00C35C6C">
        <w:rPr>
          <w:lang w:eastAsia="en-IE"/>
        </w:rPr>
        <w:t xml:space="preserve">to complete. This </w:t>
      </w:r>
      <w:r>
        <w:rPr>
          <w:lang w:eastAsia="en-IE"/>
        </w:rPr>
        <w:t xml:space="preserve">model </w:t>
      </w:r>
      <w:r w:rsidRPr="00C35C6C">
        <w:rPr>
          <w:lang w:eastAsia="en-IE"/>
        </w:rPr>
        <w:t xml:space="preserve">requires the </w:t>
      </w:r>
      <w:r>
        <w:rPr>
          <w:lang w:eastAsia="en-IE"/>
        </w:rPr>
        <w:t>AALI</w:t>
      </w:r>
      <w:r w:rsidRPr="00C35C6C">
        <w:rPr>
          <w:lang w:eastAsia="en-IE"/>
        </w:rPr>
        <w:t xml:space="preserve"> to support two operations</w:t>
      </w:r>
      <w:r>
        <w:rPr>
          <w:lang w:eastAsia="en-IE"/>
        </w:rPr>
        <w:t>,</w:t>
      </w:r>
      <w:r w:rsidRPr="00C35C6C">
        <w:rPr>
          <w:lang w:eastAsia="en-IE"/>
        </w:rPr>
        <w:t xml:space="preserve"> one for initiating the offload and another for retrievin</w:t>
      </w:r>
      <w:r>
        <w:rPr>
          <w:lang w:eastAsia="en-IE"/>
        </w:rPr>
        <w:t xml:space="preserve">g the </w:t>
      </w:r>
      <w:commentRangeStart w:id="52"/>
      <w:del w:id="53" w:author="Author">
        <w:r w:rsidDel="00BC1B9D">
          <w:rPr>
            <w:lang w:eastAsia="en-IE"/>
          </w:rPr>
          <w:delText>operation</w:delText>
        </w:r>
      </w:del>
      <w:commentRangeEnd w:id="52"/>
      <w:r w:rsidR="00BC1B9D">
        <w:rPr>
          <w:rStyle w:val="CommentReference"/>
        </w:rPr>
        <w:commentReference w:id="52"/>
      </w:r>
      <w:del w:id="54" w:author="Author">
        <w:r w:rsidDel="00BC1B9D">
          <w:rPr>
            <w:lang w:eastAsia="en-IE"/>
          </w:rPr>
          <w:delText xml:space="preserve"> </w:delText>
        </w:r>
      </w:del>
      <w:ins w:id="55" w:author="Author">
        <w:r w:rsidR="00BC1B9D">
          <w:rPr>
            <w:lang w:eastAsia="en-IE"/>
          </w:rPr>
          <w:t>output data</w:t>
        </w:r>
        <w:r w:rsidR="00BC1B9D">
          <w:rPr>
            <w:lang w:eastAsia="en-IE"/>
          </w:rPr>
          <w:t xml:space="preserve"> </w:t>
        </w:r>
      </w:ins>
      <w:r>
        <w:rPr>
          <w:lang w:eastAsia="en-IE"/>
        </w:rPr>
        <w:t>once complete.</w:t>
      </w:r>
    </w:p>
    <w:p w14:paraId="6554EFAA" w14:textId="77777777" w:rsidR="00F40457" w:rsidRPr="00C35C6C" w:rsidRDefault="00F40457" w:rsidP="00F40457">
      <w:pPr>
        <w:spacing w:after="0"/>
        <w:jc w:val="center"/>
        <w:rPr>
          <w:rFonts w:ascii="Intel Clear Light" w:eastAsia="Times New Roman" w:hAnsi="Intel Clear Light" w:cs="Intel Clear Light"/>
          <w:sz w:val="22"/>
          <w:szCs w:val="22"/>
          <w:lang w:val="en-IE" w:eastAsia="en-IE"/>
        </w:rPr>
      </w:pPr>
      <w:r>
        <w:rPr>
          <w:rFonts w:ascii="Intel Clear Light" w:eastAsia="Times New Roman" w:hAnsi="Intel Clear Light" w:cs="Intel Clear Light"/>
          <w:noProof/>
          <w:sz w:val="22"/>
          <w:szCs w:val="22"/>
          <w:lang w:val="fr-FR" w:eastAsia="fr-FR"/>
        </w:rPr>
        <w:lastRenderedPageBreak/>
        <w:drawing>
          <wp:inline distT="0" distB="0" distL="0" distR="0" wp14:anchorId="6930EA4E" wp14:editId="14998EF3">
            <wp:extent cx="1161606" cy="2115185"/>
            <wp:effectExtent l="0" t="0" r="635" b="0"/>
            <wp:docPr id="233" name="Picture 23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51" cy="2120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B3D27" w14:textId="03723E02" w:rsidR="00F40457" w:rsidRPr="00B96E33" w:rsidRDefault="00F40457" w:rsidP="00F40457">
      <w:pPr>
        <w:pStyle w:val="Caption"/>
        <w:rPr>
          <w:rFonts w:eastAsia="Times New Roman"/>
          <w:szCs w:val="22"/>
          <w:lang w:val="en-IE" w:eastAsia="en-IE"/>
        </w:rPr>
      </w:pPr>
      <w:bookmarkStart w:id="56" w:name="_Ref54863812"/>
      <w:bookmarkStart w:id="57" w:name="_Ref34964134"/>
      <w:bookmarkStart w:id="58" w:name="_Toc7111206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56"/>
      <w:r>
        <w:t xml:space="preserve">. </w:t>
      </w:r>
      <w:r w:rsidRPr="004F3045">
        <w:t>AAL</w:t>
      </w:r>
      <w:ins w:id="59" w:author="Author">
        <w:r w:rsidR="00C639D3">
          <w:t>I</w:t>
        </w:r>
      </w:ins>
      <w:r w:rsidRPr="004F3045">
        <w:t xml:space="preserve"> look-aside acceleration model</w:t>
      </w:r>
      <w:bookmarkEnd w:id="57"/>
      <w:bookmarkEnd w:id="58"/>
    </w:p>
    <w:p w14:paraId="40E5C654" w14:textId="77777777" w:rsidR="00F40457" w:rsidRPr="00C35C6C" w:rsidRDefault="00F40457" w:rsidP="00F40457">
      <w:pPr>
        <w:pStyle w:val="Heading4"/>
      </w:pPr>
      <w:bookmarkStart w:id="60" w:name="_Ref54350358"/>
      <w:r w:rsidRPr="00C35C6C">
        <w:t>Inline Acceleration Model</w:t>
      </w:r>
      <w:bookmarkEnd w:id="60"/>
    </w:p>
    <w:p w14:paraId="49F65118" w14:textId="48793F9E" w:rsidR="00F40457" w:rsidRPr="005D7CEC" w:rsidRDefault="00F40457" w:rsidP="00F40457">
      <w:pPr>
        <w:jc w:val="both"/>
        <w:rPr>
          <w:rFonts w:eastAsia="Times New Roman"/>
          <w:lang w:val="en-GB" w:eastAsia="en-IE"/>
        </w:rPr>
      </w:pPr>
      <w:r w:rsidRPr="00C35C6C">
        <w:rPr>
          <w:rFonts w:eastAsia="Times New Roman"/>
          <w:lang w:val="en-GB" w:eastAsia="en-IE"/>
        </w:rPr>
        <w:t xml:space="preserve">The </w:t>
      </w:r>
      <w:r>
        <w:rPr>
          <w:rFonts w:eastAsia="Times New Roman"/>
          <w:lang w:val="en-GB" w:eastAsia="en-IE"/>
        </w:rPr>
        <w:t>AALI</w:t>
      </w:r>
      <w:r w:rsidRPr="00C35C6C">
        <w:rPr>
          <w:rFonts w:eastAsia="Times New Roman"/>
          <w:lang w:val="en-GB" w:eastAsia="en-IE"/>
        </w:rPr>
        <w:t xml:space="preserve"> shall support inline acceleration model where </w:t>
      </w:r>
      <w:del w:id="61" w:author="Author">
        <w:r w:rsidRPr="00C35C6C" w:rsidDel="00AA0C27">
          <w:rPr>
            <w:rFonts w:eastAsia="Times New Roman"/>
            <w:lang w:val="en-GB" w:eastAsia="en-IE"/>
          </w:rPr>
          <w:delText>acceleration by function and I</w:delText>
        </w:r>
        <w:r w:rsidDel="00AA0C27">
          <w:rPr>
            <w:rFonts w:eastAsia="Times New Roman"/>
            <w:lang w:val="en-GB" w:eastAsia="en-IE"/>
          </w:rPr>
          <w:delText>/</w:delText>
        </w:r>
        <w:r w:rsidRPr="00C35C6C" w:rsidDel="00AA0C27">
          <w:rPr>
            <w:rFonts w:eastAsia="Times New Roman"/>
            <w:lang w:val="en-GB" w:eastAsia="en-IE"/>
          </w:rPr>
          <w:delText>O</w:delText>
        </w:r>
        <w:r w:rsidDel="00AA0C27">
          <w:rPr>
            <w:rFonts w:eastAsia="Times New Roman"/>
            <w:lang w:val="en-GB" w:eastAsia="en-IE"/>
          </w:rPr>
          <w:delText>-</w:delText>
        </w:r>
        <w:r w:rsidRPr="00C35C6C" w:rsidDel="00AA0C27">
          <w:rPr>
            <w:rFonts w:eastAsia="Times New Roman"/>
            <w:lang w:val="en-GB" w:eastAsia="en-IE"/>
          </w:rPr>
          <w:delText>based acceleration are performed on the physical interface as the packet ingresses/egresses the platform</w:delText>
        </w:r>
      </w:del>
      <w:ins w:id="62" w:author="Author">
        <w:r w:rsidR="00AA0C27">
          <w:rPr>
            <w:rFonts w:eastAsia="Times New Roman"/>
            <w:lang w:val="en-GB" w:eastAsia="en-IE"/>
          </w:rPr>
          <w:t>the host CPU</w:t>
        </w:r>
        <w:r w:rsidR="00FB0139">
          <w:rPr>
            <w:rFonts w:eastAsia="Times New Roman"/>
            <w:lang w:val="en-GB" w:eastAsia="en-IE"/>
          </w:rPr>
          <w:t>, after invoking a</w:t>
        </w:r>
        <w:r w:rsidR="006B6BBF">
          <w:rPr>
            <w:rFonts w:eastAsia="Times New Roman"/>
            <w:lang w:val="en-GB" w:eastAsia="en-IE"/>
          </w:rPr>
          <w:t xml:space="preserve"> HW</w:t>
        </w:r>
        <w:r w:rsidR="00FB0139">
          <w:rPr>
            <w:rFonts w:eastAsia="Times New Roman"/>
            <w:lang w:val="en-GB" w:eastAsia="en-IE"/>
          </w:rPr>
          <w:t xml:space="preserve"> accelerator for </w:t>
        </w:r>
        <w:r w:rsidR="00C7229E">
          <w:rPr>
            <w:rFonts w:eastAsia="Times New Roman"/>
            <w:lang w:val="en-GB" w:eastAsia="en-IE"/>
          </w:rPr>
          <w:t>offloading AAL profile(s)</w:t>
        </w:r>
        <w:r w:rsidR="00FB0139">
          <w:rPr>
            <w:rFonts w:eastAsia="Times New Roman"/>
            <w:lang w:val="en-GB" w:eastAsia="en-IE"/>
          </w:rPr>
          <w:t xml:space="preserve">, does not </w:t>
        </w:r>
        <w:r w:rsidR="00495B95">
          <w:rPr>
            <w:rFonts w:eastAsia="Times New Roman"/>
            <w:lang w:val="en-GB" w:eastAsia="en-IE"/>
          </w:rPr>
          <w:t>necessarily retrieve the post processed data</w:t>
        </w:r>
      </w:ins>
      <w:r w:rsidRPr="00C35C6C">
        <w:rPr>
          <w:rFonts w:eastAsia="Times New Roman"/>
          <w:lang w:val="en-GB" w:eastAsia="en-IE"/>
        </w:rPr>
        <w:t xml:space="preserve">. </w:t>
      </w:r>
      <w:r>
        <w:rPr>
          <w:rFonts w:eastAsia="Times New Roman"/>
          <w:lang w:val="en-GB" w:eastAsia="en-IE"/>
        </w:rPr>
        <w:fldChar w:fldCharType="begin"/>
      </w:r>
      <w:r>
        <w:rPr>
          <w:rFonts w:eastAsia="Times New Roman"/>
          <w:lang w:val="en-GB" w:eastAsia="en-IE"/>
        </w:rPr>
        <w:instrText xml:space="preserve"> REF _Ref34964192 \h </w:instrText>
      </w:r>
      <w:r>
        <w:rPr>
          <w:rFonts w:eastAsia="Times New Roman"/>
          <w:lang w:val="en-GB" w:eastAsia="en-IE"/>
        </w:rPr>
      </w:r>
      <w:r>
        <w:rPr>
          <w:rFonts w:eastAsia="Times New Roman"/>
          <w:lang w:val="en-GB"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t>. AAL</w:t>
      </w:r>
      <w:ins w:id="63" w:author="Author">
        <w:r w:rsidR="00A15FB6">
          <w:t>I</w:t>
        </w:r>
      </w:ins>
      <w:r>
        <w:t xml:space="preserve"> i</w:t>
      </w:r>
      <w:r w:rsidRPr="004F3045">
        <w:t>nline acceleration model</w:t>
      </w:r>
      <w:r>
        <w:rPr>
          <w:rFonts w:eastAsia="Times New Roman"/>
          <w:lang w:val="en-GB" w:eastAsia="en-IE"/>
        </w:rPr>
        <w:fldChar w:fldCharType="end"/>
      </w:r>
      <w:r>
        <w:rPr>
          <w:rFonts w:eastAsia="Times New Roman"/>
          <w:lang w:val="en-GB" w:eastAsia="en-IE"/>
        </w:rPr>
        <w:t xml:space="preserve"> shows one possible implementation of an inline acceleration model.</w:t>
      </w:r>
    </w:p>
    <w:p w14:paraId="0991D1A0" w14:textId="77777777" w:rsidR="00F40457" w:rsidRPr="00C35C6C" w:rsidRDefault="00F40457" w:rsidP="00F40457">
      <w:pPr>
        <w:spacing w:after="0"/>
        <w:jc w:val="center"/>
        <w:rPr>
          <w:rFonts w:ascii="Intel Clear Light" w:eastAsia="Times New Roman" w:hAnsi="Intel Clear Light" w:cs="Intel Clear Light"/>
          <w:sz w:val="22"/>
          <w:szCs w:val="22"/>
          <w:lang w:val="en-IE" w:eastAsia="en-IE"/>
        </w:rPr>
      </w:pPr>
      <w:r>
        <w:rPr>
          <w:rFonts w:ascii="Intel Clear Light" w:eastAsia="Times New Roman" w:hAnsi="Intel Clear Light" w:cs="Intel Clear Light"/>
          <w:noProof/>
          <w:sz w:val="22"/>
          <w:szCs w:val="22"/>
          <w:lang w:val="fr-FR" w:eastAsia="fr-FR"/>
        </w:rPr>
        <w:drawing>
          <wp:inline distT="0" distB="0" distL="0" distR="0" wp14:anchorId="620DC73C" wp14:editId="45A12329">
            <wp:extent cx="2048510" cy="3152140"/>
            <wp:effectExtent l="0" t="0" r="889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39AAD" w14:textId="1F4DBE33" w:rsidR="00F40457" w:rsidRPr="005D7CEC" w:rsidRDefault="00F40457" w:rsidP="00F40457">
      <w:pPr>
        <w:pStyle w:val="Caption"/>
        <w:rPr>
          <w:rFonts w:eastAsia="Times New Roman"/>
          <w:szCs w:val="22"/>
          <w:lang w:val="en-IE" w:eastAsia="en-IE"/>
        </w:rPr>
      </w:pPr>
      <w:bookmarkStart w:id="64" w:name="_Ref34964192"/>
      <w:bookmarkStart w:id="65" w:name="_Ref34056669"/>
      <w:bookmarkStart w:id="66" w:name="_Toc7111206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 AAL</w:t>
      </w:r>
      <w:ins w:id="67" w:author="Author">
        <w:r w:rsidR="00C639D3">
          <w:t>I</w:t>
        </w:r>
      </w:ins>
      <w:r>
        <w:t xml:space="preserve"> i</w:t>
      </w:r>
      <w:r w:rsidRPr="004F3045">
        <w:t>nline acceleration model</w:t>
      </w:r>
      <w:bookmarkEnd w:id="64"/>
      <w:bookmarkEnd w:id="65"/>
      <w:bookmarkEnd w:id="66"/>
    </w:p>
    <w:p w14:paraId="02F1B77E" w14:textId="1501FBB8" w:rsidR="00F40457" w:rsidRPr="004F3045" w:rsidRDefault="00F40457" w:rsidP="00F40457">
      <w:pPr>
        <w:jc w:val="both"/>
      </w:pPr>
      <w:r>
        <w:t xml:space="preserve">In </w:t>
      </w:r>
      <w:r>
        <w:fldChar w:fldCharType="begin"/>
      </w:r>
      <w:r>
        <w:instrText xml:space="preserve"> REF _Ref34964192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8</w:t>
      </w:r>
      <w:r>
        <w:t>. AAL</w:t>
      </w:r>
      <w:ins w:id="68" w:author="Author">
        <w:r w:rsidR="00CE4916">
          <w:t>I</w:t>
        </w:r>
      </w:ins>
      <w:r>
        <w:t xml:space="preserve"> i</w:t>
      </w:r>
      <w:r w:rsidRPr="004F3045">
        <w:t>nline acceleration model</w:t>
      </w:r>
      <w:r>
        <w:fldChar w:fldCharType="end"/>
      </w:r>
      <w:r>
        <w:t xml:space="preserve">, “Tx” refers to the transmission of the data from the </w:t>
      </w:r>
      <w:del w:id="69" w:author="Author">
        <w:r w:rsidDel="00D41FCB">
          <w:delText>acceleration device</w:delText>
        </w:r>
      </w:del>
      <w:ins w:id="70" w:author="Author">
        <w:r w:rsidR="00D41FCB">
          <w:t>HW accelerator</w:t>
        </w:r>
      </w:ins>
      <w:r>
        <w:t xml:space="preserve"> to </w:t>
      </w:r>
      <w:ins w:id="71" w:author="Author">
        <w:r w:rsidR="007C65D8">
          <w:t xml:space="preserve">an egress port (e.g., </w:t>
        </w:r>
      </w:ins>
      <w:r>
        <w:t>an Ethernet interface</w:t>
      </w:r>
      <w:ins w:id="72" w:author="Author">
        <w:r w:rsidR="007C65D8">
          <w:t>)</w:t>
        </w:r>
      </w:ins>
      <w:r>
        <w:t xml:space="preserve">, while “Rx” refers to the reception of data from </w:t>
      </w:r>
      <w:ins w:id="73" w:author="Author">
        <w:r w:rsidR="00ED04DA">
          <w:t xml:space="preserve">an ingress port (e.g., </w:t>
        </w:r>
      </w:ins>
      <w:del w:id="74" w:author="Author">
        <w:r w:rsidDel="00ED04DA">
          <w:delText xml:space="preserve">the </w:delText>
        </w:r>
      </w:del>
      <w:ins w:id="75" w:author="Author">
        <w:r w:rsidR="00ED04DA">
          <w:t>an</w:t>
        </w:r>
        <w:r w:rsidR="00ED04DA">
          <w:t xml:space="preserve"> </w:t>
        </w:r>
      </w:ins>
      <w:r>
        <w:t>Ethernet interface</w:t>
      </w:r>
      <w:ins w:id="76" w:author="Author">
        <w:r w:rsidR="00ED04DA">
          <w:t>)</w:t>
        </w:r>
      </w:ins>
      <w:r>
        <w:t xml:space="preserve"> to the </w:t>
      </w:r>
      <w:del w:id="77" w:author="Author">
        <w:r w:rsidDel="00ED04DA">
          <w:delText>acceleration device</w:delText>
        </w:r>
      </w:del>
      <w:ins w:id="78" w:author="Author">
        <w:r w:rsidR="00ED04DA">
          <w:t>HW accelerator</w:t>
        </w:r>
      </w:ins>
      <w:r>
        <w:t xml:space="preserve">. </w:t>
      </w:r>
    </w:p>
    <w:p w14:paraId="0E190BAF" w14:textId="03B32D81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While the look-aside architecture (in DL) shall support dataflow from the CPU to the</w:t>
      </w:r>
      <w:ins w:id="79" w:author="Author">
        <w:r w:rsidR="001B4809">
          <w:rPr>
            <w:rFonts w:eastAsia="Times New Roman"/>
            <w:lang w:eastAsia="en-IE"/>
          </w:rPr>
          <w:t xml:space="preserve"> HW</w:t>
        </w:r>
      </w:ins>
      <w:r>
        <w:rPr>
          <w:rFonts w:eastAsia="Times New Roman"/>
          <w:lang w:eastAsia="en-IE"/>
        </w:rPr>
        <w:t xml:space="preserve"> accelerator and back to the CPU before being sent to the </w:t>
      </w:r>
      <w:ins w:id="80" w:author="Author">
        <w:r w:rsidR="00141748">
          <w:rPr>
            <w:rFonts w:eastAsia="Times New Roman"/>
            <w:lang w:eastAsia="en-IE"/>
          </w:rPr>
          <w:t xml:space="preserve">egress port (e.g., </w:t>
        </w:r>
      </w:ins>
      <w:r>
        <w:rPr>
          <w:rFonts w:eastAsia="Times New Roman"/>
          <w:lang w:eastAsia="en-IE"/>
        </w:rPr>
        <w:t>front-haul interface</w:t>
      </w:r>
      <w:ins w:id="81" w:author="Author">
        <w:r w:rsidR="00141748">
          <w:rPr>
            <w:rFonts w:eastAsia="Times New Roman"/>
            <w:lang w:eastAsia="en-IE"/>
          </w:rPr>
          <w:t>)</w:t>
        </w:r>
      </w:ins>
      <w:r>
        <w:rPr>
          <w:rFonts w:eastAsia="Times New Roman"/>
          <w:lang w:eastAsia="en-IE"/>
        </w:rPr>
        <w:t xml:space="preserve">, the inline architecture (in DL) shall support data flow from the CPU to the accelerator and directly from the accelerator to the </w:t>
      </w:r>
      <w:ins w:id="82" w:author="Author">
        <w:r w:rsidR="00BC15B4">
          <w:rPr>
            <w:rFonts w:eastAsia="Times New Roman"/>
            <w:lang w:eastAsia="en-IE"/>
          </w:rPr>
          <w:t xml:space="preserve">egress port (e.g., </w:t>
        </w:r>
      </w:ins>
      <w:r>
        <w:rPr>
          <w:rFonts w:eastAsia="Times New Roman"/>
          <w:lang w:eastAsia="en-IE"/>
        </w:rPr>
        <w:t>front-haul interface</w:t>
      </w:r>
      <w:ins w:id="83" w:author="Author">
        <w:r w:rsidR="00BC15B4">
          <w:rPr>
            <w:rFonts w:eastAsia="Times New Roman"/>
            <w:lang w:eastAsia="en-IE"/>
          </w:rPr>
          <w:t>)</w:t>
        </w:r>
      </w:ins>
      <w:r>
        <w:rPr>
          <w:rFonts w:eastAsia="Times New Roman"/>
          <w:lang w:eastAsia="en-IE"/>
        </w:rPr>
        <w:t>, instead of being sent back to the CPU. The typical user plane data flows for accelerating the O-DU high-PHY functions for the look-aside and inline architectures are as follows.</w:t>
      </w:r>
    </w:p>
    <w:p w14:paraId="71E1E0CF" w14:textId="77777777" w:rsidR="00F40457" w:rsidRPr="004F3045" w:rsidRDefault="00F40457" w:rsidP="00F40457">
      <w:pPr>
        <w:jc w:val="both"/>
        <w:rPr>
          <w:rFonts w:eastAsia="Times New Roman"/>
          <w:u w:val="single"/>
          <w:lang w:eastAsia="en-IE"/>
        </w:rPr>
      </w:pPr>
      <w:r w:rsidRPr="004F3045">
        <w:rPr>
          <w:rFonts w:eastAsia="Times New Roman"/>
          <w:u w:val="single"/>
          <w:lang w:eastAsia="en-IE"/>
        </w:rPr>
        <w:t>Look</w:t>
      </w:r>
      <w:r>
        <w:rPr>
          <w:rFonts w:eastAsia="Times New Roman"/>
          <w:u w:val="single"/>
          <w:lang w:eastAsia="en-IE"/>
        </w:rPr>
        <w:t>-</w:t>
      </w:r>
      <w:r w:rsidRPr="004F3045">
        <w:rPr>
          <w:rFonts w:eastAsia="Times New Roman"/>
          <w:u w:val="single"/>
          <w:lang w:eastAsia="en-IE"/>
        </w:rPr>
        <w:t xml:space="preserve">aside architecture </w:t>
      </w:r>
      <w:r>
        <w:rPr>
          <w:rFonts w:eastAsia="Times New Roman"/>
          <w:u w:val="single"/>
          <w:lang w:eastAsia="en-IE"/>
        </w:rPr>
        <w:t xml:space="preserve">user plane </w:t>
      </w:r>
      <w:r w:rsidRPr="004F3045">
        <w:rPr>
          <w:rFonts w:eastAsia="Times New Roman"/>
          <w:u w:val="single"/>
          <w:lang w:eastAsia="en-IE"/>
        </w:rPr>
        <w:t>dataflow</w:t>
      </w:r>
    </w:p>
    <w:p w14:paraId="017A6ACD" w14:textId="06CB406C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CPU ↔ </w:t>
      </w:r>
      <w:ins w:id="84" w:author="Author">
        <w:r w:rsidR="00FA79DA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 CPU ↔ front-haul: for a set of consecutive </w:t>
      </w:r>
      <w:ins w:id="85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>PHY functions offload (e.g., FEC)</w:t>
      </w:r>
    </w:p>
    <w:p w14:paraId="505FE8DA" w14:textId="25AA8F8B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CPU ↔ </w:t>
      </w:r>
      <w:ins w:id="86" w:author="Author">
        <w:r w:rsidR="0085738B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 CPU ↔ </w:t>
      </w:r>
      <w:ins w:id="87" w:author="Author">
        <w:r w:rsidR="0085738B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↔…↔ CPU ↔ front-haul: for a set of non-consecutive </w:t>
      </w:r>
      <w:ins w:id="88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>PHY functions offload</w:t>
      </w:r>
    </w:p>
    <w:p w14:paraId="0A74DDC0" w14:textId="77777777" w:rsidR="00F40457" w:rsidRPr="004F3045" w:rsidRDefault="00F40457" w:rsidP="00F40457">
      <w:pPr>
        <w:jc w:val="both"/>
        <w:rPr>
          <w:rFonts w:eastAsia="Times New Roman"/>
          <w:u w:val="single"/>
          <w:lang w:eastAsia="en-IE"/>
        </w:rPr>
      </w:pPr>
      <w:r w:rsidRPr="004F3045">
        <w:rPr>
          <w:rFonts w:eastAsia="Times New Roman"/>
          <w:u w:val="single"/>
          <w:lang w:eastAsia="en-IE"/>
        </w:rPr>
        <w:lastRenderedPageBreak/>
        <w:t>Inline architecture</w:t>
      </w:r>
      <w:r>
        <w:rPr>
          <w:rFonts w:eastAsia="Times New Roman"/>
          <w:u w:val="single"/>
          <w:lang w:eastAsia="en-IE"/>
        </w:rPr>
        <w:t xml:space="preserve"> user plane</w:t>
      </w:r>
      <w:r w:rsidRPr="004F3045">
        <w:rPr>
          <w:rFonts w:eastAsia="Times New Roman"/>
          <w:u w:val="single"/>
          <w:lang w:eastAsia="en-IE"/>
        </w:rPr>
        <w:t xml:space="preserve"> dataflow</w:t>
      </w:r>
    </w:p>
    <w:p w14:paraId="406BB291" w14:textId="59F28730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CPU ↔ </w:t>
      </w:r>
      <w:ins w:id="89" w:author="Author">
        <w:r w:rsidR="000D3E08">
          <w:rPr>
            <w:rFonts w:eastAsia="Times New Roman"/>
            <w:lang w:eastAsia="en-IE"/>
          </w:rPr>
          <w:t xml:space="preserve">HW </w:t>
        </w:r>
      </w:ins>
      <w:r>
        <w:rPr>
          <w:rFonts w:eastAsia="Times New Roman"/>
          <w:lang w:eastAsia="en-IE"/>
        </w:rPr>
        <w:t xml:space="preserve">accelerator ↔ front-haul: for a set of consecutive </w:t>
      </w:r>
      <w:ins w:id="90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 xml:space="preserve">PHY functions offload (up to the end of the </w:t>
      </w:r>
      <w:ins w:id="91" w:author="Author">
        <w:r w:rsidR="000D3E08">
          <w:rPr>
            <w:rFonts w:eastAsia="Times New Roman"/>
            <w:lang w:eastAsia="en-IE"/>
          </w:rPr>
          <w:t>high-</w:t>
        </w:r>
      </w:ins>
      <w:r>
        <w:rPr>
          <w:rFonts w:eastAsia="Times New Roman"/>
          <w:lang w:eastAsia="en-IE"/>
        </w:rPr>
        <w:t xml:space="preserve">PHY pipeline) </w:t>
      </w:r>
    </w:p>
    <w:p w14:paraId="7EAE37C5" w14:textId="73AF061B" w:rsidR="00F40457" w:rsidRDefault="00F40457" w:rsidP="00F40457">
      <w:pPr>
        <w:jc w:val="both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fldChar w:fldCharType="begin"/>
      </w:r>
      <w:r>
        <w:rPr>
          <w:rFonts w:eastAsia="Times New Roman"/>
          <w:lang w:eastAsia="en-IE"/>
        </w:rPr>
        <w:instrText xml:space="preserve"> REF _Ref54863875 \h </w:instrText>
      </w:r>
      <w:r>
        <w:rPr>
          <w:rFonts w:eastAsia="Times New Roman"/>
          <w:lang w:eastAsia="en-IE"/>
        </w:rPr>
      </w:r>
      <w:r>
        <w:rPr>
          <w:rFonts w:eastAsia="Times New Roman"/>
          <w:lang w:eastAsia="en-IE"/>
        </w:rPr>
        <w:fldChar w:fldCharType="separate"/>
      </w:r>
      <w:r>
        <w:t xml:space="preserve">Figure </w:t>
      </w:r>
      <w:r>
        <w:rPr>
          <w:noProof/>
        </w:rPr>
        <w:t>2</w:t>
      </w:r>
      <w:r>
        <w:t>.</w:t>
      </w:r>
      <w:r>
        <w:rPr>
          <w:noProof/>
        </w:rPr>
        <w:t>9</w:t>
      </w:r>
      <w:r>
        <w:rPr>
          <w:rFonts w:eastAsia="Times New Roman"/>
          <w:lang w:eastAsia="en-IE"/>
        </w:rPr>
        <w:fldChar w:fldCharType="end"/>
      </w:r>
      <w:r>
        <w:rPr>
          <w:rFonts w:eastAsia="Times New Roman"/>
          <w:lang w:eastAsia="en-IE"/>
        </w:rPr>
        <w:t xml:space="preserve"> illustrates one possible implementation of the look-aside and inline architectures. While a set of PHY-layer functions are offloaded to the accelerator hardware for look-aside acceleration, the entire end-to-end high</w:t>
      </w:r>
      <w:ins w:id="92" w:author="Author">
        <w:r w:rsidR="00220080">
          <w:rPr>
            <w:rFonts w:eastAsia="Times New Roman"/>
            <w:lang w:eastAsia="en-IE"/>
          </w:rPr>
          <w:t>-</w:t>
        </w:r>
      </w:ins>
      <w:del w:id="93" w:author="Author">
        <w:r w:rsidDel="00220080">
          <w:rPr>
            <w:rFonts w:eastAsia="Times New Roman"/>
            <w:lang w:eastAsia="en-IE"/>
          </w:rPr>
          <w:delText xml:space="preserve"> </w:delText>
        </w:r>
      </w:del>
      <w:r>
        <w:rPr>
          <w:rFonts w:eastAsia="Times New Roman"/>
          <w:lang w:eastAsia="en-IE"/>
        </w:rPr>
        <w:t xml:space="preserve">PHY pipeline is offloaded to the accelerator for inline acceleration. </w:t>
      </w:r>
    </w:p>
    <w:p w14:paraId="7C9E6B43" w14:textId="77777777" w:rsidR="00F40457" w:rsidRDefault="00F40457" w:rsidP="00F40457">
      <w:pPr>
        <w:jc w:val="center"/>
      </w:pPr>
      <w:r>
        <w:rPr>
          <w:noProof/>
        </w:rPr>
        <w:object w:dxaOrig="11596" w:dyaOrig="7523" w14:anchorId="52319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alt="" style="width:6in;height:282.7pt;mso-width-percent:0;mso-height-percent:0;mso-width-percent:0;mso-height-percent:0" o:ole="">
            <v:imagedata r:id="rId18" o:title=""/>
          </v:shape>
          <o:OLEObject Type="Embed" ProgID="Visio.Drawing.15" ShapeID="_x0000_i1064" DrawAspect="Content" ObjectID="_1696017621" r:id="rId19"/>
        </w:object>
      </w:r>
    </w:p>
    <w:p w14:paraId="6485DC5A" w14:textId="77777777" w:rsidR="00F40457" w:rsidRPr="004F3045" w:rsidRDefault="00F40457" w:rsidP="00F40457">
      <w:pPr>
        <w:pStyle w:val="Caption"/>
        <w:rPr>
          <w:rFonts w:eastAsia="Times New Roman"/>
          <w:lang w:eastAsia="en-IE"/>
        </w:rPr>
      </w:pPr>
      <w:bookmarkStart w:id="94" w:name="_Ref54863875"/>
      <w:bookmarkStart w:id="95" w:name="_Ref34964823"/>
      <w:bookmarkStart w:id="96" w:name="_Toc7111207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94"/>
      <w:r>
        <w:t>. User plane d</w:t>
      </w:r>
      <w:r w:rsidRPr="004F3045">
        <w:t>ataflow paths in look</w:t>
      </w:r>
      <w:r>
        <w:t>-</w:t>
      </w:r>
      <w:r w:rsidRPr="004F3045">
        <w:t>aside and inline acceleration architectures</w:t>
      </w:r>
      <w:r>
        <w:t>.</w:t>
      </w:r>
      <w:bookmarkEnd w:id="95"/>
      <w:bookmarkEnd w:id="96"/>
    </w:p>
    <w:p w14:paraId="7E636200" w14:textId="18DEC119" w:rsidR="00F40457" w:rsidRPr="00C35C6C" w:rsidRDefault="0023753E" w:rsidP="00F40457">
      <w:pPr>
        <w:pStyle w:val="Heading4"/>
      </w:pPr>
      <w:ins w:id="97" w:author="Author">
        <w:r>
          <w:t xml:space="preserve">AALI </w:t>
        </w:r>
      </w:ins>
      <w:r w:rsidR="00F40457">
        <w:t xml:space="preserve">API Concurrency and Parallelism  </w:t>
      </w:r>
    </w:p>
    <w:p w14:paraId="112AF62D" w14:textId="09281D20" w:rsidR="00040F8C" w:rsidRDefault="00F40457" w:rsidP="00F40457">
      <w:pPr>
        <w:jc w:val="both"/>
        <w:rPr>
          <w:lang w:eastAsia="en-IE"/>
        </w:rPr>
      </w:pPr>
      <w:r>
        <w:rPr>
          <w:lang w:eastAsia="en-IE"/>
        </w:rPr>
        <w:t>T</w:t>
      </w:r>
      <w:r w:rsidRPr="00C35C6C">
        <w:rPr>
          <w:lang w:eastAsia="en-IE"/>
        </w:rPr>
        <w:t xml:space="preserve">o enable greater flexibility and design choice by application vendors, </w:t>
      </w:r>
      <w:r>
        <w:rPr>
          <w:lang w:eastAsia="en-IE"/>
        </w:rPr>
        <w:t>the AAL</w:t>
      </w:r>
      <w:ins w:id="98" w:author="Author">
        <w:r w:rsidR="008C6B1D">
          <w:rPr>
            <w:lang w:eastAsia="en-IE"/>
          </w:rPr>
          <w:t>I</w:t>
        </w:r>
      </w:ins>
      <w:r>
        <w:rPr>
          <w:lang w:eastAsia="en-IE"/>
        </w:rPr>
        <w:t xml:space="preserve"> shall support multi-threading environment allowing an application to offload acceleration requests in parallel from several threads. </w:t>
      </w:r>
    </w:p>
    <w:p w14:paraId="31E8DF84" w14:textId="382AED68" w:rsidR="00C3493F" w:rsidRPr="00C35C6C" w:rsidRDefault="00C3493F" w:rsidP="00C3493F">
      <w:pPr>
        <w:pStyle w:val="Heading4"/>
        <w:rPr>
          <w:ins w:id="99" w:author="Author"/>
        </w:rPr>
      </w:pPr>
      <w:ins w:id="100" w:author="Author">
        <w:r>
          <w:t>Separation of Control and User Plane</w:t>
        </w:r>
        <w:r w:rsidR="004E14D1">
          <w:t xml:space="preserve"> </w:t>
        </w:r>
        <w:r w:rsidR="0023753E">
          <w:t xml:space="preserve">AALI </w:t>
        </w:r>
        <w:r w:rsidR="004E14D1">
          <w:t>APIs</w:t>
        </w:r>
        <w:r>
          <w:t xml:space="preserve"> </w:t>
        </w:r>
        <w:r>
          <w:t xml:space="preserve">  </w:t>
        </w:r>
      </w:ins>
    </w:p>
    <w:p w14:paraId="136EA083" w14:textId="7C146BE3" w:rsidR="00F27601" w:rsidRDefault="00987A95" w:rsidP="00F40457">
      <w:pPr>
        <w:jc w:val="both"/>
        <w:rPr>
          <w:ins w:id="101" w:author="Author"/>
          <w:lang w:eastAsia="en-IE"/>
        </w:rPr>
      </w:pPr>
      <w:commentRangeStart w:id="102"/>
      <w:ins w:id="103" w:author="Author">
        <w:r>
          <w:rPr>
            <w:lang w:eastAsia="en-IE"/>
          </w:rPr>
          <w:t>For efficiency and flexibility of AAL</w:t>
        </w:r>
        <w:r w:rsidR="00AF495C">
          <w:rPr>
            <w:lang w:eastAsia="en-IE"/>
          </w:rPr>
          <w:t>I</w:t>
        </w:r>
        <w:r>
          <w:rPr>
            <w:lang w:eastAsia="en-IE"/>
          </w:rPr>
          <w:t xml:space="preserve"> implementation, AALI shall support </w:t>
        </w:r>
        <w:r w:rsidR="00D860AF">
          <w:rPr>
            <w:lang w:eastAsia="en-IE"/>
          </w:rPr>
          <w:t>separation of control and user plane APIs with appropriate identifiers</w:t>
        </w:r>
      </w:ins>
      <w:commentRangeEnd w:id="102"/>
      <w:r w:rsidR="009066D2">
        <w:rPr>
          <w:rStyle w:val="CommentReference"/>
        </w:rPr>
        <w:commentReference w:id="102"/>
      </w:r>
      <w:ins w:id="104" w:author="Author">
        <w:r w:rsidR="00D860AF">
          <w:rPr>
            <w:lang w:eastAsia="en-IE"/>
          </w:rPr>
          <w:t xml:space="preserve">. </w:t>
        </w:r>
      </w:ins>
    </w:p>
    <w:p w14:paraId="71BF3737" w14:textId="11503731" w:rsidR="00C532A1" w:rsidRPr="00C35C6C" w:rsidRDefault="00C532A1" w:rsidP="00C532A1">
      <w:pPr>
        <w:pStyle w:val="Heading4"/>
        <w:rPr>
          <w:ins w:id="105" w:author="Author"/>
        </w:rPr>
      </w:pPr>
      <w:ins w:id="106" w:author="Author">
        <w:r>
          <w:t xml:space="preserve">Support of </w:t>
        </w:r>
        <w:r w:rsidR="00067954">
          <w:t>V</w:t>
        </w:r>
        <w:r w:rsidR="00777E74">
          <w:t>ersatile</w:t>
        </w:r>
        <w:r>
          <w:t xml:space="preserve"> </w:t>
        </w:r>
        <w:r w:rsidR="00067954">
          <w:t>A</w:t>
        </w:r>
        <w:r w:rsidR="00777E74">
          <w:t xml:space="preserve">cceleration </w:t>
        </w:r>
        <w:r w:rsidR="00067954">
          <w:t>P</w:t>
        </w:r>
        <w:r>
          <w:t>ayload</w:t>
        </w:r>
        <w:del w:id="107" w:author="Author">
          <w:r w:rsidDel="00777E74">
            <w:delText xml:space="preserve"> </w:delText>
          </w:r>
        </w:del>
        <w:r>
          <w:t xml:space="preserve">   </w:t>
        </w:r>
      </w:ins>
    </w:p>
    <w:p w14:paraId="0154A8C7" w14:textId="34B093FF" w:rsidR="00CE6C2E" w:rsidRDefault="0037029F" w:rsidP="00F40457">
      <w:pPr>
        <w:jc w:val="both"/>
        <w:rPr>
          <w:ins w:id="108" w:author="Author"/>
          <w:lang w:eastAsia="en-IE"/>
        </w:rPr>
      </w:pPr>
      <w:ins w:id="109" w:author="Author">
        <w:r>
          <w:rPr>
            <w:lang w:eastAsia="en-IE"/>
          </w:rPr>
          <w:t xml:space="preserve">Range of payload size can </w:t>
        </w:r>
        <w:r w:rsidR="00A61806">
          <w:rPr>
            <w:lang w:eastAsia="en-IE"/>
          </w:rPr>
          <w:t xml:space="preserve">vary </w:t>
        </w:r>
        <w:r w:rsidR="005E503E">
          <w:rPr>
            <w:lang w:eastAsia="en-IE"/>
          </w:rPr>
          <w:t xml:space="preserve">widely, </w:t>
        </w:r>
        <w:r w:rsidR="00A61806">
          <w:rPr>
            <w:lang w:eastAsia="en-IE"/>
          </w:rPr>
          <w:t xml:space="preserve">depending on </w:t>
        </w:r>
        <w:r w:rsidR="00AB7796">
          <w:rPr>
            <w:lang w:eastAsia="en-IE"/>
          </w:rPr>
          <w:t xml:space="preserve">the </w:t>
        </w:r>
        <w:r w:rsidR="00323020">
          <w:rPr>
            <w:lang w:eastAsia="en-IE"/>
          </w:rPr>
          <w:t xml:space="preserve">specific layer of the </w:t>
        </w:r>
        <w:r w:rsidR="0026757B">
          <w:rPr>
            <w:lang w:eastAsia="en-IE"/>
          </w:rPr>
          <w:t xml:space="preserve">RAN </w:t>
        </w:r>
        <w:r w:rsidR="00323020">
          <w:rPr>
            <w:lang w:eastAsia="en-IE"/>
          </w:rPr>
          <w:t xml:space="preserve">protocol stack </w:t>
        </w:r>
        <w:r w:rsidR="00AB7796">
          <w:rPr>
            <w:lang w:eastAsia="en-IE"/>
          </w:rPr>
          <w:t>from</w:t>
        </w:r>
        <w:r w:rsidR="00323020">
          <w:rPr>
            <w:lang w:eastAsia="en-IE"/>
          </w:rPr>
          <w:t xml:space="preserve"> which </w:t>
        </w:r>
        <w:r w:rsidR="003F29C5">
          <w:rPr>
            <w:lang w:eastAsia="en-IE"/>
          </w:rPr>
          <w:t>the</w:t>
        </w:r>
        <w:r w:rsidR="00323020">
          <w:rPr>
            <w:lang w:eastAsia="en-IE"/>
          </w:rPr>
          <w:t xml:space="preserve"> workload </w:t>
        </w:r>
        <w:r w:rsidR="004816E0">
          <w:rPr>
            <w:lang w:eastAsia="en-IE"/>
          </w:rPr>
          <w:t xml:space="preserve">of AAL profile(s) </w:t>
        </w:r>
        <w:r w:rsidR="00C24844">
          <w:rPr>
            <w:lang w:eastAsia="en-IE"/>
          </w:rPr>
          <w:t xml:space="preserve">is </w:t>
        </w:r>
        <w:r w:rsidR="005059D8">
          <w:rPr>
            <w:lang w:eastAsia="en-IE"/>
          </w:rPr>
          <w:t>offloaded to HW accelerator</w:t>
        </w:r>
        <w:r w:rsidR="00C24844">
          <w:rPr>
            <w:lang w:eastAsia="en-IE"/>
          </w:rPr>
          <w:t xml:space="preserve">. </w:t>
        </w:r>
        <w:commentRangeStart w:id="110"/>
        <w:r w:rsidR="001F0B98">
          <w:rPr>
            <w:lang w:eastAsia="en-IE"/>
          </w:rPr>
          <w:t>AAL</w:t>
        </w:r>
        <w:r w:rsidR="00343784">
          <w:rPr>
            <w:lang w:eastAsia="en-IE"/>
          </w:rPr>
          <w:t>I</w:t>
        </w:r>
        <w:r w:rsidR="001F0B98">
          <w:rPr>
            <w:lang w:eastAsia="en-IE"/>
          </w:rPr>
          <w:t xml:space="preserve"> API shall be fle</w:t>
        </w:r>
        <w:r w:rsidR="00AD4480">
          <w:rPr>
            <w:lang w:eastAsia="en-IE"/>
          </w:rPr>
          <w:t>x</w:t>
        </w:r>
        <w:r w:rsidR="001F0B98">
          <w:rPr>
            <w:lang w:eastAsia="en-IE"/>
          </w:rPr>
          <w:t xml:space="preserve">ible </w:t>
        </w:r>
        <w:r w:rsidR="00AD4480">
          <w:rPr>
            <w:lang w:eastAsia="en-IE"/>
          </w:rPr>
          <w:t xml:space="preserve">to support </w:t>
        </w:r>
        <w:r w:rsidR="00F25D39">
          <w:rPr>
            <w:lang w:eastAsia="en-IE"/>
          </w:rPr>
          <w:t>various</w:t>
        </w:r>
        <w:r w:rsidR="002A032B">
          <w:rPr>
            <w:lang w:eastAsia="en-IE"/>
          </w:rPr>
          <w:t xml:space="preserve"> range</w:t>
        </w:r>
        <w:r w:rsidR="00F25D39">
          <w:rPr>
            <w:lang w:eastAsia="en-IE"/>
          </w:rPr>
          <w:t>s</w:t>
        </w:r>
        <w:r w:rsidR="00AD4480">
          <w:rPr>
            <w:lang w:eastAsia="en-IE"/>
          </w:rPr>
          <w:t xml:space="preserve"> of payload sizes </w:t>
        </w:r>
        <w:r w:rsidR="002F14CC">
          <w:rPr>
            <w:lang w:eastAsia="en-IE"/>
          </w:rPr>
          <w:t>as required by different use cases</w:t>
        </w:r>
        <w:r w:rsidR="00163952">
          <w:rPr>
            <w:lang w:eastAsia="en-IE"/>
          </w:rPr>
          <w:t xml:space="preserve"> of </w:t>
        </w:r>
        <w:r w:rsidR="00462258">
          <w:rPr>
            <w:lang w:eastAsia="en-IE"/>
          </w:rPr>
          <w:t>acceleration</w:t>
        </w:r>
        <w:r w:rsidR="005E08D4">
          <w:rPr>
            <w:lang w:eastAsia="en-IE"/>
          </w:rPr>
          <w:t xml:space="preserve">. </w:t>
        </w:r>
      </w:ins>
      <w:commentRangeEnd w:id="110"/>
      <w:r w:rsidR="009B6F74">
        <w:rPr>
          <w:rStyle w:val="CommentReference"/>
        </w:rPr>
        <w:commentReference w:id="110"/>
      </w:r>
      <w:ins w:id="111" w:author="Author">
        <w:r w:rsidR="002F14CC">
          <w:rPr>
            <w:lang w:eastAsia="en-IE"/>
          </w:rPr>
          <w:t xml:space="preserve"> </w:t>
        </w:r>
      </w:ins>
    </w:p>
    <w:p w14:paraId="027A4EF8" w14:textId="48A0D780" w:rsidR="00D7649E" w:rsidRPr="00C35C6C" w:rsidRDefault="00D7649E" w:rsidP="00D7649E">
      <w:pPr>
        <w:pStyle w:val="Heading4"/>
        <w:rPr>
          <w:ins w:id="112" w:author="Author"/>
        </w:rPr>
      </w:pPr>
      <w:ins w:id="113" w:author="Author">
        <w:r>
          <w:t xml:space="preserve">Support of </w:t>
        </w:r>
        <w:r w:rsidR="00F06146">
          <w:t>Different Transport Mechanisms</w:t>
        </w:r>
        <w:r>
          <w:t xml:space="preserve">   </w:t>
        </w:r>
      </w:ins>
    </w:p>
    <w:p w14:paraId="21FDBB48" w14:textId="5B2A1BCE" w:rsidR="00EA7F96" w:rsidRDefault="003F1036" w:rsidP="00D7649E">
      <w:pPr>
        <w:jc w:val="both"/>
        <w:rPr>
          <w:ins w:id="114" w:author="Author"/>
          <w:lang w:eastAsia="en-IE"/>
        </w:rPr>
      </w:pPr>
      <w:commentRangeStart w:id="115"/>
      <w:ins w:id="116" w:author="Author">
        <w:r>
          <w:rPr>
            <w:lang w:eastAsia="en-IE"/>
          </w:rPr>
          <w:t xml:space="preserve">The transport </w:t>
        </w:r>
        <w:r w:rsidR="00D271FE">
          <w:rPr>
            <w:lang w:eastAsia="en-IE"/>
          </w:rPr>
          <w:t xml:space="preserve">between </w:t>
        </w:r>
        <w:r w:rsidR="00455120">
          <w:rPr>
            <w:lang w:eastAsia="en-IE"/>
          </w:rPr>
          <w:t xml:space="preserve">an </w:t>
        </w:r>
        <w:r w:rsidR="00D271FE">
          <w:rPr>
            <w:lang w:eastAsia="en-IE"/>
          </w:rPr>
          <w:t xml:space="preserve">application and </w:t>
        </w:r>
        <w:r w:rsidR="002A700A">
          <w:rPr>
            <w:lang w:eastAsia="en-IE"/>
          </w:rPr>
          <w:t xml:space="preserve">an </w:t>
        </w:r>
        <w:r w:rsidR="00455120">
          <w:rPr>
            <w:lang w:eastAsia="en-IE"/>
          </w:rPr>
          <w:t>AALI implementation</w:t>
        </w:r>
        <w:r w:rsidR="00D271FE">
          <w:rPr>
            <w:lang w:eastAsia="en-IE"/>
          </w:rPr>
          <w:t xml:space="preserve"> can be of different types (</w:t>
        </w:r>
        <w:r w:rsidR="00184A5C">
          <w:rPr>
            <w:lang w:eastAsia="en-IE"/>
          </w:rPr>
          <w:t>e.g.,</w:t>
        </w:r>
        <w:r w:rsidR="00D271FE">
          <w:rPr>
            <w:lang w:eastAsia="en-IE"/>
          </w:rPr>
          <w:t xml:space="preserve"> </w:t>
        </w:r>
        <w:r w:rsidR="00184A5C">
          <w:rPr>
            <w:lang w:eastAsia="en-IE"/>
          </w:rPr>
          <w:t xml:space="preserve">based on shared memory, PCIe </w:t>
        </w:r>
        <w:r w:rsidR="00A1732F">
          <w:rPr>
            <w:lang w:eastAsia="en-IE"/>
          </w:rPr>
          <w:t>interconnect</w:t>
        </w:r>
        <w:r w:rsidR="00184A5C">
          <w:rPr>
            <w:lang w:eastAsia="en-IE"/>
          </w:rPr>
          <w:t>, over ethernet etc.)</w:t>
        </w:r>
        <w:r w:rsidR="00EC06F1">
          <w:rPr>
            <w:lang w:eastAsia="en-IE"/>
          </w:rPr>
          <w:t xml:space="preserve">. </w:t>
        </w:r>
        <w:r w:rsidR="007D0A67">
          <w:rPr>
            <w:lang w:eastAsia="en-IE"/>
          </w:rPr>
          <w:t xml:space="preserve">AALI shall support </w:t>
        </w:r>
        <w:r w:rsidR="000F5C12">
          <w:rPr>
            <w:lang w:eastAsia="en-IE"/>
          </w:rPr>
          <w:t xml:space="preserve">abstraction of these various transport mechanisms between the </w:t>
        </w:r>
        <w:r w:rsidR="00524267">
          <w:rPr>
            <w:lang w:eastAsia="en-IE"/>
          </w:rPr>
          <w:t>‘</w:t>
        </w:r>
        <w:r w:rsidR="00DE3C50">
          <w:rPr>
            <w:lang w:eastAsia="en-IE"/>
          </w:rPr>
          <w:t>Application</w:t>
        </w:r>
        <w:r w:rsidR="00524267">
          <w:rPr>
            <w:lang w:eastAsia="en-IE"/>
          </w:rPr>
          <w:t>’</w:t>
        </w:r>
        <w:r w:rsidR="00DE3C50">
          <w:rPr>
            <w:lang w:eastAsia="en-IE"/>
          </w:rPr>
          <w:t xml:space="preserve"> and</w:t>
        </w:r>
        <w:r w:rsidR="00704B81">
          <w:rPr>
            <w:lang w:eastAsia="en-IE"/>
          </w:rPr>
          <w:t xml:space="preserve"> the</w:t>
        </w:r>
        <w:r w:rsidR="00DE3C50">
          <w:rPr>
            <w:lang w:eastAsia="en-IE"/>
          </w:rPr>
          <w:t xml:space="preserve"> </w:t>
        </w:r>
        <w:r w:rsidR="00524267">
          <w:rPr>
            <w:lang w:eastAsia="en-IE"/>
          </w:rPr>
          <w:t>‘</w:t>
        </w:r>
        <w:r w:rsidR="00DE3C50">
          <w:rPr>
            <w:lang w:eastAsia="en-IE"/>
          </w:rPr>
          <w:t>AAL</w:t>
        </w:r>
        <w:r w:rsidR="00704B81">
          <w:rPr>
            <w:lang w:eastAsia="en-IE"/>
          </w:rPr>
          <w:t>I</w:t>
        </w:r>
        <w:r w:rsidR="00DE3C50">
          <w:rPr>
            <w:lang w:eastAsia="en-IE"/>
          </w:rPr>
          <w:t xml:space="preserve"> implementation</w:t>
        </w:r>
        <w:r w:rsidR="00524267">
          <w:rPr>
            <w:lang w:eastAsia="en-IE"/>
          </w:rPr>
          <w:t>’</w:t>
        </w:r>
      </w:ins>
      <w:commentRangeEnd w:id="115"/>
      <w:r w:rsidR="00704B81">
        <w:rPr>
          <w:rStyle w:val="CommentReference"/>
        </w:rPr>
        <w:commentReference w:id="115"/>
      </w:r>
      <w:ins w:id="117" w:author="Author">
        <w:r w:rsidR="00DE3C50">
          <w:rPr>
            <w:lang w:eastAsia="en-IE"/>
          </w:rPr>
          <w:t>.</w:t>
        </w:r>
      </w:ins>
    </w:p>
    <w:p w14:paraId="3AF8377D" w14:textId="0896E3FE" w:rsidR="00745461" w:rsidRPr="00C35C6C" w:rsidRDefault="00745461" w:rsidP="00745461">
      <w:pPr>
        <w:pStyle w:val="Heading4"/>
        <w:rPr>
          <w:ins w:id="118" w:author="Author"/>
        </w:rPr>
      </w:pPr>
      <w:ins w:id="119" w:author="Author">
        <w:r>
          <w:lastRenderedPageBreak/>
          <w:t>AAL</w:t>
        </w:r>
        <w:r w:rsidR="00A65264">
          <w:t>I</w:t>
        </w:r>
        <w:r>
          <w:t xml:space="preserve"> API namespace</w:t>
        </w:r>
        <w:r>
          <w:t xml:space="preserve">   </w:t>
        </w:r>
      </w:ins>
    </w:p>
    <w:p w14:paraId="7979910A" w14:textId="4DC07AC1" w:rsidR="00745461" w:rsidRDefault="006F5148" w:rsidP="00745461">
      <w:pPr>
        <w:jc w:val="both"/>
        <w:rPr>
          <w:ins w:id="120" w:author="Author"/>
          <w:lang w:eastAsia="en-IE"/>
        </w:rPr>
      </w:pPr>
      <w:commentRangeStart w:id="121"/>
      <w:ins w:id="122" w:author="Author">
        <w:r>
          <w:rPr>
            <w:lang w:eastAsia="en-IE"/>
          </w:rPr>
          <w:t xml:space="preserve">For convenience of AALI implementation, </w:t>
        </w:r>
        <w:r w:rsidR="0061468C">
          <w:rPr>
            <w:lang w:eastAsia="en-IE"/>
          </w:rPr>
          <w:t>AALI shall follow a unique name space for API</w:t>
        </w:r>
        <w:r w:rsidR="009F2FCB">
          <w:rPr>
            <w:lang w:eastAsia="en-IE"/>
          </w:rPr>
          <w:t xml:space="preserve"> functions.</w:t>
        </w:r>
      </w:ins>
      <w:commentRangeEnd w:id="121"/>
      <w:r w:rsidR="002B2891">
        <w:rPr>
          <w:rStyle w:val="CommentReference"/>
        </w:rPr>
        <w:commentReference w:id="121"/>
      </w:r>
    </w:p>
    <w:p w14:paraId="7BDDD473" w14:textId="5B0D71BC" w:rsidR="008878F3" w:rsidRDefault="008878F3" w:rsidP="008878F3">
      <w:pPr>
        <w:pStyle w:val="Heading3"/>
        <w:rPr>
          <w:ins w:id="123" w:author="Author"/>
        </w:rPr>
      </w:pPr>
      <w:ins w:id="124" w:author="Author">
        <w:r>
          <w:t>Profile Specific</w:t>
        </w:r>
        <w:r w:rsidRPr="00F40457">
          <w:t xml:space="preserve"> Principles  </w:t>
        </w:r>
      </w:ins>
    </w:p>
    <w:p w14:paraId="2DD12FE9" w14:textId="1DD093AA" w:rsidR="00554261" w:rsidRPr="00180B16" w:rsidRDefault="00180B16" w:rsidP="00180B16">
      <w:pPr>
        <w:rPr>
          <w:ins w:id="125" w:author="Author"/>
          <w:lang w:val="en-GB"/>
        </w:rPr>
      </w:pPr>
      <w:ins w:id="126" w:author="Author">
        <w:r>
          <w:rPr>
            <w:lang w:val="en-GB"/>
          </w:rPr>
          <w:t xml:space="preserve">The set of features of AALI </w:t>
        </w:r>
        <w:r w:rsidR="00167867">
          <w:rPr>
            <w:lang w:val="en-GB" w:eastAsia="ja-JP"/>
          </w:rPr>
          <w:t xml:space="preserve">described in the following subsections are </w:t>
        </w:r>
        <w:r w:rsidR="00167867">
          <w:rPr>
            <w:lang w:val="en-GB" w:eastAsia="ja-JP"/>
          </w:rPr>
          <w:t xml:space="preserve">relevant for inline high-PHY </w:t>
        </w:r>
        <w:r w:rsidR="00B16FCC">
          <w:rPr>
            <w:lang w:val="en-GB" w:eastAsia="ja-JP"/>
          </w:rPr>
          <w:t>AAL</w:t>
        </w:r>
        <w:r w:rsidR="00167867">
          <w:rPr>
            <w:lang w:val="en-GB" w:eastAsia="ja-JP"/>
          </w:rPr>
          <w:t xml:space="preserve"> profiles</w:t>
        </w:r>
        <w:r w:rsidR="00447652">
          <w:rPr>
            <w:lang w:val="en-GB" w:eastAsia="ja-JP"/>
          </w:rPr>
          <w:t xml:space="preserve"> </w:t>
        </w:r>
        <w:r w:rsidR="00447652">
          <w:rPr>
            <w:lang w:val="en-GB" w:eastAsia="ja-JP"/>
          </w:rPr>
          <w:t>(profile names with suffix ‘_HIGH-PHY’)</w:t>
        </w:r>
        <w:r w:rsidR="00167867">
          <w:rPr>
            <w:lang w:val="en-GB" w:eastAsia="ja-JP"/>
          </w:rPr>
          <w:t xml:space="preserve"> </w:t>
        </w:r>
        <w:r w:rsidR="000A10D0">
          <w:rPr>
            <w:lang w:val="en-GB" w:eastAsia="ja-JP"/>
          </w:rPr>
          <w:t>defined in Chapter 5</w:t>
        </w:r>
      </w:ins>
    </w:p>
    <w:p w14:paraId="082C27EE" w14:textId="23F6A642" w:rsidR="008878F3" w:rsidRPr="00F40457" w:rsidRDefault="005A3A4E" w:rsidP="008878F3">
      <w:pPr>
        <w:pStyle w:val="Heading4"/>
        <w:rPr>
          <w:ins w:id="127" w:author="Author"/>
        </w:rPr>
      </w:pPr>
      <w:ins w:id="128" w:author="Author">
        <w:r>
          <w:t xml:space="preserve">Separation of </w:t>
        </w:r>
        <w:r w:rsidR="00332498">
          <w:t xml:space="preserve">Cell and Slot Level </w:t>
        </w:r>
        <w:r w:rsidR="00984C0B">
          <w:t xml:space="preserve">Parameter </w:t>
        </w:r>
        <w:r w:rsidR="00332498">
          <w:t>Configurations</w:t>
        </w:r>
        <w:r w:rsidR="008878F3" w:rsidRPr="00F40457">
          <w:t xml:space="preserve"> </w:t>
        </w:r>
      </w:ins>
    </w:p>
    <w:p w14:paraId="6C321F85" w14:textId="39EBB73B" w:rsidR="006714E1" w:rsidRDefault="003C5404" w:rsidP="006B714D">
      <w:pPr>
        <w:jc w:val="both"/>
        <w:rPr>
          <w:ins w:id="129" w:author="Author"/>
          <w:lang w:val="en-GB" w:eastAsia="en-IE"/>
        </w:rPr>
      </w:pPr>
      <w:commentRangeStart w:id="130"/>
      <w:ins w:id="131" w:author="Author">
        <w:r>
          <w:rPr>
            <w:lang w:val="en-GB" w:eastAsia="en-IE"/>
          </w:rPr>
          <w:t xml:space="preserve">In general, </w:t>
        </w:r>
        <w:r w:rsidR="005A3A4E">
          <w:rPr>
            <w:lang w:val="en-GB" w:eastAsia="en-IE"/>
          </w:rPr>
          <w:t>“</w:t>
        </w:r>
        <w:r w:rsidR="006C64F6">
          <w:rPr>
            <w:lang w:val="en-GB" w:eastAsia="en-IE"/>
          </w:rPr>
          <w:t>cell-specific</w:t>
        </w:r>
        <w:r w:rsidR="005A3A4E">
          <w:rPr>
            <w:lang w:val="en-GB" w:eastAsia="en-IE"/>
          </w:rPr>
          <w:t>”</w:t>
        </w:r>
        <w:r w:rsidR="006C64F6">
          <w:rPr>
            <w:lang w:val="en-GB" w:eastAsia="en-IE"/>
          </w:rPr>
          <w:t xml:space="preserve"> (typically static or semi-static</w:t>
        </w:r>
        <w:r w:rsidR="005A3A4E">
          <w:rPr>
            <w:lang w:val="en-GB" w:eastAsia="en-IE"/>
          </w:rPr>
          <w:t xml:space="preserve"> in nature</w:t>
        </w:r>
        <w:r w:rsidR="006C64F6">
          <w:rPr>
            <w:lang w:val="en-GB" w:eastAsia="en-IE"/>
          </w:rPr>
          <w:t xml:space="preserve">) parameters change less frequently than </w:t>
        </w:r>
        <w:r w:rsidR="005A3A4E">
          <w:rPr>
            <w:lang w:val="en-GB" w:eastAsia="en-IE"/>
          </w:rPr>
          <w:t>“</w:t>
        </w:r>
        <w:r w:rsidR="006C64F6">
          <w:rPr>
            <w:lang w:val="en-GB" w:eastAsia="en-IE"/>
          </w:rPr>
          <w:t>slot-specific</w:t>
        </w:r>
        <w:r w:rsidR="005A3A4E">
          <w:rPr>
            <w:lang w:val="en-GB" w:eastAsia="en-IE"/>
          </w:rPr>
          <w:t>”</w:t>
        </w:r>
        <w:r w:rsidR="006C64F6">
          <w:rPr>
            <w:lang w:val="en-GB" w:eastAsia="en-IE"/>
          </w:rPr>
          <w:t xml:space="preserve"> (typically dynamic</w:t>
        </w:r>
        <w:r w:rsidR="005A3A4E">
          <w:rPr>
            <w:lang w:val="en-GB" w:eastAsia="en-IE"/>
          </w:rPr>
          <w:t xml:space="preserve"> in nature</w:t>
        </w:r>
        <w:r w:rsidR="00163FFB">
          <w:rPr>
            <w:lang w:val="en-GB" w:eastAsia="en-IE"/>
          </w:rPr>
          <w:t>, specific to PHY</w:t>
        </w:r>
        <w:r w:rsidR="00A65E80">
          <w:rPr>
            <w:lang w:val="en-GB" w:eastAsia="en-IE"/>
          </w:rPr>
          <w:t xml:space="preserve"> </w:t>
        </w:r>
        <w:del w:id="132" w:author="Author">
          <w:r w:rsidR="00163FFB" w:rsidDel="00A65E80">
            <w:rPr>
              <w:lang w:val="en-GB" w:eastAsia="en-IE"/>
            </w:rPr>
            <w:delText xml:space="preserve"> </w:delText>
          </w:r>
        </w:del>
        <w:r w:rsidR="00163FFB">
          <w:rPr>
            <w:lang w:val="en-GB" w:eastAsia="en-IE"/>
          </w:rPr>
          <w:t>channels/signals)</w:t>
        </w:r>
        <w:r w:rsidR="00685DBD">
          <w:rPr>
            <w:lang w:val="en-GB" w:eastAsia="en-IE"/>
          </w:rPr>
          <w:t xml:space="preserve"> parameters </w:t>
        </w:r>
        <w:r w:rsidR="00CC4306">
          <w:rPr>
            <w:lang w:val="en-GB" w:eastAsia="en-IE"/>
          </w:rPr>
          <w:t xml:space="preserve">associated with </w:t>
        </w:r>
        <w:r w:rsidR="00B16FCC">
          <w:rPr>
            <w:lang w:val="en-GB" w:eastAsia="en-IE"/>
          </w:rPr>
          <w:t xml:space="preserve">inline, high-PHY </w:t>
        </w:r>
        <w:r w:rsidR="00CC4306">
          <w:rPr>
            <w:lang w:val="en-GB" w:eastAsia="en-IE"/>
          </w:rPr>
          <w:t>AAL</w:t>
        </w:r>
        <w:r w:rsidR="008E139F">
          <w:rPr>
            <w:lang w:val="en-GB" w:eastAsia="en-IE"/>
          </w:rPr>
          <w:t xml:space="preserve"> </w:t>
        </w:r>
        <w:r w:rsidR="00A224FA">
          <w:rPr>
            <w:lang w:val="en-GB" w:eastAsia="en-IE"/>
          </w:rPr>
          <w:t xml:space="preserve">profiles. Hence, for optimizing signalling overhead, </w:t>
        </w:r>
        <w:r w:rsidR="00A224FA">
          <w:rPr>
            <w:lang w:val="en-GB" w:eastAsia="en-IE"/>
          </w:rPr>
          <w:t xml:space="preserve">AALI shall support configuration of “cell-specific” and “slot-specific” parameters </w:t>
        </w:r>
        <w:r w:rsidR="00507AE3">
          <w:rPr>
            <w:lang w:val="en-GB" w:eastAsia="en-IE"/>
          </w:rPr>
          <w:t xml:space="preserve">to AALI implementation </w:t>
        </w:r>
        <w:r w:rsidR="00A224FA">
          <w:rPr>
            <w:lang w:val="en-GB" w:eastAsia="en-IE"/>
          </w:rPr>
          <w:t>using separate AALI API functions.</w:t>
        </w:r>
      </w:ins>
      <w:commentRangeEnd w:id="130"/>
      <w:r w:rsidR="00A000A5">
        <w:rPr>
          <w:rStyle w:val="CommentReference"/>
        </w:rPr>
        <w:commentReference w:id="130"/>
      </w:r>
      <w:ins w:id="133" w:author="Author">
        <w:r w:rsidR="00E906A2">
          <w:rPr>
            <w:lang w:val="en-GB" w:eastAsia="en-IE"/>
          </w:rPr>
          <w:t xml:space="preserve"> It is noteworthy that the </w:t>
        </w:r>
        <w:r w:rsidR="00F76AD3">
          <w:rPr>
            <w:lang w:val="en-GB" w:eastAsia="en-IE"/>
          </w:rPr>
          <w:t xml:space="preserve">cell/slot specific </w:t>
        </w:r>
        <w:r w:rsidR="00E906A2">
          <w:rPr>
            <w:lang w:val="en-GB" w:eastAsia="en-IE"/>
          </w:rPr>
          <w:t>configuration</w:t>
        </w:r>
        <w:r w:rsidR="00F76AD3">
          <w:rPr>
            <w:lang w:val="en-GB" w:eastAsia="en-IE"/>
          </w:rPr>
          <w:t>s</w:t>
        </w:r>
        <w:r w:rsidR="00E906A2">
          <w:rPr>
            <w:lang w:val="en-GB" w:eastAsia="en-IE"/>
          </w:rPr>
          <w:t xml:space="preserve"> can include both control and user planes. </w:t>
        </w:r>
        <w:del w:id="134" w:author="Author">
          <w:r w:rsidR="004029FE" w:rsidDel="00E906A2">
            <w:rPr>
              <w:lang w:val="en-GB" w:eastAsia="en-IE"/>
            </w:rPr>
            <w:delText xml:space="preserve"> </w:delText>
          </w:r>
        </w:del>
      </w:ins>
    </w:p>
    <w:p w14:paraId="13DA5F92" w14:textId="21E43FA3" w:rsidR="00E6571F" w:rsidRPr="00F40457" w:rsidRDefault="00E6571F" w:rsidP="00E6571F">
      <w:pPr>
        <w:pStyle w:val="Heading4"/>
        <w:rPr>
          <w:ins w:id="135" w:author="Author"/>
        </w:rPr>
      </w:pPr>
      <w:ins w:id="136" w:author="Author">
        <w:r>
          <w:t>Timing Syn</w:t>
        </w:r>
        <w:r w:rsidR="00FD2CC3">
          <w:t>chronization</w:t>
        </w:r>
        <w:r w:rsidRPr="00F40457">
          <w:t xml:space="preserve"> </w:t>
        </w:r>
      </w:ins>
    </w:p>
    <w:p w14:paraId="22E11D97" w14:textId="6A249CC7" w:rsidR="00E6571F" w:rsidRDefault="00FD2CC3" w:rsidP="00E6571F">
      <w:pPr>
        <w:jc w:val="both"/>
        <w:rPr>
          <w:ins w:id="137" w:author="Author"/>
          <w:lang w:val="en-GB" w:eastAsia="en-IE"/>
        </w:rPr>
      </w:pPr>
      <w:commentRangeStart w:id="138"/>
      <w:ins w:id="139" w:author="Author">
        <w:r>
          <w:rPr>
            <w:lang w:val="en-GB" w:eastAsia="en-IE"/>
          </w:rPr>
          <w:t xml:space="preserve">To maintain consistent timing </w:t>
        </w:r>
        <w:r w:rsidR="00EA3E33">
          <w:rPr>
            <w:lang w:val="en-GB" w:eastAsia="en-IE"/>
          </w:rPr>
          <w:t xml:space="preserve">(with respect to a given over-the-air (OTA) slot) </w:t>
        </w:r>
        <w:r w:rsidR="005B2564">
          <w:rPr>
            <w:lang w:val="en-GB" w:eastAsia="en-IE"/>
          </w:rPr>
          <w:t xml:space="preserve">AALI shall support </w:t>
        </w:r>
        <w:r w:rsidR="00723109">
          <w:rPr>
            <w:lang w:val="en-GB" w:eastAsia="en-IE"/>
          </w:rPr>
          <w:t>s</w:t>
        </w:r>
        <w:r w:rsidR="005B2564">
          <w:rPr>
            <w:lang w:val="en-GB" w:eastAsia="en-IE"/>
          </w:rPr>
          <w:t xml:space="preserve">ystem </w:t>
        </w:r>
        <w:r w:rsidR="00723109">
          <w:rPr>
            <w:lang w:val="en-GB" w:eastAsia="en-IE"/>
          </w:rPr>
          <w:t>f</w:t>
        </w:r>
        <w:r w:rsidR="005B2564">
          <w:rPr>
            <w:lang w:val="en-GB" w:eastAsia="en-IE"/>
          </w:rPr>
          <w:t xml:space="preserve">rame </w:t>
        </w:r>
        <w:r w:rsidR="00723109">
          <w:rPr>
            <w:lang w:val="en-GB" w:eastAsia="en-IE"/>
          </w:rPr>
          <w:t>n</w:t>
        </w:r>
        <w:r w:rsidR="005B2564">
          <w:rPr>
            <w:lang w:val="en-GB" w:eastAsia="en-IE"/>
          </w:rPr>
          <w:t xml:space="preserve">umber (SFN) </w:t>
        </w:r>
        <w:r w:rsidR="00F32A59">
          <w:rPr>
            <w:lang w:val="en-GB" w:eastAsia="en-IE"/>
          </w:rPr>
          <w:t xml:space="preserve">or slot synchronization </w:t>
        </w:r>
        <w:r w:rsidR="00F32A59">
          <w:rPr>
            <w:lang w:val="en-GB" w:eastAsia="en-IE"/>
          </w:rPr>
          <w:t>between the application and the AALI implementation supporting inline, high-PHY AAL profiles</w:t>
        </w:r>
      </w:ins>
      <w:commentRangeEnd w:id="138"/>
      <w:r w:rsidR="00834570">
        <w:rPr>
          <w:rStyle w:val="CommentReference"/>
        </w:rPr>
        <w:commentReference w:id="138"/>
      </w:r>
      <w:ins w:id="140" w:author="Author">
        <w:r w:rsidR="00BA74DC">
          <w:rPr>
            <w:lang w:val="en-GB" w:eastAsia="en-IE"/>
          </w:rPr>
          <w:t>.</w:t>
        </w:r>
      </w:ins>
    </w:p>
    <w:p w14:paraId="7221F523" w14:textId="6E502DA5" w:rsidR="00834570" w:rsidRPr="00F40457" w:rsidRDefault="00834570" w:rsidP="00834570">
      <w:pPr>
        <w:pStyle w:val="Heading4"/>
        <w:rPr>
          <w:ins w:id="141" w:author="Author"/>
        </w:rPr>
      </w:pPr>
      <w:ins w:id="142" w:author="Author">
        <w:r>
          <w:t>Compatibility with O-RAN FH interface</w:t>
        </w:r>
        <w:r w:rsidRPr="00F40457">
          <w:t xml:space="preserve"> </w:t>
        </w:r>
      </w:ins>
    </w:p>
    <w:p w14:paraId="199F62ED" w14:textId="62A9A786" w:rsidR="00834570" w:rsidRPr="00AA3D68" w:rsidRDefault="00C50CC5" w:rsidP="00834570">
      <w:pPr>
        <w:jc w:val="both"/>
        <w:rPr>
          <w:lang w:eastAsia="en-IE"/>
        </w:rPr>
      </w:pPr>
      <w:commentRangeStart w:id="143"/>
      <w:ins w:id="144" w:author="Author">
        <w:r w:rsidRPr="00C50CC5">
          <w:rPr>
            <w:lang w:eastAsia="en-IE"/>
          </w:rPr>
          <w:t>AAL</w:t>
        </w:r>
        <w:r>
          <w:rPr>
            <w:lang w:eastAsia="en-IE"/>
          </w:rPr>
          <w:t>I</w:t>
        </w:r>
        <w:r w:rsidRPr="00C50CC5">
          <w:rPr>
            <w:lang w:eastAsia="en-IE"/>
          </w:rPr>
          <w:t xml:space="preserve"> API shall be compatible with O-RAN FH interface </w:t>
        </w:r>
        <w:r w:rsidR="00C54CED">
          <w:rPr>
            <w:lang w:eastAsia="en-IE"/>
          </w:rPr>
          <w:t>(</w:t>
        </w:r>
        <w:r>
          <w:rPr>
            <w:lang w:eastAsia="en-IE"/>
          </w:rPr>
          <w:t>7.2-x split</w:t>
        </w:r>
        <w:r w:rsidR="00C54CED">
          <w:rPr>
            <w:lang w:eastAsia="en-IE"/>
          </w:rPr>
          <w:t>)</w:t>
        </w:r>
        <w:r w:rsidRPr="00C50CC5">
          <w:rPr>
            <w:lang w:eastAsia="en-IE"/>
          </w:rPr>
          <w:t xml:space="preserve"> to enable communication between the O-DU application and O-RU via </w:t>
        </w:r>
        <w:r w:rsidR="00C54CED">
          <w:rPr>
            <w:lang w:eastAsia="en-IE"/>
          </w:rPr>
          <w:t>AALI implementation</w:t>
        </w:r>
        <w:r w:rsidRPr="00C50CC5">
          <w:rPr>
            <w:lang w:eastAsia="en-IE"/>
          </w:rPr>
          <w:t xml:space="preserve"> as required by </w:t>
        </w:r>
        <w:r w:rsidR="002D5BC2">
          <w:rPr>
            <w:lang w:eastAsia="en-IE"/>
          </w:rPr>
          <w:t xml:space="preserve">inline, high-PHY </w:t>
        </w:r>
        <w:r w:rsidRPr="00C50CC5">
          <w:rPr>
            <w:lang w:eastAsia="en-IE"/>
          </w:rPr>
          <w:t>AAL profile(s).</w:t>
        </w:r>
      </w:ins>
      <w:commentRangeEnd w:id="143"/>
      <w:r w:rsidR="002D5BC2">
        <w:rPr>
          <w:rStyle w:val="CommentReference"/>
        </w:rPr>
        <w:commentReference w:id="143"/>
      </w:r>
    </w:p>
    <w:sectPr w:rsidR="00834570" w:rsidRPr="00AA3D68" w:rsidSect="007850F3">
      <w:headerReference w:type="default" r:id="rId20"/>
      <w:footerReference w:type="default" r:id="rId21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uthor" w:initials="A">
    <w:p w14:paraId="34FC7AF0" w14:textId="77777777" w:rsidR="00A82590" w:rsidRDefault="00A82590">
      <w:pPr>
        <w:pStyle w:val="CommentText"/>
      </w:pPr>
      <w:r>
        <w:rPr>
          <w:rStyle w:val="CommentReference"/>
        </w:rPr>
        <w:annotationRef/>
      </w:r>
      <w:r w:rsidR="00C455C1">
        <w:t>Would suggest consistent use of terminology- ‘AALI’ instead of ‘AAL API’, as per the ‘Definitions’ in the Spec.</w:t>
      </w:r>
    </w:p>
    <w:p w14:paraId="4AB1BA17" w14:textId="77777777" w:rsidR="007543CD" w:rsidRDefault="007543CD">
      <w:pPr>
        <w:pStyle w:val="CommentText"/>
      </w:pPr>
    </w:p>
    <w:p w14:paraId="36966FC6" w14:textId="0A374503" w:rsidR="007543CD" w:rsidRDefault="007543CD">
      <w:pPr>
        <w:pStyle w:val="CommentText"/>
      </w:pPr>
      <w:r>
        <w:t xml:space="preserve">Definition of AALI: </w:t>
      </w:r>
      <w:r w:rsidRPr="008C2B9F">
        <w:rPr>
          <w:b/>
          <w:bCs/>
        </w:rPr>
        <w:t xml:space="preserve">Acceleration Abstraction Layer </w:t>
      </w:r>
      <w:r>
        <w:rPr>
          <w:b/>
          <w:bCs/>
        </w:rPr>
        <w:t xml:space="preserve">Interface </w:t>
      </w:r>
      <w:r w:rsidRPr="008C2B9F">
        <w:rPr>
          <w:b/>
          <w:bCs/>
        </w:rPr>
        <w:t>(</w:t>
      </w:r>
      <w:r>
        <w:rPr>
          <w:b/>
          <w:bCs/>
        </w:rPr>
        <w:t>AALI</w:t>
      </w:r>
      <w:r w:rsidRPr="008C2B9F">
        <w:rPr>
          <w:b/>
          <w:bCs/>
        </w:rPr>
        <w:t>)</w:t>
      </w:r>
      <w:r w:rsidRPr="0003221A">
        <w:t xml:space="preserve"> is</w:t>
      </w:r>
      <w:r>
        <w:t xml:space="preserve"> a</w:t>
      </w:r>
      <w:r w:rsidRPr="009A62E3">
        <w:t xml:space="preserve"> </w:t>
      </w:r>
      <w:r>
        <w:t xml:space="preserve">programming </w:t>
      </w:r>
      <w:r w:rsidRPr="009A62E3">
        <w:t xml:space="preserve">API and information models between an application and a </w:t>
      </w:r>
      <w:r>
        <w:t>H</w:t>
      </w:r>
      <w:r w:rsidRPr="009A62E3">
        <w:t xml:space="preserve">ardware </w:t>
      </w:r>
      <w:r>
        <w:t>A</w:t>
      </w:r>
      <w:r w:rsidRPr="009A62E3">
        <w:t>ccelerator within an O-Cloud instance</w:t>
      </w:r>
    </w:p>
  </w:comment>
  <w:comment w:id="14" w:author="Author" w:initials="A">
    <w:p w14:paraId="2A8C0584" w14:textId="289F3294" w:rsidR="00750738" w:rsidRDefault="00750738">
      <w:pPr>
        <w:pStyle w:val="CommentText"/>
      </w:pPr>
      <w:r>
        <w:rPr>
          <w:rStyle w:val="CommentReference"/>
        </w:rPr>
        <w:annotationRef/>
      </w:r>
      <w:r>
        <w:t xml:space="preserve">HW independence should be a property of AALI, which encompasses </w:t>
      </w:r>
      <w:r w:rsidR="007706CC">
        <w:t xml:space="preserve">both AAL common API and profile specific API. </w:t>
      </w:r>
    </w:p>
  </w:comment>
  <w:comment w:id="46" w:author="Author" w:initials="A">
    <w:p w14:paraId="5E1E300D" w14:textId="239F147E" w:rsidR="00715849" w:rsidRDefault="00715849">
      <w:pPr>
        <w:pStyle w:val="CommentText"/>
      </w:pPr>
      <w:r>
        <w:rPr>
          <w:rStyle w:val="CommentReference"/>
        </w:rPr>
        <w:annotationRef/>
      </w:r>
      <w:r w:rsidR="00536F46" w:rsidRPr="00536F46">
        <w:t xml:space="preserve">Definition of </w:t>
      </w:r>
      <w:r w:rsidR="00536F46" w:rsidRPr="00CF24DE">
        <w:rPr>
          <w:b/>
          <w:bCs/>
        </w:rPr>
        <w:t>AAL profile</w:t>
      </w:r>
      <w:r w:rsidR="00536F46" w:rsidRPr="00536F46">
        <w:t xml:space="preserve"> as per the Spec.:</w:t>
      </w:r>
      <w:r w:rsidR="00536F46">
        <w:rPr>
          <w:b/>
          <w:bCs/>
        </w:rPr>
        <w:t xml:space="preserve"> </w:t>
      </w:r>
      <w:r w:rsidRPr="008C2B9F">
        <w:rPr>
          <w:b/>
          <w:bCs/>
        </w:rPr>
        <w:t>AAL Profile</w:t>
      </w:r>
      <w:r w:rsidRPr="0003221A">
        <w:t xml:space="preserve"> </w:t>
      </w:r>
      <w:r w:rsidRPr="00634D38">
        <w:t>specifies a set of Accelerated Functions that a Hardware Accelerator processes on behalf o</w:t>
      </w:r>
      <w:r>
        <w:t>f</w:t>
      </w:r>
      <w:r w:rsidRPr="00634D38">
        <w:t xml:space="preserve"> an application within an O-RAN Cloudified Network Function</w:t>
      </w:r>
      <w:r>
        <w:t>. The AAL Profile APIs are</w:t>
      </w:r>
      <w:r w:rsidRPr="00877D9B">
        <w:t xml:space="preserve"> a subset of the </w:t>
      </w:r>
      <w:r>
        <w:t>AALI</w:t>
      </w:r>
      <w:r w:rsidRPr="00877D9B">
        <w:t xml:space="preserve"> that supports a specific set of Accelerated Functions</w:t>
      </w:r>
      <w:r>
        <w:t xml:space="preserve"> defined by the AAL Profile</w:t>
      </w:r>
    </w:p>
  </w:comment>
  <w:comment w:id="52" w:author="Author" w:initials="A">
    <w:p w14:paraId="0F01A5C8" w14:textId="1DC1BFED" w:rsidR="00BC1B9D" w:rsidRDefault="00BC1B9D">
      <w:pPr>
        <w:pStyle w:val="CommentText"/>
      </w:pPr>
      <w:r>
        <w:rPr>
          <w:rStyle w:val="CommentReference"/>
        </w:rPr>
        <w:annotationRef/>
      </w:r>
      <w:r w:rsidR="00AF0F91">
        <w:t xml:space="preserve">“Operation” is defined as follows in the Spec.: </w:t>
      </w:r>
      <w:r w:rsidR="00AF0F91" w:rsidRPr="00431450">
        <w:rPr>
          <w:b/>
          <w:bCs/>
        </w:rPr>
        <w:t xml:space="preserve">An Operation </w:t>
      </w:r>
      <w:r w:rsidR="00AF0F91" w:rsidRPr="008C2B9F">
        <w:t xml:space="preserve">is the action applied to input data which is processed in an </w:t>
      </w:r>
      <w:r w:rsidR="00AF0F91">
        <w:t>AAL-LPU</w:t>
      </w:r>
      <w:r w:rsidR="00AF0F91" w:rsidRPr="008C2B9F">
        <w:t xml:space="preserve"> producing output data based on the AAL profile supported by the </w:t>
      </w:r>
      <w:r w:rsidR="00AF0F91">
        <w:t>AAL-LPU</w:t>
      </w:r>
      <w:r w:rsidR="00AF0F91">
        <w:t>.</w:t>
      </w:r>
    </w:p>
  </w:comment>
  <w:comment w:id="102" w:author="Author" w:initials="A">
    <w:p w14:paraId="4F9FC1B4" w14:textId="77777777" w:rsidR="009066D2" w:rsidRDefault="009066D2" w:rsidP="009066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3ED6FF5E" w14:textId="77777777" w:rsidR="009066D2" w:rsidRDefault="009066D2" w:rsidP="009066D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The AAL interface shall use separate user plane APIs and control plane APIs, with appropriate identifiers.</w:t>
      </w:r>
    </w:p>
    <w:p w14:paraId="590F7EFB" w14:textId="77777777" w:rsidR="009066D2" w:rsidRDefault="009066D2" w:rsidP="009066D2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FFS: details of control and user plane API identification for AAL</w:t>
      </w:r>
    </w:p>
    <w:p w14:paraId="7CAB97F3" w14:textId="4287481D" w:rsidR="009066D2" w:rsidRDefault="009066D2">
      <w:pPr>
        <w:pStyle w:val="CommentText"/>
      </w:pPr>
    </w:p>
  </w:comment>
  <w:comment w:id="110" w:author="Author" w:initials="A">
    <w:p w14:paraId="2C05EB3E" w14:textId="77777777" w:rsidR="009B6F74" w:rsidRDefault="009B6F74" w:rsidP="009B6F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</w:t>
      </w:r>
      <w:r>
        <w:rPr>
          <w:rFonts w:ascii="Segoe UI" w:hAnsi="Segoe UI" w:cs="Segoe UI"/>
          <w:color w:val="006644"/>
          <w:spacing w:val="-1"/>
        </w:rPr>
        <w:t>:</w:t>
      </w:r>
    </w:p>
    <w:p w14:paraId="7A1E684F" w14:textId="77777777" w:rsidR="009B6F74" w:rsidRDefault="009B6F74" w:rsidP="009B6F74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 shall be flexible to support a range of payload sizes suitable for all required use cases</w:t>
      </w:r>
    </w:p>
    <w:p w14:paraId="48E8A1B9" w14:textId="7B94A724" w:rsidR="009B6F74" w:rsidRDefault="009B6F74">
      <w:pPr>
        <w:pStyle w:val="CommentText"/>
      </w:pPr>
    </w:p>
  </w:comment>
  <w:comment w:id="115" w:author="Author" w:initials="A">
    <w:p w14:paraId="5B4E3462" w14:textId="77777777" w:rsidR="00704B81" w:rsidRDefault="00704B81" w:rsidP="00704B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</w:t>
      </w:r>
      <w:r>
        <w:rPr>
          <w:rFonts w:ascii="Segoe UI" w:hAnsi="Segoe UI" w:cs="Segoe UI"/>
          <w:color w:val="006644"/>
          <w:spacing w:val="-1"/>
        </w:rPr>
        <w:t>:</w:t>
      </w:r>
    </w:p>
    <w:p w14:paraId="623C6892" w14:textId="77777777" w:rsidR="00704B81" w:rsidRDefault="00704B81" w:rsidP="00704B8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 shall support abstraction of the different transport mechanisms between the 'Application' and 'AAL Implementation.</w:t>
      </w:r>
    </w:p>
    <w:p w14:paraId="1634A96A" w14:textId="6DA3ADEC" w:rsidR="00704B81" w:rsidRPr="00704B81" w:rsidRDefault="00704B81" w:rsidP="00704B8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FFS: details of how to abstract the difference in transport mechanisms at the API level</w:t>
      </w:r>
    </w:p>
  </w:comment>
  <w:comment w:id="121" w:author="Author" w:initials="A">
    <w:p w14:paraId="204B8A95" w14:textId="77777777" w:rsidR="002B2891" w:rsidRDefault="002B2891" w:rsidP="002B289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0D104841" w14:textId="77777777" w:rsidR="002B2891" w:rsidRDefault="002B2891" w:rsidP="002B289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 shall have a unique name space.</w:t>
      </w:r>
    </w:p>
    <w:p w14:paraId="3ABA5BF4" w14:textId="6BBD67AE" w:rsidR="002B2891" w:rsidRPr="002B2891" w:rsidRDefault="002B2891" w:rsidP="002B2891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FFS: The details of unique name space</w:t>
      </w:r>
    </w:p>
  </w:comment>
  <w:comment w:id="130" w:author="Author" w:initials="A">
    <w:p w14:paraId="09AF62AC" w14:textId="77777777" w:rsidR="00A000A5" w:rsidRDefault="00A000A5" w:rsidP="00A000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286919E2" w14:textId="6D935E89" w:rsidR="00A000A5" w:rsidRDefault="00A000A5" w:rsidP="00A000A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For inline, L1 high PHY acceleration, AAL API shall support configuration of “cell specific” (</w:t>
      </w:r>
      <w:r w:rsidR="00CE60C2">
        <w:rPr>
          <w:rStyle w:val="Emphasis"/>
          <w:rFonts w:ascii="Segoe UI" w:hAnsi="Segoe UI" w:cs="Segoe UI"/>
          <w:color w:val="36B37E"/>
          <w:spacing w:val="-1"/>
        </w:rPr>
        <w:t>i.e.,</w:t>
      </w:r>
      <w:r>
        <w:rPr>
          <w:rStyle w:val="Emphasis"/>
          <w:rFonts w:ascii="Segoe UI" w:hAnsi="Segoe UI" w:cs="Segoe UI"/>
          <w:color w:val="36B37E"/>
          <w:spacing w:val="-1"/>
        </w:rPr>
        <w:t xml:space="preserve"> static or semi-static) and “slot specific” (</w:t>
      </w:r>
      <w:r w:rsidR="00CE60C2">
        <w:rPr>
          <w:rStyle w:val="Emphasis"/>
          <w:rFonts w:ascii="Segoe UI" w:hAnsi="Segoe UI" w:cs="Segoe UI"/>
          <w:color w:val="36B37E"/>
          <w:spacing w:val="-1"/>
        </w:rPr>
        <w:t>i.e.,</w:t>
      </w:r>
      <w:r>
        <w:rPr>
          <w:rStyle w:val="Emphasis"/>
          <w:rFonts w:ascii="Segoe UI" w:hAnsi="Segoe UI" w:cs="Segoe UI"/>
          <w:color w:val="36B37E"/>
          <w:spacing w:val="-1"/>
        </w:rPr>
        <w:t xml:space="preserve"> dynamic) parameters to AAL implementation using separate API functions </w:t>
      </w:r>
    </w:p>
    <w:p w14:paraId="48DB4DE0" w14:textId="334B9C1A" w:rsidR="00A000A5" w:rsidRPr="00A000A5" w:rsidRDefault="00A000A5" w:rsidP="00A000A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Note: Configuration can include both control and user planes</w:t>
      </w:r>
    </w:p>
  </w:comment>
  <w:comment w:id="138" w:author="Author" w:initials="A">
    <w:p w14:paraId="07E4F1CE" w14:textId="77777777" w:rsidR="00834570" w:rsidRDefault="00834570" w:rsidP="0083457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Style w:val="CommentReference"/>
        </w:rPr>
        <w:annotationRef/>
      </w:r>
      <w:r>
        <w:rPr>
          <w:rStyle w:val="Strong"/>
          <w:rFonts w:ascii="Segoe UI" w:hAnsi="Segoe UI" w:cs="Segoe UI"/>
          <w:color w:val="006644"/>
          <w:spacing w:val="-1"/>
        </w:rPr>
        <w:t>Agreement:</w:t>
      </w:r>
    </w:p>
    <w:p w14:paraId="04B1FDCA" w14:textId="56CD1D4A" w:rsidR="00834570" w:rsidRPr="00834570" w:rsidRDefault="00834570" w:rsidP="00834570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Emphasis"/>
          <w:rFonts w:ascii="Segoe UI" w:hAnsi="Segoe UI" w:cs="Segoe UI"/>
          <w:color w:val="36B37E"/>
          <w:spacing w:val="-1"/>
        </w:rPr>
        <w:t>AAL API shall support SFN/Slot synchronization between the application and AAL implementation as required by the AAL profile(s).</w:t>
      </w:r>
    </w:p>
  </w:comment>
  <w:comment w:id="143" w:author="Author" w:initials="A">
    <w:p w14:paraId="16559B41" w14:textId="38EC35BE" w:rsidR="00607422" w:rsidRDefault="002D5BC2" w:rsidP="00607422">
      <w:pPr>
        <w:pStyle w:val="BodyText"/>
        <w:rPr>
          <w:strike/>
          <w:sz w:val="22"/>
          <w:szCs w:val="22"/>
        </w:rPr>
      </w:pPr>
      <w:r>
        <w:rPr>
          <w:rStyle w:val="CommentReference"/>
        </w:rPr>
        <w:annotationRef/>
      </w:r>
      <w:r w:rsidRPr="009C5D87">
        <w:rPr>
          <w:b/>
          <w:bCs/>
        </w:rPr>
        <w:t>Latest Version</w:t>
      </w:r>
      <w:r>
        <w:t xml:space="preserve"> (@Rudra</w:t>
      </w:r>
      <w:r w:rsidR="009C5D87">
        <w:t xml:space="preserve"> (Qualcomm) </w:t>
      </w:r>
      <w:r>
        <w:t>to finalize</w:t>
      </w:r>
      <w:r w:rsidR="00607422">
        <w:t xml:space="preserve"> and capture as “Agreement” in the wiki):</w:t>
      </w:r>
      <w:r w:rsidR="00607422">
        <w:br/>
      </w:r>
      <w:r w:rsidR="00607422">
        <w:br/>
      </w:r>
      <w:r w:rsidR="00607422">
        <w:rPr>
          <w:rStyle w:val="Emphasis"/>
          <w:rFonts w:ascii="Segoe UI" w:hAnsi="Segoe UI" w:cs="Segoe UI"/>
          <w:color w:val="172B4D"/>
        </w:rPr>
        <w:t xml:space="preserve">AAL API shall be compatible with O-RAN WG4 FH interface </w:t>
      </w:r>
      <w:r w:rsidR="00607422">
        <w:rPr>
          <w:rStyle w:val="Emphasis"/>
          <w:rFonts w:ascii="Segoe UI" w:hAnsi="Segoe UI" w:cs="Segoe UI"/>
          <w:strike/>
          <w:color w:val="172B4D"/>
        </w:rPr>
        <w:t xml:space="preserve">[M, CUS-Plane specs] </w:t>
      </w:r>
      <w:r w:rsidR="00607422">
        <w:rPr>
          <w:rStyle w:val="Emphasis"/>
          <w:rFonts w:ascii="Segoe UI" w:hAnsi="Segoe UI" w:cs="Segoe UI"/>
          <w:color w:val="172B4D"/>
        </w:rPr>
        <w:t xml:space="preserve">to enable communication between the </w:t>
      </w:r>
      <w:r w:rsidR="00607422">
        <w:rPr>
          <w:rStyle w:val="Emphasis"/>
          <w:rFonts w:ascii="Segoe UI" w:hAnsi="Segoe UI" w:cs="Segoe UI"/>
          <w:color w:val="FF0000"/>
        </w:rPr>
        <w:t xml:space="preserve">O-DU </w:t>
      </w:r>
      <w:r w:rsidR="00607422">
        <w:rPr>
          <w:rStyle w:val="Emphasis"/>
          <w:rFonts w:ascii="Segoe UI" w:hAnsi="Segoe UI" w:cs="Segoe UI"/>
          <w:color w:val="172B4D"/>
        </w:rPr>
        <w:t xml:space="preserve">application and O-RU via </w:t>
      </w:r>
      <w:proofErr w:type="spellStart"/>
      <w:r w:rsidR="00607422">
        <w:rPr>
          <w:rStyle w:val="Emphasis"/>
          <w:rFonts w:ascii="Segoe UI" w:hAnsi="Segoe UI" w:cs="Segoe UI"/>
          <w:color w:val="172B4D"/>
        </w:rPr>
        <w:t>highPHY</w:t>
      </w:r>
      <w:proofErr w:type="spellEnd"/>
      <w:r w:rsidR="00607422">
        <w:rPr>
          <w:rStyle w:val="Emphasis"/>
          <w:rFonts w:ascii="Segoe UI" w:hAnsi="Segoe UI" w:cs="Segoe UI"/>
          <w:color w:val="172B4D"/>
        </w:rPr>
        <w:t xml:space="preserve"> accelerator as required by AAL profile(s).</w:t>
      </w:r>
    </w:p>
    <w:p w14:paraId="65D910B5" w14:textId="6D31D25E" w:rsidR="002D5BC2" w:rsidRDefault="002D5BC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966FC6" w15:done="0"/>
  <w15:commentEx w15:paraId="2A8C0584" w15:done="0"/>
  <w15:commentEx w15:paraId="5E1E300D" w15:done="0"/>
  <w15:commentEx w15:paraId="0F01A5C8" w15:done="0"/>
  <w15:commentEx w15:paraId="7CAB97F3" w15:done="0"/>
  <w15:commentEx w15:paraId="48E8A1B9" w15:done="0"/>
  <w15:commentEx w15:paraId="1634A96A" w15:done="0"/>
  <w15:commentEx w15:paraId="3ABA5BF4" w15:done="0"/>
  <w15:commentEx w15:paraId="48DB4DE0" w15:done="0"/>
  <w15:commentEx w15:paraId="04B1FDCA" w15:done="0"/>
  <w15:commentEx w15:paraId="65D910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966FC6" w16cid:durableId="25169FD1"/>
  <w16cid:commentId w16cid:paraId="2A8C0584" w16cid:durableId="25169F46"/>
  <w16cid:commentId w16cid:paraId="5E1E300D" w16cid:durableId="2516FEF2"/>
  <w16cid:commentId w16cid:paraId="0F01A5C8" w16cid:durableId="2516FE78"/>
  <w16cid:commentId w16cid:paraId="7CAB97F3" w16cid:durableId="2515B295"/>
  <w16cid:commentId w16cid:paraId="48E8A1B9" w16cid:durableId="2515B6BB"/>
  <w16cid:commentId w16cid:paraId="1634A96A" w16cid:durableId="251703D8"/>
  <w16cid:commentId w16cid:paraId="3ABA5BF4" w16cid:durableId="25171E8E"/>
  <w16cid:commentId w16cid:paraId="48DB4DE0" w16cid:durableId="25172676"/>
  <w16cid:commentId w16cid:paraId="04B1FDCA" w16cid:durableId="25172860"/>
  <w16cid:commentId w16cid:paraId="65D910B5" w16cid:durableId="251729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268E" w14:textId="77777777" w:rsidR="000720A2" w:rsidRDefault="000720A2">
      <w:r>
        <w:separator/>
      </w:r>
    </w:p>
  </w:endnote>
  <w:endnote w:type="continuationSeparator" w:id="0">
    <w:p w14:paraId="2E4EAEA2" w14:textId="77777777" w:rsidR="000720A2" w:rsidRDefault="000720A2">
      <w:r>
        <w:continuationSeparator/>
      </w:r>
    </w:p>
  </w:endnote>
  <w:endnote w:type="continuationNotice" w:id="1">
    <w:p w14:paraId="3AB842FB" w14:textId="77777777" w:rsidR="000720A2" w:rsidRDefault="000720A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tel Clear Light">
    <w:altName w:val="Sylfaen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4C90" w14:textId="22F2E8AA" w:rsidR="00356E74" w:rsidRPr="00D74970" w:rsidRDefault="00356E74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</w:t>
    </w:r>
    <w:r w:rsidR="00531B34">
      <w:rPr>
        <w:b w:val="0"/>
        <w:i w:val="0"/>
      </w:rPr>
      <w:t>9</w:t>
    </w:r>
    <w:r>
      <w:rPr>
        <w:b w:val="0"/>
        <w:i w:val="0"/>
      </w:rPr>
      <w:t xml:space="preserve"> </w:t>
    </w:r>
    <w:r w:rsidR="00531B34">
      <w:rPr>
        <w:b w:val="0"/>
        <w:i w:val="0"/>
      </w:rPr>
      <w:t>O-</w:t>
    </w:r>
    <w:r>
      <w:rPr>
        <w:b w:val="0"/>
        <w:i w:val="0"/>
      </w:rPr>
      <w:t>RAN</w:t>
    </w:r>
    <w:r w:rsidR="00531B34">
      <w:rPr>
        <w:b w:val="0"/>
        <w:i w:val="0"/>
      </w:rPr>
      <w:t xml:space="preserve"> Alliance</w:t>
    </w:r>
    <w:r>
      <w:rPr>
        <w:b w:val="0"/>
        <w:i w:val="0"/>
      </w:rPr>
      <w:t xml:space="preserve">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 w:rsidR="005A17D1"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2969" w14:textId="77777777" w:rsidR="000720A2" w:rsidRDefault="000720A2">
      <w:r>
        <w:separator/>
      </w:r>
    </w:p>
  </w:footnote>
  <w:footnote w:type="continuationSeparator" w:id="0">
    <w:p w14:paraId="2754C91B" w14:textId="77777777" w:rsidR="000720A2" w:rsidRDefault="000720A2">
      <w:r>
        <w:continuationSeparator/>
      </w:r>
    </w:p>
  </w:footnote>
  <w:footnote w:type="continuationNotice" w:id="1">
    <w:p w14:paraId="5E416D65" w14:textId="77777777" w:rsidR="000720A2" w:rsidRDefault="000720A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043" w14:textId="203A7EB3" w:rsidR="00356E74" w:rsidRDefault="5F1E3086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AB9"/>
    <w:multiLevelType w:val="multilevel"/>
    <w:tmpl w:val="4B2AFD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1"/>
  </w:num>
  <w:num w:numId="4">
    <w:abstractNumId w:val="16"/>
  </w:num>
  <w:num w:numId="5">
    <w:abstractNumId w:val="36"/>
  </w:num>
  <w:num w:numId="6">
    <w:abstractNumId w:val="26"/>
  </w:num>
  <w:num w:numId="7">
    <w:abstractNumId w:val="21"/>
  </w:num>
  <w:num w:numId="8">
    <w:abstractNumId w:val="13"/>
  </w:num>
  <w:num w:numId="9">
    <w:abstractNumId w:val="15"/>
  </w:num>
  <w:num w:numId="10">
    <w:abstractNumId w:val="37"/>
  </w:num>
  <w:num w:numId="11">
    <w:abstractNumId w:val="0"/>
  </w:num>
  <w:num w:numId="12">
    <w:abstractNumId w:val="3"/>
  </w:num>
  <w:num w:numId="13">
    <w:abstractNumId w:val="5"/>
  </w:num>
  <w:num w:numId="14">
    <w:abstractNumId w:val="35"/>
  </w:num>
  <w:num w:numId="15">
    <w:abstractNumId w:val="11"/>
  </w:num>
  <w:num w:numId="16">
    <w:abstractNumId w:val="14"/>
  </w:num>
  <w:num w:numId="17">
    <w:abstractNumId w:val="2"/>
  </w:num>
  <w:num w:numId="18">
    <w:abstractNumId w:val="0"/>
  </w:num>
  <w:num w:numId="19">
    <w:abstractNumId w:val="1"/>
  </w:num>
  <w:num w:numId="20">
    <w:abstractNumId w:val="28"/>
  </w:num>
  <w:num w:numId="21">
    <w:abstractNumId w:val="39"/>
  </w:num>
  <w:num w:numId="22">
    <w:abstractNumId w:val="10"/>
  </w:num>
  <w:num w:numId="23">
    <w:abstractNumId w:val="22"/>
  </w:num>
  <w:num w:numId="24">
    <w:abstractNumId w:val="41"/>
  </w:num>
  <w:num w:numId="25">
    <w:abstractNumId w:val="20"/>
  </w:num>
  <w:num w:numId="26">
    <w:abstractNumId w:val="33"/>
  </w:num>
  <w:num w:numId="27">
    <w:abstractNumId w:val="34"/>
  </w:num>
  <w:num w:numId="28">
    <w:abstractNumId w:val="32"/>
  </w:num>
  <w:num w:numId="29">
    <w:abstractNumId w:val="12"/>
  </w:num>
  <w:num w:numId="30">
    <w:abstractNumId w:val="18"/>
  </w:num>
  <w:num w:numId="31">
    <w:abstractNumId w:val="4"/>
  </w:num>
  <w:num w:numId="32">
    <w:abstractNumId w:val="30"/>
  </w:num>
  <w:num w:numId="33">
    <w:abstractNumId w:val="40"/>
  </w:num>
  <w:num w:numId="34">
    <w:abstractNumId w:val="6"/>
  </w:num>
  <w:num w:numId="35">
    <w:abstractNumId w:val="38"/>
  </w:num>
  <w:num w:numId="36">
    <w:abstractNumId w:val="24"/>
  </w:num>
  <w:num w:numId="37">
    <w:abstractNumId w:val="29"/>
  </w:num>
  <w:num w:numId="38">
    <w:abstractNumId w:val="17"/>
  </w:num>
  <w:num w:numId="39">
    <w:abstractNumId w:val="9"/>
  </w:num>
  <w:num w:numId="40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7"/>
  </w:num>
  <w:num w:numId="43">
    <w:abstractNumId w:val="27"/>
  </w:num>
  <w:num w:numId="4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15F"/>
    <w:rsid w:val="00005D24"/>
    <w:rsid w:val="00006563"/>
    <w:rsid w:val="000071A4"/>
    <w:rsid w:val="0001088A"/>
    <w:rsid w:val="00010974"/>
    <w:rsid w:val="00011AE6"/>
    <w:rsid w:val="000143F0"/>
    <w:rsid w:val="000159CB"/>
    <w:rsid w:val="00015C82"/>
    <w:rsid w:val="00017A62"/>
    <w:rsid w:val="00017F7F"/>
    <w:rsid w:val="000214BD"/>
    <w:rsid w:val="00021A07"/>
    <w:rsid w:val="000232AA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C34"/>
    <w:rsid w:val="00044D65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4C94"/>
    <w:rsid w:val="00065231"/>
    <w:rsid w:val="000663EF"/>
    <w:rsid w:val="00066AE4"/>
    <w:rsid w:val="00067954"/>
    <w:rsid w:val="000720A2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1045"/>
    <w:rsid w:val="00081910"/>
    <w:rsid w:val="000843B2"/>
    <w:rsid w:val="00085B41"/>
    <w:rsid w:val="00086FAD"/>
    <w:rsid w:val="00090EB8"/>
    <w:rsid w:val="00093728"/>
    <w:rsid w:val="00094055"/>
    <w:rsid w:val="00094C90"/>
    <w:rsid w:val="00095B14"/>
    <w:rsid w:val="00096307"/>
    <w:rsid w:val="00096A99"/>
    <w:rsid w:val="0009716F"/>
    <w:rsid w:val="00097374"/>
    <w:rsid w:val="00097D83"/>
    <w:rsid w:val="000A0A20"/>
    <w:rsid w:val="000A10D0"/>
    <w:rsid w:val="000A37F6"/>
    <w:rsid w:val="000A4740"/>
    <w:rsid w:val="000A5C0B"/>
    <w:rsid w:val="000A67D5"/>
    <w:rsid w:val="000A6872"/>
    <w:rsid w:val="000A6FA0"/>
    <w:rsid w:val="000B062B"/>
    <w:rsid w:val="000B0E45"/>
    <w:rsid w:val="000B12D1"/>
    <w:rsid w:val="000B1326"/>
    <w:rsid w:val="000B14F4"/>
    <w:rsid w:val="000B1A29"/>
    <w:rsid w:val="000B1F0A"/>
    <w:rsid w:val="000B2D3D"/>
    <w:rsid w:val="000B2F57"/>
    <w:rsid w:val="000B3762"/>
    <w:rsid w:val="000B3AA7"/>
    <w:rsid w:val="000B3E68"/>
    <w:rsid w:val="000B470C"/>
    <w:rsid w:val="000B57DA"/>
    <w:rsid w:val="000B7210"/>
    <w:rsid w:val="000B74A1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12C7"/>
    <w:rsid w:val="000D13FE"/>
    <w:rsid w:val="000D1B40"/>
    <w:rsid w:val="000D2D51"/>
    <w:rsid w:val="000D3047"/>
    <w:rsid w:val="000D3071"/>
    <w:rsid w:val="000D3E08"/>
    <w:rsid w:val="000D3F9D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55D"/>
    <w:rsid w:val="000E3102"/>
    <w:rsid w:val="000E4469"/>
    <w:rsid w:val="000E4C4F"/>
    <w:rsid w:val="000E553C"/>
    <w:rsid w:val="000E5E64"/>
    <w:rsid w:val="000F5C12"/>
    <w:rsid w:val="00101598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1055E"/>
    <w:rsid w:val="00111223"/>
    <w:rsid w:val="001113CD"/>
    <w:rsid w:val="00111F2D"/>
    <w:rsid w:val="00112980"/>
    <w:rsid w:val="00113DA5"/>
    <w:rsid w:val="00113EC0"/>
    <w:rsid w:val="00114582"/>
    <w:rsid w:val="00114664"/>
    <w:rsid w:val="001151CC"/>
    <w:rsid w:val="00115FC5"/>
    <w:rsid w:val="0011673F"/>
    <w:rsid w:val="00116EDA"/>
    <w:rsid w:val="00117252"/>
    <w:rsid w:val="00117B86"/>
    <w:rsid w:val="001204B9"/>
    <w:rsid w:val="00123C2F"/>
    <w:rsid w:val="0012500F"/>
    <w:rsid w:val="0012617A"/>
    <w:rsid w:val="00126563"/>
    <w:rsid w:val="001300C4"/>
    <w:rsid w:val="001308EE"/>
    <w:rsid w:val="0013282B"/>
    <w:rsid w:val="0013475F"/>
    <w:rsid w:val="00136A06"/>
    <w:rsid w:val="00136C6B"/>
    <w:rsid w:val="00136CAD"/>
    <w:rsid w:val="00137DF1"/>
    <w:rsid w:val="0014125F"/>
    <w:rsid w:val="001412A3"/>
    <w:rsid w:val="00141748"/>
    <w:rsid w:val="00141DC4"/>
    <w:rsid w:val="00142DC6"/>
    <w:rsid w:val="00144585"/>
    <w:rsid w:val="001451A9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37F7"/>
    <w:rsid w:val="00163944"/>
    <w:rsid w:val="00163952"/>
    <w:rsid w:val="00163FFB"/>
    <w:rsid w:val="001646FE"/>
    <w:rsid w:val="00166527"/>
    <w:rsid w:val="00166D2E"/>
    <w:rsid w:val="00166FDA"/>
    <w:rsid w:val="00167867"/>
    <w:rsid w:val="00167B3F"/>
    <w:rsid w:val="001717E0"/>
    <w:rsid w:val="00172713"/>
    <w:rsid w:val="00175401"/>
    <w:rsid w:val="0017560F"/>
    <w:rsid w:val="00176973"/>
    <w:rsid w:val="0017740C"/>
    <w:rsid w:val="00177DF2"/>
    <w:rsid w:val="00180B16"/>
    <w:rsid w:val="00181693"/>
    <w:rsid w:val="00181B1A"/>
    <w:rsid w:val="00183AE3"/>
    <w:rsid w:val="001842EE"/>
    <w:rsid w:val="00184A5C"/>
    <w:rsid w:val="00184F88"/>
    <w:rsid w:val="001869AC"/>
    <w:rsid w:val="00187559"/>
    <w:rsid w:val="00190F24"/>
    <w:rsid w:val="0019272D"/>
    <w:rsid w:val="00193076"/>
    <w:rsid w:val="00193470"/>
    <w:rsid w:val="001941CF"/>
    <w:rsid w:val="00194E74"/>
    <w:rsid w:val="00194FB0"/>
    <w:rsid w:val="00195687"/>
    <w:rsid w:val="001961D7"/>
    <w:rsid w:val="0019787C"/>
    <w:rsid w:val="001A0E18"/>
    <w:rsid w:val="001A1AB2"/>
    <w:rsid w:val="001A245D"/>
    <w:rsid w:val="001A271A"/>
    <w:rsid w:val="001A2CF0"/>
    <w:rsid w:val="001A2D1F"/>
    <w:rsid w:val="001A2D5E"/>
    <w:rsid w:val="001A37BF"/>
    <w:rsid w:val="001A3EC3"/>
    <w:rsid w:val="001A60CE"/>
    <w:rsid w:val="001A7810"/>
    <w:rsid w:val="001A7A38"/>
    <w:rsid w:val="001B0850"/>
    <w:rsid w:val="001B1914"/>
    <w:rsid w:val="001B1CCD"/>
    <w:rsid w:val="001B1FE2"/>
    <w:rsid w:val="001B388E"/>
    <w:rsid w:val="001B3E27"/>
    <w:rsid w:val="001B4105"/>
    <w:rsid w:val="001B41B3"/>
    <w:rsid w:val="001B4809"/>
    <w:rsid w:val="001B579C"/>
    <w:rsid w:val="001B5D91"/>
    <w:rsid w:val="001B645B"/>
    <w:rsid w:val="001B6A09"/>
    <w:rsid w:val="001B6AEF"/>
    <w:rsid w:val="001B7A0C"/>
    <w:rsid w:val="001C04B8"/>
    <w:rsid w:val="001C0E8B"/>
    <w:rsid w:val="001C4249"/>
    <w:rsid w:val="001C4404"/>
    <w:rsid w:val="001C764C"/>
    <w:rsid w:val="001D02E2"/>
    <w:rsid w:val="001D11A9"/>
    <w:rsid w:val="001D1864"/>
    <w:rsid w:val="001D2EDB"/>
    <w:rsid w:val="001D4C4F"/>
    <w:rsid w:val="001D7A14"/>
    <w:rsid w:val="001E0FC9"/>
    <w:rsid w:val="001E1117"/>
    <w:rsid w:val="001E31F6"/>
    <w:rsid w:val="001E445A"/>
    <w:rsid w:val="001E4D4C"/>
    <w:rsid w:val="001E51EC"/>
    <w:rsid w:val="001E593D"/>
    <w:rsid w:val="001E59CF"/>
    <w:rsid w:val="001E5D52"/>
    <w:rsid w:val="001E7894"/>
    <w:rsid w:val="001F088C"/>
    <w:rsid w:val="001F0B98"/>
    <w:rsid w:val="001F0BF6"/>
    <w:rsid w:val="001F168B"/>
    <w:rsid w:val="001F2196"/>
    <w:rsid w:val="001F258C"/>
    <w:rsid w:val="001F3133"/>
    <w:rsid w:val="001F371A"/>
    <w:rsid w:val="001F3AB3"/>
    <w:rsid w:val="001F43E8"/>
    <w:rsid w:val="001F4FFE"/>
    <w:rsid w:val="001F741C"/>
    <w:rsid w:val="00201124"/>
    <w:rsid w:val="00201DD7"/>
    <w:rsid w:val="0020240D"/>
    <w:rsid w:val="00202D83"/>
    <w:rsid w:val="00210D1C"/>
    <w:rsid w:val="00211893"/>
    <w:rsid w:val="00213F7F"/>
    <w:rsid w:val="0021429F"/>
    <w:rsid w:val="0021510A"/>
    <w:rsid w:val="002160BF"/>
    <w:rsid w:val="0021715B"/>
    <w:rsid w:val="00220080"/>
    <w:rsid w:val="00221AE8"/>
    <w:rsid w:val="00221C32"/>
    <w:rsid w:val="0022494D"/>
    <w:rsid w:val="00225152"/>
    <w:rsid w:val="00226254"/>
    <w:rsid w:val="00227192"/>
    <w:rsid w:val="0023073B"/>
    <w:rsid w:val="00230CD2"/>
    <w:rsid w:val="00232212"/>
    <w:rsid w:val="002334D2"/>
    <w:rsid w:val="00235325"/>
    <w:rsid w:val="00235849"/>
    <w:rsid w:val="00236289"/>
    <w:rsid w:val="002363F3"/>
    <w:rsid w:val="00236686"/>
    <w:rsid w:val="0023712D"/>
    <w:rsid w:val="0023753E"/>
    <w:rsid w:val="0023756D"/>
    <w:rsid w:val="00237730"/>
    <w:rsid w:val="00237814"/>
    <w:rsid w:val="002422C3"/>
    <w:rsid w:val="0024349C"/>
    <w:rsid w:val="002436BA"/>
    <w:rsid w:val="002452AC"/>
    <w:rsid w:val="002472C3"/>
    <w:rsid w:val="00250BB9"/>
    <w:rsid w:val="00250D0D"/>
    <w:rsid w:val="00250DD2"/>
    <w:rsid w:val="0025399F"/>
    <w:rsid w:val="00253F08"/>
    <w:rsid w:val="00254678"/>
    <w:rsid w:val="0025639C"/>
    <w:rsid w:val="00256605"/>
    <w:rsid w:val="00256D3E"/>
    <w:rsid w:val="00256FBC"/>
    <w:rsid w:val="00257A9A"/>
    <w:rsid w:val="00262858"/>
    <w:rsid w:val="00263588"/>
    <w:rsid w:val="00264A2F"/>
    <w:rsid w:val="00265ECA"/>
    <w:rsid w:val="00266E2E"/>
    <w:rsid w:val="0026757B"/>
    <w:rsid w:val="00267CB3"/>
    <w:rsid w:val="00272BC7"/>
    <w:rsid w:val="00273BBA"/>
    <w:rsid w:val="002748A8"/>
    <w:rsid w:val="00274BB2"/>
    <w:rsid w:val="00274FBF"/>
    <w:rsid w:val="00275567"/>
    <w:rsid w:val="00275EEC"/>
    <w:rsid w:val="002760E5"/>
    <w:rsid w:val="0027686A"/>
    <w:rsid w:val="002769C1"/>
    <w:rsid w:val="002803B7"/>
    <w:rsid w:val="002803E8"/>
    <w:rsid w:val="00280F10"/>
    <w:rsid w:val="002831A1"/>
    <w:rsid w:val="0028368A"/>
    <w:rsid w:val="00283B7E"/>
    <w:rsid w:val="00284E6F"/>
    <w:rsid w:val="0028541F"/>
    <w:rsid w:val="0028643D"/>
    <w:rsid w:val="00286C9C"/>
    <w:rsid w:val="00286D1E"/>
    <w:rsid w:val="00287AC8"/>
    <w:rsid w:val="002909B3"/>
    <w:rsid w:val="00290AC0"/>
    <w:rsid w:val="002910E0"/>
    <w:rsid w:val="00293BA6"/>
    <w:rsid w:val="00294310"/>
    <w:rsid w:val="00294ED0"/>
    <w:rsid w:val="0029552C"/>
    <w:rsid w:val="00295806"/>
    <w:rsid w:val="00296F01"/>
    <w:rsid w:val="002A032B"/>
    <w:rsid w:val="002A09F5"/>
    <w:rsid w:val="002A14C6"/>
    <w:rsid w:val="002A3BCD"/>
    <w:rsid w:val="002A4BFB"/>
    <w:rsid w:val="002A4F1D"/>
    <w:rsid w:val="002A5178"/>
    <w:rsid w:val="002A700A"/>
    <w:rsid w:val="002A7513"/>
    <w:rsid w:val="002A7531"/>
    <w:rsid w:val="002B2891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689A"/>
    <w:rsid w:val="002C0D02"/>
    <w:rsid w:val="002C0D6E"/>
    <w:rsid w:val="002C0E7B"/>
    <w:rsid w:val="002C4F3C"/>
    <w:rsid w:val="002C6B42"/>
    <w:rsid w:val="002C7996"/>
    <w:rsid w:val="002D1A06"/>
    <w:rsid w:val="002D3BC7"/>
    <w:rsid w:val="002D434C"/>
    <w:rsid w:val="002D4A08"/>
    <w:rsid w:val="002D5BC2"/>
    <w:rsid w:val="002D5C16"/>
    <w:rsid w:val="002D68AC"/>
    <w:rsid w:val="002D7267"/>
    <w:rsid w:val="002E0213"/>
    <w:rsid w:val="002E0B78"/>
    <w:rsid w:val="002E16E6"/>
    <w:rsid w:val="002E1EEE"/>
    <w:rsid w:val="002E1FBE"/>
    <w:rsid w:val="002E2804"/>
    <w:rsid w:val="002E568B"/>
    <w:rsid w:val="002E64D3"/>
    <w:rsid w:val="002E7315"/>
    <w:rsid w:val="002E73D8"/>
    <w:rsid w:val="002F0513"/>
    <w:rsid w:val="002F0A66"/>
    <w:rsid w:val="002F0F6F"/>
    <w:rsid w:val="002F14CC"/>
    <w:rsid w:val="002F1CE2"/>
    <w:rsid w:val="002F3129"/>
    <w:rsid w:val="002F4F78"/>
    <w:rsid w:val="002F64C9"/>
    <w:rsid w:val="002F6FA5"/>
    <w:rsid w:val="00300884"/>
    <w:rsid w:val="0030544A"/>
    <w:rsid w:val="003057FB"/>
    <w:rsid w:val="003077A7"/>
    <w:rsid w:val="00307A19"/>
    <w:rsid w:val="00310C1D"/>
    <w:rsid w:val="003118CB"/>
    <w:rsid w:val="00312E7D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734"/>
    <w:rsid w:val="00320995"/>
    <w:rsid w:val="00320C45"/>
    <w:rsid w:val="003210DC"/>
    <w:rsid w:val="00321330"/>
    <w:rsid w:val="003218E6"/>
    <w:rsid w:val="0032201F"/>
    <w:rsid w:val="00322783"/>
    <w:rsid w:val="00322ED8"/>
    <w:rsid w:val="00323020"/>
    <w:rsid w:val="00324196"/>
    <w:rsid w:val="00324A47"/>
    <w:rsid w:val="003302E0"/>
    <w:rsid w:val="00330BBB"/>
    <w:rsid w:val="00330C9F"/>
    <w:rsid w:val="00332498"/>
    <w:rsid w:val="0033284B"/>
    <w:rsid w:val="003332FB"/>
    <w:rsid w:val="00336BC5"/>
    <w:rsid w:val="00336E3C"/>
    <w:rsid w:val="00340717"/>
    <w:rsid w:val="003426F2"/>
    <w:rsid w:val="00342BAC"/>
    <w:rsid w:val="0034318E"/>
    <w:rsid w:val="003432F1"/>
    <w:rsid w:val="00343784"/>
    <w:rsid w:val="00345259"/>
    <w:rsid w:val="00347079"/>
    <w:rsid w:val="0034789F"/>
    <w:rsid w:val="00350C46"/>
    <w:rsid w:val="00351ADC"/>
    <w:rsid w:val="00352EFC"/>
    <w:rsid w:val="00353390"/>
    <w:rsid w:val="003539A9"/>
    <w:rsid w:val="00353C20"/>
    <w:rsid w:val="00354451"/>
    <w:rsid w:val="0035462D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029F"/>
    <w:rsid w:val="003721B3"/>
    <w:rsid w:val="0037450A"/>
    <w:rsid w:val="00374CA1"/>
    <w:rsid w:val="003750B5"/>
    <w:rsid w:val="003757F8"/>
    <w:rsid w:val="00375C3A"/>
    <w:rsid w:val="00375C89"/>
    <w:rsid w:val="0037730B"/>
    <w:rsid w:val="00380357"/>
    <w:rsid w:val="003818A0"/>
    <w:rsid w:val="00381B93"/>
    <w:rsid w:val="00384060"/>
    <w:rsid w:val="00384363"/>
    <w:rsid w:val="0039057F"/>
    <w:rsid w:val="0039228A"/>
    <w:rsid w:val="0039280E"/>
    <w:rsid w:val="00392D7B"/>
    <w:rsid w:val="0039352C"/>
    <w:rsid w:val="00393E06"/>
    <w:rsid w:val="003954C4"/>
    <w:rsid w:val="00397F52"/>
    <w:rsid w:val="003A2116"/>
    <w:rsid w:val="003A27BB"/>
    <w:rsid w:val="003A3297"/>
    <w:rsid w:val="003A346B"/>
    <w:rsid w:val="003A3513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B6C60"/>
    <w:rsid w:val="003C0756"/>
    <w:rsid w:val="003C140C"/>
    <w:rsid w:val="003C1C85"/>
    <w:rsid w:val="003C2A81"/>
    <w:rsid w:val="003C2CE8"/>
    <w:rsid w:val="003C50B3"/>
    <w:rsid w:val="003C5404"/>
    <w:rsid w:val="003C5C73"/>
    <w:rsid w:val="003C7548"/>
    <w:rsid w:val="003C7C27"/>
    <w:rsid w:val="003D028F"/>
    <w:rsid w:val="003D0624"/>
    <w:rsid w:val="003D2D2D"/>
    <w:rsid w:val="003D46B1"/>
    <w:rsid w:val="003D573A"/>
    <w:rsid w:val="003D6500"/>
    <w:rsid w:val="003D7AE9"/>
    <w:rsid w:val="003E08DC"/>
    <w:rsid w:val="003E2DAA"/>
    <w:rsid w:val="003E305F"/>
    <w:rsid w:val="003E58F1"/>
    <w:rsid w:val="003E61B7"/>
    <w:rsid w:val="003E6685"/>
    <w:rsid w:val="003E6A2B"/>
    <w:rsid w:val="003E6FD7"/>
    <w:rsid w:val="003F1036"/>
    <w:rsid w:val="003F29C5"/>
    <w:rsid w:val="003F3559"/>
    <w:rsid w:val="003F4BCB"/>
    <w:rsid w:val="003F61CE"/>
    <w:rsid w:val="003F66B0"/>
    <w:rsid w:val="003F78DD"/>
    <w:rsid w:val="003F7B3D"/>
    <w:rsid w:val="00400962"/>
    <w:rsid w:val="004029FE"/>
    <w:rsid w:val="004036DF"/>
    <w:rsid w:val="0040435D"/>
    <w:rsid w:val="004047B4"/>
    <w:rsid w:val="0040598E"/>
    <w:rsid w:val="00405CCD"/>
    <w:rsid w:val="00405D8D"/>
    <w:rsid w:val="00406A03"/>
    <w:rsid w:val="00411B24"/>
    <w:rsid w:val="004124A2"/>
    <w:rsid w:val="00412A64"/>
    <w:rsid w:val="004133DA"/>
    <w:rsid w:val="0041371B"/>
    <w:rsid w:val="00413C5A"/>
    <w:rsid w:val="00413DAD"/>
    <w:rsid w:val="00413ECD"/>
    <w:rsid w:val="00414948"/>
    <w:rsid w:val="00416A8E"/>
    <w:rsid w:val="00416A9C"/>
    <w:rsid w:val="004209AD"/>
    <w:rsid w:val="00421BC8"/>
    <w:rsid w:val="00424940"/>
    <w:rsid w:val="00425B31"/>
    <w:rsid w:val="00425C9A"/>
    <w:rsid w:val="00425D9B"/>
    <w:rsid w:val="004277DD"/>
    <w:rsid w:val="00431A0E"/>
    <w:rsid w:val="004325B2"/>
    <w:rsid w:val="004325DC"/>
    <w:rsid w:val="00432D19"/>
    <w:rsid w:val="00434351"/>
    <w:rsid w:val="004343F7"/>
    <w:rsid w:val="00434D38"/>
    <w:rsid w:val="00434E4B"/>
    <w:rsid w:val="004358FE"/>
    <w:rsid w:val="00435AED"/>
    <w:rsid w:val="00435F16"/>
    <w:rsid w:val="00437E60"/>
    <w:rsid w:val="00437F2D"/>
    <w:rsid w:val="0044078B"/>
    <w:rsid w:val="00441147"/>
    <w:rsid w:val="004416D0"/>
    <w:rsid w:val="00442D03"/>
    <w:rsid w:val="00442E05"/>
    <w:rsid w:val="00444B81"/>
    <w:rsid w:val="00445041"/>
    <w:rsid w:val="004461EA"/>
    <w:rsid w:val="00447652"/>
    <w:rsid w:val="00450568"/>
    <w:rsid w:val="00450988"/>
    <w:rsid w:val="004524D2"/>
    <w:rsid w:val="00452B60"/>
    <w:rsid w:val="00452DEF"/>
    <w:rsid w:val="00453933"/>
    <w:rsid w:val="00453F31"/>
    <w:rsid w:val="00454741"/>
    <w:rsid w:val="00455120"/>
    <w:rsid w:val="004553D5"/>
    <w:rsid w:val="00455BE0"/>
    <w:rsid w:val="004577B5"/>
    <w:rsid w:val="00457F61"/>
    <w:rsid w:val="004604A6"/>
    <w:rsid w:val="00462258"/>
    <w:rsid w:val="0046513E"/>
    <w:rsid w:val="004658E1"/>
    <w:rsid w:val="004709AE"/>
    <w:rsid w:val="00471895"/>
    <w:rsid w:val="004750C7"/>
    <w:rsid w:val="0047518E"/>
    <w:rsid w:val="004754CA"/>
    <w:rsid w:val="00475B72"/>
    <w:rsid w:val="004761E7"/>
    <w:rsid w:val="00477067"/>
    <w:rsid w:val="004816E0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E90"/>
    <w:rsid w:val="00492C36"/>
    <w:rsid w:val="00492C5E"/>
    <w:rsid w:val="004934C1"/>
    <w:rsid w:val="00493600"/>
    <w:rsid w:val="00493A2B"/>
    <w:rsid w:val="0049502E"/>
    <w:rsid w:val="00495B95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4942"/>
    <w:rsid w:val="004B58AF"/>
    <w:rsid w:val="004B598A"/>
    <w:rsid w:val="004B6F9F"/>
    <w:rsid w:val="004B786B"/>
    <w:rsid w:val="004C265F"/>
    <w:rsid w:val="004C32E0"/>
    <w:rsid w:val="004C43C3"/>
    <w:rsid w:val="004C4700"/>
    <w:rsid w:val="004C4CC7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E01A1"/>
    <w:rsid w:val="004E026A"/>
    <w:rsid w:val="004E14D1"/>
    <w:rsid w:val="004E18A1"/>
    <w:rsid w:val="004E1CFE"/>
    <w:rsid w:val="004E213A"/>
    <w:rsid w:val="004E333E"/>
    <w:rsid w:val="004E3B65"/>
    <w:rsid w:val="004E4CC8"/>
    <w:rsid w:val="004F0017"/>
    <w:rsid w:val="004F0D11"/>
    <w:rsid w:val="004F2BCA"/>
    <w:rsid w:val="004F2DA0"/>
    <w:rsid w:val="004F4192"/>
    <w:rsid w:val="004F425A"/>
    <w:rsid w:val="004F5A72"/>
    <w:rsid w:val="004F61EA"/>
    <w:rsid w:val="004F636A"/>
    <w:rsid w:val="004F6FD5"/>
    <w:rsid w:val="004F7223"/>
    <w:rsid w:val="00500415"/>
    <w:rsid w:val="0050106A"/>
    <w:rsid w:val="00502E13"/>
    <w:rsid w:val="00503A4A"/>
    <w:rsid w:val="005046C7"/>
    <w:rsid w:val="005059D8"/>
    <w:rsid w:val="005074B9"/>
    <w:rsid w:val="00507AE3"/>
    <w:rsid w:val="0051281D"/>
    <w:rsid w:val="00513155"/>
    <w:rsid w:val="005131F5"/>
    <w:rsid w:val="00513387"/>
    <w:rsid w:val="0051387B"/>
    <w:rsid w:val="00514121"/>
    <w:rsid w:val="005144D8"/>
    <w:rsid w:val="00514B00"/>
    <w:rsid w:val="00514D80"/>
    <w:rsid w:val="005154D8"/>
    <w:rsid w:val="00515577"/>
    <w:rsid w:val="00515861"/>
    <w:rsid w:val="00515DAE"/>
    <w:rsid w:val="00516A1E"/>
    <w:rsid w:val="0052053D"/>
    <w:rsid w:val="00520555"/>
    <w:rsid w:val="00520BFC"/>
    <w:rsid w:val="005210A6"/>
    <w:rsid w:val="0052153A"/>
    <w:rsid w:val="00523108"/>
    <w:rsid w:val="00524267"/>
    <w:rsid w:val="00524D5C"/>
    <w:rsid w:val="005258F3"/>
    <w:rsid w:val="00525C1D"/>
    <w:rsid w:val="00525D9F"/>
    <w:rsid w:val="00525FB8"/>
    <w:rsid w:val="00526DB5"/>
    <w:rsid w:val="00526E31"/>
    <w:rsid w:val="00527602"/>
    <w:rsid w:val="005277B6"/>
    <w:rsid w:val="00531B0E"/>
    <w:rsid w:val="00531B34"/>
    <w:rsid w:val="00533C08"/>
    <w:rsid w:val="00534309"/>
    <w:rsid w:val="00535110"/>
    <w:rsid w:val="00536F46"/>
    <w:rsid w:val="0053751A"/>
    <w:rsid w:val="00537D33"/>
    <w:rsid w:val="00540FEB"/>
    <w:rsid w:val="005412D5"/>
    <w:rsid w:val="00541595"/>
    <w:rsid w:val="00543623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8F6"/>
    <w:rsid w:val="00552D34"/>
    <w:rsid w:val="00553215"/>
    <w:rsid w:val="005535E6"/>
    <w:rsid w:val="00554261"/>
    <w:rsid w:val="00554F70"/>
    <w:rsid w:val="00555220"/>
    <w:rsid w:val="00555484"/>
    <w:rsid w:val="00555A50"/>
    <w:rsid w:val="00555FE6"/>
    <w:rsid w:val="0056030E"/>
    <w:rsid w:val="00561ECD"/>
    <w:rsid w:val="00562110"/>
    <w:rsid w:val="0056274D"/>
    <w:rsid w:val="00565087"/>
    <w:rsid w:val="005666D9"/>
    <w:rsid w:val="00566C0D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5FA7"/>
    <w:rsid w:val="005869B7"/>
    <w:rsid w:val="0058757E"/>
    <w:rsid w:val="00587DEC"/>
    <w:rsid w:val="00590323"/>
    <w:rsid w:val="00591151"/>
    <w:rsid w:val="0059130A"/>
    <w:rsid w:val="00591D2D"/>
    <w:rsid w:val="00593702"/>
    <w:rsid w:val="0059400B"/>
    <w:rsid w:val="00594C3B"/>
    <w:rsid w:val="00595122"/>
    <w:rsid w:val="00595B41"/>
    <w:rsid w:val="005960D1"/>
    <w:rsid w:val="0059653C"/>
    <w:rsid w:val="005A05D1"/>
    <w:rsid w:val="005A0EC6"/>
    <w:rsid w:val="005A1164"/>
    <w:rsid w:val="005A1511"/>
    <w:rsid w:val="005A17D1"/>
    <w:rsid w:val="005A1875"/>
    <w:rsid w:val="005A1E12"/>
    <w:rsid w:val="005A2CDD"/>
    <w:rsid w:val="005A3A4E"/>
    <w:rsid w:val="005A4BD5"/>
    <w:rsid w:val="005A4E05"/>
    <w:rsid w:val="005A7688"/>
    <w:rsid w:val="005A7CD0"/>
    <w:rsid w:val="005B036A"/>
    <w:rsid w:val="005B0F9D"/>
    <w:rsid w:val="005B2216"/>
    <w:rsid w:val="005B2564"/>
    <w:rsid w:val="005B2864"/>
    <w:rsid w:val="005B337D"/>
    <w:rsid w:val="005B35E7"/>
    <w:rsid w:val="005B3699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AB6"/>
    <w:rsid w:val="005D043B"/>
    <w:rsid w:val="005D0BCE"/>
    <w:rsid w:val="005D2D20"/>
    <w:rsid w:val="005D3069"/>
    <w:rsid w:val="005D31A1"/>
    <w:rsid w:val="005D3285"/>
    <w:rsid w:val="005D4261"/>
    <w:rsid w:val="005D4A2C"/>
    <w:rsid w:val="005D5219"/>
    <w:rsid w:val="005D5684"/>
    <w:rsid w:val="005D5CFF"/>
    <w:rsid w:val="005D63F5"/>
    <w:rsid w:val="005D709A"/>
    <w:rsid w:val="005D741E"/>
    <w:rsid w:val="005E0804"/>
    <w:rsid w:val="005E08D4"/>
    <w:rsid w:val="005E1593"/>
    <w:rsid w:val="005E282D"/>
    <w:rsid w:val="005E433F"/>
    <w:rsid w:val="005E4606"/>
    <w:rsid w:val="005E4BAF"/>
    <w:rsid w:val="005E503E"/>
    <w:rsid w:val="005E5985"/>
    <w:rsid w:val="005E5B9C"/>
    <w:rsid w:val="005F0D63"/>
    <w:rsid w:val="005F1363"/>
    <w:rsid w:val="005F14B5"/>
    <w:rsid w:val="005F2CEB"/>
    <w:rsid w:val="005F3BCF"/>
    <w:rsid w:val="005F3F31"/>
    <w:rsid w:val="005F5CA1"/>
    <w:rsid w:val="005F6496"/>
    <w:rsid w:val="005F6DA1"/>
    <w:rsid w:val="005F7AED"/>
    <w:rsid w:val="00601467"/>
    <w:rsid w:val="00603579"/>
    <w:rsid w:val="006038C3"/>
    <w:rsid w:val="00603F88"/>
    <w:rsid w:val="00606B19"/>
    <w:rsid w:val="00607422"/>
    <w:rsid w:val="00607B1C"/>
    <w:rsid w:val="006105F0"/>
    <w:rsid w:val="00611E56"/>
    <w:rsid w:val="00612D10"/>
    <w:rsid w:val="006138B2"/>
    <w:rsid w:val="00613A10"/>
    <w:rsid w:val="00613A5F"/>
    <w:rsid w:val="006143EA"/>
    <w:rsid w:val="0061468C"/>
    <w:rsid w:val="00614B3A"/>
    <w:rsid w:val="00615162"/>
    <w:rsid w:val="00615796"/>
    <w:rsid w:val="00615B41"/>
    <w:rsid w:val="0061680F"/>
    <w:rsid w:val="00617241"/>
    <w:rsid w:val="00617F9B"/>
    <w:rsid w:val="00621DCD"/>
    <w:rsid w:val="00622255"/>
    <w:rsid w:val="00622687"/>
    <w:rsid w:val="006243ED"/>
    <w:rsid w:val="00624539"/>
    <w:rsid w:val="00625BC2"/>
    <w:rsid w:val="00626497"/>
    <w:rsid w:val="00626D9E"/>
    <w:rsid w:val="00631285"/>
    <w:rsid w:val="00631A3C"/>
    <w:rsid w:val="00631F15"/>
    <w:rsid w:val="00632C50"/>
    <w:rsid w:val="00633099"/>
    <w:rsid w:val="006336DF"/>
    <w:rsid w:val="00634363"/>
    <w:rsid w:val="00635722"/>
    <w:rsid w:val="00636AFA"/>
    <w:rsid w:val="00636C27"/>
    <w:rsid w:val="006405C1"/>
    <w:rsid w:val="0064315F"/>
    <w:rsid w:val="0064380A"/>
    <w:rsid w:val="00645A57"/>
    <w:rsid w:val="0064602B"/>
    <w:rsid w:val="00647034"/>
    <w:rsid w:val="006472CA"/>
    <w:rsid w:val="00647EDC"/>
    <w:rsid w:val="006500F1"/>
    <w:rsid w:val="00650915"/>
    <w:rsid w:val="00650B2A"/>
    <w:rsid w:val="00652960"/>
    <w:rsid w:val="00652FDA"/>
    <w:rsid w:val="0065387E"/>
    <w:rsid w:val="00653BE4"/>
    <w:rsid w:val="00654692"/>
    <w:rsid w:val="0065606B"/>
    <w:rsid w:val="006564CA"/>
    <w:rsid w:val="00656D02"/>
    <w:rsid w:val="006574A1"/>
    <w:rsid w:val="0065765D"/>
    <w:rsid w:val="00657F54"/>
    <w:rsid w:val="0066025A"/>
    <w:rsid w:val="00660C54"/>
    <w:rsid w:val="00661040"/>
    <w:rsid w:val="00661046"/>
    <w:rsid w:val="006617DD"/>
    <w:rsid w:val="00661960"/>
    <w:rsid w:val="00666262"/>
    <w:rsid w:val="00666270"/>
    <w:rsid w:val="00666CFD"/>
    <w:rsid w:val="0066726C"/>
    <w:rsid w:val="006678BD"/>
    <w:rsid w:val="0067078B"/>
    <w:rsid w:val="00670CF5"/>
    <w:rsid w:val="00670ED9"/>
    <w:rsid w:val="00671008"/>
    <w:rsid w:val="0067106B"/>
    <w:rsid w:val="006714E1"/>
    <w:rsid w:val="0067199E"/>
    <w:rsid w:val="00673EE2"/>
    <w:rsid w:val="00674AD4"/>
    <w:rsid w:val="00674DF6"/>
    <w:rsid w:val="0067535E"/>
    <w:rsid w:val="006755EF"/>
    <w:rsid w:val="0067606B"/>
    <w:rsid w:val="0067717F"/>
    <w:rsid w:val="00677574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2316"/>
    <w:rsid w:val="0068401A"/>
    <w:rsid w:val="00685008"/>
    <w:rsid w:val="00685DBD"/>
    <w:rsid w:val="00686604"/>
    <w:rsid w:val="00686D2C"/>
    <w:rsid w:val="00687D41"/>
    <w:rsid w:val="00690931"/>
    <w:rsid w:val="00690C10"/>
    <w:rsid w:val="00691DBD"/>
    <w:rsid w:val="00692FD7"/>
    <w:rsid w:val="006933F8"/>
    <w:rsid w:val="00694EAB"/>
    <w:rsid w:val="00697652"/>
    <w:rsid w:val="00697E95"/>
    <w:rsid w:val="006A220D"/>
    <w:rsid w:val="006A269D"/>
    <w:rsid w:val="006A3C6E"/>
    <w:rsid w:val="006A5291"/>
    <w:rsid w:val="006A53ED"/>
    <w:rsid w:val="006A58EF"/>
    <w:rsid w:val="006A5ADD"/>
    <w:rsid w:val="006A5C8D"/>
    <w:rsid w:val="006A649C"/>
    <w:rsid w:val="006A65D9"/>
    <w:rsid w:val="006A7125"/>
    <w:rsid w:val="006B04A6"/>
    <w:rsid w:val="006B0723"/>
    <w:rsid w:val="006B1B3B"/>
    <w:rsid w:val="006B2111"/>
    <w:rsid w:val="006B21FD"/>
    <w:rsid w:val="006B62C0"/>
    <w:rsid w:val="006B6824"/>
    <w:rsid w:val="006B6BBF"/>
    <w:rsid w:val="006B714D"/>
    <w:rsid w:val="006B7A9F"/>
    <w:rsid w:val="006B7B77"/>
    <w:rsid w:val="006C1A9C"/>
    <w:rsid w:val="006C1E44"/>
    <w:rsid w:val="006C26C7"/>
    <w:rsid w:val="006C27C9"/>
    <w:rsid w:val="006C3338"/>
    <w:rsid w:val="006C36A8"/>
    <w:rsid w:val="006C4017"/>
    <w:rsid w:val="006C64F6"/>
    <w:rsid w:val="006C7551"/>
    <w:rsid w:val="006D037E"/>
    <w:rsid w:val="006D0D91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3C87"/>
    <w:rsid w:val="006E503F"/>
    <w:rsid w:val="006E6F2E"/>
    <w:rsid w:val="006F07AA"/>
    <w:rsid w:val="006F1025"/>
    <w:rsid w:val="006F3777"/>
    <w:rsid w:val="006F3AF7"/>
    <w:rsid w:val="006F3C10"/>
    <w:rsid w:val="006F3DE5"/>
    <w:rsid w:val="006F4D19"/>
    <w:rsid w:val="006F5148"/>
    <w:rsid w:val="006F55B9"/>
    <w:rsid w:val="006F5631"/>
    <w:rsid w:val="006F5E83"/>
    <w:rsid w:val="0070053B"/>
    <w:rsid w:val="007025DA"/>
    <w:rsid w:val="00702CCE"/>
    <w:rsid w:val="007037D0"/>
    <w:rsid w:val="00703A11"/>
    <w:rsid w:val="00703B6F"/>
    <w:rsid w:val="00704B81"/>
    <w:rsid w:val="00704C01"/>
    <w:rsid w:val="007050EB"/>
    <w:rsid w:val="00705613"/>
    <w:rsid w:val="00712008"/>
    <w:rsid w:val="0071448B"/>
    <w:rsid w:val="007151D2"/>
    <w:rsid w:val="00715849"/>
    <w:rsid w:val="00715CDA"/>
    <w:rsid w:val="0071633D"/>
    <w:rsid w:val="0071657D"/>
    <w:rsid w:val="00723109"/>
    <w:rsid w:val="007244EF"/>
    <w:rsid w:val="007266B5"/>
    <w:rsid w:val="00726989"/>
    <w:rsid w:val="00726E4A"/>
    <w:rsid w:val="00727BD6"/>
    <w:rsid w:val="00727E6A"/>
    <w:rsid w:val="00730192"/>
    <w:rsid w:val="00730347"/>
    <w:rsid w:val="007308A4"/>
    <w:rsid w:val="00730CB3"/>
    <w:rsid w:val="00732182"/>
    <w:rsid w:val="007326D8"/>
    <w:rsid w:val="00732C06"/>
    <w:rsid w:val="00732C2F"/>
    <w:rsid w:val="00733573"/>
    <w:rsid w:val="00734A5B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AA4"/>
    <w:rsid w:val="00744DE4"/>
    <w:rsid w:val="00744E76"/>
    <w:rsid w:val="00745461"/>
    <w:rsid w:val="00746C60"/>
    <w:rsid w:val="00747E5A"/>
    <w:rsid w:val="00750738"/>
    <w:rsid w:val="00750F37"/>
    <w:rsid w:val="00751654"/>
    <w:rsid w:val="007532AC"/>
    <w:rsid w:val="00753B0E"/>
    <w:rsid w:val="007543CD"/>
    <w:rsid w:val="0075604C"/>
    <w:rsid w:val="00760D0D"/>
    <w:rsid w:val="007629CD"/>
    <w:rsid w:val="0076461D"/>
    <w:rsid w:val="00764806"/>
    <w:rsid w:val="00766342"/>
    <w:rsid w:val="0076739E"/>
    <w:rsid w:val="007706CC"/>
    <w:rsid w:val="00772A7E"/>
    <w:rsid w:val="007744EA"/>
    <w:rsid w:val="007746E7"/>
    <w:rsid w:val="00774983"/>
    <w:rsid w:val="00775142"/>
    <w:rsid w:val="00776445"/>
    <w:rsid w:val="00777E74"/>
    <w:rsid w:val="00780A2C"/>
    <w:rsid w:val="00781571"/>
    <w:rsid w:val="00781F0F"/>
    <w:rsid w:val="00783D30"/>
    <w:rsid w:val="00784555"/>
    <w:rsid w:val="00784C1D"/>
    <w:rsid w:val="007850F3"/>
    <w:rsid w:val="007853C2"/>
    <w:rsid w:val="00785408"/>
    <w:rsid w:val="007865E2"/>
    <w:rsid w:val="00786984"/>
    <w:rsid w:val="007875C0"/>
    <w:rsid w:val="00787F7D"/>
    <w:rsid w:val="007906CE"/>
    <w:rsid w:val="00790A60"/>
    <w:rsid w:val="00792A39"/>
    <w:rsid w:val="00792C52"/>
    <w:rsid w:val="007947C3"/>
    <w:rsid w:val="00795536"/>
    <w:rsid w:val="00796406"/>
    <w:rsid w:val="00797D34"/>
    <w:rsid w:val="007A0872"/>
    <w:rsid w:val="007A09B2"/>
    <w:rsid w:val="007A28E1"/>
    <w:rsid w:val="007A36DE"/>
    <w:rsid w:val="007A5E86"/>
    <w:rsid w:val="007A7C94"/>
    <w:rsid w:val="007B1D1B"/>
    <w:rsid w:val="007B2239"/>
    <w:rsid w:val="007B344A"/>
    <w:rsid w:val="007B51E7"/>
    <w:rsid w:val="007B7A4D"/>
    <w:rsid w:val="007C136C"/>
    <w:rsid w:val="007C2D2C"/>
    <w:rsid w:val="007C33A3"/>
    <w:rsid w:val="007C4454"/>
    <w:rsid w:val="007C630C"/>
    <w:rsid w:val="007C633F"/>
    <w:rsid w:val="007C65D8"/>
    <w:rsid w:val="007C6A89"/>
    <w:rsid w:val="007C6C1C"/>
    <w:rsid w:val="007C7C33"/>
    <w:rsid w:val="007D0050"/>
    <w:rsid w:val="007D0A67"/>
    <w:rsid w:val="007D0A71"/>
    <w:rsid w:val="007D0EF2"/>
    <w:rsid w:val="007D27F3"/>
    <w:rsid w:val="007D29B6"/>
    <w:rsid w:val="007D2DDC"/>
    <w:rsid w:val="007D69EE"/>
    <w:rsid w:val="007D6F8E"/>
    <w:rsid w:val="007D7F24"/>
    <w:rsid w:val="007E2B19"/>
    <w:rsid w:val="007E3763"/>
    <w:rsid w:val="007E56D6"/>
    <w:rsid w:val="007E5C7F"/>
    <w:rsid w:val="007E7335"/>
    <w:rsid w:val="007E770B"/>
    <w:rsid w:val="007F1BF5"/>
    <w:rsid w:val="007F201B"/>
    <w:rsid w:val="007F204B"/>
    <w:rsid w:val="007F4E2F"/>
    <w:rsid w:val="007F5E0E"/>
    <w:rsid w:val="007F6788"/>
    <w:rsid w:val="00800CFA"/>
    <w:rsid w:val="008028A4"/>
    <w:rsid w:val="00802BF4"/>
    <w:rsid w:val="00803472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48A"/>
    <w:rsid w:val="00817A29"/>
    <w:rsid w:val="00817C40"/>
    <w:rsid w:val="00817F05"/>
    <w:rsid w:val="00817F2C"/>
    <w:rsid w:val="00820A3C"/>
    <w:rsid w:val="00820DD8"/>
    <w:rsid w:val="008216DE"/>
    <w:rsid w:val="008231DD"/>
    <w:rsid w:val="008251B3"/>
    <w:rsid w:val="0082575D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666"/>
    <w:rsid w:val="008337D7"/>
    <w:rsid w:val="0083440E"/>
    <w:rsid w:val="00834570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7BA"/>
    <w:rsid w:val="00844FAF"/>
    <w:rsid w:val="00846C67"/>
    <w:rsid w:val="00850AEF"/>
    <w:rsid w:val="0085486D"/>
    <w:rsid w:val="00854A2F"/>
    <w:rsid w:val="00854FBB"/>
    <w:rsid w:val="008550B5"/>
    <w:rsid w:val="00855135"/>
    <w:rsid w:val="00856B8F"/>
    <w:rsid w:val="0085738B"/>
    <w:rsid w:val="00860DB9"/>
    <w:rsid w:val="008614E0"/>
    <w:rsid w:val="00862613"/>
    <w:rsid w:val="00862FC1"/>
    <w:rsid w:val="0086352E"/>
    <w:rsid w:val="00864686"/>
    <w:rsid w:val="008651A7"/>
    <w:rsid w:val="0086562B"/>
    <w:rsid w:val="00871FD0"/>
    <w:rsid w:val="008729F3"/>
    <w:rsid w:val="00874924"/>
    <w:rsid w:val="00874D7D"/>
    <w:rsid w:val="00874E10"/>
    <w:rsid w:val="00875450"/>
    <w:rsid w:val="008767F9"/>
    <w:rsid w:val="008768CA"/>
    <w:rsid w:val="00876BA3"/>
    <w:rsid w:val="00877C05"/>
    <w:rsid w:val="00880891"/>
    <w:rsid w:val="00885404"/>
    <w:rsid w:val="008878F3"/>
    <w:rsid w:val="0089064D"/>
    <w:rsid w:val="00890DA6"/>
    <w:rsid w:val="00892161"/>
    <w:rsid w:val="00893ABB"/>
    <w:rsid w:val="0089445E"/>
    <w:rsid w:val="008945FA"/>
    <w:rsid w:val="00895B54"/>
    <w:rsid w:val="008963FA"/>
    <w:rsid w:val="00896B1A"/>
    <w:rsid w:val="008A012C"/>
    <w:rsid w:val="008A05C4"/>
    <w:rsid w:val="008A0E92"/>
    <w:rsid w:val="008A143E"/>
    <w:rsid w:val="008A17FC"/>
    <w:rsid w:val="008A2FE1"/>
    <w:rsid w:val="008A34EC"/>
    <w:rsid w:val="008A37E9"/>
    <w:rsid w:val="008A410F"/>
    <w:rsid w:val="008A58E8"/>
    <w:rsid w:val="008A6729"/>
    <w:rsid w:val="008A6D6F"/>
    <w:rsid w:val="008B04F7"/>
    <w:rsid w:val="008B3662"/>
    <w:rsid w:val="008B3A99"/>
    <w:rsid w:val="008B4833"/>
    <w:rsid w:val="008B601A"/>
    <w:rsid w:val="008B7FA4"/>
    <w:rsid w:val="008C271C"/>
    <w:rsid w:val="008C4966"/>
    <w:rsid w:val="008C53F7"/>
    <w:rsid w:val="008C55FA"/>
    <w:rsid w:val="008C6B1D"/>
    <w:rsid w:val="008C6EC2"/>
    <w:rsid w:val="008D4603"/>
    <w:rsid w:val="008D4DFE"/>
    <w:rsid w:val="008D667E"/>
    <w:rsid w:val="008D70A2"/>
    <w:rsid w:val="008E069C"/>
    <w:rsid w:val="008E0BE2"/>
    <w:rsid w:val="008E0C50"/>
    <w:rsid w:val="008E139F"/>
    <w:rsid w:val="008E2021"/>
    <w:rsid w:val="008E215A"/>
    <w:rsid w:val="008E4070"/>
    <w:rsid w:val="008E64BF"/>
    <w:rsid w:val="008E7775"/>
    <w:rsid w:val="008F17CE"/>
    <w:rsid w:val="008F3A6D"/>
    <w:rsid w:val="008F51B9"/>
    <w:rsid w:val="008F5538"/>
    <w:rsid w:val="00901146"/>
    <w:rsid w:val="0090271F"/>
    <w:rsid w:val="0090365C"/>
    <w:rsid w:val="00903A08"/>
    <w:rsid w:val="009059CC"/>
    <w:rsid w:val="009066D2"/>
    <w:rsid w:val="00911452"/>
    <w:rsid w:val="009114E3"/>
    <w:rsid w:val="00911C04"/>
    <w:rsid w:val="0091358C"/>
    <w:rsid w:val="00913906"/>
    <w:rsid w:val="00913BE8"/>
    <w:rsid w:val="00914CDD"/>
    <w:rsid w:val="00916058"/>
    <w:rsid w:val="00916C17"/>
    <w:rsid w:val="00917E00"/>
    <w:rsid w:val="0092128C"/>
    <w:rsid w:val="00922758"/>
    <w:rsid w:val="00922AC5"/>
    <w:rsid w:val="0092367C"/>
    <w:rsid w:val="009248AD"/>
    <w:rsid w:val="00925C3B"/>
    <w:rsid w:val="00925ED3"/>
    <w:rsid w:val="0092600E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330"/>
    <w:rsid w:val="00946BCA"/>
    <w:rsid w:val="00946BF7"/>
    <w:rsid w:val="00946CEE"/>
    <w:rsid w:val="009507B9"/>
    <w:rsid w:val="00950A4D"/>
    <w:rsid w:val="00951461"/>
    <w:rsid w:val="00952A9A"/>
    <w:rsid w:val="00953CD9"/>
    <w:rsid w:val="00955692"/>
    <w:rsid w:val="00955914"/>
    <w:rsid w:val="00955A8E"/>
    <w:rsid w:val="0095666C"/>
    <w:rsid w:val="00957AE4"/>
    <w:rsid w:val="009602CB"/>
    <w:rsid w:val="009612FD"/>
    <w:rsid w:val="009635AB"/>
    <w:rsid w:val="009637C4"/>
    <w:rsid w:val="00963E97"/>
    <w:rsid w:val="00964CD2"/>
    <w:rsid w:val="009655E9"/>
    <w:rsid w:val="00965E7F"/>
    <w:rsid w:val="0096761B"/>
    <w:rsid w:val="00970C55"/>
    <w:rsid w:val="00971346"/>
    <w:rsid w:val="009718C0"/>
    <w:rsid w:val="009723D1"/>
    <w:rsid w:val="00972FB4"/>
    <w:rsid w:val="00973DBC"/>
    <w:rsid w:val="009755E3"/>
    <w:rsid w:val="00975E23"/>
    <w:rsid w:val="009766F3"/>
    <w:rsid w:val="00977B83"/>
    <w:rsid w:val="0098266D"/>
    <w:rsid w:val="00984C0B"/>
    <w:rsid w:val="0098594F"/>
    <w:rsid w:val="00987788"/>
    <w:rsid w:val="00987A95"/>
    <w:rsid w:val="00987EE8"/>
    <w:rsid w:val="009938C2"/>
    <w:rsid w:val="00994E0C"/>
    <w:rsid w:val="00994FD8"/>
    <w:rsid w:val="009960A6"/>
    <w:rsid w:val="009A0966"/>
    <w:rsid w:val="009A0CED"/>
    <w:rsid w:val="009A1E19"/>
    <w:rsid w:val="009A24DD"/>
    <w:rsid w:val="009A2D02"/>
    <w:rsid w:val="009A3697"/>
    <w:rsid w:val="009A3E83"/>
    <w:rsid w:val="009A3F37"/>
    <w:rsid w:val="009A52BE"/>
    <w:rsid w:val="009A61B3"/>
    <w:rsid w:val="009A6725"/>
    <w:rsid w:val="009A784A"/>
    <w:rsid w:val="009A78FE"/>
    <w:rsid w:val="009B1D45"/>
    <w:rsid w:val="009B216A"/>
    <w:rsid w:val="009B2346"/>
    <w:rsid w:val="009B253F"/>
    <w:rsid w:val="009B3C57"/>
    <w:rsid w:val="009B414B"/>
    <w:rsid w:val="009B4190"/>
    <w:rsid w:val="009B494A"/>
    <w:rsid w:val="009B4B0E"/>
    <w:rsid w:val="009B4E38"/>
    <w:rsid w:val="009B527D"/>
    <w:rsid w:val="009B55B8"/>
    <w:rsid w:val="009B657C"/>
    <w:rsid w:val="009B6F74"/>
    <w:rsid w:val="009C1121"/>
    <w:rsid w:val="009C1949"/>
    <w:rsid w:val="009C2DC5"/>
    <w:rsid w:val="009C3F21"/>
    <w:rsid w:val="009C48FD"/>
    <w:rsid w:val="009C4A27"/>
    <w:rsid w:val="009C54F2"/>
    <w:rsid w:val="009C5D87"/>
    <w:rsid w:val="009D0B61"/>
    <w:rsid w:val="009D16D7"/>
    <w:rsid w:val="009D2070"/>
    <w:rsid w:val="009D26CE"/>
    <w:rsid w:val="009D2761"/>
    <w:rsid w:val="009D42FA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2FCB"/>
    <w:rsid w:val="009F6D95"/>
    <w:rsid w:val="009F6EF6"/>
    <w:rsid w:val="009F6F7D"/>
    <w:rsid w:val="009F7847"/>
    <w:rsid w:val="00A000A5"/>
    <w:rsid w:val="00A010F3"/>
    <w:rsid w:val="00A01D83"/>
    <w:rsid w:val="00A01EDA"/>
    <w:rsid w:val="00A024AD"/>
    <w:rsid w:val="00A02DB0"/>
    <w:rsid w:val="00A03117"/>
    <w:rsid w:val="00A040AC"/>
    <w:rsid w:val="00A04E19"/>
    <w:rsid w:val="00A05422"/>
    <w:rsid w:val="00A104CD"/>
    <w:rsid w:val="00A10985"/>
    <w:rsid w:val="00A10C4A"/>
    <w:rsid w:val="00A10F02"/>
    <w:rsid w:val="00A12554"/>
    <w:rsid w:val="00A13307"/>
    <w:rsid w:val="00A13FBF"/>
    <w:rsid w:val="00A14C4E"/>
    <w:rsid w:val="00A14E56"/>
    <w:rsid w:val="00A1512F"/>
    <w:rsid w:val="00A1552B"/>
    <w:rsid w:val="00A15FB6"/>
    <w:rsid w:val="00A16010"/>
    <w:rsid w:val="00A172ED"/>
    <w:rsid w:val="00A1732F"/>
    <w:rsid w:val="00A17795"/>
    <w:rsid w:val="00A200B7"/>
    <w:rsid w:val="00A20F40"/>
    <w:rsid w:val="00A20FEF"/>
    <w:rsid w:val="00A2247C"/>
    <w:rsid w:val="00A224FA"/>
    <w:rsid w:val="00A22CE9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8B"/>
    <w:rsid w:val="00A3754E"/>
    <w:rsid w:val="00A40DB9"/>
    <w:rsid w:val="00A41B1F"/>
    <w:rsid w:val="00A42B4A"/>
    <w:rsid w:val="00A434A2"/>
    <w:rsid w:val="00A4403E"/>
    <w:rsid w:val="00A45461"/>
    <w:rsid w:val="00A4603A"/>
    <w:rsid w:val="00A464F8"/>
    <w:rsid w:val="00A46C2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C1C"/>
    <w:rsid w:val="00A56147"/>
    <w:rsid w:val="00A57522"/>
    <w:rsid w:val="00A575E5"/>
    <w:rsid w:val="00A6060C"/>
    <w:rsid w:val="00A61806"/>
    <w:rsid w:val="00A61A3C"/>
    <w:rsid w:val="00A635AF"/>
    <w:rsid w:val="00A645D3"/>
    <w:rsid w:val="00A65264"/>
    <w:rsid w:val="00A65E80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77FF6"/>
    <w:rsid w:val="00A80F7E"/>
    <w:rsid w:val="00A82346"/>
    <w:rsid w:val="00A82590"/>
    <w:rsid w:val="00A82F7A"/>
    <w:rsid w:val="00A83F8C"/>
    <w:rsid w:val="00A84085"/>
    <w:rsid w:val="00A857CD"/>
    <w:rsid w:val="00A875B0"/>
    <w:rsid w:val="00A87FB1"/>
    <w:rsid w:val="00A908F8"/>
    <w:rsid w:val="00A90C0A"/>
    <w:rsid w:val="00A917F3"/>
    <w:rsid w:val="00A92772"/>
    <w:rsid w:val="00A93749"/>
    <w:rsid w:val="00A93F36"/>
    <w:rsid w:val="00A9596D"/>
    <w:rsid w:val="00A96EB1"/>
    <w:rsid w:val="00A9742F"/>
    <w:rsid w:val="00AA0C27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796"/>
    <w:rsid w:val="00AB7DDD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4480"/>
    <w:rsid w:val="00AD4B83"/>
    <w:rsid w:val="00AD539C"/>
    <w:rsid w:val="00AD57C5"/>
    <w:rsid w:val="00AD6462"/>
    <w:rsid w:val="00AD7963"/>
    <w:rsid w:val="00AE18DA"/>
    <w:rsid w:val="00AE2326"/>
    <w:rsid w:val="00AE2E46"/>
    <w:rsid w:val="00AE37FD"/>
    <w:rsid w:val="00AE4CEE"/>
    <w:rsid w:val="00AF066F"/>
    <w:rsid w:val="00AF0F91"/>
    <w:rsid w:val="00AF12C3"/>
    <w:rsid w:val="00AF152A"/>
    <w:rsid w:val="00AF1915"/>
    <w:rsid w:val="00AF215E"/>
    <w:rsid w:val="00AF26E3"/>
    <w:rsid w:val="00AF2B67"/>
    <w:rsid w:val="00AF31AC"/>
    <w:rsid w:val="00AF3BAE"/>
    <w:rsid w:val="00AF40B4"/>
    <w:rsid w:val="00AF450B"/>
    <w:rsid w:val="00AF495C"/>
    <w:rsid w:val="00AF496D"/>
    <w:rsid w:val="00AF5B8C"/>
    <w:rsid w:val="00AF6708"/>
    <w:rsid w:val="00AF69F5"/>
    <w:rsid w:val="00B025C8"/>
    <w:rsid w:val="00B02DA6"/>
    <w:rsid w:val="00B02E04"/>
    <w:rsid w:val="00B03021"/>
    <w:rsid w:val="00B045A4"/>
    <w:rsid w:val="00B045F1"/>
    <w:rsid w:val="00B0478D"/>
    <w:rsid w:val="00B0498B"/>
    <w:rsid w:val="00B05C57"/>
    <w:rsid w:val="00B06931"/>
    <w:rsid w:val="00B07753"/>
    <w:rsid w:val="00B07EC0"/>
    <w:rsid w:val="00B11132"/>
    <w:rsid w:val="00B1191E"/>
    <w:rsid w:val="00B11D72"/>
    <w:rsid w:val="00B11DFC"/>
    <w:rsid w:val="00B13009"/>
    <w:rsid w:val="00B13011"/>
    <w:rsid w:val="00B14394"/>
    <w:rsid w:val="00B1447E"/>
    <w:rsid w:val="00B14618"/>
    <w:rsid w:val="00B14F06"/>
    <w:rsid w:val="00B15449"/>
    <w:rsid w:val="00B15DA1"/>
    <w:rsid w:val="00B16FCC"/>
    <w:rsid w:val="00B17337"/>
    <w:rsid w:val="00B17AD2"/>
    <w:rsid w:val="00B17B57"/>
    <w:rsid w:val="00B23844"/>
    <w:rsid w:val="00B23B18"/>
    <w:rsid w:val="00B247C5"/>
    <w:rsid w:val="00B276EA"/>
    <w:rsid w:val="00B30225"/>
    <w:rsid w:val="00B316E7"/>
    <w:rsid w:val="00B3191C"/>
    <w:rsid w:val="00B32FC5"/>
    <w:rsid w:val="00B34F11"/>
    <w:rsid w:val="00B363A8"/>
    <w:rsid w:val="00B3661E"/>
    <w:rsid w:val="00B36C32"/>
    <w:rsid w:val="00B43C4C"/>
    <w:rsid w:val="00B45884"/>
    <w:rsid w:val="00B4644A"/>
    <w:rsid w:val="00B46609"/>
    <w:rsid w:val="00B46AB2"/>
    <w:rsid w:val="00B46AB5"/>
    <w:rsid w:val="00B46F4B"/>
    <w:rsid w:val="00B500FE"/>
    <w:rsid w:val="00B50767"/>
    <w:rsid w:val="00B50C9D"/>
    <w:rsid w:val="00B51896"/>
    <w:rsid w:val="00B52020"/>
    <w:rsid w:val="00B55688"/>
    <w:rsid w:val="00B57C26"/>
    <w:rsid w:val="00B57CAB"/>
    <w:rsid w:val="00B60101"/>
    <w:rsid w:val="00B610A5"/>
    <w:rsid w:val="00B63B1F"/>
    <w:rsid w:val="00B63D30"/>
    <w:rsid w:val="00B64FED"/>
    <w:rsid w:val="00B6594C"/>
    <w:rsid w:val="00B65D90"/>
    <w:rsid w:val="00B65EF5"/>
    <w:rsid w:val="00B6624F"/>
    <w:rsid w:val="00B663F7"/>
    <w:rsid w:val="00B6727C"/>
    <w:rsid w:val="00B707B5"/>
    <w:rsid w:val="00B70F66"/>
    <w:rsid w:val="00B724D8"/>
    <w:rsid w:val="00B74CCC"/>
    <w:rsid w:val="00B76667"/>
    <w:rsid w:val="00B81A61"/>
    <w:rsid w:val="00B820DE"/>
    <w:rsid w:val="00B83D8A"/>
    <w:rsid w:val="00B84DB0"/>
    <w:rsid w:val="00B84DD7"/>
    <w:rsid w:val="00B8638E"/>
    <w:rsid w:val="00B86A35"/>
    <w:rsid w:val="00B87538"/>
    <w:rsid w:val="00B91108"/>
    <w:rsid w:val="00B918F5"/>
    <w:rsid w:val="00B93C81"/>
    <w:rsid w:val="00B93FE4"/>
    <w:rsid w:val="00B964B0"/>
    <w:rsid w:val="00B97E57"/>
    <w:rsid w:val="00B97EBB"/>
    <w:rsid w:val="00BA0C9B"/>
    <w:rsid w:val="00BA16BF"/>
    <w:rsid w:val="00BA38F1"/>
    <w:rsid w:val="00BA3B70"/>
    <w:rsid w:val="00BA44DD"/>
    <w:rsid w:val="00BA4817"/>
    <w:rsid w:val="00BA5E37"/>
    <w:rsid w:val="00BA71EC"/>
    <w:rsid w:val="00BA73DA"/>
    <w:rsid w:val="00BA74DC"/>
    <w:rsid w:val="00BB00B8"/>
    <w:rsid w:val="00BB1483"/>
    <w:rsid w:val="00BB245A"/>
    <w:rsid w:val="00BB2F89"/>
    <w:rsid w:val="00BB3EBB"/>
    <w:rsid w:val="00BB5855"/>
    <w:rsid w:val="00BB5D67"/>
    <w:rsid w:val="00BB6EB6"/>
    <w:rsid w:val="00BC0EF8"/>
    <w:rsid w:val="00BC0F7D"/>
    <w:rsid w:val="00BC15B4"/>
    <w:rsid w:val="00BC1793"/>
    <w:rsid w:val="00BC1B9D"/>
    <w:rsid w:val="00BC4F22"/>
    <w:rsid w:val="00BC5D34"/>
    <w:rsid w:val="00BC68C0"/>
    <w:rsid w:val="00BC6B00"/>
    <w:rsid w:val="00BC6F03"/>
    <w:rsid w:val="00BC7403"/>
    <w:rsid w:val="00BD049D"/>
    <w:rsid w:val="00BD0774"/>
    <w:rsid w:val="00BD17D0"/>
    <w:rsid w:val="00BD3543"/>
    <w:rsid w:val="00BD41EF"/>
    <w:rsid w:val="00BD4762"/>
    <w:rsid w:val="00BD4A0F"/>
    <w:rsid w:val="00BD4C1D"/>
    <w:rsid w:val="00BD56C7"/>
    <w:rsid w:val="00BD58C4"/>
    <w:rsid w:val="00BD7F87"/>
    <w:rsid w:val="00BE0345"/>
    <w:rsid w:val="00BE050E"/>
    <w:rsid w:val="00BE1520"/>
    <w:rsid w:val="00BE1597"/>
    <w:rsid w:val="00BE1A8F"/>
    <w:rsid w:val="00BE1E66"/>
    <w:rsid w:val="00BE1F3C"/>
    <w:rsid w:val="00BE1F58"/>
    <w:rsid w:val="00BE2D30"/>
    <w:rsid w:val="00BE44B8"/>
    <w:rsid w:val="00BE6123"/>
    <w:rsid w:val="00BF22DA"/>
    <w:rsid w:val="00BF23FC"/>
    <w:rsid w:val="00BF2E4A"/>
    <w:rsid w:val="00BF48B2"/>
    <w:rsid w:val="00BF54C0"/>
    <w:rsid w:val="00BF5DCA"/>
    <w:rsid w:val="00BF666A"/>
    <w:rsid w:val="00BF6D59"/>
    <w:rsid w:val="00BF70C3"/>
    <w:rsid w:val="00C00652"/>
    <w:rsid w:val="00C01E69"/>
    <w:rsid w:val="00C021EE"/>
    <w:rsid w:val="00C02A95"/>
    <w:rsid w:val="00C030AD"/>
    <w:rsid w:val="00C059C3"/>
    <w:rsid w:val="00C077B0"/>
    <w:rsid w:val="00C07991"/>
    <w:rsid w:val="00C10A3A"/>
    <w:rsid w:val="00C1120B"/>
    <w:rsid w:val="00C14E1F"/>
    <w:rsid w:val="00C15D97"/>
    <w:rsid w:val="00C1605F"/>
    <w:rsid w:val="00C164A7"/>
    <w:rsid w:val="00C17B79"/>
    <w:rsid w:val="00C210C1"/>
    <w:rsid w:val="00C22A31"/>
    <w:rsid w:val="00C22F35"/>
    <w:rsid w:val="00C23794"/>
    <w:rsid w:val="00C237F9"/>
    <w:rsid w:val="00C24844"/>
    <w:rsid w:val="00C24E4C"/>
    <w:rsid w:val="00C251F3"/>
    <w:rsid w:val="00C26B8C"/>
    <w:rsid w:val="00C31789"/>
    <w:rsid w:val="00C33079"/>
    <w:rsid w:val="00C34269"/>
    <w:rsid w:val="00C3493F"/>
    <w:rsid w:val="00C350FD"/>
    <w:rsid w:val="00C352BB"/>
    <w:rsid w:val="00C36250"/>
    <w:rsid w:val="00C36BCD"/>
    <w:rsid w:val="00C37334"/>
    <w:rsid w:val="00C37C9B"/>
    <w:rsid w:val="00C40863"/>
    <w:rsid w:val="00C40865"/>
    <w:rsid w:val="00C41208"/>
    <w:rsid w:val="00C41448"/>
    <w:rsid w:val="00C422A3"/>
    <w:rsid w:val="00C42BB0"/>
    <w:rsid w:val="00C433E9"/>
    <w:rsid w:val="00C44DAB"/>
    <w:rsid w:val="00C455C1"/>
    <w:rsid w:val="00C45C93"/>
    <w:rsid w:val="00C46CAC"/>
    <w:rsid w:val="00C470F2"/>
    <w:rsid w:val="00C479F9"/>
    <w:rsid w:val="00C500EC"/>
    <w:rsid w:val="00C50BB2"/>
    <w:rsid w:val="00C50CC5"/>
    <w:rsid w:val="00C512AB"/>
    <w:rsid w:val="00C52D97"/>
    <w:rsid w:val="00C532A1"/>
    <w:rsid w:val="00C532E6"/>
    <w:rsid w:val="00C538C5"/>
    <w:rsid w:val="00C53CE3"/>
    <w:rsid w:val="00C53DC3"/>
    <w:rsid w:val="00C54A30"/>
    <w:rsid w:val="00C54CED"/>
    <w:rsid w:val="00C55D17"/>
    <w:rsid w:val="00C55DF8"/>
    <w:rsid w:val="00C55FEE"/>
    <w:rsid w:val="00C569F4"/>
    <w:rsid w:val="00C56A9B"/>
    <w:rsid w:val="00C60AAA"/>
    <w:rsid w:val="00C62CD2"/>
    <w:rsid w:val="00C62CF6"/>
    <w:rsid w:val="00C632F4"/>
    <w:rsid w:val="00C639D3"/>
    <w:rsid w:val="00C642DD"/>
    <w:rsid w:val="00C65CC8"/>
    <w:rsid w:val="00C66282"/>
    <w:rsid w:val="00C666F4"/>
    <w:rsid w:val="00C6674B"/>
    <w:rsid w:val="00C706D3"/>
    <w:rsid w:val="00C7229E"/>
    <w:rsid w:val="00C72D07"/>
    <w:rsid w:val="00C732E4"/>
    <w:rsid w:val="00C7563D"/>
    <w:rsid w:val="00C76409"/>
    <w:rsid w:val="00C769A4"/>
    <w:rsid w:val="00C77C22"/>
    <w:rsid w:val="00C77D6A"/>
    <w:rsid w:val="00C808D3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23E3"/>
    <w:rsid w:val="00C9296C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8D0"/>
    <w:rsid w:val="00CA5BB6"/>
    <w:rsid w:val="00CA5C91"/>
    <w:rsid w:val="00CA5CDB"/>
    <w:rsid w:val="00CA76AA"/>
    <w:rsid w:val="00CA7890"/>
    <w:rsid w:val="00CB0EDD"/>
    <w:rsid w:val="00CB3603"/>
    <w:rsid w:val="00CB3918"/>
    <w:rsid w:val="00CB45DA"/>
    <w:rsid w:val="00CB5166"/>
    <w:rsid w:val="00CB6CD7"/>
    <w:rsid w:val="00CC0014"/>
    <w:rsid w:val="00CC03C7"/>
    <w:rsid w:val="00CC125E"/>
    <w:rsid w:val="00CC2896"/>
    <w:rsid w:val="00CC3297"/>
    <w:rsid w:val="00CC32FD"/>
    <w:rsid w:val="00CC3952"/>
    <w:rsid w:val="00CC4306"/>
    <w:rsid w:val="00CC45FA"/>
    <w:rsid w:val="00CC52D5"/>
    <w:rsid w:val="00CC6397"/>
    <w:rsid w:val="00CC71FF"/>
    <w:rsid w:val="00CD0638"/>
    <w:rsid w:val="00CD09ED"/>
    <w:rsid w:val="00CD1D4A"/>
    <w:rsid w:val="00CD3C84"/>
    <w:rsid w:val="00CD49F0"/>
    <w:rsid w:val="00CD5098"/>
    <w:rsid w:val="00CD6570"/>
    <w:rsid w:val="00CD6925"/>
    <w:rsid w:val="00CD7DDE"/>
    <w:rsid w:val="00CE02FC"/>
    <w:rsid w:val="00CE1006"/>
    <w:rsid w:val="00CE3328"/>
    <w:rsid w:val="00CE360F"/>
    <w:rsid w:val="00CE47C5"/>
    <w:rsid w:val="00CE4916"/>
    <w:rsid w:val="00CE60C2"/>
    <w:rsid w:val="00CE681E"/>
    <w:rsid w:val="00CE6C2E"/>
    <w:rsid w:val="00CE7D57"/>
    <w:rsid w:val="00CF0120"/>
    <w:rsid w:val="00CF13FB"/>
    <w:rsid w:val="00CF21AF"/>
    <w:rsid w:val="00CF24DE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F91"/>
    <w:rsid w:val="00D02383"/>
    <w:rsid w:val="00D0308D"/>
    <w:rsid w:val="00D078FE"/>
    <w:rsid w:val="00D07F4C"/>
    <w:rsid w:val="00D11838"/>
    <w:rsid w:val="00D148C0"/>
    <w:rsid w:val="00D14A06"/>
    <w:rsid w:val="00D14B32"/>
    <w:rsid w:val="00D158E9"/>
    <w:rsid w:val="00D15FF2"/>
    <w:rsid w:val="00D16C35"/>
    <w:rsid w:val="00D170E4"/>
    <w:rsid w:val="00D17A04"/>
    <w:rsid w:val="00D22471"/>
    <w:rsid w:val="00D22B9C"/>
    <w:rsid w:val="00D238A8"/>
    <w:rsid w:val="00D23A84"/>
    <w:rsid w:val="00D244F9"/>
    <w:rsid w:val="00D25AE7"/>
    <w:rsid w:val="00D271FE"/>
    <w:rsid w:val="00D30599"/>
    <w:rsid w:val="00D31708"/>
    <w:rsid w:val="00D32118"/>
    <w:rsid w:val="00D333AF"/>
    <w:rsid w:val="00D33F2A"/>
    <w:rsid w:val="00D34B87"/>
    <w:rsid w:val="00D363B3"/>
    <w:rsid w:val="00D41FCB"/>
    <w:rsid w:val="00D42972"/>
    <w:rsid w:val="00D42AF7"/>
    <w:rsid w:val="00D43B5E"/>
    <w:rsid w:val="00D43C4F"/>
    <w:rsid w:val="00D44275"/>
    <w:rsid w:val="00D446CE"/>
    <w:rsid w:val="00D4522B"/>
    <w:rsid w:val="00D4552A"/>
    <w:rsid w:val="00D50F3D"/>
    <w:rsid w:val="00D51360"/>
    <w:rsid w:val="00D5163E"/>
    <w:rsid w:val="00D51FF3"/>
    <w:rsid w:val="00D51FFC"/>
    <w:rsid w:val="00D52835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E02"/>
    <w:rsid w:val="00D673D8"/>
    <w:rsid w:val="00D67F66"/>
    <w:rsid w:val="00D70744"/>
    <w:rsid w:val="00D70B71"/>
    <w:rsid w:val="00D71DAE"/>
    <w:rsid w:val="00D72725"/>
    <w:rsid w:val="00D738D6"/>
    <w:rsid w:val="00D74970"/>
    <w:rsid w:val="00D755EB"/>
    <w:rsid w:val="00D75A34"/>
    <w:rsid w:val="00D7649E"/>
    <w:rsid w:val="00D771C5"/>
    <w:rsid w:val="00D778B4"/>
    <w:rsid w:val="00D77E05"/>
    <w:rsid w:val="00D80262"/>
    <w:rsid w:val="00D809B9"/>
    <w:rsid w:val="00D81950"/>
    <w:rsid w:val="00D8274D"/>
    <w:rsid w:val="00D85E70"/>
    <w:rsid w:val="00D860AF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33AA"/>
    <w:rsid w:val="00D95362"/>
    <w:rsid w:val="00D967CA"/>
    <w:rsid w:val="00D96EB5"/>
    <w:rsid w:val="00D9746A"/>
    <w:rsid w:val="00D97DAF"/>
    <w:rsid w:val="00D97F30"/>
    <w:rsid w:val="00DA1FE9"/>
    <w:rsid w:val="00DA237B"/>
    <w:rsid w:val="00DA24BF"/>
    <w:rsid w:val="00DA3448"/>
    <w:rsid w:val="00DA4430"/>
    <w:rsid w:val="00DA45AF"/>
    <w:rsid w:val="00DA74FB"/>
    <w:rsid w:val="00DA7A03"/>
    <w:rsid w:val="00DB0009"/>
    <w:rsid w:val="00DB0511"/>
    <w:rsid w:val="00DB1818"/>
    <w:rsid w:val="00DB3640"/>
    <w:rsid w:val="00DB4127"/>
    <w:rsid w:val="00DB4275"/>
    <w:rsid w:val="00DB440A"/>
    <w:rsid w:val="00DB4476"/>
    <w:rsid w:val="00DB44B4"/>
    <w:rsid w:val="00DB49E1"/>
    <w:rsid w:val="00DB596F"/>
    <w:rsid w:val="00DB70C2"/>
    <w:rsid w:val="00DB74D5"/>
    <w:rsid w:val="00DC08A5"/>
    <w:rsid w:val="00DC0CA5"/>
    <w:rsid w:val="00DC0DE0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F8D"/>
    <w:rsid w:val="00DD0E94"/>
    <w:rsid w:val="00DD0F37"/>
    <w:rsid w:val="00DD2BA3"/>
    <w:rsid w:val="00DD4AA9"/>
    <w:rsid w:val="00DD6228"/>
    <w:rsid w:val="00DE0993"/>
    <w:rsid w:val="00DE1718"/>
    <w:rsid w:val="00DE1B03"/>
    <w:rsid w:val="00DE2512"/>
    <w:rsid w:val="00DE3935"/>
    <w:rsid w:val="00DE3A2E"/>
    <w:rsid w:val="00DE3C50"/>
    <w:rsid w:val="00DE4611"/>
    <w:rsid w:val="00DE4E1D"/>
    <w:rsid w:val="00DE501F"/>
    <w:rsid w:val="00DE523B"/>
    <w:rsid w:val="00DE6931"/>
    <w:rsid w:val="00DE69D2"/>
    <w:rsid w:val="00DE7D28"/>
    <w:rsid w:val="00DF007E"/>
    <w:rsid w:val="00DF0B95"/>
    <w:rsid w:val="00DF23B5"/>
    <w:rsid w:val="00DF5101"/>
    <w:rsid w:val="00DF5215"/>
    <w:rsid w:val="00DF62CD"/>
    <w:rsid w:val="00DF687F"/>
    <w:rsid w:val="00DF6A12"/>
    <w:rsid w:val="00DF708A"/>
    <w:rsid w:val="00DF7187"/>
    <w:rsid w:val="00E0046B"/>
    <w:rsid w:val="00E02024"/>
    <w:rsid w:val="00E03645"/>
    <w:rsid w:val="00E03C96"/>
    <w:rsid w:val="00E03F2E"/>
    <w:rsid w:val="00E04144"/>
    <w:rsid w:val="00E04223"/>
    <w:rsid w:val="00E049C7"/>
    <w:rsid w:val="00E04C72"/>
    <w:rsid w:val="00E07713"/>
    <w:rsid w:val="00E105CA"/>
    <w:rsid w:val="00E10D9A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7E8A"/>
    <w:rsid w:val="00E321BF"/>
    <w:rsid w:val="00E34394"/>
    <w:rsid w:val="00E34DB8"/>
    <w:rsid w:val="00E35BF0"/>
    <w:rsid w:val="00E364EC"/>
    <w:rsid w:val="00E36B1E"/>
    <w:rsid w:val="00E3726B"/>
    <w:rsid w:val="00E3739A"/>
    <w:rsid w:val="00E37465"/>
    <w:rsid w:val="00E37CA2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3A1"/>
    <w:rsid w:val="00E47A3A"/>
    <w:rsid w:val="00E51479"/>
    <w:rsid w:val="00E526E1"/>
    <w:rsid w:val="00E53C08"/>
    <w:rsid w:val="00E53E88"/>
    <w:rsid w:val="00E54211"/>
    <w:rsid w:val="00E54DB5"/>
    <w:rsid w:val="00E55617"/>
    <w:rsid w:val="00E563AF"/>
    <w:rsid w:val="00E5716C"/>
    <w:rsid w:val="00E57560"/>
    <w:rsid w:val="00E57634"/>
    <w:rsid w:val="00E5782F"/>
    <w:rsid w:val="00E57BAA"/>
    <w:rsid w:val="00E612DE"/>
    <w:rsid w:val="00E61B9F"/>
    <w:rsid w:val="00E62558"/>
    <w:rsid w:val="00E62B67"/>
    <w:rsid w:val="00E63428"/>
    <w:rsid w:val="00E63826"/>
    <w:rsid w:val="00E643FC"/>
    <w:rsid w:val="00E6571F"/>
    <w:rsid w:val="00E67472"/>
    <w:rsid w:val="00E70991"/>
    <w:rsid w:val="00E70A0F"/>
    <w:rsid w:val="00E71A5E"/>
    <w:rsid w:val="00E744CE"/>
    <w:rsid w:val="00E747C3"/>
    <w:rsid w:val="00E75E6C"/>
    <w:rsid w:val="00E761D1"/>
    <w:rsid w:val="00E766CE"/>
    <w:rsid w:val="00E76C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06A2"/>
    <w:rsid w:val="00E9174F"/>
    <w:rsid w:val="00E92F8D"/>
    <w:rsid w:val="00E9301A"/>
    <w:rsid w:val="00E94B77"/>
    <w:rsid w:val="00E9574E"/>
    <w:rsid w:val="00E96843"/>
    <w:rsid w:val="00E9775B"/>
    <w:rsid w:val="00E97D2C"/>
    <w:rsid w:val="00EA0BCB"/>
    <w:rsid w:val="00EA1713"/>
    <w:rsid w:val="00EA3E33"/>
    <w:rsid w:val="00EA5D83"/>
    <w:rsid w:val="00EA5FF4"/>
    <w:rsid w:val="00EA7F96"/>
    <w:rsid w:val="00EB0CCB"/>
    <w:rsid w:val="00EB212A"/>
    <w:rsid w:val="00EB2329"/>
    <w:rsid w:val="00EB247F"/>
    <w:rsid w:val="00EB310B"/>
    <w:rsid w:val="00EB4FD4"/>
    <w:rsid w:val="00EB543C"/>
    <w:rsid w:val="00EC06F1"/>
    <w:rsid w:val="00EC07CF"/>
    <w:rsid w:val="00EC0F3F"/>
    <w:rsid w:val="00EC1B11"/>
    <w:rsid w:val="00EC1C1F"/>
    <w:rsid w:val="00EC1D0E"/>
    <w:rsid w:val="00EC23AB"/>
    <w:rsid w:val="00EC2DF6"/>
    <w:rsid w:val="00EC44A6"/>
    <w:rsid w:val="00EC4A25"/>
    <w:rsid w:val="00EC6B8F"/>
    <w:rsid w:val="00EC6CFC"/>
    <w:rsid w:val="00EC76B8"/>
    <w:rsid w:val="00ED02B5"/>
    <w:rsid w:val="00ED04DA"/>
    <w:rsid w:val="00ED0CA0"/>
    <w:rsid w:val="00ED1EED"/>
    <w:rsid w:val="00ED2BB6"/>
    <w:rsid w:val="00ED2FCE"/>
    <w:rsid w:val="00ED3E35"/>
    <w:rsid w:val="00ED51E7"/>
    <w:rsid w:val="00ED6048"/>
    <w:rsid w:val="00ED69CC"/>
    <w:rsid w:val="00ED6EA4"/>
    <w:rsid w:val="00ED7108"/>
    <w:rsid w:val="00ED71CB"/>
    <w:rsid w:val="00ED7288"/>
    <w:rsid w:val="00ED778E"/>
    <w:rsid w:val="00EE22E4"/>
    <w:rsid w:val="00EE253C"/>
    <w:rsid w:val="00EE264F"/>
    <w:rsid w:val="00EE28C4"/>
    <w:rsid w:val="00EE39AA"/>
    <w:rsid w:val="00EE3CF6"/>
    <w:rsid w:val="00EE3D6C"/>
    <w:rsid w:val="00EE427F"/>
    <w:rsid w:val="00EE509B"/>
    <w:rsid w:val="00EE56DD"/>
    <w:rsid w:val="00EE6F09"/>
    <w:rsid w:val="00EF04F7"/>
    <w:rsid w:val="00EF07AE"/>
    <w:rsid w:val="00EF256B"/>
    <w:rsid w:val="00EF3222"/>
    <w:rsid w:val="00EF36EE"/>
    <w:rsid w:val="00EF3739"/>
    <w:rsid w:val="00EF5206"/>
    <w:rsid w:val="00EF552E"/>
    <w:rsid w:val="00EF5FC5"/>
    <w:rsid w:val="00EF6DB7"/>
    <w:rsid w:val="00F004BC"/>
    <w:rsid w:val="00F00831"/>
    <w:rsid w:val="00F0163E"/>
    <w:rsid w:val="00F025A2"/>
    <w:rsid w:val="00F034D7"/>
    <w:rsid w:val="00F03D6F"/>
    <w:rsid w:val="00F0404D"/>
    <w:rsid w:val="00F046AE"/>
    <w:rsid w:val="00F05AC3"/>
    <w:rsid w:val="00F05F79"/>
    <w:rsid w:val="00F06146"/>
    <w:rsid w:val="00F06EF4"/>
    <w:rsid w:val="00F07F37"/>
    <w:rsid w:val="00F10B80"/>
    <w:rsid w:val="00F11119"/>
    <w:rsid w:val="00F1247A"/>
    <w:rsid w:val="00F1328F"/>
    <w:rsid w:val="00F17339"/>
    <w:rsid w:val="00F2022E"/>
    <w:rsid w:val="00F20433"/>
    <w:rsid w:val="00F21D0D"/>
    <w:rsid w:val="00F22EC7"/>
    <w:rsid w:val="00F23247"/>
    <w:rsid w:val="00F2432B"/>
    <w:rsid w:val="00F25CCD"/>
    <w:rsid w:val="00F25D39"/>
    <w:rsid w:val="00F261E1"/>
    <w:rsid w:val="00F27198"/>
    <w:rsid w:val="00F27601"/>
    <w:rsid w:val="00F304E6"/>
    <w:rsid w:val="00F321AE"/>
    <w:rsid w:val="00F32436"/>
    <w:rsid w:val="00F32A59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0457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6BFD"/>
    <w:rsid w:val="00F474CA"/>
    <w:rsid w:val="00F505D3"/>
    <w:rsid w:val="00F50CB7"/>
    <w:rsid w:val="00F50F42"/>
    <w:rsid w:val="00F50FD2"/>
    <w:rsid w:val="00F539E0"/>
    <w:rsid w:val="00F53B15"/>
    <w:rsid w:val="00F53BA8"/>
    <w:rsid w:val="00F546C8"/>
    <w:rsid w:val="00F55E4A"/>
    <w:rsid w:val="00F56471"/>
    <w:rsid w:val="00F572A1"/>
    <w:rsid w:val="00F57F1C"/>
    <w:rsid w:val="00F6076B"/>
    <w:rsid w:val="00F60ACC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3611"/>
    <w:rsid w:val="00F74CB3"/>
    <w:rsid w:val="00F75588"/>
    <w:rsid w:val="00F7582E"/>
    <w:rsid w:val="00F75F53"/>
    <w:rsid w:val="00F76134"/>
    <w:rsid w:val="00F7698F"/>
    <w:rsid w:val="00F76A41"/>
    <w:rsid w:val="00F76AD3"/>
    <w:rsid w:val="00F834ED"/>
    <w:rsid w:val="00F83BE3"/>
    <w:rsid w:val="00F84CBE"/>
    <w:rsid w:val="00F853DA"/>
    <w:rsid w:val="00F85D9B"/>
    <w:rsid w:val="00F8614E"/>
    <w:rsid w:val="00F87B08"/>
    <w:rsid w:val="00F9045C"/>
    <w:rsid w:val="00F909C1"/>
    <w:rsid w:val="00F91952"/>
    <w:rsid w:val="00F936A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8E0"/>
    <w:rsid w:val="00FA0A89"/>
    <w:rsid w:val="00FA1266"/>
    <w:rsid w:val="00FA2891"/>
    <w:rsid w:val="00FA3F42"/>
    <w:rsid w:val="00FA3F5C"/>
    <w:rsid w:val="00FA4C91"/>
    <w:rsid w:val="00FA79DA"/>
    <w:rsid w:val="00FA7EB5"/>
    <w:rsid w:val="00FB0139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DE9"/>
    <w:rsid w:val="00FC35B2"/>
    <w:rsid w:val="00FC3C82"/>
    <w:rsid w:val="00FC5289"/>
    <w:rsid w:val="00FC57BB"/>
    <w:rsid w:val="00FC6991"/>
    <w:rsid w:val="00FC7783"/>
    <w:rsid w:val="00FC7B88"/>
    <w:rsid w:val="00FD003A"/>
    <w:rsid w:val="00FD0B6D"/>
    <w:rsid w:val="00FD2170"/>
    <w:rsid w:val="00FD23DF"/>
    <w:rsid w:val="00FD2CC3"/>
    <w:rsid w:val="00FD4168"/>
    <w:rsid w:val="00FD5118"/>
    <w:rsid w:val="00FD5633"/>
    <w:rsid w:val="00FD61F6"/>
    <w:rsid w:val="00FE0F84"/>
    <w:rsid w:val="00FE10E8"/>
    <w:rsid w:val="00FE1D08"/>
    <w:rsid w:val="00FE1FEF"/>
    <w:rsid w:val="00FE200B"/>
    <w:rsid w:val="00FE270C"/>
    <w:rsid w:val="00FE3BD8"/>
    <w:rsid w:val="00FE3EC9"/>
    <w:rsid w:val="00FE4CEA"/>
    <w:rsid w:val="00FE4EAE"/>
    <w:rsid w:val="00FE59A5"/>
    <w:rsid w:val="00FE5DD5"/>
    <w:rsid w:val="00FF0817"/>
    <w:rsid w:val="00FF0E39"/>
    <w:rsid w:val="00FF33D2"/>
    <w:rsid w:val="00FF3C92"/>
    <w:rsid w:val="00FF4106"/>
    <w:rsid w:val="00FF6500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1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Strong">
    <w:name w:val="Strong"/>
    <w:basedOn w:val="DefaultParagraphFont"/>
    <w:uiPriority w:val="22"/>
    <w:qFormat/>
    <w:rsid w:val="009066D2"/>
    <w:rPr>
      <w:b/>
      <w:bCs/>
    </w:rPr>
  </w:style>
  <w:style w:type="character" w:styleId="Emphasis">
    <w:name w:val="Emphasis"/>
    <w:basedOn w:val="DefaultParagraphFont"/>
    <w:uiPriority w:val="20"/>
    <w:qFormat/>
    <w:rsid w:val="009066D2"/>
    <w:rPr>
      <w:i/>
      <w:iCs/>
    </w:rPr>
  </w:style>
  <w:style w:type="character" w:customStyle="1" w:styleId="BodyTextChar">
    <w:name w:val="Body Text Char"/>
    <w:aliases w:val="b Char1"/>
    <w:basedOn w:val="DefaultParagraphFont"/>
    <w:link w:val="BodyText"/>
    <w:locked/>
    <w:rsid w:val="00607422"/>
  </w:style>
  <w:style w:type="paragraph" w:styleId="BodyText">
    <w:name w:val="Body Text"/>
    <w:aliases w:val="b"/>
    <w:basedOn w:val="Normal"/>
    <w:link w:val="BodyTextChar"/>
    <w:unhideWhenUsed/>
    <w:rsid w:val="00607422"/>
    <w:pPr>
      <w:spacing w:after="240"/>
    </w:pPr>
  </w:style>
  <w:style w:type="character" w:customStyle="1" w:styleId="BodyTextChar1">
    <w:name w:val="Body Text Char1"/>
    <w:basedOn w:val="DefaultParagraphFont"/>
    <w:rsid w:val="0060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.vsd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1" ma:contentTypeDescription="Create a new document." ma:contentTypeScope="" ma:versionID="5fc1ef788409751d6d405d7ffe1db545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033f3ee3da664ace3918179e34512a5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customXml/itemProps3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8F298E-C0AF-4C7B-9817-ECD5F02F5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37e3d-5000-47b7-bdd2-d9358a509c37"/>
    <ds:schemaRef ds:uri="44999e98-7c3f-459a-9e92-d921c6a0a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1386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9274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2021-10-17T02:28:00Z</dcterms:created>
  <dcterms:modified xsi:type="dcterms:W3CDTF">2021-10-18T06:08:00Z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MSIP_Label_6b558183-044c-4105-8d9c-cea02a2a3d86_Enabled">
    <vt:lpwstr>True</vt:lpwstr>
  </property>
  <property fmtid="{D5CDD505-2E9C-101B-9397-08002B2CF9AE}" pid="6" name="MSIP_Label_6b558183-044c-4105-8d9c-cea02a2a3d86_SiteId">
    <vt:lpwstr>43083d15-7273-40c1-b7db-39efd9ccc17a</vt:lpwstr>
  </property>
  <property fmtid="{D5CDD505-2E9C-101B-9397-08002B2CF9AE}" pid="7" name="MSIP_Label_6b558183-044c-4105-8d9c-cea02a2a3d86_Owner">
    <vt:lpwstr>lkundu@nvidia.com</vt:lpwstr>
  </property>
  <property fmtid="{D5CDD505-2E9C-101B-9397-08002B2CF9AE}" pid="8" name="MSIP_Label_6b558183-044c-4105-8d9c-cea02a2a3d86_SetDate">
    <vt:lpwstr>2020-02-24T18:44:50.7654811Z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Application">
    <vt:lpwstr>Microsoft Azure Information Protection</vt:lpwstr>
  </property>
  <property fmtid="{D5CDD505-2E9C-101B-9397-08002B2CF9AE}" pid="11" name="MSIP_Label_6b558183-044c-4105-8d9c-cea02a2a3d86_Extended_MSFT_Method">
    <vt:lpwstr>Automatic</vt:lpwstr>
  </property>
  <property fmtid="{D5CDD505-2E9C-101B-9397-08002B2CF9AE}" pid="12" name="Sensitivity">
    <vt:lpwstr>Unrestricted</vt:lpwstr>
  </property>
  <property fmtid="{D5CDD505-2E9C-101B-9397-08002B2CF9AE}" pid="13" name="ContentTypeId">
    <vt:lpwstr>0x010100F5DF30E08A1FC54CBFC2EC8E73351D32</vt:lpwstr>
  </property>
</Properties>
</file>