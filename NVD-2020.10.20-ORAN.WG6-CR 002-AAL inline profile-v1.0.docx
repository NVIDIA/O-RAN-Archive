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3060"/>
        <w:gridCol w:w="810"/>
        <w:gridCol w:w="1350"/>
        <w:gridCol w:w="581"/>
        <w:gridCol w:w="1525"/>
        <w:gridCol w:w="774"/>
        <w:gridCol w:w="533"/>
        <w:gridCol w:w="7"/>
      </w:tblGrid>
      <w:tr w:rsidR="00EB212A" w14:paraId="129B6256" w14:textId="77777777" w:rsidTr="00666CFD">
        <w:trPr>
          <w:gridAfter w:val="1"/>
          <w:wAfter w:w="7" w:type="dxa"/>
        </w:trPr>
        <w:tc>
          <w:tcPr>
            <w:tcW w:w="1011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666CFD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606DA94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344BAF7E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</w:t>
            </w:r>
            <w:r w:rsidR="00A47012">
              <w:rPr>
                <w:b/>
                <w:noProof/>
                <w:color w:val="FF0000"/>
                <w:sz w:val="28"/>
              </w:rPr>
              <w:t>2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13FDE59D" w:rsidR="00EB212A" w:rsidRPr="00FE346D" w:rsidRDefault="00B73CB6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3F6D21F8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O-DU AAL </w:t>
            </w:r>
            <w:r w:rsidR="00A47012">
              <w:rPr>
                <w:noProof/>
                <w:color w:val="FF0000"/>
              </w:rPr>
              <w:t xml:space="preserve">inline </w:t>
            </w:r>
            <w:r>
              <w:rPr>
                <w:noProof/>
                <w:color w:val="FF0000"/>
              </w:rPr>
              <w:t xml:space="preserve">profiles for </w:t>
            </w:r>
            <w:r w:rsidR="008614E0">
              <w:rPr>
                <w:noProof/>
                <w:color w:val="FF0000"/>
              </w:rPr>
              <w:t>5G eMBB Physical layer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596B8E3A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B73CB6">
              <w:rPr>
                <w:noProof/>
                <w:color w:val="FF0000"/>
              </w:rPr>
              <w:t>21</w:t>
            </w:r>
            <w:r w:rsidR="00831F44">
              <w:rPr>
                <w:noProof/>
                <w:color w:val="FF0000"/>
              </w:rPr>
              <w:t>, 2020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8D85F01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</w:t>
            </w:r>
            <w:r w:rsidR="00E45E14">
              <w:rPr>
                <w:noProof/>
                <w:color w:val="FF0000"/>
              </w:rPr>
              <w:t xml:space="preserve">include </w:t>
            </w:r>
            <w:r w:rsidR="008E2021">
              <w:rPr>
                <w:noProof/>
                <w:color w:val="FF0000"/>
              </w:rPr>
              <w:t xml:space="preserve">O-DU AAL </w:t>
            </w:r>
            <w:r w:rsidR="00A16852">
              <w:rPr>
                <w:noProof/>
                <w:color w:val="FF0000"/>
              </w:rPr>
              <w:t xml:space="preserve">inline </w:t>
            </w:r>
            <w:r w:rsidR="008E2021">
              <w:rPr>
                <w:noProof/>
                <w:color w:val="FF0000"/>
              </w:rPr>
              <w:t>profile</w:t>
            </w:r>
            <w:r w:rsidR="00A16852">
              <w:rPr>
                <w:noProof/>
                <w:color w:val="FF0000"/>
              </w:rPr>
              <w:t>s for various DL and UL PHY channels/signals for 5G NR</w:t>
            </w:r>
            <w:r w:rsidR="00C46CAC">
              <w:rPr>
                <w:noProof/>
                <w:color w:val="FF0000"/>
              </w:rPr>
              <w:t xml:space="preserve"> 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CE37036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and </w:t>
            </w:r>
            <w:r w:rsidR="00F0163E">
              <w:rPr>
                <w:bCs/>
                <w:color w:val="FF0000"/>
              </w:rPr>
              <w:t>figure</w:t>
            </w:r>
            <w:r>
              <w:rPr>
                <w:bCs/>
                <w:color w:val="FF0000"/>
              </w:rPr>
              <w:t xml:space="preserve"> are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57D42F7C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O-DU AAL </w:t>
            </w:r>
            <w:r w:rsidR="00857ED4">
              <w:rPr>
                <w:noProof/>
                <w:color w:val="FF0000"/>
              </w:rPr>
              <w:t xml:space="preserve">will </w:t>
            </w:r>
            <w:r w:rsidR="00F22F57">
              <w:rPr>
                <w:noProof/>
                <w:color w:val="FF0000"/>
              </w:rPr>
              <w:t>lack</w:t>
            </w:r>
            <w:r w:rsidR="000954AC">
              <w:rPr>
                <w:noProof/>
                <w:color w:val="FF0000"/>
              </w:rPr>
              <w:t xml:space="preserve"> appropriate profile definitions to</w:t>
            </w:r>
            <w:r w:rsidR="00F22F57">
              <w:rPr>
                <w:noProof/>
                <w:color w:val="FF0000"/>
              </w:rPr>
              <w:t xml:space="preserve"> support for inline acceleration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7A1A4A82" w:rsidR="00C95C4E" w:rsidRDefault="00150601" w:rsidP="00C95C4E">
      <w:pP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10F1AC4A" w14:textId="77777777" w:rsidR="00D118BD" w:rsidRPr="00BB4B03" w:rsidRDefault="00D118BD" w:rsidP="00D118BD"/>
    <w:p w14:paraId="226B5C51" w14:textId="01A399C9" w:rsidR="00D118BD" w:rsidRPr="00D85F92" w:rsidRDefault="00D118BD" w:rsidP="00D118BD">
      <w:pPr>
        <w:pStyle w:val="Heading1"/>
        <w:rPr>
          <w:lang w:eastAsia="ja-JP"/>
        </w:rPr>
      </w:pPr>
      <w:bookmarkStart w:id="1" w:name="_Toc43899863"/>
      <w:bookmarkStart w:id="2" w:name="_Toc48830177"/>
      <w:r>
        <w:rPr>
          <w:lang w:eastAsia="ja-JP"/>
        </w:rPr>
        <w:t>AAL Profiles</w:t>
      </w:r>
      <w:bookmarkEnd w:id="1"/>
      <w:bookmarkEnd w:id="2"/>
    </w:p>
    <w:bookmarkEnd w:id="0"/>
    <w:p w14:paraId="12EF8FD8" w14:textId="6F8A6FC4" w:rsidR="008443BE" w:rsidRDefault="008443BE" w:rsidP="00047475">
      <w:pPr>
        <w:pStyle w:val="Heading4"/>
        <w:numPr>
          <w:ilvl w:val="3"/>
          <w:numId w:val="47"/>
        </w:numPr>
        <w:rPr>
          <w:ins w:id="3" w:author="Author"/>
        </w:rPr>
      </w:pPr>
      <w:proofErr w:type="spellStart"/>
      <w:ins w:id="4" w:author="Author">
        <w:r>
          <w:t>AAL_PDSCH_High</w:t>
        </w:r>
        <w:proofErr w:type="spellEnd"/>
        <w:r>
          <w:t>-PHY</w:t>
        </w:r>
      </w:ins>
    </w:p>
    <w:p w14:paraId="3BA3300B" w14:textId="319493FD" w:rsidR="002E67A1" w:rsidRDefault="00020819" w:rsidP="00020819">
      <w:pPr>
        <w:rPr>
          <w:ins w:id="5" w:author="Author"/>
          <w:lang w:val="en-GB"/>
        </w:rPr>
      </w:pPr>
      <w:ins w:id="6" w:author="Author">
        <w:r>
          <w:rPr>
            <w:lang w:val="en-GB"/>
          </w:rPr>
          <w:t>Figure 4.</w:t>
        </w:r>
        <w:r w:rsidR="002532D1">
          <w:rPr>
            <w:lang w:val="en-GB"/>
          </w:rPr>
          <w:t xml:space="preserve">1.1.4-1 </w:t>
        </w:r>
        <w:r w:rsidR="0044605A">
          <w:rPr>
            <w:lang w:val="en-GB"/>
          </w:rPr>
          <w:t>highlights the set of accelerated functions that define</w:t>
        </w:r>
        <w:r w:rsidR="00D13A6A">
          <w:rPr>
            <w:lang w:val="en-GB"/>
          </w:rPr>
          <w:t>s</w:t>
        </w:r>
        <w:r w:rsidR="0044605A">
          <w:rPr>
            <w:lang w:val="en-GB"/>
          </w:rPr>
          <w:t xml:space="preserve"> the </w:t>
        </w:r>
        <w:proofErr w:type="spellStart"/>
        <w:r w:rsidR="0044605A">
          <w:rPr>
            <w:lang w:val="en-GB"/>
          </w:rPr>
          <w:t>AAL_PDSCH_High</w:t>
        </w:r>
        <w:proofErr w:type="spellEnd"/>
        <w:r w:rsidR="0044605A">
          <w:rPr>
            <w:lang w:val="en-GB"/>
          </w:rPr>
          <w:t xml:space="preserve">-PHY </w:t>
        </w:r>
        <w:r w:rsidR="004F71C0">
          <w:rPr>
            <w:lang w:val="en-GB"/>
          </w:rPr>
          <w:t>profile</w:t>
        </w:r>
        <w:r w:rsidR="00E62835">
          <w:rPr>
            <w:lang w:val="en-GB"/>
          </w:rPr>
          <w:t>, which include</w:t>
        </w:r>
        <w:r w:rsidR="00875F6D">
          <w:rPr>
            <w:lang w:val="en-GB"/>
          </w:rPr>
          <w:t>s</w:t>
        </w:r>
        <w:r w:rsidR="00E62835">
          <w:rPr>
            <w:lang w:val="en-GB"/>
          </w:rPr>
          <w:t xml:space="preserve"> the processing of PDSCH TB(s) and associated DM-RS.</w:t>
        </w:r>
      </w:ins>
    </w:p>
    <w:p w14:paraId="494B7B34" w14:textId="5602016C" w:rsidR="003E180F" w:rsidRPr="00047475" w:rsidRDefault="00E250C3" w:rsidP="00020819">
      <w:pPr>
        <w:rPr>
          <w:ins w:id="7" w:author="Author"/>
          <w:lang w:val="en-GB"/>
        </w:rPr>
      </w:pPr>
      <w:ins w:id="8" w:author="Author">
        <w:r>
          <w:rPr>
            <w:lang w:val="en-GB"/>
          </w:rPr>
          <w:t xml:space="preserve">The set of accelerated functions associated with the processing of PDSCH TB(s) </w:t>
        </w:r>
        <w:r w:rsidR="00B83D0C">
          <w:rPr>
            <w:lang w:val="en-GB"/>
          </w:rPr>
          <w:t>is</w:t>
        </w:r>
        <w:r w:rsidR="00CB27B4">
          <w:rPr>
            <w:lang w:val="en-GB"/>
          </w:rPr>
          <w:t xml:space="preserve"> as follows:</w:t>
        </w:r>
      </w:ins>
    </w:p>
    <w:p w14:paraId="12959A48" w14:textId="48AD05C9" w:rsidR="00CB27B4" w:rsidRPr="00047475" w:rsidRDefault="00CB27B4" w:rsidP="00CB27B4">
      <w:pPr>
        <w:pStyle w:val="ListParagraph"/>
        <w:numPr>
          <w:ilvl w:val="0"/>
          <w:numId w:val="48"/>
        </w:numPr>
        <w:rPr>
          <w:ins w:id="9" w:author="Author"/>
          <w:rFonts w:ascii="Times New Roman" w:hAnsi="Times New Roman" w:cs="Times New Roman"/>
          <w:sz w:val="20"/>
          <w:szCs w:val="20"/>
          <w:lang w:val="en-GB"/>
        </w:rPr>
      </w:pPr>
      <w:ins w:id="1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TB CRC attachment</w:t>
        </w:r>
      </w:ins>
    </w:p>
    <w:p w14:paraId="30C3BDB9" w14:textId="687D5ADB" w:rsidR="00CB27B4" w:rsidRPr="00047475" w:rsidRDefault="00CB27B4" w:rsidP="00CB27B4">
      <w:pPr>
        <w:pStyle w:val="ListParagraph"/>
        <w:numPr>
          <w:ilvl w:val="0"/>
          <w:numId w:val="48"/>
        </w:numPr>
        <w:rPr>
          <w:ins w:id="11" w:author="Author"/>
          <w:rFonts w:ascii="Times New Roman" w:hAnsi="Times New Roman" w:cs="Times New Roman"/>
          <w:sz w:val="20"/>
          <w:szCs w:val="20"/>
          <w:lang w:val="en-GB"/>
        </w:rPr>
      </w:pPr>
      <w:ins w:id="1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CB segmentation and CRC attachment</w:t>
        </w:r>
      </w:ins>
    </w:p>
    <w:p w14:paraId="2C13729B" w14:textId="1306F624" w:rsidR="00CB27B4" w:rsidRPr="00047475" w:rsidRDefault="006604EA" w:rsidP="00CB27B4">
      <w:pPr>
        <w:pStyle w:val="ListParagraph"/>
        <w:numPr>
          <w:ilvl w:val="0"/>
          <w:numId w:val="48"/>
        </w:numPr>
        <w:rPr>
          <w:ins w:id="13" w:author="Author"/>
          <w:rFonts w:ascii="Times New Roman" w:hAnsi="Times New Roman" w:cs="Times New Roman"/>
          <w:sz w:val="20"/>
          <w:szCs w:val="20"/>
          <w:lang w:val="en-GB"/>
        </w:rPr>
      </w:pPr>
      <w:ins w:id="1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LDPC encoding</w:t>
        </w:r>
      </w:ins>
    </w:p>
    <w:p w14:paraId="0D1D834C" w14:textId="45D3286F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15" w:author="Author"/>
          <w:rFonts w:ascii="Times New Roman" w:hAnsi="Times New Roman" w:cs="Times New Roman"/>
          <w:sz w:val="20"/>
          <w:szCs w:val="20"/>
          <w:lang w:val="en-GB"/>
        </w:rPr>
      </w:pPr>
      <w:ins w:id="1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Rate Matching</w:t>
        </w:r>
      </w:ins>
    </w:p>
    <w:p w14:paraId="50C30E21" w14:textId="7A08EDE1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17" w:author="Author"/>
          <w:rFonts w:ascii="Times New Roman" w:hAnsi="Times New Roman" w:cs="Times New Roman"/>
          <w:sz w:val="20"/>
          <w:szCs w:val="20"/>
          <w:lang w:val="en-GB"/>
        </w:rPr>
      </w:pPr>
      <w:ins w:id="18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CB concatenation</w:t>
        </w:r>
      </w:ins>
    </w:p>
    <w:p w14:paraId="439AC494" w14:textId="5F047AD4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19" w:author="Author"/>
          <w:rFonts w:ascii="Times New Roman" w:hAnsi="Times New Roman" w:cs="Times New Roman"/>
          <w:sz w:val="20"/>
          <w:szCs w:val="20"/>
          <w:lang w:val="en-GB"/>
        </w:rPr>
      </w:pPr>
      <w:ins w:id="2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Scrambling</w:t>
        </w:r>
      </w:ins>
    </w:p>
    <w:p w14:paraId="49E8F74C" w14:textId="196A238D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21" w:author="Author"/>
          <w:rFonts w:ascii="Times New Roman" w:hAnsi="Times New Roman" w:cs="Times New Roman"/>
          <w:sz w:val="20"/>
          <w:szCs w:val="20"/>
          <w:lang w:val="en-GB"/>
        </w:rPr>
      </w:pPr>
      <w:ins w:id="2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17E29152" w14:textId="27D0FE62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23" w:author="Author"/>
          <w:rFonts w:ascii="Times New Roman" w:hAnsi="Times New Roman" w:cs="Times New Roman"/>
          <w:sz w:val="20"/>
          <w:szCs w:val="20"/>
          <w:lang w:val="en-GB"/>
        </w:rPr>
      </w:pPr>
      <w:ins w:id="2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lastRenderedPageBreak/>
          <w:t>Layer mapping</w:t>
        </w:r>
      </w:ins>
    </w:p>
    <w:p w14:paraId="17BBC9F9" w14:textId="4D377351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25" w:author="Author"/>
          <w:rFonts w:ascii="Times New Roman" w:hAnsi="Times New Roman" w:cs="Times New Roman"/>
          <w:sz w:val="20"/>
          <w:szCs w:val="20"/>
          <w:lang w:val="en-GB"/>
        </w:rPr>
      </w:pPr>
      <w:ins w:id="2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bookmarkStart w:id="27" w:name="_Ref54021639"/>
        <w:r w:rsidR="00794D44" w:rsidRPr="00047475">
          <w:rPr>
            <w:rStyle w:val="FootnoteReference"/>
            <w:rFonts w:ascii="Times New Roman" w:hAnsi="Times New Roman" w:cs="Times New Roman"/>
            <w:sz w:val="20"/>
            <w:szCs w:val="20"/>
            <w:lang w:val="en-GB"/>
          </w:rPr>
          <w:footnoteReference w:id="2"/>
        </w:r>
        <w:bookmarkEnd w:id="27"/>
      </w:ins>
    </w:p>
    <w:p w14:paraId="2ADEA102" w14:textId="315C257E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31" w:author="Author"/>
          <w:rFonts w:ascii="Times New Roman" w:hAnsi="Times New Roman" w:cs="Times New Roman"/>
          <w:sz w:val="20"/>
          <w:szCs w:val="20"/>
          <w:lang w:val="en-GB"/>
        </w:rPr>
      </w:pPr>
      <w:ins w:id="3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RE mapping </w:t>
        </w:r>
      </w:ins>
    </w:p>
    <w:p w14:paraId="37173228" w14:textId="1FB212B2" w:rsidR="006604EA" w:rsidRPr="00047475" w:rsidRDefault="006604EA" w:rsidP="00CB27B4">
      <w:pPr>
        <w:pStyle w:val="ListParagraph"/>
        <w:numPr>
          <w:ilvl w:val="0"/>
          <w:numId w:val="48"/>
        </w:numPr>
        <w:rPr>
          <w:ins w:id="33" w:author="Author"/>
          <w:rFonts w:ascii="Times New Roman" w:hAnsi="Times New Roman" w:cs="Times New Roman"/>
          <w:sz w:val="20"/>
          <w:szCs w:val="20"/>
          <w:lang w:val="en-GB"/>
        </w:rPr>
      </w:pPr>
      <w:ins w:id="3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</w:ins>
      <w:r w:rsidR="007867E0"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="007867E0"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NOTEREF _Ref54021639 \f \h </w:instrText>
      </w:r>
      <w:r w:rsidR="00047475"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\* MERGEFORMAT </w:instrText>
      </w:r>
      <w:r w:rsidR="007867E0" w:rsidRPr="00047475">
        <w:rPr>
          <w:rFonts w:ascii="Times New Roman" w:hAnsi="Times New Roman" w:cs="Times New Roman"/>
          <w:sz w:val="20"/>
          <w:szCs w:val="20"/>
          <w:lang w:val="en-GB"/>
        </w:rPr>
      </w:r>
      <w:r w:rsidR="007867E0"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ins w:id="35" w:author="Author">
        <w:r w:rsidR="007867E0"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="007867E0"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7B5733D2" w14:textId="5157632E" w:rsidR="003E19AD" w:rsidRPr="00047475" w:rsidRDefault="003E19AD" w:rsidP="003E19AD">
      <w:pPr>
        <w:rPr>
          <w:ins w:id="36" w:author="Author"/>
          <w:lang w:val="en-GB"/>
        </w:rPr>
      </w:pPr>
    </w:p>
    <w:p w14:paraId="2084C630" w14:textId="4C717AD2" w:rsidR="003E19AD" w:rsidRPr="00E334F0" w:rsidRDefault="003E19AD" w:rsidP="003E19AD">
      <w:pPr>
        <w:rPr>
          <w:ins w:id="37" w:author="Author"/>
          <w:lang w:val="en-GB"/>
        </w:rPr>
      </w:pPr>
      <w:ins w:id="38" w:author="Author">
        <w:r w:rsidRPr="00047475">
          <w:rPr>
            <w:lang w:val="en-GB"/>
          </w:rPr>
          <w:t>The s</w:t>
        </w:r>
        <w:r w:rsidRPr="00993F46">
          <w:rPr>
            <w:lang w:val="en-GB"/>
          </w:rPr>
          <w:t>e</w:t>
        </w:r>
        <w:r w:rsidRPr="000A1014">
          <w:rPr>
            <w:lang w:val="en-GB"/>
          </w:rPr>
          <w:t xml:space="preserve">t of </w:t>
        </w:r>
        <w:r w:rsidRPr="005C62A0">
          <w:rPr>
            <w:lang w:val="en-GB"/>
          </w:rPr>
          <w:t>a</w:t>
        </w:r>
        <w:r w:rsidRPr="00832A1E">
          <w:rPr>
            <w:lang w:val="en-GB"/>
          </w:rPr>
          <w:t>ccelerated functions associa</w:t>
        </w:r>
        <w:r w:rsidRPr="00B75490">
          <w:rPr>
            <w:lang w:val="en-GB"/>
          </w:rPr>
          <w:t>ted with</w:t>
        </w:r>
        <w:r w:rsidRPr="0026005A">
          <w:rPr>
            <w:lang w:val="en-GB"/>
          </w:rPr>
          <w:t xml:space="preserve"> </w:t>
        </w:r>
        <w:r w:rsidRPr="008C6169">
          <w:rPr>
            <w:lang w:val="en-GB"/>
          </w:rPr>
          <w:t xml:space="preserve">the </w:t>
        </w:r>
        <w:r w:rsidRPr="00377DF5">
          <w:rPr>
            <w:lang w:val="en-GB"/>
          </w:rPr>
          <w:t>processing</w:t>
        </w:r>
        <w:r w:rsidRPr="00BB714F">
          <w:rPr>
            <w:lang w:val="en-GB"/>
          </w:rPr>
          <w:t xml:space="preserve"> </w:t>
        </w:r>
        <w:r w:rsidRPr="0041129B">
          <w:rPr>
            <w:lang w:val="en-GB"/>
          </w:rPr>
          <w:t xml:space="preserve">of </w:t>
        </w:r>
        <w:r w:rsidRPr="000A3251">
          <w:rPr>
            <w:lang w:val="en-GB"/>
          </w:rPr>
          <w:t>P</w:t>
        </w:r>
        <w:r w:rsidRPr="003127F0">
          <w:rPr>
            <w:lang w:val="en-GB"/>
          </w:rPr>
          <w:t>DSCH D</w:t>
        </w:r>
        <w:r w:rsidRPr="00E3642D">
          <w:rPr>
            <w:lang w:val="en-GB"/>
          </w:rPr>
          <w:t xml:space="preserve">M-RS </w:t>
        </w:r>
        <w:r w:rsidR="00B83D0C">
          <w:rPr>
            <w:lang w:val="en-GB"/>
          </w:rPr>
          <w:t>is</w:t>
        </w:r>
        <w:r w:rsidRPr="00B83D0C">
          <w:rPr>
            <w:lang w:val="en-GB"/>
          </w:rPr>
          <w:t xml:space="preserve"> as</w:t>
        </w:r>
        <w:r w:rsidRPr="001A6B2E">
          <w:rPr>
            <w:lang w:val="en-GB"/>
          </w:rPr>
          <w:t xml:space="preserve"> </w:t>
        </w:r>
        <w:r w:rsidRPr="00390687">
          <w:rPr>
            <w:lang w:val="en-GB"/>
          </w:rPr>
          <w:t>foll</w:t>
        </w:r>
        <w:r w:rsidRPr="00081903">
          <w:rPr>
            <w:lang w:val="en-GB"/>
          </w:rPr>
          <w:t>ows</w:t>
        </w:r>
        <w:r w:rsidRPr="00E334F0">
          <w:rPr>
            <w:lang w:val="en-GB"/>
          </w:rPr>
          <w:t>:</w:t>
        </w:r>
      </w:ins>
    </w:p>
    <w:p w14:paraId="076E95B0" w14:textId="68EF650E" w:rsidR="003E19AD" w:rsidRPr="00047475" w:rsidRDefault="00AE2333" w:rsidP="003E19AD">
      <w:pPr>
        <w:pStyle w:val="ListParagraph"/>
        <w:numPr>
          <w:ilvl w:val="0"/>
          <w:numId w:val="49"/>
        </w:numPr>
        <w:rPr>
          <w:ins w:id="39" w:author="Author"/>
          <w:rFonts w:ascii="Times New Roman" w:hAnsi="Times New Roman" w:cs="Times New Roman"/>
          <w:sz w:val="20"/>
          <w:szCs w:val="20"/>
          <w:lang w:val="en-GB"/>
        </w:rPr>
      </w:pPr>
      <w:ins w:id="4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PDSCH DM-RS sequence generation</w:t>
        </w:r>
      </w:ins>
    </w:p>
    <w:p w14:paraId="4304CA70" w14:textId="3A9CF385" w:rsidR="00AE2333" w:rsidRPr="00047475" w:rsidRDefault="00AE2333" w:rsidP="003E19AD">
      <w:pPr>
        <w:pStyle w:val="ListParagraph"/>
        <w:numPr>
          <w:ilvl w:val="0"/>
          <w:numId w:val="49"/>
        </w:numPr>
        <w:rPr>
          <w:ins w:id="41" w:author="Author"/>
          <w:rFonts w:ascii="Times New Roman" w:hAnsi="Times New Roman" w:cs="Times New Roman"/>
          <w:sz w:val="20"/>
          <w:szCs w:val="20"/>
          <w:lang w:val="en-GB"/>
        </w:rPr>
      </w:pPr>
      <w:ins w:id="4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3236F78E" w14:textId="0D83FEAC" w:rsidR="00AE2333" w:rsidRPr="00047475" w:rsidRDefault="00AE2333" w:rsidP="003E19AD">
      <w:pPr>
        <w:pStyle w:val="ListParagraph"/>
        <w:numPr>
          <w:ilvl w:val="0"/>
          <w:numId w:val="49"/>
        </w:numPr>
        <w:rPr>
          <w:ins w:id="43" w:author="Author"/>
          <w:rFonts w:ascii="Times New Roman" w:hAnsi="Times New Roman" w:cs="Times New Roman"/>
          <w:sz w:val="20"/>
          <w:szCs w:val="20"/>
          <w:lang w:val="en-GB"/>
        </w:rPr>
      </w:pPr>
      <w:ins w:id="4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</w:ins>
      <w:r w:rsidR="00DA3BC1"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="00DA3BC1"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NOTEREF _Ref54021639 \f \h </w:instrText>
      </w:r>
      <w:r w:rsidR="00047475"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\* MERGEFORMAT </w:instrText>
      </w:r>
      <w:r w:rsidR="00DA3BC1" w:rsidRPr="00047475">
        <w:rPr>
          <w:rFonts w:ascii="Times New Roman" w:hAnsi="Times New Roman" w:cs="Times New Roman"/>
          <w:sz w:val="20"/>
          <w:szCs w:val="20"/>
          <w:lang w:val="en-GB"/>
        </w:rPr>
      </w:r>
      <w:r w:rsidR="00DA3BC1"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ins w:id="45" w:author="Author">
        <w:r w:rsidR="00DA3BC1"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="00DA3BC1"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7725630D" w14:textId="432DFC53" w:rsidR="00AE2333" w:rsidRPr="00047475" w:rsidRDefault="00AE2333" w:rsidP="003E19AD">
      <w:pPr>
        <w:pStyle w:val="ListParagraph"/>
        <w:numPr>
          <w:ilvl w:val="0"/>
          <w:numId w:val="49"/>
        </w:numPr>
        <w:rPr>
          <w:ins w:id="46" w:author="Author"/>
          <w:rFonts w:ascii="Times New Roman" w:hAnsi="Times New Roman" w:cs="Times New Roman"/>
          <w:sz w:val="20"/>
          <w:szCs w:val="20"/>
          <w:lang w:val="en-GB"/>
        </w:rPr>
      </w:pPr>
      <w:ins w:id="47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RE mapping</w:t>
        </w:r>
      </w:ins>
    </w:p>
    <w:p w14:paraId="5635D996" w14:textId="1BCDD551" w:rsidR="00040F74" w:rsidRPr="00047475" w:rsidRDefault="00040F74" w:rsidP="003E19AD">
      <w:pPr>
        <w:pStyle w:val="ListParagraph"/>
        <w:numPr>
          <w:ilvl w:val="0"/>
          <w:numId w:val="49"/>
        </w:numPr>
        <w:rPr>
          <w:ins w:id="48" w:author="Author"/>
          <w:rFonts w:ascii="Times New Roman" w:hAnsi="Times New Roman" w:cs="Times New Roman"/>
          <w:sz w:val="20"/>
          <w:szCs w:val="20"/>
          <w:lang w:val="en-GB"/>
        </w:rPr>
      </w:pPr>
      <w:ins w:id="49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NOTEREF _Ref54021639 \f \h </w:instrText>
      </w:r>
      <w:r w:rsidR="00047475" w:rsidRPr="00047475">
        <w:rPr>
          <w:rFonts w:ascii="Times New Roman" w:hAnsi="Times New Roman" w:cs="Times New Roman"/>
          <w:sz w:val="20"/>
          <w:szCs w:val="20"/>
          <w:lang w:val="en-GB"/>
        </w:rPr>
        <w:instrText xml:space="preserve"> \* MERGEFORMAT </w:instrText>
      </w:r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r w:rsidRPr="00047475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ins w:id="50" w:author="Author"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028F8430" w14:textId="0C4F88F1" w:rsidR="00722054" w:rsidRPr="00047475" w:rsidRDefault="00722054" w:rsidP="00722054">
      <w:pPr>
        <w:rPr>
          <w:ins w:id="51" w:author="Author"/>
          <w:lang w:val="en-GB"/>
        </w:rPr>
      </w:pPr>
    </w:p>
    <w:p w14:paraId="62453953" w14:textId="44423B52" w:rsidR="00722054" w:rsidDel="00993F46" w:rsidRDefault="00722054" w:rsidP="00047475">
      <w:pPr>
        <w:rPr>
          <w:del w:id="52" w:author="Author"/>
          <w:lang w:val="en-GB"/>
        </w:rPr>
      </w:pPr>
      <w:ins w:id="53" w:author="Author">
        <w:r>
          <w:rPr>
            <w:lang w:val="en-GB"/>
          </w:rPr>
          <w:t xml:space="preserve">The </w:t>
        </w:r>
        <w:proofErr w:type="spellStart"/>
        <w:r>
          <w:rPr>
            <w:lang w:val="en-GB"/>
          </w:rPr>
          <w:t>AAL_PDSCH_High</w:t>
        </w:r>
        <w:proofErr w:type="spellEnd"/>
        <w:r>
          <w:rPr>
            <w:lang w:val="en-GB"/>
          </w:rPr>
          <w:t xml:space="preserve">-PHY profile is </w:t>
        </w:r>
        <w:r w:rsidR="008E490D">
          <w:rPr>
            <w:lang w:val="en-GB"/>
          </w:rPr>
          <w:t xml:space="preserve">executed </w:t>
        </w:r>
        <w:r>
          <w:rPr>
            <w:lang w:val="en-GB"/>
          </w:rPr>
          <w:t>in inline acceleration mode</w:t>
        </w:r>
        <w:r w:rsidR="00A97CB0">
          <w:rPr>
            <w:lang w:val="en-GB"/>
          </w:rPr>
          <w:t xml:space="preserve">, which implies that the </w:t>
        </w:r>
        <w:r w:rsidR="009533F7">
          <w:rPr>
            <w:lang w:val="en-GB"/>
          </w:rPr>
          <w:t>set of accelerated functions</w:t>
        </w:r>
        <w:r w:rsidR="00766A9B">
          <w:rPr>
            <w:lang w:val="en-GB"/>
          </w:rPr>
          <w:t xml:space="preserve"> is constituted of the </w:t>
        </w:r>
        <w:r w:rsidR="007A150F">
          <w:rPr>
            <w:lang w:val="en-GB"/>
          </w:rPr>
          <w:t xml:space="preserve">entire U-plane processing of high-PHY PDSCH (with 7-2x PHY functional split) and </w:t>
        </w:r>
        <w:r w:rsidR="00794FAC">
          <w:rPr>
            <w:lang w:val="en-GB"/>
          </w:rPr>
          <w:t xml:space="preserve">the IQ data </w:t>
        </w:r>
        <w:r w:rsidR="00047475">
          <w:rPr>
            <w:lang w:val="en-GB"/>
          </w:rPr>
          <w:t>(</w:t>
        </w:r>
        <w:r w:rsidR="003D23E5">
          <w:rPr>
            <w:lang w:val="en-GB"/>
          </w:rPr>
          <w:t>post processing</w:t>
        </w:r>
        <w:r w:rsidR="00047475">
          <w:rPr>
            <w:lang w:val="en-GB"/>
          </w:rPr>
          <w:t>)</w:t>
        </w:r>
        <w:r w:rsidR="003D23E5">
          <w:rPr>
            <w:lang w:val="en-GB"/>
          </w:rPr>
          <w:t xml:space="preserve"> </w:t>
        </w:r>
        <w:r w:rsidR="00794FAC">
          <w:rPr>
            <w:lang w:val="en-GB"/>
          </w:rPr>
          <w:t>is transferred directly from the accelerator to the Fronthaul interface</w:t>
        </w:r>
      </w:ins>
      <w:r w:rsidR="00CB6FDC">
        <w:rPr>
          <w:lang w:val="en-GB"/>
        </w:rPr>
        <w:t>.</w:t>
      </w:r>
    </w:p>
    <w:p w14:paraId="3BEAA416" w14:textId="77777777" w:rsidR="00993F46" w:rsidRPr="00722054" w:rsidRDefault="00993F46" w:rsidP="00722054">
      <w:pPr>
        <w:rPr>
          <w:ins w:id="54" w:author="Author"/>
          <w:lang w:val="en-GB"/>
        </w:rPr>
      </w:pPr>
    </w:p>
    <w:p w14:paraId="368BFD4B" w14:textId="199B0342" w:rsidR="00C95C4E" w:rsidRDefault="00A523F6" w:rsidP="00E3642D">
      <w:pPr>
        <w:jc w:val="center"/>
        <w:rPr>
          <w:ins w:id="55" w:author="Author"/>
        </w:rPr>
      </w:pPr>
      <w:ins w:id="56" w:author="Author">
        <w:r>
          <w:object w:dxaOrig="13396" w:dyaOrig="7749" w14:anchorId="79EF9BB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81.4pt;height:278.45pt" o:ole="">
              <v:imagedata r:id="rId12" o:title=""/>
            </v:shape>
            <o:OLEObject Type="Embed" ProgID="Visio.Drawing.15" ShapeID="_x0000_i1025" DrawAspect="Content" ObjectID="_1664808042" r:id="rId13"/>
          </w:object>
        </w:r>
      </w:ins>
    </w:p>
    <w:p w14:paraId="2FE25AC9" w14:textId="7DDA0F10" w:rsidR="004D3172" w:rsidRDefault="00044F9B" w:rsidP="000A1014">
      <w:pPr>
        <w:jc w:val="center"/>
        <w:rPr>
          <w:ins w:id="57" w:author="Author"/>
          <w:b/>
          <w:bCs/>
        </w:rPr>
      </w:pPr>
      <w:ins w:id="58" w:author="Author">
        <w:r w:rsidRPr="000A1014">
          <w:rPr>
            <w:b/>
            <w:bCs/>
          </w:rPr>
          <w:t xml:space="preserve">Figure 4.1.1.4-1 </w:t>
        </w:r>
        <w:proofErr w:type="spellStart"/>
        <w:r w:rsidRPr="000A1014">
          <w:rPr>
            <w:b/>
            <w:bCs/>
          </w:rPr>
          <w:t>AAL_PDSCH_</w:t>
        </w:r>
        <w:r w:rsidR="005A091D">
          <w:rPr>
            <w:b/>
            <w:bCs/>
          </w:rPr>
          <w:t>High</w:t>
        </w:r>
        <w:proofErr w:type="spellEnd"/>
        <w:r w:rsidRPr="000A1014">
          <w:rPr>
            <w:b/>
            <w:bCs/>
          </w:rPr>
          <w:t>-PHY profile</w:t>
        </w:r>
      </w:ins>
    </w:p>
    <w:p w14:paraId="74E387C8" w14:textId="58C8F689" w:rsidR="0026005A" w:rsidRDefault="0026005A" w:rsidP="0026005A">
      <w:pPr>
        <w:pStyle w:val="Heading4"/>
        <w:numPr>
          <w:ilvl w:val="3"/>
          <w:numId w:val="47"/>
        </w:numPr>
        <w:rPr>
          <w:ins w:id="59" w:author="Author"/>
        </w:rPr>
      </w:pPr>
      <w:proofErr w:type="spellStart"/>
      <w:ins w:id="60" w:author="Author">
        <w:r>
          <w:t>AAL_PDCCH_High</w:t>
        </w:r>
        <w:proofErr w:type="spellEnd"/>
        <w:r>
          <w:t>-PHY</w:t>
        </w:r>
      </w:ins>
    </w:p>
    <w:p w14:paraId="57DD0056" w14:textId="2226FF7B" w:rsidR="0026005A" w:rsidRDefault="0026005A" w:rsidP="0026005A">
      <w:pPr>
        <w:rPr>
          <w:ins w:id="61" w:author="Author"/>
          <w:lang w:val="en-GB"/>
        </w:rPr>
      </w:pPr>
      <w:ins w:id="62" w:author="Author">
        <w:r>
          <w:rPr>
            <w:lang w:val="en-GB"/>
          </w:rPr>
          <w:t>Figure 4.1.1.5-1 highlights the set of accelerated functions that define</w:t>
        </w:r>
        <w:r w:rsidR="00D13A6A">
          <w:rPr>
            <w:lang w:val="en-GB"/>
          </w:rPr>
          <w:t>s</w:t>
        </w:r>
        <w:r>
          <w:rPr>
            <w:lang w:val="en-GB"/>
          </w:rPr>
          <w:t xml:space="preserve"> the </w:t>
        </w:r>
        <w:proofErr w:type="spellStart"/>
        <w:r>
          <w:rPr>
            <w:lang w:val="en-GB"/>
          </w:rPr>
          <w:t>AAL_PD</w:t>
        </w:r>
        <w:r w:rsidR="008C6169">
          <w:rPr>
            <w:lang w:val="en-GB"/>
          </w:rPr>
          <w:t>C</w:t>
        </w:r>
        <w:r>
          <w:rPr>
            <w:lang w:val="en-GB"/>
          </w:rPr>
          <w:t>CH_High</w:t>
        </w:r>
        <w:proofErr w:type="spellEnd"/>
        <w:r>
          <w:rPr>
            <w:lang w:val="en-GB"/>
          </w:rPr>
          <w:t>-PHY profile, which includes the processing of PD</w:t>
        </w:r>
        <w:r w:rsidR="008C6169">
          <w:rPr>
            <w:lang w:val="en-GB"/>
          </w:rPr>
          <w:t>C</w:t>
        </w:r>
        <w:r>
          <w:rPr>
            <w:lang w:val="en-GB"/>
          </w:rPr>
          <w:t xml:space="preserve">CH </w:t>
        </w:r>
        <w:r w:rsidR="008C6169">
          <w:rPr>
            <w:lang w:val="en-GB"/>
          </w:rPr>
          <w:t>DCI</w:t>
        </w:r>
        <w:r>
          <w:rPr>
            <w:lang w:val="en-GB"/>
          </w:rPr>
          <w:t xml:space="preserve"> and associated DM-RS.</w:t>
        </w:r>
      </w:ins>
    </w:p>
    <w:p w14:paraId="5462C6AC" w14:textId="4D29F6C4" w:rsidR="0026005A" w:rsidRPr="00047475" w:rsidRDefault="0026005A" w:rsidP="0026005A">
      <w:pPr>
        <w:rPr>
          <w:ins w:id="63" w:author="Author"/>
          <w:lang w:val="en-GB"/>
        </w:rPr>
      </w:pPr>
      <w:ins w:id="64" w:author="Author">
        <w:r>
          <w:rPr>
            <w:lang w:val="en-GB"/>
          </w:rPr>
          <w:t>The set of accelerated functions associated with the processing of PD</w:t>
        </w:r>
        <w:r w:rsidR="00377DF5">
          <w:rPr>
            <w:lang w:val="en-GB"/>
          </w:rPr>
          <w:t>C</w:t>
        </w:r>
        <w:r>
          <w:rPr>
            <w:lang w:val="en-GB"/>
          </w:rPr>
          <w:t xml:space="preserve">CH TB(s) </w:t>
        </w:r>
        <w:r w:rsidR="00B83D0C">
          <w:rPr>
            <w:lang w:val="en-GB"/>
          </w:rPr>
          <w:t>is</w:t>
        </w:r>
        <w:r>
          <w:rPr>
            <w:lang w:val="en-GB"/>
          </w:rPr>
          <w:t xml:space="preserve"> as follows:</w:t>
        </w:r>
      </w:ins>
    </w:p>
    <w:p w14:paraId="6C6C8FBF" w14:textId="5F99AFCC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65" w:author="Author"/>
          <w:rFonts w:ascii="Times New Roman" w:hAnsi="Times New Roman" w:cs="Times New Roman"/>
          <w:sz w:val="20"/>
          <w:szCs w:val="20"/>
          <w:lang w:val="en-GB"/>
        </w:rPr>
      </w:pPr>
      <w:ins w:id="6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CRC attachment</w:t>
        </w:r>
      </w:ins>
    </w:p>
    <w:p w14:paraId="1A4A6F0B" w14:textId="490D8153" w:rsidR="0026005A" w:rsidRPr="00047475" w:rsidRDefault="00377DF5" w:rsidP="0026005A">
      <w:pPr>
        <w:pStyle w:val="ListParagraph"/>
        <w:numPr>
          <w:ilvl w:val="0"/>
          <w:numId w:val="48"/>
        </w:numPr>
        <w:rPr>
          <w:ins w:id="67" w:author="Author"/>
          <w:rFonts w:ascii="Times New Roman" w:hAnsi="Times New Roman" w:cs="Times New Roman"/>
          <w:sz w:val="20"/>
          <w:szCs w:val="20"/>
          <w:lang w:val="en-GB"/>
        </w:rPr>
      </w:pPr>
      <w:ins w:id="6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Polar</w:t>
        </w:r>
        <w:r w:rsidR="0026005A"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 encoding</w:t>
        </w:r>
      </w:ins>
    </w:p>
    <w:p w14:paraId="3492AEF2" w14:textId="77777777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69" w:author="Author"/>
          <w:rFonts w:ascii="Times New Roman" w:hAnsi="Times New Roman" w:cs="Times New Roman"/>
          <w:sz w:val="20"/>
          <w:szCs w:val="20"/>
          <w:lang w:val="en-GB"/>
        </w:rPr>
      </w:pPr>
      <w:ins w:id="7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lastRenderedPageBreak/>
          <w:t>Rate Matching</w:t>
        </w:r>
      </w:ins>
    </w:p>
    <w:p w14:paraId="28ADF345" w14:textId="77777777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71" w:author="Author"/>
          <w:rFonts w:ascii="Times New Roman" w:hAnsi="Times New Roman" w:cs="Times New Roman"/>
          <w:sz w:val="20"/>
          <w:szCs w:val="20"/>
          <w:lang w:val="en-GB"/>
        </w:rPr>
      </w:pPr>
      <w:ins w:id="7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Scrambling</w:t>
        </w:r>
      </w:ins>
    </w:p>
    <w:p w14:paraId="345A78CE" w14:textId="706615E7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73" w:author="Author"/>
          <w:rFonts w:ascii="Times New Roman" w:hAnsi="Times New Roman" w:cs="Times New Roman"/>
          <w:sz w:val="20"/>
          <w:szCs w:val="20"/>
          <w:lang w:val="en-GB"/>
        </w:rPr>
      </w:pPr>
      <w:ins w:id="7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  <w:r w:rsidR="00377DF5">
          <w:rPr>
            <w:rFonts w:ascii="Times New Roman" w:hAnsi="Times New Roman" w:cs="Times New Roman"/>
            <w:sz w:val="20"/>
            <w:szCs w:val="20"/>
            <w:lang w:val="en-GB"/>
          </w:rPr>
          <w:t xml:space="preserve"> (QPSK)</w:t>
        </w:r>
      </w:ins>
    </w:p>
    <w:p w14:paraId="64C7F0B7" w14:textId="69BCB270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75" w:author="Author"/>
          <w:rFonts w:ascii="Times New Roman" w:hAnsi="Times New Roman" w:cs="Times New Roman"/>
          <w:sz w:val="20"/>
          <w:szCs w:val="20"/>
          <w:lang w:val="en-GB"/>
        </w:rPr>
      </w:pPr>
      <w:ins w:id="7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 w:rsidR="0041129B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="0041129B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</w:instrText>
        </w:r>
      </w:ins>
      <w:r w:rsidR="0041129B">
        <w:rPr>
          <w:rFonts w:ascii="Times New Roman" w:hAnsi="Times New Roman" w:cs="Times New Roman"/>
          <w:sz w:val="20"/>
          <w:szCs w:val="20"/>
          <w:lang w:val="en-GB"/>
        </w:rPr>
      </w:r>
      <w:r w:rsidR="0041129B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ins w:id="77" w:author="Author">
        <w:r w:rsidR="0041129B" w:rsidRPr="0041129B">
          <w:rPr>
            <w:rStyle w:val="FootnoteReference"/>
          </w:rPr>
          <w:t>1</w:t>
        </w:r>
        <w:r w:rsidR="0041129B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656A9590" w14:textId="77777777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78" w:author="Author"/>
          <w:rFonts w:ascii="Times New Roman" w:hAnsi="Times New Roman" w:cs="Times New Roman"/>
          <w:sz w:val="20"/>
          <w:szCs w:val="20"/>
          <w:lang w:val="en-GB"/>
        </w:rPr>
      </w:pPr>
      <w:ins w:id="79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RE mapping </w:t>
        </w:r>
      </w:ins>
    </w:p>
    <w:p w14:paraId="44F8A388" w14:textId="77777777" w:rsidR="0026005A" w:rsidRPr="00047475" w:rsidRDefault="0026005A" w:rsidP="0026005A">
      <w:pPr>
        <w:pStyle w:val="ListParagraph"/>
        <w:numPr>
          <w:ilvl w:val="0"/>
          <w:numId w:val="48"/>
        </w:numPr>
        <w:rPr>
          <w:ins w:id="80" w:author="Author"/>
          <w:rFonts w:ascii="Times New Roman" w:hAnsi="Times New Roman" w:cs="Times New Roman"/>
          <w:sz w:val="20"/>
          <w:szCs w:val="20"/>
          <w:lang w:val="en-GB"/>
        </w:rPr>
      </w:pPr>
      <w:ins w:id="81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8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11A679AB" w14:textId="77777777" w:rsidR="0026005A" w:rsidRPr="00047475" w:rsidRDefault="0026005A" w:rsidP="0026005A">
      <w:pPr>
        <w:rPr>
          <w:ins w:id="83" w:author="Author"/>
          <w:lang w:val="en-GB"/>
        </w:rPr>
      </w:pPr>
    </w:p>
    <w:p w14:paraId="3A963FC2" w14:textId="282B8CF8" w:rsidR="0026005A" w:rsidRPr="004A1637" w:rsidRDefault="0026005A" w:rsidP="0026005A">
      <w:pPr>
        <w:rPr>
          <w:ins w:id="84" w:author="Author"/>
          <w:lang w:val="en-GB"/>
        </w:rPr>
      </w:pPr>
      <w:ins w:id="85" w:author="Author">
        <w:r w:rsidRPr="00047475">
          <w:rPr>
            <w:lang w:val="en-GB"/>
          </w:rPr>
          <w:t>The s</w:t>
        </w:r>
        <w:r w:rsidRPr="00993F46">
          <w:rPr>
            <w:lang w:val="en-GB"/>
          </w:rPr>
          <w:t>e</w:t>
        </w:r>
        <w:r w:rsidRPr="000A1014">
          <w:rPr>
            <w:lang w:val="en-GB"/>
          </w:rPr>
          <w:t xml:space="preserve">t of </w:t>
        </w:r>
        <w:r w:rsidRPr="005C62A0">
          <w:rPr>
            <w:lang w:val="en-GB"/>
          </w:rPr>
          <w:t>a</w:t>
        </w:r>
        <w:r w:rsidRPr="00832A1E">
          <w:rPr>
            <w:lang w:val="en-GB"/>
          </w:rPr>
          <w:t>ccelerated functions associa</w:t>
        </w:r>
        <w:r w:rsidRPr="00B75490">
          <w:rPr>
            <w:lang w:val="en-GB"/>
          </w:rPr>
          <w:t>ted with</w:t>
        </w:r>
        <w:r w:rsidRPr="0026005A">
          <w:rPr>
            <w:lang w:val="en-GB"/>
          </w:rPr>
          <w:t xml:space="preserve"> </w:t>
        </w:r>
        <w:r w:rsidRPr="004A1637">
          <w:rPr>
            <w:lang w:val="en-GB"/>
          </w:rPr>
          <w:t>the processing of PD</w:t>
        </w:r>
        <w:r w:rsidR="000A3251">
          <w:rPr>
            <w:lang w:val="en-GB"/>
          </w:rPr>
          <w:t>C</w:t>
        </w:r>
        <w:r w:rsidRPr="004A1637">
          <w:rPr>
            <w:lang w:val="en-GB"/>
          </w:rPr>
          <w:t xml:space="preserve">CH DM-RS </w:t>
        </w:r>
        <w:r w:rsidR="00B83D0C">
          <w:rPr>
            <w:lang w:val="en-GB"/>
          </w:rPr>
          <w:t>is</w:t>
        </w:r>
        <w:r w:rsidRPr="004A1637">
          <w:rPr>
            <w:lang w:val="en-GB"/>
          </w:rPr>
          <w:t xml:space="preserve"> as follows:</w:t>
        </w:r>
      </w:ins>
    </w:p>
    <w:p w14:paraId="3118B684" w14:textId="372B6110" w:rsidR="0026005A" w:rsidRPr="00047475" w:rsidRDefault="0026005A" w:rsidP="0026005A">
      <w:pPr>
        <w:pStyle w:val="ListParagraph"/>
        <w:numPr>
          <w:ilvl w:val="0"/>
          <w:numId w:val="49"/>
        </w:numPr>
        <w:rPr>
          <w:ins w:id="86" w:author="Author"/>
          <w:rFonts w:ascii="Times New Roman" w:hAnsi="Times New Roman" w:cs="Times New Roman"/>
          <w:sz w:val="20"/>
          <w:szCs w:val="20"/>
          <w:lang w:val="en-GB"/>
        </w:rPr>
      </w:pPr>
      <w:ins w:id="87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PD</w:t>
        </w:r>
        <w:r w:rsidR="000A3251">
          <w:rPr>
            <w:rFonts w:ascii="Times New Roman" w:hAnsi="Times New Roman" w:cs="Times New Roman"/>
            <w:sz w:val="20"/>
            <w:szCs w:val="20"/>
            <w:lang w:val="en-GB"/>
          </w:rPr>
          <w:t>C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CH DM-RS sequence generation</w:t>
        </w:r>
      </w:ins>
    </w:p>
    <w:p w14:paraId="1C1EB2E8" w14:textId="77777777" w:rsidR="0026005A" w:rsidRPr="00047475" w:rsidRDefault="0026005A" w:rsidP="0026005A">
      <w:pPr>
        <w:pStyle w:val="ListParagraph"/>
        <w:numPr>
          <w:ilvl w:val="0"/>
          <w:numId w:val="49"/>
        </w:numPr>
        <w:rPr>
          <w:ins w:id="88" w:author="Author"/>
          <w:rFonts w:ascii="Times New Roman" w:hAnsi="Times New Roman" w:cs="Times New Roman"/>
          <w:sz w:val="20"/>
          <w:szCs w:val="20"/>
          <w:lang w:val="en-GB"/>
        </w:rPr>
      </w:pPr>
      <w:ins w:id="89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60C236A9" w14:textId="77777777" w:rsidR="0026005A" w:rsidRPr="00047475" w:rsidRDefault="0026005A" w:rsidP="0026005A">
      <w:pPr>
        <w:pStyle w:val="ListParagraph"/>
        <w:numPr>
          <w:ilvl w:val="0"/>
          <w:numId w:val="49"/>
        </w:numPr>
        <w:rPr>
          <w:ins w:id="90" w:author="Author"/>
          <w:rFonts w:ascii="Times New Roman" w:hAnsi="Times New Roman" w:cs="Times New Roman"/>
          <w:sz w:val="20"/>
          <w:szCs w:val="20"/>
          <w:lang w:val="en-GB"/>
        </w:rPr>
      </w:pPr>
      <w:ins w:id="91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9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15B7DD12" w14:textId="77777777" w:rsidR="0026005A" w:rsidRPr="00047475" w:rsidRDefault="0026005A" w:rsidP="0026005A">
      <w:pPr>
        <w:pStyle w:val="ListParagraph"/>
        <w:numPr>
          <w:ilvl w:val="0"/>
          <w:numId w:val="49"/>
        </w:numPr>
        <w:rPr>
          <w:ins w:id="93" w:author="Author"/>
          <w:rFonts w:ascii="Times New Roman" w:hAnsi="Times New Roman" w:cs="Times New Roman"/>
          <w:sz w:val="20"/>
          <w:szCs w:val="20"/>
          <w:lang w:val="en-GB"/>
        </w:rPr>
      </w:pPr>
      <w:ins w:id="9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RE mapping</w:t>
        </w:r>
      </w:ins>
    </w:p>
    <w:p w14:paraId="49A8AFB0" w14:textId="77777777" w:rsidR="0026005A" w:rsidRPr="00047475" w:rsidRDefault="0026005A" w:rsidP="0026005A">
      <w:pPr>
        <w:pStyle w:val="ListParagraph"/>
        <w:numPr>
          <w:ilvl w:val="0"/>
          <w:numId w:val="49"/>
        </w:numPr>
        <w:rPr>
          <w:ins w:id="95" w:author="Author"/>
          <w:rFonts w:ascii="Times New Roman" w:hAnsi="Times New Roman" w:cs="Times New Roman"/>
          <w:sz w:val="20"/>
          <w:szCs w:val="20"/>
          <w:lang w:val="en-GB"/>
        </w:rPr>
      </w:pPr>
      <w:ins w:id="9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97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6768DCF5" w14:textId="77777777" w:rsidR="0026005A" w:rsidRPr="00047475" w:rsidRDefault="0026005A" w:rsidP="0026005A">
      <w:pPr>
        <w:rPr>
          <w:ins w:id="98" w:author="Author"/>
          <w:lang w:val="en-GB"/>
        </w:rPr>
      </w:pPr>
    </w:p>
    <w:p w14:paraId="3CF1A408" w14:textId="7C9734C9" w:rsidR="0026005A" w:rsidRDefault="0026005A" w:rsidP="0026005A">
      <w:pPr>
        <w:rPr>
          <w:ins w:id="99" w:author="Author"/>
          <w:lang w:val="en-GB"/>
        </w:rPr>
      </w:pPr>
      <w:ins w:id="100" w:author="Author">
        <w:r>
          <w:rPr>
            <w:lang w:val="en-GB"/>
          </w:rPr>
          <w:t xml:space="preserve">The </w:t>
        </w:r>
        <w:proofErr w:type="spellStart"/>
        <w:r>
          <w:rPr>
            <w:lang w:val="en-GB"/>
          </w:rPr>
          <w:t>AAL_PD</w:t>
        </w:r>
        <w:r w:rsidR="000A3251">
          <w:rPr>
            <w:lang w:val="en-GB"/>
          </w:rPr>
          <w:t>C</w:t>
        </w:r>
        <w:r>
          <w:rPr>
            <w:lang w:val="en-GB"/>
          </w:rPr>
          <w:t>CH_High</w:t>
        </w:r>
        <w:proofErr w:type="spellEnd"/>
        <w:r>
          <w:rPr>
            <w:lang w:val="en-GB"/>
          </w:rPr>
          <w:t>-PHY profile is executed in inline acceleration mode, which implies that the set of accelerated functions is constituted of the entire U-plane processing of high-PHY PD</w:t>
        </w:r>
        <w:r w:rsidR="000F2BE7">
          <w:rPr>
            <w:lang w:val="en-GB"/>
          </w:rPr>
          <w:t>C</w:t>
        </w:r>
        <w:r>
          <w:rPr>
            <w:lang w:val="en-GB"/>
          </w:rPr>
          <w:t>CH (with 7-2x PHY functional split) and the IQ data (post processing) is transferred directly from the accelerator to the Fronthaul interface.</w:t>
        </w:r>
      </w:ins>
    </w:p>
    <w:p w14:paraId="4FD0F5A9" w14:textId="154DA60C" w:rsidR="00DF1B92" w:rsidRDefault="0035523B" w:rsidP="00E3642D">
      <w:pPr>
        <w:jc w:val="center"/>
        <w:rPr>
          <w:ins w:id="101" w:author="Author"/>
        </w:rPr>
      </w:pPr>
      <w:ins w:id="102" w:author="Author">
        <w:r>
          <w:object w:dxaOrig="13396" w:dyaOrig="7749" w14:anchorId="134F4016">
            <v:shape id="_x0000_i1026" type="#_x0000_t75" style="width:481.4pt;height:278.45pt" o:ole="">
              <v:imagedata r:id="rId14" o:title=""/>
            </v:shape>
            <o:OLEObject Type="Embed" ProgID="Visio.Drawing.15" ShapeID="_x0000_i1026" DrawAspect="Content" ObjectID="_1664808043" r:id="rId15"/>
          </w:object>
        </w:r>
      </w:ins>
    </w:p>
    <w:p w14:paraId="0B0BCA8A" w14:textId="7FB07A59" w:rsidR="00E3642D" w:rsidRPr="00E3642D" w:rsidRDefault="00E3642D" w:rsidP="00E3642D">
      <w:pPr>
        <w:jc w:val="center"/>
        <w:rPr>
          <w:ins w:id="103" w:author="Author"/>
          <w:b/>
          <w:bCs/>
          <w:lang w:val="en-GB"/>
        </w:rPr>
      </w:pPr>
      <w:ins w:id="104" w:author="Author">
        <w:r w:rsidRPr="00E3642D">
          <w:rPr>
            <w:b/>
            <w:bCs/>
          </w:rPr>
          <w:t xml:space="preserve">Figure 4.1.1.5-1 </w:t>
        </w:r>
        <w:proofErr w:type="spellStart"/>
        <w:r w:rsidRPr="00E3642D">
          <w:rPr>
            <w:b/>
            <w:bCs/>
          </w:rPr>
          <w:t>AAL_PDCCH_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HY pro</w:t>
        </w:r>
        <w:r w:rsidRPr="00081903">
          <w:rPr>
            <w:b/>
            <w:bCs/>
          </w:rPr>
          <w:t>fil</w:t>
        </w:r>
        <w:r w:rsidRPr="00E334F0">
          <w:rPr>
            <w:b/>
            <w:bCs/>
          </w:rPr>
          <w:t>e</w:t>
        </w:r>
      </w:ins>
    </w:p>
    <w:p w14:paraId="4141EAC1" w14:textId="50DF5428" w:rsidR="0051135C" w:rsidRDefault="0051135C" w:rsidP="0051135C">
      <w:pPr>
        <w:pStyle w:val="Heading4"/>
        <w:numPr>
          <w:ilvl w:val="3"/>
          <w:numId w:val="47"/>
        </w:numPr>
        <w:rPr>
          <w:ins w:id="105" w:author="Author"/>
        </w:rPr>
      </w:pPr>
      <w:proofErr w:type="spellStart"/>
      <w:ins w:id="106" w:author="Author">
        <w:r>
          <w:t>AAL_PBCH_High</w:t>
        </w:r>
        <w:proofErr w:type="spellEnd"/>
        <w:r>
          <w:t>-PHY</w:t>
        </w:r>
      </w:ins>
    </w:p>
    <w:p w14:paraId="18D7C542" w14:textId="112BD4FB" w:rsidR="0051135C" w:rsidRDefault="0051135C" w:rsidP="0051135C">
      <w:pPr>
        <w:rPr>
          <w:ins w:id="107" w:author="Author"/>
          <w:lang w:val="en-GB"/>
        </w:rPr>
      </w:pPr>
      <w:ins w:id="108" w:author="Author">
        <w:r>
          <w:rPr>
            <w:lang w:val="en-GB"/>
          </w:rPr>
          <w:t>Figure 4.1.1.6-1 highlights the set of accelerated functions that define</w:t>
        </w:r>
        <w:r w:rsidR="00D13A6A">
          <w:rPr>
            <w:lang w:val="en-GB"/>
          </w:rPr>
          <w:t>s</w:t>
        </w:r>
        <w:r>
          <w:rPr>
            <w:lang w:val="en-GB"/>
          </w:rPr>
          <w:t xml:space="preserve"> the </w:t>
        </w:r>
        <w:proofErr w:type="spellStart"/>
        <w:r>
          <w:rPr>
            <w:lang w:val="en-GB"/>
          </w:rPr>
          <w:t>AAL_PBCH_High</w:t>
        </w:r>
        <w:proofErr w:type="spellEnd"/>
        <w:r>
          <w:rPr>
            <w:lang w:val="en-GB"/>
          </w:rPr>
          <w:t xml:space="preserve">-PHY profile, which includes the processing of PBCH TB and associated DM-RS, </w:t>
        </w:r>
        <w:r w:rsidR="00B83D0C">
          <w:rPr>
            <w:lang w:val="en-GB"/>
          </w:rPr>
          <w:t>PSS and SSS</w:t>
        </w:r>
        <w:r w:rsidR="00041FFE">
          <w:rPr>
            <w:lang w:val="en-GB"/>
          </w:rPr>
          <w:t>, or in other words, the processing of SSB</w:t>
        </w:r>
        <w:r>
          <w:rPr>
            <w:lang w:val="en-GB"/>
          </w:rPr>
          <w:t>.</w:t>
        </w:r>
      </w:ins>
    </w:p>
    <w:p w14:paraId="28B731F8" w14:textId="0958D63E" w:rsidR="0051135C" w:rsidRPr="00047475" w:rsidRDefault="0051135C" w:rsidP="0051135C">
      <w:pPr>
        <w:rPr>
          <w:ins w:id="109" w:author="Author"/>
          <w:lang w:val="en-GB"/>
        </w:rPr>
      </w:pPr>
      <w:ins w:id="110" w:author="Author">
        <w:r>
          <w:rPr>
            <w:lang w:val="en-GB"/>
          </w:rPr>
          <w:t>The set of accelerated functions associated with the processing of P</w:t>
        </w:r>
        <w:r w:rsidR="00B83D0C">
          <w:rPr>
            <w:lang w:val="en-GB"/>
          </w:rPr>
          <w:t>B</w:t>
        </w:r>
        <w:r>
          <w:rPr>
            <w:lang w:val="en-GB"/>
          </w:rPr>
          <w:t>CH TB</w:t>
        </w:r>
        <w:r w:rsidR="00B83D0C">
          <w:rPr>
            <w:lang w:val="en-GB"/>
          </w:rPr>
          <w:t xml:space="preserve"> is</w:t>
        </w:r>
        <w:r>
          <w:rPr>
            <w:lang w:val="en-GB"/>
          </w:rPr>
          <w:t xml:space="preserve"> as follows:</w:t>
        </w:r>
      </w:ins>
    </w:p>
    <w:p w14:paraId="1704CB64" w14:textId="7582A0C8" w:rsidR="0051135C" w:rsidRDefault="00B83D0C" w:rsidP="0051135C">
      <w:pPr>
        <w:pStyle w:val="ListParagraph"/>
        <w:numPr>
          <w:ilvl w:val="0"/>
          <w:numId w:val="48"/>
        </w:numPr>
        <w:rPr>
          <w:ins w:id="111" w:author="Author"/>
          <w:rFonts w:ascii="Times New Roman" w:hAnsi="Times New Roman" w:cs="Times New Roman"/>
          <w:sz w:val="20"/>
          <w:szCs w:val="20"/>
          <w:lang w:val="en-GB"/>
        </w:rPr>
      </w:pPr>
      <w:ins w:id="11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PBCH payload generation</w:t>
        </w:r>
      </w:ins>
    </w:p>
    <w:p w14:paraId="5293B6CA" w14:textId="611DB7FD" w:rsidR="00B83D0C" w:rsidRDefault="00B83D0C" w:rsidP="0051135C">
      <w:pPr>
        <w:pStyle w:val="ListParagraph"/>
        <w:numPr>
          <w:ilvl w:val="0"/>
          <w:numId w:val="48"/>
        </w:numPr>
        <w:rPr>
          <w:ins w:id="113" w:author="Author"/>
          <w:rFonts w:ascii="Times New Roman" w:hAnsi="Times New Roman" w:cs="Times New Roman"/>
          <w:sz w:val="20"/>
          <w:szCs w:val="20"/>
          <w:lang w:val="en-GB"/>
        </w:rPr>
      </w:pPr>
      <w:ins w:id="114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Scrambling</w:t>
        </w:r>
      </w:ins>
    </w:p>
    <w:p w14:paraId="4C285899" w14:textId="7DBAB882" w:rsidR="001A6B2E" w:rsidRPr="00047475" w:rsidRDefault="001A6B2E" w:rsidP="0051135C">
      <w:pPr>
        <w:pStyle w:val="ListParagraph"/>
        <w:numPr>
          <w:ilvl w:val="0"/>
          <w:numId w:val="48"/>
        </w:numPr>
        <w:rPr>
          <w:ins w:id="115" w:author="Author"/>
          <w:rFonts w:ascii="Times New Roman" w:hAnsi="Times New Roman" w:cs="Times New Roman"/>
          <w:sz w:val="20"/>
          <w:szCs w:val="20"/>
          <w:lang w:val="en-GB"/>
        </w:rPr>
      </w:pPr>
      <w:ins w:id="11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TB CRC attachment</w:t>
        </w:r>
      </w:ins>
    </w:p>
    <w:p w14:paraId="2DFB7C11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17" w:author="Author"/>
          <w:rFonts w:ascii="Times New Roman" w:hAnsi="Times New Roman" w:cs="Times New Roman"/>
          <w:sz w:val="20"/>
          <w:szCs w:val="20"/>
          <w:lang w:val="en-GB"/>
        </w:rPr>
      </w:pPr>
      <w:ins w:id="11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Polar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 encoding</w:t>
        </w:r>
      </w:ins>
    </w:p>
    <w:p w14:paraId="23D36F9F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19" w:author="Author"/>
          <w:rFonts w:ascii="Times New Roman" w:hAnsi="Times New Roman" w:cs="Times New Roman"/>
          <w:sz w:val="20"/>
          <w:szCs w:val="20"/>
          <w:lang w:val="en-GB"/>
        </w:rPr>
      </w:pPr>
      <w:ins w:id="12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Rate Matching</w:t>
        </w:r>
      </w:ins>
    </w:p>
    <w:p w14:paraId="016DD944" w14:textId="413484E9" w:rsidR="0051135C" w:rsidRPr="00047475" w:rsidRDefault="001A6B2E" w:rsidP="0051135C">
      <w:pPr>
        <w:pStyle w:val="ListParagraph"/>
        <w:numPr>
          <w:ilvl w:val="0"/>
          <w:numId w:val="48"/>
        </w:numPr>
        <w:rPr>
          <w:ins w:id="121" w:author="Author"/>
          <w:rFonts w:ascii="Times New Roman" w:hAnsi="Times New Roman" w:cs="Times New Roman"/>
          <w:sz w:val="20"/>
          <w:szCs w:val="20"/>
          <w:lang w:val="en-GB"/>
        </w:rPr>
      </w:pPr>
      <w:ins w:id="12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Data s</w:t>
        </w:r>
        <w:r w:rsidR="0051135C" w:rsidRPr="00047475">
          <w:rPr>
            <w:rFonts w:ascii="Times New Roman" w:hAnsi="Times New Roman" w:cs="Times New Roman"/>
            <w:sz w:val="20"/>
            <w:szCs w:val="20"/>
            <w:lang w:val="en-GB"/>
          </w:rPr>
          <w:t>crambling</w:t>
        </w:r>
      </w:ins>
    </w:p>
    <w:p w14:paraId="6E34C983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23" w:author="Author"/>
          <w:rFonts w:ascii="Times New Roman" w:hAnsi="Times New Roman" w:cs="Times New Roman"/>
          <w:sz w:val="20"/>
          <w:szCs w:val="20"/>
          <w:lang w:val="en-GB"/>
        </w:rPr>
      </w:pPr>
      <w:ins w:id="12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lastRenderedPageBreak/>
          <w:t>Modulation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 (QPSK)</w:t>
        </w:r>
      </w:ins>
    </w:p>
    <w:p w14:paraId="7A238F30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25" w:author="Author"/>
          <w:rFonts w:ascii="Times New Roman" w:hAnsi="Times New Roman" w:cs="Times New Roman"/>
          <w:sz w:val="20"/>
          <w:szCs w:val="20"/>
          <w:lang w:val="en-GB"/>
        </w:rPr>
      </w:pPr>
      <w:ins w:id="12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</w:instrText>
        </w:r>
      </w:ins>
      <w:r>
        <w:rPr>
          <w:rFonts w:ascii="Times New Roman" w:hAnsi="Times New Roman" w:cs="Times New Roman"/>
          <w:sz w:val="20"/>
          <w:szCs w:val="20"/>
          <w:lang w:val="en-GB"/>
        </w:rPr>
      </w:r>
      <w:ins w:id="127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41129B">
          <w:rPr>
            <w:rStyle w:val="FootnoteReference"/>
          </w:rPr>
          <w:t>1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41391FB2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28" w:author="Author"/>
          <w:rFonts w:ascii="Times New Roman" w:hAnsi="Times New Roman" w:cs="Times New Roman"/>
          <w:sz w:val="20"/>
          <w:szCs w:val="20"/>
          <w:lang w:val="en-GB"/>
        </w:rPr>
      </w:pPr>
      <w:ins w:id="129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RE mapping </w:t>
        </w:r>
      </w:ins>
    </w:p>
    <w:p w14:paraId="4781C1DC" w14:textId="77777777" w:rsidR="0051135C" w:rsidRPr="00047475" w:rsidRDefault="0051135C" w:rsidP="0051135C">
      <w:pPr>
        <w:pStyle w:val="ListParagraph"/>
        <w:numPr>
          <w:ilvl w:val="0"/>
          <w:numId w:val="48"/>
        </w:numPr>
        <w:rPr>
          <w:ins w:id="130" w:author="Author"/>
          <w:rFonts w:ascii="Times New Roman" w:hAnsi="Times New Roman" w:cs="Times New Roman"/>
          <w:sz w:val="20"/>
          <w:szCs w:val="20"/>
          <w:lang w:val="en-GB"/>
        </w:rPr>
      </w:pPr>
      <w:ins w:id="131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3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57F6F8BA" w14:textId="77777777" w:rsidR="0051135C" w:rsidRPr="00047475" w:rsidRDefault="0051135C" w:rsidP="0051135C">
      <w:pPr>
        <w:rPr>
          <w:ins w:id="133" w:author="Author"/>
          <w:lang w:val="en-GB"/>
        </w:rPr>
      </w:pPr>
    </w:p>
    <w:p w14:paraId="38B0CF50" w14:textId="78AD1727" w:rsidR="0051135C" w:rsidRPr="004A1637" w:rsidRDefault="0051135C" w:rsidP="0051135C">
      <w:pPr>
        <w:rPr>
          <w:ins w:id="134" w:author="Author"/>
          <w:lang w:val="en-GB"/>
        </w:rPr>
      </w:pPr>
      <w:ins w:id="135" w:author="Author">
        <w:r w:rsidRPr="00047475">
          <w:rPr>
            <w:lang w:val="en-GB"/>
          </w:rPr>
          <w:t>The s</w:t>
        </w:r>
        <w:r w:rsidRPr="00993F46">
          <w:rPr>
            <w:lang w:val="en-GB"/>
          </w:rPr>
          <w:t>e</w:t>
        </w:r>
        <w:r w:rsidRPr="000A1014">
          <w:rPr>
            <w:lang w:val="en-GB"/>
          </w:rPr>
          <w:t xml:space="preserve">t of </w:t>
        </w:r>
        <w:r w:rsidRPr="005C62A0">
          <w:rPr>
            <w:lang w:val="en-GB"/>
          </w:rPr>
          <w:t>a</w:t>
        </w:r>
        <w:r w:rsidRPr="00832A1E">
          <w:rPr>
            <w:lang w:val="en-GB"/>
          </w:rPr>
          <w:t>ccelerated functions associa</w:t>
        </w:r>
        <w:r w:rsidRPr="00B75490">
          <w:rPr>
            <w:lang w:val="en-GB"/>
          </w:rPr>
          <w:t>ted with</w:t>
        </w:r>
        <w:r w:rsidRPr="0026005A">
          <w:rPr>
            <w:lang w:val="en-GB"/>
          </w:rPr>
          <w:t xml:space="preserve"> </w:t>
        </w:r>
        <w:r w:rsidRPr="004A1637">
          <w:rPr>
            <w:lang w:val="en-GB"/>
          </w:rPr>
          <w:t>the processing of P</w:t>
        </w:r>
        <w:del w:id="136" w:author="Author">
          <w:r w:rsidRPr="004A1637" w:rsidDel="00214B75">
            <w:rPr>
              <w:lang w:val="en-GB"/>
            </w:rPr>
            <w:delText>D</w:delText>
          </w:r>
          <w:r w:rsidDel="00214B75">
            <w:rPr>
              <w:lang w:val="en-GB"/>
            </w:rPr>
            <w:delText>C</w:delText>
          </w:r>
        </w:del>
        <w:r w:rsidR="00214B75">
          <w:rPr>
            <w:lang w:val="en-GB"/>
          </w:rPr>
          <w:t>B</w:t>
        </w:r>
        <w:r w:rsidRPr="004A1637">
          <w:rPr>
            <w:lang w:val="en-GB"/>
          </w:rPr>
          <w:t>CH DM-RS</w:t>
        </w:r>
        <w:r w:rsidR="00214B75">
          <w:rPr>
            <w:lang w:val="en-GB"/>
          </w:rPr>
          <w:t>/PSS/SSS</w:t>
        </w:r>
        <w:r w:rsidRPr="004A1637">
          <w:rPr>
            <w:lang w:val="en-GB"/>
          </w:rPr>
          <w:t xml:space="preserve"> are as follows:</w:t>
        </w:r>
      </w:ins>
    </w:p>
    <w:p w14:paraId="720DFE6F" w14:textId="68656BC6" w:rsidR="0051135C" w:rsidRPr="00047475" w:rsidRDefault="0051135C" w:rsidP="0051135C">
      <w:pPr>
        <w:pStyle w:val="ListParagraph"/>
        <w:numPr>
          <w:ilvl w:val="0"/>
          <w:numId w:val="49"/>
        </w:numPr>
        <w:rPr>
          <w:ins w:id="137" w:author="Author"/>
          <w:rFonts w:ascii="Times New Roman" w:hAnsi="Times New Roman" w:cs="Times New Roman"/>
          <w:sz w:val="20"/>
          <w:szCs w:val="20"/>
          <w:lang w:val="en-GB"/>
        </w:rPr>
      </w:pPr>
      <w:ins w:id="138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PD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C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CH DM-RS</w:t>
        </w:r>
        <w:r w:rsidR="00214B75">
          <w:rPr>
            <w:rFonts w:ascii="Times New Roman" w:hAnsi="Times New Roman" w:cs="Times New Roman"/>
            <w:sz w:val="20"/>
            <w:szCs w:val="20"/>
            <w:lang w:val="en-GB"/>
          </w:rPr>
          <w:t>/PSS/SSS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 sequence generation</w:t>
        </w:r>
      </w:ins>
    </w:p>
    <w:p w14:paraId="1DE6E861" w14:textId="77777777" w:rsidR="0051135C" w:rsidRPr="00047475" w:rsidRDefault="0051135C" w:rsidP="0051135C">
      <w:pPr>
        <w:pStyle w:val="ListParagraph"/>
        <w:numPr>
          <w:ilvl w:val="0"/>
          <w:numId w:val="49"/>
        </w:numPr>
        <w:rPr>
          <w:ins w:id="139" w:author="Author"/>
          <w:rFonts w:ascii="Times New Roman" w:hAnsi="Times New Roman" w:cs="Times New Roman"/>
          <w:sz w:val="20"/>
          <w:szCs w:val="20"/>
          <w:lang w:val="en-GB"/>
        </w:rPr>
      </w:pPr>
      <w:ins w:id="14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3E6D950C" w14:textId="77777777" w:rsidR="0051135C" w:rsidRPr="00047475" w:rsidRDefault="0051135C" w:rsidP="0051135C">
      <w:pPr>
        <w:pStyle w:val="ListParagraph"/>
        <w:numPr>
          <w:ilvl w:val="0"/>
          <w:numId w:val="49"/>
        </w:numPr>
        <w:rPr>
          <w:ins w:id="141" w:author="Author"/>
          <w:rFonts w:ascii="Times New Roman" w:hAnsi="Times New Roman" w:cs="Times New Roman"/>
          <w:sz w:val="20"/>
          <w:szCs w:val="20"/>
          <w:lang w:val="en-GB"/>
        </w:rPr>
      </w:pPr>
      <w:ins w:id="14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43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0CFBD5F6" w14:textId="77777777" w:rsidR="0051135C" w:rsidRPr="00047475" w:rsidRDefault="0051135C" w:rsidP="0051135C">
      <w:pPr>
        <w:pStyle w:val="ListParagraph"/>
        <w:numPr>
          <w:ilvl w:val="0"/>
          <w:numId w:val="49"/>
        </w:numPr>
        <w:rPr>
          <w:ins w:id="144" w:author="Author"/>
          <w:rFonts w:ascii="Times New Roman" w:hAnsi="Times New Roman" w:cs="Times New Roman"/>
          <w:sz w:val="20"/>
          <w:szCs w:val="20"/>
          <w:lang w:val="en-GB"/>
        </w:rPr>
      </w:pPr>
      <w:ins w:id="145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RE mapping</w:t>
        </w:r>
      </w:ins>
    </w:p>
    <w:p w14:paraId="344C07B9" w14:textId="77777777" w:rsidR="0051135C" w:rsidRPr="00047475" w:rsidRDefault="0051135C" w:rsidP="0051135C">
      <w:pPr>
        <w:pStyle w:val="ListParagraph"/>
        <w:numPr>
          <w:ilvl w:val="0"/>
          <w:numId w:val="49"/>
        </w:numPr>
        <w:rPr>
          <w:ins w:id="146" w:author="Author"/>
          <w:rFonts w:ascii="Times New Roman" w:hAnsi="Times New Roman" w:cs="Times New Roman"/>
          <w:sz w:val="20"/>
          <w:szCs w:val="20"/>
          <w:lang w:val="en-GB"/>
        </w:rPr>
      </w:pPr>
      <w:ins w:id="147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48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63D11760" w14:textId="77777777" w:rsidR="0051135C" w:rsidRPr="00047475" w:rsidRDefault="0051135C" w:rsidP="0051135C">
      <w:pPr>
        <w:rPr>
          <w:ins w:id="149" w:author="Author"/>
          <w:lang w:val="en-GB"/>
        </w:rPr>
      </w:pPr>
    </w:p>
    <w:p w14:paraId="677AAF8A" w14:textId="1D599712" w:rsidR="0051135C" w:rsidRDefault="0051135C" w:rsidP="0051135C">
      <w:pPr>
        <w:rPr>
          <w:ins w:id="150" w:author="Author"/>
          <w:lang w:val="en-GB"/>
        </w:rPr>
      </w:pPr>
      <w:ins w:id="151" w:author="Author">
        <w:r>
          <w:rPr>
            <w:lang w:val="en-GB"/>
          </w:rPr>
          <w:t xml:space="preserve">The </w:t>
        </w:r>
        <w:proofErr w:type="spellStart"/>
        <w:r>
          <w:rPr>
            <w:lang w:val="en-GB"/>
          </w:rPr>
          <w:t>AAL_P</w:t>
        </w:r>
        <w:r w:rsidR="00214B75">
          <w:rPr>
            <w:lang w:val="en-GB"/>
          </w:rPr>
          <w:t>B</w:t>
        </w:r>
        <w:r>
          <w:rPr>
            <w:lang w:val="en-GB"/>
          </w:rPr>
          <w:t>CH_High</w:t>
        </w:r>
        <w:proofErr w:type="spellEnd"/>
        <w:r>
          <w:rPr>
            <w:lang w:val="en-GB"/>
          </w:rPr>
          <w:t>-PHY profile is executed in inline acceleration mode, which implies that the set of accelerated functions is constituted of the entire U-plane processing of high-PHY P</w:t>
        </w:r>
        <w:r w:rsidR="00214B75">
          <w:rPr>
            <w:lang w:val="en-GB"/>
          </w:rPr>
          <w:t>B</w:t>
        </w:r>
        <w:r>
          <w:rPr>
            <w:lang w:val="en-GB"/>
          </w:rPr>
          <w:t xml:space="preserve">CH (with 7-2x PHY functional split) </w:t>
        </w:r>
        <w:r w:rsidR="00F00BBC">
          <w:rPr>
            <w:lang w:val="en-GB"/>
          </w:rPr>
          <w:t>along with the other compo</w:t>
        </w:r>
        <w:r w:rsidR="003C0C74">
          <w:rPr>
            <w:lang w:val="en-GB"/>
          </w:rPr>
          <w:t xml:space="preserve">nents of SSB (e.g. PBCH DM-RS, PSS and SSS) </w:t>
        </w:r>
        <w:r>
          <w:rPr>
            <w:lang w:val="en-GB"/>
          </w:rPr>
          <w:t>and the IQ data (post processing) is transferred directly from the accelerator to the Fronthaul interface.</w:t>
        </w:r>
      </w:ins>
    </w:p>
    <w:p w14:paraId="11055626" w14:textId="02BC40A7" w:rsidR="001F2019" w:rsidRDefault="00F51DB1" w:rsidP="00390687">
      <w:pPr>
        <w:jc w:val="center"/>
        <w:rPr>
          <w:ins w:id="152" w:author="Author"/>
        </w:rPr>
      </w:pPr>
      <w:ins w:id="153" w:author="Author">
        <w:r>
          <w:object w:dxaOrig="13396" w:dyaOrig="7749" w14:anchorId="077F2626">
            <v:shape id="_x0000_i1027" type="#_x0000_t75" style="width:481.4pt;height:278.45pt" o:ole="">
              <v:imagedata r:id="rId16" o:title=""/>
            </v:shape>
            <o:OLEObject Type="Embed" ProgID="Visio.Drawing.15" ShapeID="_x0000_i1027" DrawAspect="Content" ObjectID="_1664808044" r:id="rId17"/>
          </w:object>
        </w:r>
      </w:ins>
    </w:p>
    <w:p w14:paraId="7EEDDB39" w14:textId="1401A2B3" w:rsidR="00390687" w:rsidRPr="00E3642D" w:rsidRDefault="00390687" w:rsidP="00390687">
      <w:pPr>
        <w:jc w:val="center"/>
        <w:rPr>
          <w:ins w:id="154" w:author="Author"/>
          <w:b/>
          <w:bCs/>
          <w:lang w:val="en-GB"/>
        </w:rPr>
      </w:pPr>
      <w:ins w:id="155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6</w:t>
        </w:r>
        <w:r w:rsidRPr="00E3642D">
          <w:rPr>
            <w:b/>
            <w:bCs/>
          </w:rPr>
          <w:t xml:space="preserve">-1 </w:t>
        </w:r>
        <w:proofErr w:type="spellStart"/>
        <w:r w:rsidRPr="00E3642D">
          <w:rPr>
            <w:b/>
            <w:bCs/>
          </w:rPr>
          <w:t>AAL_P</w:t>
        </w:r>
        <w:r>
          <w:rPr>
            <w:b/>
            <w:bCs/>
          </w:rPr>
          <w:t>B</w:t>
        </w:r>
        <w:r w:rsidRPr="00E3642D">
          <w:rPr>
            <w:b/>
            <w:bCs/>
          </w:rPr>
          <w:t>CH_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</w:ins>
    </w:p>
    <w:p w14:paraId="62970CDB" w14:textId="77777777" w:rsidR="00390687" w:rsidRDefault="00390687" w:rsidP="0051135C">
      <w:pPr>
        <w:rPr>
          <w:ins w:id="156" w:author="Author"/>
          <w:lang w:val="en-GB"/>
        </w:rPr>
      </w:pPr>
    </w:p>
    <w:p w14:paraId="19407102" w14:textId="33F94D89" w:rsidR="00DE47EB" w:rsidRDefault="00DE47EB" w:rsidP="00DE47EB">
      <w:pPr>
        <w:pStyle w:val="Heading4"/>
        <w:numPr>
          <w:ilvl w:val="3"/>
          <w:numId w:val="47"/>
        </w:numPr>
        <w:rPr>
          <w:ins w:id="157" w:author="Author"/>
        </w:rPr>
      </w:pPr>
      <w:ins w:id="158" w:author="Author">
        <w:r>
          <w:t>AAL_CSI-</w:t>
        </w:r>
        <w:proofErr w:type="spellStart"/>
        <w:r>
          <w:t>RS_High</w:t>
        </w:r>
        <w:proofErr w:type="spellEnd"/>
        <w:r>
          <w:t>-PHY</w:t>
        </w:r>
      </w:ins>
    </w:p>
    <w:p w14:paraId="0DCD7234" w14:textId="466F8676" w:rsidR="00DE47EB" w:rsidRPr="004A1637" w:rsidRDefault="00DE47EB" w:rsidP="00081903">
      <w:pPr>
        <w:rPr>
          <w:ins w:id="159" w:author="Author"/>
          <w:lang w:val="en-GB"/>
        </w:rPr>
      </w:pPr>
      <w:ins w:id="160" w:author="Author">
        <w:r>
          <w:rPr>
            <w:lang w:val="en-GB"/>
          </w:rPr>
          <w:t>Figure 4.1.1.7-1 highlights the set of accelerated functions that define</w:t>
        </w:r>
        <w:r w:rsidR="00D13A6A">
          <w:rPr>
            <w:lang w:val="en-GB"/>
          </w:rPr>
          <w:t>s</w:t>
        </w:r>
        <w:r>
          <w:rPr>
            <w:lang w:val="en-GB"/>
          </w:rPr>
          <w:t xml:space="preserve"> the AAL_</w:t>
        </w:r>
        <w:r w:rsidR="00D13A6A">
          <w:rPr>
            <w:lang w:val="en-GB"/>
          </w:rPr>
          <w:t>CSI-</w:t>
        </w:r>
        <w:proofErr w:type="spellStart"/>
        <w:r w:rsidR="00D13A6A">
          <w:rPr>
            <w:lang w:val="en-GB"/>
          </w:rPr>
          <w:t>RS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profile, which includes the</w:t>
        </w:r>
        <w:r w:rsidR="00D873AC">
          <w:rPr>
            <w:lang w:val="en-GB"/>
          </w:rPr>
          <w:t xml:space="preserve"> following</w:t>
        </w:r>
        <w:r w:rsidRPr="004A1637">
          <w:rPr>
            <w:lang w:val="en-GB"/>
          </w:rPr>
          <w:t>:</w:t>
        </w:r>
      </w:ins>
    </w:p>
    <w:p w14:paraId="1DA2E54C" w14:textId="5E776A85" w:rsidR="00DE47EB" w:rsidRPr="00047475" w:rsidRDefault="00D873AC" w:rsidP="00DE47EB">
      <w:pPr>
        <w:pStyle w:val="ListParagraph"/>
        <w:numPr>
          <w:ilvl w:val="0"/>
          <w:numId w:val="49"/>
        </w:numPr>
        <w:rPr>
          <w:ins w:id="161" w:author="Author"/>
          <w:rFonts w:ascii="Times New Roman" w:hAnsi="Times New Roman" w:cs="Times New Roman"/>
          <w:sz w:val="20"/>
          <w:szCs w:val="20"/>
          <w:lang w:val="en-GB"/>
        </w:rPr>
      </w:pPr>
      <w:ins w:id="16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CSI-RS</w:t>
        </w:r>
        <w:r w:rsidR="00DE47EB"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 sequence generation</w:t>
        </w:r>
      </w:ins>
    </w:p>
    <w:p w14:paraId="0D435520" w14:textId="77777777" w:rsidR="00DE47EB" w:rsidRPr="00047475" w:rsidRDefault="00DE47EB" w:rsidP="00DE47EB">
      <w:pPr>
        <w:pStyle w:val="ListParagraph"/>
        <w:numPr>
          <w:ilvl w:val="0"/>
          <w:numId w:val="49"/>
        </w:numPr>
        <w:rPr>
          <w:ins w:id="163" w:author="Author"/>
          <w:rFonts w:ascii="Times New Roman" w:hAnsi="Times New Roman" w:cs="Times New Roman"/>
          <w:sz w:val="20"/>
          <w:szCs w:val="20"/>
          <w:lang w:val="en-GB"/>
        </w:rPr>
      </w:pPr>
      <w:ins w:id="164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6B256F29" w14:textId="77777777" w:rsidR="00DE47EB" w:rsidRPr="00047475" w:rsidRDefault="00DE47EB" w:rsidP="00DE47EB">
      <w:pPr>
        <w:pStyle w:val="ListParagraph"/>
        <w:numPr>
          <w:ilvl w:val="0"/>
          <w:numId w:val="49"/>
        </w:numPr>
        <w:rPr>
          <w:ins w:id="165" w:author="Author"/>
          <w:rFonts w:ascii="Times New Roman" w:hAnsi="Times New Roman" w:cs="Times New Roman"/>
          <w:sz w:val="20"/>
          <w:szCs w:val="20"/>
          <w:lang w:val="en-GB"/>
        </w:rPr>
      </w:pPr>
      <w:ins w:id="16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67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16265D20" w14:textId="77777777" w:rsidR="00DE47EB" w:rsidRPr="00047475" w:rsidRDefault="00DE47EB" w:rsidP="00DE47EB">
      <w:pPr>
        <w:pStyle w:val="ListParagraph"/>
        <w:numPr>
          <w:ilvl w:val="0"/>
          <w:numId w:val="49"/>
        </w:numPr>
        <w:rPr>
          <w:ins w:id="168" w:author="Author"/>
          <w:rFonts w:ascii="Times New Roman" w:hAnsi="Times New Roman" w:cs="Times New Roman"/>
          <w:sz w:val="20"/>
          <w:szCs w:val="20"/>
          <w:lang w:val="en-GB"/>
        </w:rPr>
      </w:pPr>
      <w:ins w:id="169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RE mapping</w:t>
        </w:r>
      </w:ins>
    </w:p>
    <w:p w14:paraId="58CF5763" w14:textId="77777777" w:rsidR="00DE47EB" w:rsidRPr="00047475" w:rsidRDefault="00DE47EB" w:rsidP="00DE47EB">
      <w:pPr>
        <w:pStyle w:val="ListParagraph"/>
        <w:numPr>
          <w:ilvl w:val="0"/>
          <w:numId w:val="49"/>
        </w:numPr>
        <w:rPr>
          <w:ins w:id="170" w:author="Author"/>
          <w:rFonts w:ascii="Times New Roman" w:hAnsi="Times New Roman" w:cs="Times New Roman"/>
          <w:sz w:val="20"/>
          <w:szCs w:val="20"/>
          <w:lang w:val="en-GB"/>
        </w:rPr>
      </w:pPr>
      <w:ins w:id="171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72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255844BD" w14:textId="77777777" w:rsidR="00DE47EB" w:rsidRPr="00047475" w:rsidRDefault="00DE47EB" w:rsidP="00DE47EB">
      <w:pPr>
        <w:rPr>
          <w:ins w:id="173" w:author="Author"/>
          <w:lang w:val="en-GB"/>
        </w:rPr>
      </w:pPr>
    </w:p>
    <w:p w14:paraId="4651BCFC" w14:textId="337426EB" w:rsidR="00DE47EB" w:rsidRDefault="00DE47EB" w:rsidP="00DE47EB">
      <w:pPr>
        <w:rPr>
          <w:ins w:id="174" w:author="Author"/>
          <w:lang w:val="en-GB"/>
        </w:rPr>
      </w:pPr>
      <w:ins w:id="175" w:author="Author">
        <w:r>
          <w:rPr>
            <w:lang w:val="en-GB"/>
          </w:rPr>
          <w:lastRenderedPageBreak/>
          <w:t>The AAL_</w:t>
        </w:r>
        <w:r w:rsidR="00D873AC">
          <w:rPr>
            <w:lang w:val="en-GB"/>
          </w:rPr>
          <w:t>CSI-</w:t>
        </w:r>
        <w:proofErr w:type="spellStart"/>
        <w:r w:rsidR="00D873AC">
          <w:rPr>
            <w:lang w:val="en-GB"/>
          </w:rPr>
          <w:t>RS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 xml:space="preserve">-PHY profile is executed in inline acceleration mode, which implies that the set of accelerated functions is constituted of the entire U-plane processing of high-PHY </w:t>
        </w:r>
        <w:r w:rsidR="00B0281C">
          <w:rPr>
            <w:lang w:val="en-GB"/>
          </w:rPr>
          <w:t>CSI-RS</w:t>
        </w:r>
        <w:r>
          <w:rPr>
            <w:lang w:val="en-GB"/>
          </w:rPr>
          <w:t xml:space="preserve"> (with 7-2x PHY functional split) and the IQ data (post processing) is transferred directly from the accelerator to the Fronthaul interface.</w:t>
        </w:r>
      </w:ins>
    </w:p>
    <w:p w14:paraId="0A05C13E" w14:textId="7B31222E" w:rsidR="004C54AB" w:rsidRDefault="001C584A" w:rsidP="00E334F0">
      <w:pPr>
        <w:jc w:val="center"/>
        <w:rPr>
          <w:ins w:id="176" w:author="Author"/>
        </w:rPr>
      </w:pPr>
      <w:ins w:id="177" w:author="Author">
        <w:r>
          <w:object w:dxaOrig="13396" w:dyaOrig="7749" w14:anchorId="4166A13C">
            <v:shape id="_x0000_i1028" type="#_x0000_t75" style="width:481.4pt;height:278.45pt" o:ole="">
              <v:imagedata r:id="rId18" o:title=""/>
            </v:shape>
            <o:OLEObject Type="Embed" ProgID="Visio.Drawing.15" ShapeID="_x0000_i1028" DrawAspect="Content" ObjectID="_1664808045" r:id="rId19"/>
          </w:object>
        </w:r>
      </w:ins>
    </w:p>
    <w:p w14:paraId="409E190F" w14:textId="4A53D726" w:rsidR="00E334F0" w:rsidRPr="00E3642D" w:rsidRDefault="00E334F0" w:rsidP="00E334F0">
      <w:pPr>
        <w:jc w:val="center"/>
        <w:rPr>
          <w:ins w:id="178" w:author="Author"/>
          <w:b/>
          <w:bCs/>
          <w:lang w:val="en-GB"/>
        </w:rPr>
      </w:pPr>
      <w:ins w:id="179" w:author="Author">
        <w:r w:rsidRPr="00E3642D">
          <w:rPr>
            <w:b/>
            <w:bCs/>
          </w:rPr>
          <w:t>Figure 4.1.1.</w:t>
        </w:r>
        <w:r w:rsidR="00D27864">
          <w:rPr>
            <w:b/>
            <w:bCs/>
          </w:rPr>
          <w:t>7</w:t>
        </w:r>
        <w:r w:rsidRPr="00E3642D">
          <w:rPr>
            <w:b/>
            <w:bCs/>
          </w:rPr>
          <w:t>-1 AAL_</w:t>
        </w:r>
        <w:r w:rsidR="00D27864">
          <w:rPr>
            <w:b/>
            <w:bCs/>
          </w:rPr>
          <w:t>CSI-</w:t>
        </w:r>
        <w:proofErr w:type="spellStart"/>
        <w:r w:rsidR="00D27864">
          <w:rPr>
            <w:b/>
            <w:bCs/>
          </w:rPr>
          <w:t>RS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</w:ins>
    </w:p>
    <w:p w14:paraId="7AFA9E9B" w14:textId="77777777" w:rsidR="00E334F0" w:rsidRDefault="00E334F0" w:rsidP="00D27864">
      <w:pPr>
        <w:jc w:val="center"/>
        <w:rPr>
          <w:ins w:id="180" w:author="Author"/>
          <w:lang w:val="en-GB"/>
        </w:rPr>
      </w:pPr>
    </w:p>
    <w:p w14:paraId="1930629A" w14:textId="14EA9C7B" w:rsidR="00322B2C" w:rsidRDefault="00322B2C" w:rsidP="00322B2C">
      <w:pPr>
        <w:pStyle w:val="Heading4"/>
        <w:numPr>
          <w:ilvl w:val="3"/>
          <w:numId w:val="47"/>
        </w:numPr>
        <w:rPr>
          <w:ins w:id="181" w:author="Author"/>
        </w:rPr>
      </w:pPr>
      <w:ins w:id="182" w:author="Author">
        <w:r>
          <w:t>AAL_PT-RS-</w:t>
        </w:r>
        <w:proofErr w:type="spellStart"/>
        <w:r>
          <w:t>DL_High</w:t>
        </w:r>
        <w:proofErr w:type="spellEnd"/>
        <w:r>
          <w:t>-PHY</w:t>
        </w:r>
      </w:ins>
    </w:p>
    <w:p w14:paraId="70437B92" w14:textId="70D3BE0B" w:rsidR="00322B2C" w:rsidRPr="004A1637" w:rsidRDefault="00322B2C" w:rsidP="00322B2C">
      <w:pPr>
        <w:rPr>
          <w:ins w:id="183" w:author="Author"/>
          <w:lang w:val="en-GB"/>
        </w:rPr>
      </w:pPr>
      <w:ins w:id="184" w:author="Author">
        <w:r>
          <w:rPr>
            <w:lang w:val="en-GB"/>
          </w:rPr>
          <w:t>Figure 4.1.1.8-1 highlights the set of accelerated functions that defines the AAL_PT-RS-</w:t>
        </w:r>
        <w:proofErr w:type="spellStart"/>
        <w:r>
          <w:rPr>
            <w:lang w:val="en-GB"/>
          </w:rPr>
          <w:t>DL_High</w:t>
        </w:r>
        <w:proofErr w:type="spellEnd"/>
        <w:r>
          <w:rPr>
            <w:lang w:val="en-GB"/>
          </w:rPr>
          <w:t>-PHY profile, which includes the following</w:t>
        </w:r>
        <w:r w:rsidRPr="004A1637">
          <w:rPr>
            <w:lang w:val="en-GB"/>
          </w:rPr>
          <w:t>:</w:t>
        </w:r>
      </w:ins>
    </w:p>
    <w:p w14:paraId="67E870C5" w14:textId="7497A91D" w:rsidR="00322B2C" w:rsidRPr="00047475" w:rsidRDefault="00322B2C" w:rsidP="00322B2C">
      <w:pPr>
        <w:pStyle w:val="ListParagraph"/>
        <w:numPr>
          <w:ilvl w:val="0"/>
          <w:numId w:val="49"/>
        </w:numPr>
        <w:rPr>
          <w:ins w:id="185" w:author="Author"/>
          <w:rFonts w:ascii="Times New Roman" w:hAnsi="Times New Roman" w:cs="Times New Roman"/>
          <w:sz w:val="20"/>
          <w:szCs w:val="20"/>
          <w:lang w:val="en-GB"/>
        </w:rPr>
      </w:pPr>
      <w:ins w:id="18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PT-RS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 xml:space="preserve"> sequence generation</w:t>
        </w:r>
      </w:ins>
    </w:p>
    <w:p w14:paraId="5B3B2296" w14:textId="77777777" w:rsidR="00322B2C" w:rsidRPr="00047475" w:rsidRDefault="00322B2C" w:rsidP="00322B2C">
      <w:pPr>
        <w:pStyle w:val="ListParagraph"/>
        <w:numPr>
          <w:ilvl w:val="0"/>
          <w:numId w:val="49"/>
        </w:numPr>
        <w:rPr>
          <w:ins w:id="187" w:author="Author"/>
          <w:rFonts w:ascii="Times New Roman" w:hAnsi="Times New Roman" w:cs="Times New Roman"/>
          <w:sz w:val="20"/>
          <w:szCs w:val="20"/>
          <w:lang w:val="en-GB"/>
        </w:rPr>
      </w:pPr>
      <w:ins w:id="188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Modulation</w:t>
        </w:r>
      </w:ins>
    </w:p>
    <w:p w14:paraId="06AAB959" w14:textId="77777777" w:rsidR="00322B2C" w:rsidRPr="00047475" w:rsidRDefault="00322B2C" w:rsidP="00322B2C">
      <w:pPr>
        <w:pStyle w:val="ListParagraph"/>
        <w:numPr>
          <w:ilvl w:val="0"/>
          <w:numId w:val="49"/>
        </w:numPr>
        <w:rPr>
          <w:ins w:id="189" w:author="Author"/>
          <w:rFonts w:ascii="Times New Roman" w:hAnsi="Times New Roman" w:cs="Times New Roman"/>
          <w:sz w:val="20"/>
          <w:szCs w:val="20"/>
          <w:lang w:val="en-GB"/>
        </w:rPr>
      </w:pPr>
      <w:ins w:id="190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Precoding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91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5E95518A" w14:textId="77777777" w:rsidR="00322B2C" w:rsidRPr="00047475" w:rsidRDefault="00322B2C" w:rsidP="00322B2C">
      <w:pPr>
        <w:pStyle w:val="ListParagraph"/>
        <w:numPr>
          <w:ilvl w:val="0"/>
          <w:numId w:val="49"/>
        </w:numPr>
        <w:rPr>
          <w:ins w:id="192" w:author="Author"/>
          <w:rFonts w:ascii="Times New Roman" w:hAnsi="Times New Roman" w:cs="Times New Roman"/>
          <w:sz w:val="20"/>
          <w:szCs w:val="20"/>
          <w:lang w:val="en-GB"/>
        </w:rPr>
      </w:pPr>
      <w:ins w:id="193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RE mapping</w:t>
        </w:r>
      </w:ins>
    </w:p>
    <w:p w14:paraId="2165FC8B" w14:textId="77777777" w:rsidR="00322B2C" w:rsidRPr="00047475" w:rsidRDefault="00322B2C" w:rsidP="00322B2C">
      <w:pPr>
        <w:pStyle w:val="ListParagraph"/>
        <w:numPr>
          <w:ilvl w:val="0"/>
          <w:numId w:val="49"/>
        </w:numPr>
        <w:rPr>
          <w:ins w:id="194" w:author="Author"/>
          <w:rFonts w:ascii="Times New Roman" w:hAnsi="Times New Roman" w:cs="Times New Roman"/>
          <w:sz w:val="20"/>
          <w:szCs w:val="20"/>
          <w:lang w:val="en-GB"/>
        </w:rPr>
      </w:pPr>
      <w:ins w:id="195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t>IQ compression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047475">
        <w:rPr>
          <w:rFonts w:ascii="Times New Roman" w:hAnsi="Times New Roman" w:cs="Times New Roman"/>
          <w:sz w:val="20"/>
          <w:szCs w:val="20"/>
          <w:lang w:val="en-GB"/>
        </w:rPr>
      </w:r>
      <w:ins w:id="196" w:author="Author"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047475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047475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60961911" w14:textId="77777777" w:rsidR="00322B2C" w:rsidRPr="00047475" w:rsidRDefault="00322B2C" w:rsidP="00322B2C">
      <w:pPr>
        <w:rPr>
          <w:ins w:id="197" w:author="Author"/>
          <w:lang w:val="en-GB"/>
        </w:rPr>
      </w:pPr>
    </w:p>
    <w:p w14:paraId="794C8055" w14:textId="66A82C97" w:rsidR="00322B2C" w:rsidRDefault="00322B2C" w:rsidP="00322B2C">
      <w:pPr>
        <w:rPr>
          <w:ins w:id="198" w:author="Author"/>
          <w:lang w:val="en-GB"/>
        </w:rPr>
      </w:pPr>
      <w:ins w:id="199" w:author="Author">
        <w:r>
          <w:rPr>
            <w:lang w:val="en-GB"/>
          </w:rPr>
          <w:t>The AAL_PT-RS</w:t>
        </w:r>
        <w:r w:rsidR="00C21E4A">
          <w:rPr>
            <w:lang w:val="en-GB"/>
          </w:rPr>
          <w:t>-</w:t>
        </w:r>
        <w:proofErr w:type="spellStart"/>
        <w:r w:rsidR="00C21E4A">
          <w:rPr>
            <w:lang w:val="en-GB"/>
          </w:rPr>
          <w:t>DL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 is executed in inline acceleration mode, which implies that the set of accelerated functions is constituted of the entire U-plane processing of high-PHY PT-RS</w:t>
        </w:r>
        <w:r w:rsidR="00C21E4A">
          <w:rPr>
            <w:lang w:val="en-GB"/>
          </w:rPr>
          <w:t>-DL</w:t>
        </w:r>
        <w:r>
          <w:rPr>
            <w:lang w:val="en-GB"/>
          </w:rPr>
          <w:t xml:space="preserve"> (with 7-2x PHY functional split) and the IQ data (post processing) is transferred directly from the accelerator to the Fronthaul interface.</w:t>
        </w:r>
      </w:ins>
    </w:p>
    <w:p w14:paraId="72FF26C1" w14:textId="0C5FCA40" w:rsidR="00322B2C" w:rsidRDefault="000E2C48" w:rsidP="001C584A">
      <w:pPr>
        <w:jc w:val="center"/>
        <w:rPr>
          <w:ins w:id="200" w:author="Author"/>
        </w:rPr>
      </w:pPr>
      <w:ins w:id="201" w:author="Author">
        <w:r>
          <w:object w:dxaOrig="13396" w:dyaOrig="7749" w14:anchorId="07DB0CF3">
            <v:shape id="_x0000_i1029" type="#_x0000_t75" style="width:481.4pt;height:278.45pt" o:ole="">
              <v:imagedata r:id="rId20" o:title=""/>
            </v:shape>
            <o:OLEObject Type="Embed" ProgID="Visio.Drawing.15" ShapeID="_x0000_i1029" DrawAspect="Content" ObjectID="_1664808046" r:id="rId21"/>
          </w:object>
        </w:r>
      </w:ins>
    </w:p>
    <w:p w14:paraId="4040FBAF" w14:textId="4EAAC77E" w:rsidR="002765D8" w:rsidRPr="00E3642D" w:rsidRDefault="002765D8" w:rsidP="002765D8">
      <w:pPr>
        <w:jc w:val="center"/>
        <w:rPr>
          <w:ins w:id="202" w:author="Author"/>
          <w:b/>
          <w:bCs/>
          <w:lang w:val="en-GB"/>
        </w:rPr>
      </w:pPr>
      <w:ins w:id="203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8</w:t>
        </w:r>
        <w:r w:rsidRPr="00E3642D">
          <w:rPr>
            <w:b/>
            <w:bCs/>
          </w:rPr>
          <w:t>-1 AAL_</w:t>
        </w:r>
        <w:r>
          <w:rPr>
            <w:b/>
            <w:bCs/>
          </w:rPr>
          <w:t>PT-RS-</w:t>
        </w:r>
        <w:proofErr w:type="spellStart"/>
        <w:r>
          <w:rPr>
            <w:b/>
            <w:bCs/>
          </w:rPr>
          <w:t>DL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</w:ins>
    </w:p>
    <w:p w14:paraId="3C7B5342" w14:textId="77777777" w:rsidR="002765D8" w:rsidRDefault="002765D8" w:rsidP="00322B2C">
      <w:pPr>
        <w:rPr>
          <w:ins w:id="204" w:author="Author"/>
          <w:lang w:val="en-GB"/>
        </w:rPr>
      </w:pPr>
    </w:p>
    <w:p w14:paraId="42476D81" w14:textId="1E6E6C00" w:rsidR="00FE560B" w:rsidRDefault="00FE560B" w:rsidP="00FE560B">
      <w:pPr>
        <w:pStyle w:val="Heading4"/>
        <w:numPr>
          <w:ilvl w:val="3"/>
          <w:numId w:val="47"/>
        </w:numPr>
        <w:rPr>
          <w:ins w:id="205" w:author="Author"/>
        </w:rPr>
      </w:pPr>
      <w:bookmarkStart w:id="206" w:name="_Hlk54028622"/>
      <w:proofErr w:type="spellStart"/>
      <w:ins w:id="207" w:author="Author">
        <w:r>
          <w:t>AAL_PUSCH_High</w:t>
        </w:r>
        <w:proofErr w:type="spellEnd"/>
        <w:r>
          <w:t>-PHY</w:t>
        </w:r>
      </w:ins>
    </w:p>
    <w:p w14:paraId="4940CED2" w14:textId="7A172DD0" w:rsidR="00FE560B" w:rsidRDefault="00FE560B" w:rsidP="00FE560B">
      <w:pPr>
        <w:rPr>
          <w:ins w:id="208" w:author="Author"/>
          <w:lang w:val="en-GB"/>
        </w:rPr>
      </w:pPr>
      <w:ins w:id="209" w:author="Author">
        <w:r>
          <w:rPr>
            <w:lang w:val="en-GB"/>
          </w:rPr>
          <w:t xml:space="preserve">Figure 4.1.1.9-1 highlights the set of accelerated functions that defines the </w:t>
        </w:r>
        <w:proofErr w:type="spellStart"/>
        <w:r>
          <w:rPr>
            <w:lang w:val="en-GB"/>
          </w:rPr>
          <w:t>AAL_PUSCH_High</w:t>
        </w:r>
        <w:proofErr w:type="spellEnd"/>
        <w:r>
          <w:rPr>
            <w:lang w:val="en-GB"/>
          </w:rPr>
          <w:t>-PHY profile, which includes the processing of PUSCH data (with or without UCI).</w:t>
        </w:r>
      </w:ins>
    </w:p>
    <w:p w14:paraId="564B29C7" w14:textId="54C14F4E" w:rsidR="00FE560B" w:rsidRPr="00047475" w:rsidRDefault="00FE560B" w:rsidP="00FE560B">
      <w:pPr>
        <w:rPr>
          <w:ins w:id="210" w:author="Author"/>
          <w:lang w:val="en-GB"/>
        </w:rPr>
      </w:pPr>
      <w:ins w:id="211" w:author="Author">
        <w:r>
          <w:rPr>
            <w:lang w:val="en-GB"/>
          </w:rPr>
          <w:t xml:space="preserve">The set of accelerated functions associated with the processing of PUSCH </w:t>
        </w:r>
        <w:r w:rsidR="00EB3EB2">
          <w:rPr>
            <w:lang w:val="en-GB"/>
          </w:rPr>
          <w:t>data</w:t>
        </w:r>
        <w:r>
          <w:rPr>
            <w:lang w:val="en-GB"/>
          </w:rPr>
          <w:t xml:space="preserve"> is as follows:</w:t>
        </w:r>
      </w:ins>
    </w:p>
    <w:p w14:paraId="5012E9FD" w14:textId="378C487E" w:rsidR="00FE560B" w:rsidRDefault="00FE560B" w:rsidP="007104C5">
      <w:pPr>
        <w:pStyle w:val="ListParagraph"/>
        <w:numPr>
          <w:ilvl w:val="0"/>
          <w:numId w:val="48"/>
        </w:numPr>
        <w:rPr>
          <w:ins w:id="212" w:author="Author"/>
          <w:rFonts w:ascii="Times New Roman" w:hAnsi="Times New Roman" w:cs="Times New Roman"/>
          <w:sz w:val="20"/>
          <w:szCs w:val="20"/>
          <w:lang w:val="en-GB"/>
        </w:rPr>
      </w:pPr>
      <w:ins w:id="213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 w:rsidR="00EB3EB2"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Pr="00EB3EB2">
        <w:rPr>
          <w:rFonts w:ascii="Times New Roman" w:hAnsi="Times New Roman" w:cs="Times New Roman"/>
          <w:sz w:val="20"/>
          <w:szCs w:val="20"/>
          <w:lang w:val="en-GB"/>
        </w:rPr>
        <w:instrText xml:space="preserve"> NOTEREF _Ref54021639 \f \h  \* MERGEFORMAT </w:instrText>
      </w:r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r w:rsidRPr="00EB3EB2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ins w:id="214" w:author="Author"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1BC5CC63" w14:textId="290832D8" w:rsidR="00EB3EB2" w:rsidRDefault="00FD4CF6" w:rsidP="00EB3EB2">
      <w:pPr>
        <w:pStyle w:val="ListParagraph"/>
        <w:numPr>
          <w:ilvl w:val="0"/>
          <w:numId w:val="48"/>
        </w:numPr>
        <w:rPr>
          <w:ins w:id="215" w:author="Author"/>
          <w:rFonts w:ascii="Times New Roman" w:hAnsi="Times New Roman" w:cs="Times New Roman"/>
          <w:sz w:val="20"/>
          <w:szCs w:val="20"/>
          <w:lang w:val="en-GB"/>
        </w:rPr>
      </w:pPr>
      <w:ins w:id="21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3A933FC4" w14:textId="4394C0C0" w:rsidR="00FD4CF6" w:rsidRDefault="00FD4CF6" w:rsidP="00EB3EB2">
      <w:pPr>
        <w:pStyle w:val="ListParagraph"/>
        <w:numPr>
          <w:ilvl w:val="0"/>
          <w:numId w:val="48"/>
        </w:numPr>
        <w:rPr>
          <w:ins w:id="217" w:author="Author"/>
          <w:rFonts w:ascii="Times New Roman" w:hAnsi="Times New Roman" w:cs="Times New Roman"/>
          <w:sz w:val="20"/>
          <w:szCs w:val="20"/>
          <w:lang w:val="en-GB"/>
        </w:rPr>
      </w:pPr>
      <w:ins w:id="21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estimation</w:t>
        </w:r>
      </w:ins>
    </w:p>
    <w:p w14:paraId="3CB34E35" w14:textId="67769A3E" w:rsidR="00FD4CF6" w:rsidRDefault="00FD4CF6" w:rsidP="00EB3EB2">
      <w:pPr>
        <w:pStyle w:val="ListParagraph"/>
        <w:numPr>
          <w:ilvl w:val="0"/>
          <w:numId w:val="48"/>
        </w:numPr>
        <w:rPr>
          <w:ins w:id="219" w:author="Author"/>
          <w:rFonts w:ascii="Times New Roman" w:hAnsi="Times New Roman" w:cs="Times New Roman"/>
          <w:sz w:val="20"/>
          <w:szCs w:val="20"/>
          <w:lang w:val="en-GB"/>
        </w:rPr>
      </w:pPr>
      <w:ins w:id="22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equalization</w:t>
        </w:r>
      </w:ins>
    </w:p>
    <w:p w14:paraId="4C082725" w14:textId="0D999E4D" w:rsidR="00FD4CF6" w:rsidRDefault="00FD4CF6" w:rsidP="00EB3EB2">
      <w:pPr>
        <w:pStyle w:val="ListParagraph"/>
        <w:numPr>
          <w:ilvl w:val="0"/>
          <w:numId w:val="48"/>
        </w:numPr>
        <w:rPr>
          <w:ins w:id="221" w:author="Author"/>
          <w:rFonts w:ascii="Times New Roman" w:hAnsi="Times New Roman" w:cs="Times New Roman"/>
          <w:sz w:val="20"/>
          <w:szCs w:val="20"/>
          <w:lang w:val="en-GB"/>
        </w:rPr>
      </w:pPr>
      <w:ins w:id="22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Transform precoding (optional- </w:t>
        </w:r>
        <w:r w:rsidR="00CD355B">
          <w:rPr>
            <w:rFonts w:ascii="Times New Roman" w:hAnsi="Times New Roman" w:cs="Times New Roman"/>
            <w:sz w:val="20"/>
            <w:szCs w:val="20"/>
            <w:lang w:val="en-GB"/>
          </w:rPr>
          <w:t xml:space="preserve">only required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for DFT-s-</w:t>
        </w:r>
        <w:r w:rsidR="00CD355B">
          <w:rPr>
            <w:rFonts w:ascii="Times New Roman" w:hAnsi="Times New Roman" w:cs="Times New Roman"/>
            <w:sz w:val="20"/>
            <w:szCs w:val="20"/>
            <w:lang w:val="en-GB"/>
          </w:rPr>
          <w:t>O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FDM waveform)</w:t>
        </w:r>
      </w:ins>
    </w:p>
    <w:p w14:paraId="595AB07C" w14:textId="2667D66E" w:rsidR="00CD355B" w:rsidRDefault="00CD355B" w:rsidP="00EB3EB2">
      <w:pPr>
        <w:pStyle w:val="ListParagraph"/>
        <w:numPr>
          <w:ilvl w:val="0"/>
          <w:numId w:val="48"/>
        </w:numPr>
        <w:rPr>
          <w:ins w:id="223" w:author="Author"/>
          <w:rFonts w:ascii="Times New Roman" w:hAnsi="Times New Roman" w:cs="Times New Roman"/>
          <w:sz w:val="20"/>
          <w:szCs w:val="20"/>
          <w:lang w:val="en-GB"/>
        </w:rPr>
      </w:pPr>
      <w:ins w:id="224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Demodulation</w:t>
        </w:r>
      </w:ins>
    </w:p>
    <w:p w14:paraId="789A0B54" w14:textId="481D6AE1" w:rsidR="00CD355B" w:rsidRDefault="00CD355B" w:rsidP="00EB3EB2">
      <w:pPr>
        <w:pStyle w:val="ListParagraph"/>
        <w:numPr>
          <w:ilvl w:val="0"/>
          <w:numId w:val="48"/>
        </w:numPr>
        <w:rPr>
          <w:ins w:id="225" w:author="Author"/>
          <w:rFonts w:ascii="Times New Roman" w:hAnsi="Times New Roman" w:cs="Times New Roman"/>
          <w:sz w:val="20"/>
          <w:szCs w:val="20"/>
          <w:lang w:val="en-GB"/>
        </w:rPr>
      </w:pPr>
      <w:ins w:id="22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Descrambling</w:t>
        </w:r>
      </w:ins>
    </w:p>
    <w:p w14:paraId="2B9A033F" w14:textId="595A8F8A" w:rsidR="00CD355B" w:rsidRDefault="00CD355B" w:rsidP="00EB3EB2">
      <w:pPr>
        <w:pStyle w:val="ListParagraph"/>
        <w:numPr>
          <w:ilvl w:val="0"/>
          <w:numId w:val="48"/>
        </w:numPr>
        <w:rPr>
          <w:ins w:id="227" w:author="Author"/>
          <w:rFonts w:ascii="Times New Roman" w:hAnsi="Times New Roman" w:cs="Times New Roman"/>
          <w:sz w:val="20"/>
          <w:szCs w:val="20"/>
          <w:lang w:val="en-GB"/>
        </w:rPr>
      </w:pPr>
      <w:ins w:id="22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Rate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dematching</w:t>
        </w:r>
        <w:proofErr w:type="spellEnd"/>
      </w:ins>
    </w:p>
    <w:p w14:paraId="0241810C" w14:textId="26DA6C8F" w:rsidR="00CD355B" w:rsidRDefault="00CD355B" w:rsidP="00EB3EB2">
      <w:pPr>
        <w:pStyle w:val="ListParagraph"/>
        <w:numPr>
          <w:ilvl w:val="0"/>
          <w:numId w:val="48"/>
        </w:numPr>
        <w:rPr>
          <w:ins w:id="229" w:author="Author"/>
          <w:rFonts w:ascii="Times New Roman" w:hAnsi="Times New Roman" w:cs="Times New Roman"/>
          <w:sz w:val="20"/>
          <w:szCs w:val="20"/>
          <w:lang w:val="en-GB"/>
        </w:rPr>
      </w:pPr>
      <w:ins w:id="23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LDPC decoding</w:t>
        </w:r>
      </w:ins>
    </w:p>
    <w:p w14:paraId="24836E70" w14:textId="5B609D6A" w:rsidR="00CD355B" w:rsidRPr="00EB3EB2" w:rsidRDefault="00CD355B" w:rsidP="00EB3EB2">
      <w:pPr>
        <w:pStyle w:val="ListParagraph"/>
        <w:numPr>
          <w:ilvl w:val="0"/>
          <w:numId w:val="48"/>
        </w:numPr>
        <w:rPr>
          <w:ins w:id="231" w:author="Author"/>
          <w:rFonts w:ascii="Times New Roman" w:hAnsi="Times New Roman" w:cs="Times New Roman"/>
          <w:sz w:val="20"/>
          <w:szCs w:val="20"/>
          <w:lang w:val="en-GB"/>
        </w:rPr>
      </w:pPr>
      <w:ins w:id="23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CRC check</w:t>
        </w:r>
      </w:ins>
    </w:p>
    <w:p w14:paraId="00A78141" w14:textId="77777777" w:rsidR="00FE560B" w:rsidRPr="00047475" w:rsidRDefault="00FE560B" w:rsidP="00FE560B">
      <w:pPr>
        <w:rPr>
          <w:ins w:id="233" w:author="Author"/>
          <w:lang w:val="en-GB"/>
        </w:rPr>
      </w:pPr>
    </w:p>
    <w:p w14:paraId="7D6A6FA4" w14:textId="7EB3718E" w:rsidR="00092A44" w:rsidRPr="00092A44" w:rsidRDefault="00092A44" w:rsidP="00092A44">
      <w:pPr>
        <w:rPr>
          <w:ins w:id="234" w:author="Author"/>
          <w:lang w:val="en-GB"/>
        </w:rPr>
      </w:pPr>
      <w:ins w:id="235" w:author="Author">
        <w:r>
          <w:rPr>
            <w:lang w:val="en-GB"/>
          </w:rPr>
          <w:t>The AAL_</w:t>
        </w:r>
        <w:r w:rsidR="00354645" w:rsidDel="00354645">
          <w:rPr>
            <w:lang w:val="en-GB"/>
          </w:rPr>
          <w:t xml:space="preserve"> </w:t>
        </w:r>
        <w:proofErr w:type="spellStart"/>
        <w:r w:rsidR="00354645">
          <w:rPr>
            <w:lang w:val="en-GB"/>
          </w:rPr>
          <w:t>PUSCH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 is executed in inline acceleration mode, which implies that the set of accelerated functions is constituted of the entire U-plane processing of high-PHY P</w:t>
        </w:r>
        <w:r w:rsidR="00E659CE">
          <w:rPr>
            <w:lang w:val="en-GB"/>
          </w:rPr>
          <w:t>U</w:t>
        </w:r>
        <w:r>
          <w:rPr>
            <w:lang w:val="en-GB"/>
          </w:rPr>
          <w:t>SCH (with 7-2x PHY functional split)</w:t>
        </w:r>
        <w:r w:rsidR="000677B4">
          <w:rPr>
            <w:lang w:val="en-GB"/>
          </w:rPr>
          <w:t>. Frequency domain IQ samples are directl</w:t>
        </w:r>
        <w:r w:rsidR="001F6C17">
          <w:rPr>
            <w:lang w:val="en-GB"/>
          </w:rPr>
          <w:t xml:space="preserve">y transferred </w:t>
        </w:r>
        <w:r w:rsidR="001C123E">
          <w:rPr>
            <w:lang w:val="en-GB"/>
          </w:rPr>
          <w:t xml:space="preserve">over fronthaul interface from O-RU </w:t>
        </w:r>
        <w:r w:rsidR="001F6C17">
          <w:rPr>
            <w:lang w:val="en-GB"/>
          </w:rPr>
          <w:t xml:space="preserve">to the accelerator </w:t>
        </w:r>
        <w:r>
          <w:rPr>
            <w:lang w:val="en-GB"/>
          </w:rPr>
          <w:t xml:space="preserve">and the </w:t>
        </w:r>
        <w:r w:rsidR="001F6C17">
          <w:rPr>
            <w:lang w:val="en-GB"/>
          </w:rPr>
          <w:t>decoded</w:t>
        </w:r>
        <w:r w:rsidR="00EF5595">
          <w:rPr>
            <w:lang w:val="en-GB"/>
          </w:rPr>
          <w:t xml:space="preserve"> bits</w:t>
        </w:r>
        <w:r>
          <w:rPr>
            <w:lang w:val="en-GB"/>
          </w:rPr>
          <w:t xml:space="preserve"> (post processing) </w:t>
        </w:r>
        <w:r w:rsidR="001F6C17">
          <w:rPr>
            <w:lang w:val="en-GB"/>
          </w:rPr>
          <w:t>are</w:t>
        </w:r>
        <w:r>
          <w:rPr>
            <w:lang w:val="en-GB"/>
          </w:rPr>
          <w:t xml:space="preserve"> transferred </w:t>
        </w:r>
        <w:r w:rsidR="00B504CD">
          <w:rPr>
            <w:lang w:val="en-GB"/>
          </w:rPr>
          <w:t xml:space="preserve">from the accelerator </w:t>
        </w:r>
        <w:r w:rsidR="001F6C17">
          <w:rPr>
            <w:lang w:val="en-GB"/>
          </w:rPr>
          <w:t>to L2.</w:t>
        </w:r>
      </w:ins>
    </w:p>
    <w:bookmarkEnd w:id="206"/>
    <w:p w14:paraId="0B7A5A09" w14:textId="2AC20F26" w:rsidR="00FE560B" w:rsidRDefault="00FA5BE5" w:rsidP="004E2E77">
      <w:pPr>
        <w:jc w:val="center"/>
        <w:rPr>
          <w:ins w:id="236" w:author="Author"/>
        </w:rPr>
      </w:pPr>
      <w:ins w:id="237" w:author="Author">
        <w:r>
          <w:object w:dxaOrig="14581" w:dyaOrig="7718" w14:anchorId="43DA0147">
            <v:shape id="_x0000_i1030" type="#_x0000_t75" style="width:481.75pt;height:255.2pt" o:ole="">
              <v:imagedata r:id="rId22" o:title=""/>
            </v:shape>
            <o:OLEObject Type="Embed" ProgID="Visio.Drawing.15" ShapeID="_x0000_i1030" DrawAspect="Content" ObjectID="_1664808047" r:id="rId23"/>
          </w:object>
        </w:r>
      </w:ins>
    </w:p>
    <w:p w14:paraId="00F60753" w14:textId="04EACC0B" w:rsidR="004E2E77" w:rsidRPr="00E3642D" w:rsidRDefault="004E2E77" w:rsidP="004E2E77">
      <w:pPr>
        <w:jc w:val="center"/>
        <w:rPr>
          <w:ins w:id="238" w:author="Author"/>
          <w:b/>
          <w:bCs/>
          <w:lang w:val="en-GB"/>
        </w:rPr>
      </w:pPr>
      <w:ins w:id="239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9</w:t>
        </w:r>
        <w:r w:rsidRPr="00E3642D">
          <w:rPr>
            <w:b/>
            <w:bCs/>
          </w:rPr>
          <w:t xml:space="preserve">-1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PUSCH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</w:ins>
    </w:p>
    <w:p w14:paraId="52924678" w14:textId="77777777" w:rsidR="004E2E77" w:rsidRPr="00047475" w:rsidRDefault="004E2E77" w:rsidP="004E2E77">
      <w:pPr>
        <w:jc w:val="center"/>
        <w:rPr>
          <w:ins w:id="240" w:author="Author"/>
          <w:lang w:val="en-GB"/>
        </w:rPr>
      </w:pPr>
    </w:p>
    <w:p w14:paraId="6999EE97" w14:textId="325E86D1" w:rsidR="00542BF9" w:rsidRDefault="00542BF9" w:rsidP="00542BF9">
      <w:pPr>
        <w:pStyle w:val="Heading4"/>
        <w:numPr>
          <w:ilvl w:val="3"/>
          <w:numId w:val="47"/>
        </w:numPr>
        <w:rPr>
          <w:ins w:id="241" w:author="Author"/>
        </w:rPr>
      </w:pPr>
      <w:proofErr w:type="spellStart"/>
      <w:ins w:id="242" w:author="Author">
        <w:r>
          <w:t>AAL_PUCCH_High</w:t>
        </w:r>
        <w:proofErr w:type="spellEnd"/>
        <w:r>
          <w:t>-PHY</w:t>
        </w:r>
      </w:ins>
    </w:p>
    <w:p w14:paraId="5162F890" w14:textId="3988CA6F" w:rsidR="00542BF9" w:rsidRDefault="00542BF9" w:rsidP="00542BF9">
      <w:pPr>
        <w:rPr>
          <w:ins w:id="243" w:author="Author"/>
          <w:lang w:val="en-GB"/>
        </w:rPr>
      </w:pPr>
      <w:ins w:id="244" w:author="Author">
        <w:r>
          <w:rPr>
            <w:lang w:val="en-GB"/>
          </w:rPr>
          <w:t xml:space="preserve">Figures 4.1.1.10-1 to </w:t>
        </w:r>
        <w:r w:rsidR="00A35430">
          <w:rPr>
            <w:lang w:val="en-GB"/>
          </w:rPr>
          <w:t>4.1.1.1</w:t>
        </w:r>
        <w:r w:rsidR="0046259A">
          <w:rPr>
            <w:lang w:val="en-GB"/>
          </w:rPr>
          <w:t>0</w:t>
        </w:r>
        <w:r w:rsidR="00A35430">
          <w:rPr>
            <w:lang w:val="en-GB"/>
          </w:rPr>
          <w:t>-</w:t>
        </w:r>
        <w:r w:rsidR="0046259A">
          <w:rPr>
            <w:lang w:val="en-GB"/>
          </w:rPr>
          <w:t>3</w:t>
        </w:r>
        <w:r>
          <w:rPr>
            <w:lang w:val="en-GB"/>
          </w:rPr>
          <w:t xml:space="preserve"> highlight the set of accelerated functions that defines the AAL_</w:t>
        </w:r>
        <w:r w:rsidR="00A35430" w:rsidDel="00A35430">
          <w:rPr>
            <w:lang w:val="en-GB"/>
          </w:rPr>
          <w:t xml:space="preserve"> </w:t>
        </w:r>
        <w:proofErr w:type="spellStart"/>
        <w:r w:rsidR="00A35430">
          <w:rPr>
            <w:lang w:val="en-GB"/>
          </w:rPr>
          <w:t>PUCCH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profile, which includes the processing of UCI.</w:t>
        </w:r>
      </w:ins>
    </w:p>
    <w:p w14:paraId="5CE680C1" w14:textId="239CA6DA" w:rsidR="00542BF9" w:rsidRDefault="00542BF9" w:rsidP="00542BF9">
      <w:pPr>
        <w:rPr>
          <w:ins w:id="245" w:author="Author"/>
          <w:lang w:val="en-GB"/>
        </w:rPr>
      </w:pPr>
      <w:ins w:id="246" w:author="Author">
        <w:r>
          <w:rPr>
            <w:lang w:val="en-GB"/>
          </w:rPr>
          <w:t>The set of accelerated functions associated with the processing of PU</w:t>
        </w:r>
        <w:r w:rsidR="00117A09">
          <w:rPr>
            <w:lang w:val="en-GB"/>
          </w:rPr>
          <w:t>C</w:t>
        </w:r>
        <w:r>
          <w:rPr>
            <w:lang w:val="en-GB"/>
          </w:rPr>
          <w:t xml:space="preserve">CH </w:t>
        </w:r>
        <w:r w:rsidR="00117A09">
          <w:rPr>
            <w:lang w:val="en-GB"/>
          </w:rPr>
          <w:t>UCI</w:t>
        </w:r>
        <w:r>
          <w:rPr>
            <w:lang w:val="en-GB"/>
          </w:rPr>
          <w:t xml:space="preserve"> </w:t>
        </w:r>
        <w:r w:rsidR="00117A09">
          <w:rPr>
            <w:lang w:val="en-GB"/>
          </w:rPr>
          <w:t>depends on the PUCCH format being configured by the application</w:t>
        </w:r>
        <w:r w:rsidR="00CE7FBE">
          <w:rPr>
            <w:lang w:val="en-GB"/>
          </w:rPr>
          <w:t>.</w:t>
        </w:r>
        <w:r w:rsidR="008F5D81">
          <w:rPr>
            <w:rStyle w:val="FootnoteReference"/>
            <w:lang w:val="en-GB"/>
          </w:rPr>
          <w:footnoteReference w:id="3"/>
        </w:r>
        <w:del w:id="250" w:author="Author">
          <w:r w:rsidR="00117A09" w:rsidDel="00CE7FBE">
            <w:rPr>
              <w:lang w:val="en-GB"/>
            </w:rPr>
            <w:delText xml:space="preserve"> </w:delText>
          </w:r>
        </w:del>
      </w:ins>
    </w:p>
    <w:p w14:paraId="7112E3F1" w14:textId="6B5FA478" w:rsidR="005554E3" w:rsidRDefault="005554E3" w:rsidP="005554E3">
      <w:pPr>
        <w:pStyle w:val="Heading5"/>
        <w:rPr>
          <w:ins w:id="251" w:author="Author"/>
        </w:rPr>
      </w:pPr>
      <w:ins w:id="252" w:author="Author">
        <w:r>
          <w:t>PUCCH format 0</w:t>
        </w:r>
      </w:ins>
    </w:p>
    <w:p w14:paraId="124B91C1" w14:textId="1C0587C0" w:rsidR="005554E3" w:rsidRPr="005554E3" w:rsidRDefault="005554E3" w:rsidP="005554E3">
      <w:pPr>
        <w:rPr>
          <w:ins w:id="253" w:author="Author"/>
          <w:lang w:val="en-GB"/>
        </w:rPr>
      </w:pPr>
      <w:ins w:id="254" w:author="Author">
        <w:r>
          <w:rPr>
            <w:lang w:val="en-GB"/>
          </w:rPr>
          <w:t xml:space="preserve">The set of accelerated functions associated with </w:t>
        </w:r>
        <w:r w:rsidR="007C7408">
          <w:rPr>
            <w:lang w:val="en-GB"/>
          </w:rPr>
          <w:t xml:space="preserve">the processing of PUCCH UCI using PUCCH format 0 </w:t>
        </w:r>
        <w:r w:rsidR="007929BD">
          <w:rPr>
            <w:lang w:val="en-GB"/>
          </w:rPr>
          <w:t>is</w:t>
        </w:r>
        <w:r w:rsidR="007C7408">
          <w:rPr>
            <w:lang w:val="en-GB"/>
          </w:rPr>
          <w:t xml:space="preserve"> as follows:</w:t>
        </w:r>
      </w:ins>
    </w:p>
    <w:p w14:paraId="11E66128" w14:textId="21D0D3EF" w:rsidR="00542BF9" w:rsidRDefault="00542BF9" w:rsidP="00542BF9">
      <w:pPr>
        <w:pStyle w:val="ListParagraph"/>
        <w:numPr>
          <w:ilvl w:val="0"/>
          <w:numId w:val="48"/>
        </w:numPr>
        <w:rPr>
          <w:ins w:id="255" w:author="Author"/>
          <w:rFonts w:ascii="Times New Roman" w:hAnsi="Times New Roman" w:cs="Times New Roman"/>
          <w:sz w:val="20"/>
          <w:szCs w:val="20"/>
          <w:lang w:val="en-GB"/>
        </w:rPr>
      </w:pPr>
      <w:ins w:id="256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257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4E29E45E" w14:textId="252C2678" w:rsidR="00542BF9" w:rsidRDefault="00542BF9" w:rsidP="00542BF9">
      <w:pPr>
        <w:pStyle w:val="ListParagraph"/>
        <w:numPr>
          <w:ilvl w:val="0"/>
          <w:numId w:val="48"/>
        </w:numPr>
        <w:rPr>
          <w:ins w:id="258" w:author="Author"/>
          <w:rFonts w:ascii="Times New Roman" w:hAnsi="Times New Roman" w:cs="Times New Roman"/>
          <w:sz w:val="20"/>
          <w:szCs w:val="20"/>
          <w:lang w:val="en-GB"/>
        </w:rPr>
      </w:pPr>
      <w:ins w:id="259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4A3E4D64" w14:textId="1FCAF590" w:rsidR="00542BF9" w:rsidRDefault="0023352E" w:rsidP="00542BF9">
      <w:pPr>
        <w:pStyle w:val="ListParagraph"/>
        <w:numPr>
          <w:ilvl w:val="0"/>
          <w:numId w:val="48"/>
        </w:numPr>
        <w:rPr>
          <w:ins w:id="260" w:author="Author"/>
          <w:rFonts w:ascii="Times New Roman" w:hAnsi="Times New Roman" w:cs="Times New Roman"/>
          <w:sz w:val="20"/>
          <w:szCs w:val="20"/>
          <w:lang w:val="en-GB"/>
        </w:rPr>
      </w:pPr>
      <w:ins w:id="261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Sequence detection</w:t>
        </w:r>
      </w:ins>
    </w:p>
    <w:p w14:paraId="483B6350" w14:textId="77777777" w:rsidR="00B00537" w:rsidRDefault="00B00537" w:rsidP="00B00537">
      <w:pPr>
        <w:pStyle w:val="ListParagraph"/>
        <w:rPr>
          <w:ins w:id="262" w:author="Author"/>
          <w:rFonts w:ascii="Times New Roman" w:hAnsi="Times New Roman" w:cs="Times New Roman"/>
          <w:sz w:val="20"/>
          <w:szCs w:val="20"/>
          <w:lang w:val="en-GB"/>
        </w:rPr>
      </w:pPr>
    </w:p>
    <w:p w14:paraId="2412593B" w14:textId="6A687182" w:rsidR="0023352E" w:rsidRDefault="0039472B" w:rsidP="00FA5BE5">
      <w:pPr>
        <w:pStyle w:val="ListParagraph"/>
        <w:ind w:left="0"/>
        <w:jc w:val="center"/>
        <w:rPr>
          <w:ins w:id="263" w:author="Author"/>
        </w:rPr>
      </w:pPr>
      <w:ins w:id="264" w:author="Author">
        <w:r>
          <w:object w:dxaOrig="14581" w:dyaOrig="7718" w14:anchorId="21529AB3">
            <v:shape id="_x0000_i1031" type="#_x0000_t75" style="width:481.75pt;height:255.2pt" o:ole="">
              <v:imagedata r:id="rId24" o:title=""/>
            </v:shape>
            <o:OLEObject Type="Embed" ProgID="Visio.Drawing.15" ShapeID="_x0000_i1031" DrawAspect="Content" ObjectID="_1664808048" r:id="rId25"/>
          </w:object>
        </w:r>
      </w:ins>
    </w:p>
    <w:p w14:paraId="43D76A75" w14:textId="77777777" w:rsidR="0039472B" w:rsidRPr="00EB3EB2" w:rsidRDefault="0039472B" w:rsidP="00FA5BE5">
      <w:pPr>
        <w:pStyle w:val="ListParagraph"/>
        <w:ind w:left="0"/>
        <w:jc w:val="center"/>
        <w:rPr>
          <w:ins w:id="265" w:author="Author"/>
          <w:rFonts w:ascii="Times New Roman" w:hAnsi="Times New Roman" w:cs="Times New Roman"/>
          <w:sz w:val="20"/>
          <w:szCs w:val="20"/>
          <w:lang w:val="en-GB"/>
        </w:rPr>
      </w:pPr>
    </w:p>
    <w:p w14:paraId="774B2D46" w14:textId="1C268AD1" w:rsidR="00E22A21" w:rsidRPr="00E3642D" w:rsidRDefault="00E22A21" w:rsidP="00E22A21">
      <w:pPr>
        <w:jc w:val="center"/>
        <w:rPr>
          <w:ins w:id="266" w:author="Author"/>
          <w:b/>
          <w:bCs/>
          <w:lang w:val="en-GB"/>
        </w:rPr>
      </w:pPr>
      <w:ins w:id="267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10</w:t>
        </w:r>
        <w:r w:rsidRPr="00E3642D">
          <w:rPr>
            <w:b/>
            <w:bCs/>
          </w:rPr>
          <w:t xml:space="preserve">-1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PUCCH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  <w:r>
          <w:rPr>
            <w:b/>
            <w:bCs/>
          </w:rPr>
          <w:t xml:space="preserve"> (PUCCH format 0)</w:t>
        </w:r>
      </w:ins>
    </w:p>
    <w:p w14:paraId="532BCD25" w14:textId="1E63F745" w:rsidR="00542BF9" w:rsidRPr="00047475" w:rsidRDefault="00535ABF" w:rsidP="00535ABF">
      <w:pPr>
        <w:pStyle w:val="Heading5"/>
        <w:rPr>
          <w:ins w:id="268" w:author="Author"/>
        </w:rPr>
      </w:pPr>
      <w:ins w:id="269" w:author="Author">
        <w:r>
          <w:t>PUCCH format 1</w:t>
        </w:r>
      </w:ins>
    </w:p>
    <w:p w14:paraId="2BEF3FCD" w14:textId="2FEEA6DD" w:rsidR="00535ABF" w:rsidRPr="005554E3" w:rsidRDefault="00535ABF" w:rsidP="00535ABF">
      <w:pPr>
        <w:rPr>
          <w:ins w:id="270" w:author="Author"/>
          <w:lang w:val="en-GB"/>
        </w:rPr>
      </w:pPr>
      <w:ins w:id="271" w:author="Author">
        <w:r>
          <w:rPr>
            <w:lang w:val="en-GB"/>
          </w:rPr>
          <w:t>The set of accelerated functions associated with the processing of PUCCH UCI using PUCCH format 1 is as follows:</w:t>
        </w:r>
      </w:ins>
    </w:p>
    <w:p w14:paraId="146F59AB" w14:textId="77777777" w:rsidR="00535ABF" w:rsidRDefault="00535ABF" w:rsidP="00535ABF">
      <w:pPr>
        <w:pStyle w:val="ListParagraph"/>
        <w:numPr>
          <w:ilvl w:val="0"/>
          <w:numId w:val="48"/>
        </w:numPr>
        <w:rPr>
          <w:ins w:id="272" w:author="Author"/>
          <w:rFonts w:ascii="Times New Roman" w:hAnsi="Times New Roman" w:cs="Times New Roman"/>
          <w:sz w:val="20"/>
          <w:szCs w:val="20"/>
          <w:lang w:val="en-GB"/>
        </w:rPr>
      </w:pPr>
      <w:ins w:id="273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274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0ECF9F75" w14:textId="0718A59F" w:rsidR="00535ABF" w:rsidRDefault="00535ABF" w:rsidP="00535ABF">
      <w:pPr>
        <w:pStyle w:val="ListParagraph"/>
        <w:numPr>
          <w:ilvl w:val="0"/>
          <w:numId w:val="48"/>
        </w:numPr>
        <w:rPr>
          <w:ins w:id="275" w:author="Author"/>
          <w:rFonts w:ascii="Times New Roman" w:hAnsi="Times New Roman" w:cs="Times New Roman"/>
          <w:sz w:val="20"/>
          <w:szCs w:val="20"/>
          <w:lang w:val="en-GB"/>
        </w:rPr>
      </w:pPr>
      <w:ins w:id="27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57967C6F" w14:textId="2D1CE157" w:rsidR="00535ABF" w:rsidRDefault="00535ABF" w:rsidP="00535ABF">
      <w:pPr>
        <w:pStyle w:val="ListParagraph"/>
        <w:numPr>
          <w:ilvl w:val="0"/>
          <w:numId w:val="48"/>
        </w:numPr>
        <w:rPr>
          <w:ins w:id="277" w:author="Author"/>
          <w:rFonts w:ascii="Times New Roman" w:hAnsi="Times New Roman" w:cs="Times New Roman"/>
          <w:sz w:val="20"/>
          <w:szCs w:val="20"/>
          <w:lang w:val="en-GB"/>
        </w:rPr>
      </w:pPr>
      <w:ins w:id="27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estimation</w:t>
        </w:r>
      </w:ins>
    </w:p>
    <w:p w14:paraId="47FD87F1" w14:textId="3CBD74CC" w:rsidR="00535ABF" w:rsidRDefault="00535ABF" w:rsidP="00535ABF">
      <w:pPr>
        <w:pStyle w:val="ListParagraph"/>
        <w:numPr>
          <w:ilvl w:val="0"/>
          <w:numId w:val="48"/>
        </w:numPr>
        <w:rPr>
          <w:ins w:id="279" w:author="Author"/>
          <w:rFonts w:ascii="Times New Roman" w:hAnsi="Times New Roman" w:cs="Times New Roman"/>
          <w:sz w:val="20"/>
          <w:szCs w:val="20"/>
          <w:lang w:val="en-GB"/>
        </w:rPr>
      </w:pPr>
      <w:ins w:id="28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equalization</w:t>
        </w:r>
      </w:ins>
    </w:p>
    <w:p w14:paraId="4B36781F" w14:textId="2F2ED978" w:rsidR="00535ABF" w:rsidRDefault="00535ABF" w:rsidP="00535ABF">
      <w:pPr>
        <w:pStyle w:val="ListParagraph"/>
        <w:numPr>
          <w:ilvl w:val="0"/>
          <w:numId w:val="48"/>
        </w:numPr>
        <w:rPr>
          <w:ins w:id="281" w:author="Author"/>
          <w:rFonts w:ascii="Times New Roman" w:hAnsi="Times New Roman" w:cs="Times New Roman"/>
          <w:sz w:val="20"/>
          <w:szCs w:val="20"/>
          <w:lang w:val="en-GB"/>
        </w:rPr>
      </w:pPr>
      <w:ins w:id="28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Demodulation</w:t>
        </w:r>
      </w:ins>
    </w:p>
    <w:p w14:paraId="33599F6B" w14:textId="77777777" w:rsidR="008A4E3A" w:rsidRDefault="008A4E3A" w:rsidP="008A4E3A">
      <w:pPr>
        <w:pStyle w:val="ListParagraph"/>
        <w:rPr>
          <w:ins w:id="283" w:author="Author"/>
          <w:rFonts w:ascii="Times New Roman" w:hAnsi="Times New Roman" w:cs="Times New Roman"/>
          <w:sz w:val="20"/>
          <w:szCs w:val="20"/>
          <w:lang w:val="en-GB"/>
        </w:rPr>
      </w:pPr>
    </w:p>
    <w:p w14:paraId="7362A39A" w14:textId="24171C8F" w:rsidR="00E60B24" w:rsidRDefault="008232CA" w:rsidP="00DD40FA">
      <w:pPr>
        <w:jc w:val="center"/>
        <w:rPr>
          <w:ins w:id="284" w:author="Author"/>
          <w:lang w:val="en-GB"/>
        </w:rPr>
      </w:pPr>
      <w:ins w:id="285" w:author="Author">
        <w:r>
          <w:object w:dxaOrig="14581" w:dyaOrig="7718" w14:anchorId="422FD2C8">
            <v:shape id="_x0000_i1032" type="#_x0000_t75" style="width:481.75pt;height:255.2pt" o:ole="">
              <v:imagedata r:id="rId26" o:title=""/>
            </v:shape>
            <o:OLEObject Type="Embed" ProgID="Visio.Drawing.15" ShapeID="_x0000_i1032" DrawAspect="Content" ObjectID="_1664808049" r:id="rId27"/>
          </w:object>
        </w:r>
      </w:ins>
    </w:p>
    <w:p w14:paraId="240199F2" w14:textId="7C0D4633" w:rsidR="00470AAB" w:rsidRPr="00E3642D" w:rsidRDefault="00470AAB" w:rsidP="00470AAB">
      <w:pPr>
        <w:jc w:val="center"/>
        <w:rPr>
          <w:ins w:id="286" w:author="Author"/>
          <w:b/>
          <w:bCs/>
          <w:lang w:val="en-GB"/>
        </w:rPr>
      </w:pPr>
      <w:ins w:id="287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10</w:t>
        </w:r>
        <w:r w:rsidRPr="00E3642D">
          <w:rPr>
            <w:b/>
            <w:bCs/>
          </w:rPr>
          <w:t>-</w:t>
        </w:r>
        <w:r>
          <w:rPr>
            <w:b/>
            <w:bCs/>
          </w:rPr>
          <w:t>2</w:t>
        </w:r>
        <w:r w:rsidRPr="00E3642D">
          <w:rPr>
            <w:b/>
            <w:bCs/>
          </w:rPr>
          <w:t xml:space="preserve">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PUCCH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  <w:r>
          <w:rPr>
            <w:b/>
            <w:bCs/>
          </w:rPr>
          <w:t xml:space="preserve"> (PUCCH format 1)</w:t>
        </w:r>
      </w:ins>
    </w:p>
    <w:p w14:paraId="600D155C" w14:textId="3DC8024D" w:rsidR="00893D3F" w:rsidRDefault="00C75C0B" w:rsidP="00C75C0B">
      <w:pPr>
        <w:pStyle w:val="Heading5"/>
        <w:rPr>
          <w:ins w:id="288" w:author="Author"/>
        </w:rPr>
      </w:pPr>
      <w:ins w:id="289" w:author="Author">
        <w:r>
          <w:lastRenderedPageBreak/>
          <w:t>PUCCH format 2/3/4</w:t>
        </w:r>
      </w:ins>
    </w:p>
    <w:p w14:paraId="02F94A9B" w14:textId="1ABEBCF4" w:rsidR="00C75C0B" w:rsidRPr="005554E3" w:rsidRDefault="00C75C0B" w:rsidP="00C75C0B">
      <w:pPr>
        <w:rPr>
          <w:ins w:id="290" w:author="Author"/>
          <w:lang w:val="en-GB"/>
        </w:rPr>
      </w:pPr>
      <w:ins w:id="291" w:author="Author">
        <w:r>
          <w:rPr>
            <w:lang w:val="en-GB"/>
          </w:rPr>
          <w:t>The set of accelerated functions associated with the processing of PUCCH UCI using PUCCH format 2/3/4 is as follows:</w:t>
        </w:r>
      </w:ins>
    </w:p>
    <w:p w14:paraId="30AFC957" w14:textId="77777777" w:rsidR="00C75C0B" w:rsidRDefault="00C75C0B" w:rsidP="00C75C0B">
      <w:pPr>
        <w:pStyle w:val="ListParagraph"/>
        <w:numPr>
          <w:ilvl w:val="0"/>
          <w:numId w:val="48"/>
        </w:numPr>
        <w:rPr>
          <w:ins w:id="292" w:author="Author"/>
          <w:rFonts w:ascii="Times New Roman" w:hAnsi="Times New Roman" w:cs="Times New Roman"/>
          <w:sz w:val="20"/>
          <w:szCs w:val="20"/>
          <w:lang w:val="en-GB"/>
        </w:rPr>
      </w:pPr>
      <w:ins w:id="293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294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62CBEED0" w14:textId="77777777" w:rsidR="00C75C0B" w:rsidRDefault="00C75C0B" w:rsidP="00C75C0B">
      <w:pPr>
        <w:pStyle w:val="ListParagraph"/>
        <w:numPr>
          <w:ilvl w:val="0"/>
          <w:numId w:val="48"/>
        </w:numPr>
        <w:rPr>
          <w:ins w:id="295" w:author="Author"/>
          <w:rFonts w:ascii="Times New Roman" w:hAnsi="Times New Roman" w:cs="Times New Roman"/>
          <w:sz w:val="20"/>
          <w:szCs w:val="20"/>
          <w:lang w:val="en-GB"/>
        </w:rPr>
      </w:pPr>
      <w:ins w:id="29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44959B19" w14:textId="77777777" w:rsidR="00C75C0B" w:rsidRDefault="00C75C0B" w:rsidP="00C75C0B">
      <w:pPr>
        <w:pStyle w:val="ListParagraph"/>
        <w:numPr>
          <w:ilvl w:val="0"/>
          <w:numId w:val="48"/>
        </w:numPr>
        <w:rPr>
          <w:ins w:id="297" w:author="Author"/>
          <w:rFonts w:ascii="Times New Roman" w:hAnsi="Times New Roman" w:cs="Times New Roman"/>
          <w:sz w:val="20"/>
          <w:szCs w:val="20"/>
          <w:lang w:val="en-GB"/>
        </w:rPr>
      </w:pPr>
      <w:ins w:id="29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estimation</w:t>
        </w:r>
      </w:ins>
    </w:p>
    <w:p w14:paraId="3A6BD963" w14:textId="56DB5F31" w:rsidR="00C75C0B" w:rsidRDefault="00C75C0B" w:rsidP="00C75C0B">
      <w:pPr>
        <w:pStyle w:val="ListParagraph"/>
        <w:numPr>
          <w:ilvl w:val="0"/>
          <w:numId w:val="48"/>
        </w:numPr>
        <w:rPr>
          <w:ins w:id="299" w:author="Author"/>
          <w:rFonts w:ascii="Times New Roman" w:hAnsi="Times New Roman" w:cs="Times New Roman"/>
          <w:sz w:val="20"/>
          <w:szCs w:val="20"/>
          <w:lang w:val="en-GB"/>
        </w:rPr>
      </w:pPr>
      <w:ins w:id="30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Channel equalization</w:t>
        </w:r>
      </w:ins>
    </w:p>
    <w:p w14:paraId="38DFAE59" w14:textId="3BC3D2A3" w:rsidR="008C5552" w:rsidDel="006845E7" w:rsidRDefault="008C5552" w:rsidP="006845E7">
      <w:pPr>
        <w:pStyle w:val="ListParagraph"/>
        <w:numPr>
          <w:ilvl w:val="0"/>
          <w:numId w:val="48"/>
        </w:numPr>
        <w:rPr>
          <w:del w:id="301" w:author="Author"/>
          <w:rFonts w:ascii="Times New Roman" w:hAnsi="Times New Roman" w:cs="Times New Roman"/>
          <w:sz w:val="20"/>
          <w:szCs w:val="20"/>
          <w:lang w:val="en-GB"/>
        </w:rPr>
      </w:pPr>
      <w:ins w:id="30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Transform precoding (optional- only required for DFT-s-OFDM waveform)</w:t>
        </w:r>
      </w:ins>
    </w:p>
    <w:p w14:paraId="3D0D2C33" w14:textId="7D2922CF" w:rsidR="00C75C0B" w:rsidRDefault="00C75C0B" w:rsidP="0038185C">
      <w:pPr>
        <w:pStyle w:val="ListParagraph"/>
        <w:numPr>
          <w:ilvl w:val="0"/>
          <w:numId w:val="48"/>
        </w:numPr>
        <w:rPr>
          <w:ins w:id="303" w:author="Author"/>
          <w:rFonts w:ascii="Times New Roman" w:hAnsi="Times New Roman" w:cs="Times New Roman"/>
          <w:sz w:val="20"/>
          <w:szCs w:val="20"/>
          <w:lang w:val="en-GB"/>
        </w:rPr>
      </w:pPr>
    </w:p>
    <w:p w14:paraId="7080497D" w14:textId="60B95557" w:rsidR="006845E7" w:rsidRDefault="0038185C" w:rsidP="006845E7">
      <w:pPr>
        <w:pStyle w:val="ListParagraph"/>
        <w:numPr>
          <w:ilvl w:val="0"/>
          <w:numId w:val="48"/>
        </w:numPr>
        <w:rPr>
          <w:ins w:id="304" w:author="Author"/>
          <w:rFonts w:ascii="Times New Roman" w:hAnsi="Times New Roman" w:cs="Times New Roman"/>
          <w:sz w:val="20"/>
          <w:szCs w:val="20"/>
          <w:lang w:val="en-GB"/>
        </w:rPr>
      </w:pPr>
      <w:ins w:id="305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Demodulation</w:t>
        </w:r>
      </w:ins>
    </w:p>
    <w:p w14:paraId="410BC558" w14:textId="3B2B10C0" w:rsidR="0038185C" w:rsidRDefault="00B46B96" w:rsidP="006845E7">
      <w:pPr>
        <w:pStyle w:val="ListParagraph"/>
        <w:numPr>
          <w:ilvl w:val="0"/>
          <w:numId w:val="48"/>
        </w:numPr>
        <w:rPr>
          <w:ins w:id="306" w:author="Author"/>
          <w:rFonts w:ascii="Times New Roman" w:hAnsi="Times New Roman" w:cs="Times New Roman"/>
          <w:sz w:val="20"/>
          <w:szCs w:val="20"/>
          <w:lang w:val="en-GB"/>
        </w:rPr>
      </w:pPr>
      <w:ins w:id="307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Descrambling</w:t>
        </w:r>
      </w:ins>
    </w:p>
    <w:p w14:paraId="7E2E60F9" w14:textId="49612D6D" w:rsidR="00B46B96" w:rsidRDefault="00B46B96" w:rsidP="006845E7">
      <w:pPr>
        <w:pStyle w:val="ListParagraph"/>
        <w:numPr>
          <w:ilvl w:val="0"/>
          <w:numId w:val="48"/>
        </w:numPr>
        <w:rPr>
          <w:ins w:id="308" w:author="Author"/>
          <w:rFonts w:ascii="Times New Roman" w:hAnsi="Times New Roman" w:cs="Times New Roman"/>
          <w:sz w:val="20"/>
          <w:szCs w:val="20"/>
          <w:lang w:val="en-GB"/>
        </w:rPr>
      </w:pPr>
      <w:ins w:id="309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Rate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dematching</w:t>
        </w:r>
        <w:proofErr w:type="spellEnd"/>
      </w:ins>
    </w:p>
    <w:p w14:paraId="30188584" w14:textId="71143F1F" w:rsidR="00B46B96" w:rsidRDefault="00B46B96" w:rsidP="006845E7">
      <w:pPr>
        <w:pStyle w:val="ListParagraph"/>
        <w:numPr>
          <w:ilvl w:val="0"/>
          <w:numId w:val="48"/>
        </w:numPr>
        <w:rPr>
          <w:ins w:id="310" w:author="Author"/>
          <w:rFonts w:ascii="Times New Roman" w:hAnsi="Times New Roman" w:cs="Times New Roman"/>
          <w:sz w:val="20"/>
          <w:szCs w:val="20"/>
          <w:lang w:val="en-GB"/>
        </w:rPr>
      </w:pPr>
      <w:ins w:id="311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Polar/Block decoding</w:t>
        </w:r>
      </w:ins>
    </w:p>
    <w:p w14:paraId="30C67343" w14:textId="17AC2FB4" w:rsidR="00B46B96" w:rsidRDefault="00B46B96" w:rsidP="006845E7">
      <w:pPr>
        <w:pStyle w:val="ListParagraph"/>
        <w:numPr>
          <w:ilvl w:val="0"/>
          <w:numId w:val="48"/>
        </w:numPr>
        <w:rPr>
          <w:ins w:id="312" w:author="Author"/>
          <w:rFonts w:ascii="Times New Roman" w:hAnsi="Times New Roman" w:cs="Times New Roman"/>
          <w:sz w:val="20"/>
          <w:szCs w:val="20"/>
          <w:lang w:val="en-GB"/>
        </w:rPr>
      </w:pPr>
      <w:ins w:id="313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CRC check</w:t>
        </w:r>
      </w:ins>
    </w:p>
    <w:p w14:paraId="43AEC902" w14:textId="36D49C68" w:rsidR="00EF6BAD" w:rsidRDefault="00EF6BAD" w:rsidP="00EF6BAD">
      <w:pPr>
        <w:rPr>
          <w:ins w:id="314" w:author="Author"/>
          <w:lang w:val="en-GB"/>
        </w:rPr>
      </w:pPr>
    </w:p>
    <w:p w14:paraId="1581043F" w14:textId="24508FE8" w:rsidR="00EF6BAD" w:rsidRPr="00EF6BAD" w:rsidRDefault="008232CA" w:rsidP="0059432E">
      <w:pPr>
        <w:jc w:val="center"/>
        <w:rPr>
          <w:ins w:id="315" w:author="Author"/>
          <w:lang w:val="en-GB"/>
        </w:rPr>
      </w:pPr>
      <w:ins w:id="316" w:author="Author">
        <w:r>
          <w:object w:dxaOrig="14581" w:dyaOrig="7718" w14:anchorId="3D28A9F6">
            <v:shape id="_x0000_i1033" type="#_x0000_t75" style="width:481.75pt;height:255.2pt" o:ole="">
              <v:imagedata r:id="rId28" o:title=""/>
            </v:shape>
            <o:OLEObject Type="Embed" ProgID="Visio.Drawing.15" ShapeID="_x0000_i1033" DrawAspect="Content" ObjectID="_1664808050" r:id="rId29"/>
          </w:object>
        </w:r>
      </w:ins>
    </w:p>
    <w:p w14:paraId="38156135" w14:textId="2CEB3B54" w:rsidR="0059432E" w:rsidRPr="00E3642D" w:rsidRDefault="0059432E" w:rsidP="0059432E">
      <w:pPr>
        <w:jc w:val="center"/>
        <w:rPr>
          <w:ins w:id="317" w:author="Author"/>
          <w:b/>
          <w:bCs/>
          <w:lang w:val="en-GB"/>
        </w:rPr>
      </w:pPr>
      <w:ins w:id="318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10</w:t>
        </w:r>
        <w:r w:rsidRPr="00E3642D">
          <w:rPr>
            <w:b/>
            <w:bCs/>
          </w:rPr>
          <w:t>-</w:t>
        </w:r>
        <w:r>
          <w:rPr>
            <w:b/>
            <w:bCs/>
          </w:rPr>
          <w:t>3</w:t>
        </w:r>
        <w:r w:rsidRPr="00E3642D">
          <w:rPr>
            <w:b/>
            <w:bCs/>
          </w:rPr>
          <w:t xml:space="preserve">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PUCCH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  <w:r>
          <w:rPr>
            <w:b/>
            <w:bCs/>
          </w:rPr>
          <w:t xml:space="preserve"> (PUCCH format 2/3/4)</w:t>
        </w:r>
      </w:ins>
    </w:p>
    <w:p w14:paraId="25367D2B" w14:textId="77777777" w:rsidR="0038185C" w:rsidRDefault="0038185C" w:rsidP="0059432E">
      <w:pPr>
        <w:jc w:val="center"/>
        <w:rPr>
          <w:ins w:id="319" w:author="Author"/>
          <w:lang w:val="en-GB"/>
        </w:rPr>
      </w:pPr>
    </w:p>
    <w:p w14:paraId="5269D9C9" w14:textId="1D561ACD" w:rsidR="00542BF9" w:rsidRPr="00092A44" w:rsidRDefault="00542BF9" w:rsidP="00542BF9">
      <w:pPr>
        <w:rPr>
          <w:ins w:id="320" w:author="Author"/>
          <w:lang w:val="en-GB"/>
        </w:rPr>
      </w:pPr>
      <w:ins w:id="321" w:author="Author">
        <w:r w:rsidRPr="006845E7">
          <w:rPr>
            <w:lang w:val="en-GB"/>
          </w:rPr>
          <w:t>The AAL_</w:t>
        </w:r>
        <w:r w:rsidRPr="006845E7" w:rsidDel="00354645">
          <w:rPr>
            <w:lang w:val="en-GB"/>
          </w:rPr>
          <w:t xml:space="preserve"> </w:t>
        </w:r>
        <w:proofErr w:type="spellStart"/>
        <w:r w:rsidR="0059432E">
          <w:rPr>
            <w:lang w:val="en-GB"/>
          </w:rPr>
          <w:t>PUCCH</w:t>
        </w:r>
        <w:r w:rsidRPr="00B46B96">
          <w:rPr>
            <w:lang w:val="en-GB"/>
          </w:rPr>
          <w:t>_</w:t>
        </w:r>
        <w:r w:rsidRPr="00EF6BAD">
          <w:rPr>
            <w:lang w:val="en-GB"/>
          </w:rPr>
          <w:t>High</w:t>
        </w:r>
        <w:proofErr w:type="spellEnd"/>
        <w:r w:rsidRPr="004958F3">
          <w:rPr>
            <w:lang w:val="en-GB"/>
          </w:rPr>
          <w:t>-</w:t>
        </w:r>
        <w:r w:rsidRPr="0059432E">
          <w:rPr>
            <w:lang w:val="en-GB"/>
          </w:rPr>
          <w:t>PHY profile is execut</w:t>
        </w:r>
        <w:r w:rsidRPr="00D404BE">
          <w:rPr>
            <w:lang w:val="en-GB"/>
          </w:rPr>
          <w:t>e</w:t>
        </w:r>
        <w:r w:rsidRPr="007608FC">
          <w:rPr>
            <w:lang w:val="en-GB"/>
          </w:rPr>
          <w:t>d</w:t>
        </w:r>
        <w:r w:rsidRPr="002F4412">
          <w:rPr>
            <w:lang w:val="en-GB"/>
          </w:rPr>
          <w:t xml:space="preserve"> in i</w:t>
        </w:r>
        <w:r w:rsidRPr="00DB7E05">
          <w:rPr>
            <w:lang w:val="en-GB"/>
          </w:rPr>
          <w:t>nline accele</w:t>
        </w:r>
        <w:r w:rsidRPr="005F3F7B">
          <w:rPr>
            <w:lang w:val="en-GB"/>
          </w:rPr>
          <w:t>r</w:t>
        </w:r>
        <w:r w:rsidRPr="00D113A7">
          <w:rPr>
            <w:lang w:val="en-GB"/>
          </w:rPr>
          <w:t>at</w:t>
        </w:r>
        <w:r w:rsidRPr="00AE73B9">
          <w:rPr>
            <w:lang w:val="en-GB"/>
          </w:rPr>
          <w:t xml:space="preserve">ion </w:t>
        </w:r>
        <w:r w:rsidRPr="004011BE">
          <w:rPr>
            <w:lang w:val="en-GB"/>
          </w:rPr>
          <w:t>m</w:t>
        </w:r>
        <w:r w:rsidRPr="00E91EBA">
          <w:rPr>
            <w:lang w:val="en-GB"/>
          </w:rPr>
          <w:t>o</w:t>
        </w:r>
        <w:r w:rsidRPr="00BB4A29">
          <w:rPr>
            <w:lang w:val="en-GB"/>
          </w:rPr>
          <w:t>de</w:t>
        </w:r>
        <w:r w:rsidRPr="00747B06">
          <w:rPr>
            <w:lang w:val="en-GB"/>
          </w:rPr>
          <w:t>, wh</w:t>
        </w:r>
        <w:r w:rsidRPr="008F5D81">
          <w:rPr>
            <w:lang w:val="en-GB"/>
          </w:rPr>
          <w:t>ic</w:t>
        </w:r>
        <w:r w:rsidRPr="002103DC">
          <w:rPr>
            <w:lang w:val="en-GB"/>
          </w:rPr>
          <w:t xml:space="preserve">h </w:t>
        </w:r>
        <w:r w:rsidRPr="00FC77A8">
          <w:rPr>
            <w:lang w:val="en-GB"/>
          </w:rPr>
          <w:t>im</w:t>
        </w:r>
        <w:r>
          <w:rPr>
            <w:lang w:val="en-GB"/>
          </w:rPr>
          <w:t>plies that the set of accelerated functions is constituted of the entire U-plane processing of high-PHY PU</w:t>
        </w:r>
        <w:r w:rsidR="00D404BE">
          <w:rPr>
            <w:lang w:val="en-GB"/>
          </w:rPr>
          <w:t>C</w:t>
        </w:r>
        <w:r>
          <w:rPr>
            <w:lang w:val="en-GB"/>
          </w:rPr>
          <w:t xml:space="preserve">CH (with 7-2x PHY functional split). Frequency domain IQ samples are directly transferred over fronthaul interface from O-RU to the accelerator and the decoded bits (post processing) are transferred </w:t>
        </w:r>
        <w:r w:rsidR="00D404BE">
          <w:rPr>
            <w:lang w:val="en-GB"/>
          </w:rPr>
          <w:t>from the accel</w:t>
        </w:r>
        <w:r w:rsidR="00B504CD">
          <w:rPr>
            <w:lang w:val="en-GB"/>
          </w:rPr>
          <w:t xml:space="preserve">erator </w:t>
        </w:r>
        <w:r>
          <w:rPr>
            <w:lang w:val="en-GB"/>
          </w:rPr>
          <w:t>to L2.</w:t>
        </w:r>
      </w:ins>
    </w:p>
    <w:p w14:paraId="7997E173" w14:textId="3E1232B4" w:rsidR="007608FC" w:rsidRDefault="007608FC" w:rsidP="002F4412">
      <w:pPr>
        <w:pStyle w:val="Heading4"/>
        <w:rPr>
          <w:ins w:id="322" w:author="Author"/>
        </w:rPr>
      </w:pPr>
      <w:proofErr w:type="spellStart"/>
      <w:ins w:id="323" w:author="Author">
        <w:r>
          <w:t>AAL_PRACH_High</w:t>
        </w:r>
        <w:proofErr w:type="spellEnd"/>
        <w:r>
          <w:t>-PHY</w:t>
        </w:r>
      </w:ins>
    </w:p>
    <w:p w14:paraId="52B0ED24" w14:textId="2EC23374" w:rsidR="007608FC" w:rsidRDefault="007608FC" w:rsidP="007608FC">
      <w:pPr>
        <w:rPr>
          <w:ins w:id="324" w:author="Author"/>
          <w:lang w:val="en-GB"/>
        </w:rPr>
      </w:pPr>
      <w:ins w:id="325" w:author="Author">
        <w:r>
          <w:rPr>
            <w:lang w:val="en-GB"/>
          </w:rPr>
          <w:t>Figure 4.1.1.</w:t>
        </w:r>
        <w:r w:rsidR="002F4412">
          <w:rPr>
            <w:lang w:val="en-GB"/>
          </w:rPr>
          <w:t>11</w:t>
        </w:r>
        <w:r>
          <w:rPr>
            <w:lang w:val="en-GB"/>
          </w:rPr>
          <w:t>-1 highlights the set of accelerated functions that defines the AAL_</w:t>
        </w:r>
        <w:r w:rsidR="005D3E50" w:rsidDel="005D3E50">
          <w:rPr>
            <w:lang w:val="en-GB"/>
          </w:rPr>
          <w:t xml:space="preserve"> </w:t>
        </w:r>
        <w:proofErr w:type="spellStart"/>
        <w:r w:rsidR="005D3E50">
          <w:rPr>
            <w:lang w:val="en-GB"/>
          </w:rPr>
          <w:t>PRACH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profile.</w:t>
        </w:r>
      </w:ins>
    </w:p>
    <w:p w14:paraId="68865B5D" w14:textId="51620DF3" w:rsidR="007608FC" w:rsidRPr="00047475" w:rsidRDefault="007608FC" w:rsidP="007608FC">
      <w:pPr>
        <w:rPr>
          <w:ins w:id="326" w:author="Author"/>
          <w:lang w:val="en-GB"/>
        </w:rPr>
      </w:pPr>
      <w:ins w:id="327" w:author="Author">
        <w:r>
          <w:rPr>
            <w:lang w:val="en-GB"/>
          </w:rPr>
          <w:t xml:space="preserve">The set of accelerated functions associated with the processing of </w:t>
        </w:r>
        <w:r w:rsidR="005D3E50">
          <w:rPr>
            <w:lang w:val="en-GB"/>
          </w:rPr>
          <w:t>PRACH preamble</w:t>
        </w:r>
        <w:r>
          <w:rPr>
            <w:lang w:val="en-GB"/>
          </w:rPr>
          <w:t xml:space="preserve"> is as follows:</w:t>
        </w:r>
      </w:ins>
    </w:p>
    <w:p w14:paraId="056BDE19" w14:textId="77777777" w:rsidR="007608FC" w:rsidRDefault="007608FC" w:rsidP="007608FC">
      <w:pPr>
        <w:pStyle w:val="ListParagraph"/>
        <w:numPr>
          <w:ilvl w:val="0"/>
          <w:numId w:val="48"/>
        </w:numPr>
        <w:rPr>
          <w:ins w:id="328" w:author="Author"/>
          <w:rFonts w:ascii="Times New Roman" w:hAnsi="Times New Roman" w:cs="Times New Roman"/>
          <w:sz w:val="20"/>
          <w:szCs w:val="20"/>
          <w:lang w:val="en-GB"/>
        </w:rPr>
      </w:pPr>
      <w:ins w:id="329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330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16341A5C" w14:textId="77777777" w:rsidR="007608FC" w:rsidRDefault="007608FC" w:rsidP="007608FC">
      <w:pPr>
        <w:pStyle w:val="ListParagraph"/>
        <w:numPr>
          <w:ilvl w:val="0"/>
          <w:numId w:val="48"/>
        </w:numPr>
        <w:rPr>
          <w:ins w:id="331" w:author="Author"/>
          <w:rFonts w:ascii="Times New Roman" w:hAnsi="Times New Roman" w:cs="Times New Roman"/>
          <w:sz w:val="20"/>
          <w:szCs w:val="20"/>
          <w:lang w:val="en-GB"/>
        </w:rPr>
      </w:pPr>
      <w:ins w:id="33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67E3F484" w14:textId="221E89DD" w:rsidR="007608FC" w:rsidRDefault="00E97555" w:rsidP="007608FC">
      <w:pPr>
        <w:pStyle w:val="ListParagraph"/>
        <w:numPr>
          <w:ilvl w:val="0"/>
          <w:numId w:val="48"/>
        </w:numPr>
        <w:rPr>
          <w:ins w:id="333" w:author="Author"/>
          <w:rFonts w:ascii="Times New Roman" w:hAnsi="Times New Roman" w:cs="Times New Roman"/>
          <w:sz w:val="20"/>
          <w:szCs w:val="20"/>
          <w:lang w:val="en-GB"/>
        </w:rPr>
      </w:pPr>
      <w:ins w:id="334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Root sequence generation and correlation </w:t>
        </w:r>
      </w:ins>
    </w:p>
    <w:p w14:paraId="2F285587" w14:textId="5A1BC68F" w:rsidR="007608FC" w:rsidRDefault="00E97555" w:rsidP="007608FC">
      <w:pPr>
        <w:pStyle w:val="ListParagraph"/>
        <w:numPr>
          <w:ilvl w:val="0"/>
          <w:numId w:val="48"/>
        </w:numPr>
        <w:rPr>
          <w:ins w:id="335" w:author="Author"/>
          <w:rFonts w:ascii="Times New Roman" w:hAnsi="Times New Roman" w:cs="Times New Roman"/>
          <w:sz w:val="20"/>
          <w:szCs w:val="20"/>
          <w:lang w:val="en-GB"/>
        </w:rPr>
      </w:pPr>
      <w:ins w:id="336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IFFT</w:t>
        </w:r>
      </w:ins>
    </w:p>
    <w:p w14:paraId="3965F343" w14:textId="117C1E6F" w:rsidR="007608FC" w:rsidRDefault="00DB7E05" w:rsidP="007608FC">
      <w:pPr>
        <w:pStyle w:val="ListParagraph"/>
        <w:numPr>
          <w:ilvl w:val="0"/>
          <w:numId w:val="48"/>
        </w:numPr>
        <w:rPr>
          <w:ins w:id="337" w:author="Author"/>
          <w:rFonts w:ascii="Times New Roman" w:hAnsi="Times New Roman" w:cs="Times New Roman"/>
          <w:sz w:val="20"/>
          <w:szCs w:val="20"/>
          <w:lang w:val="en-GB"/>
        </w:rPr>
      </w:pPr>
      <w:ins w:id="338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Noise estimation</w:t>
        </w:r>
      </w:ins>
    </w:p>
    <w:p w14:paraId="1732154D" w14:textId="46C84E77" w:rsidR="007608FC" w:rsidRDefault="00DB7E05" w:rsidP="007608FC">
      <w:pPr>
        <w:pStyle w:val="ListParagraph"/>
        <w:numPr>
          <w:ilvl w:val="0"/>
          <w:numId w:val="48"/>
        </w:numPr>
        <w:rPr>
          <w:ins w:id="339" w:author="Author"/>
          <w:rFonts w:ascii="Times New Roman" w:hAnsi="Times New Roman" w:cs="Times New Roman"/>
          <w:sz w:val="20"/>
          <w:szCs w:val="20"/>
          <w:lang w:val="en-GB"/>
        </w:rPr>
      </w:pPr>
      <w:ins w:id="34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lastRenderedPageBreak/>
          <w:t>Peak search for power delay profile</w:t>
        </w:r>
      </w:ins>
    </w:p>
    <w:p w14:paraId="7767FB25" w14:textId="047E138D" w:rsidR="007608FC" w:rsidRDefault="00DB7E05" w:rsidP="007608FC">
      <w:pPr>
        <w:pStyle w:val="ListParagraph"/>
        <w:numPr>
          <w:ilvl w:val="0"/>
          <w:numId w:val="48"/>
        </w:numPr>
        <w:rPr>
          <w:ins w:id="341" w:author="Author"/>
          <w:rFonts w:ascii="Times New Roman" w:hAnsi="Times New Roman" w:cs="Times New Roman"/>
          <w:sz w:val="20"/>
          <w:szCs w:val="20"/>
          <w:lang w:val="en-GB"/>
        </w:rPr>
      </w:pPr>
      <w:ins w:id="34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Preamble detection and delay/timing advance estimation</w:t>
        </w:r>
      </w:ins>
    </w:p>
    <w:p w14:paraId="7CF64973" w14:textId="1251A932" w:rsidR="007608FC" w:rsidRPr="00EB3EB2" w:rsidRDefault="007608FC" w:rsidP="00DB7E05">
      <w:pPr>
        <w:pStyle w:val="ListParagraph"/>
        <w:rPr>
          <w:ins w:id="343" w:author="Author"/>
          <w:rFonts w:ascii="Times New Roman" w:hAnsi="Times New Roman" w:cs="Times New Roman"/>
          <w:sz w:val="20"/>
          <w:szCs w:val="20"/>
          <w:lang w:val="en-GB"/>
        </w:rPr>
      </w:pPr>
    </w:p>
    <w:p w14:paraId="0F6CAFC0" w14:textId="6263368E" w:rsidR="007608FC" w:rsidRDefault="001C4B6C" w:rsidP="00D113A7">
      <w:pPr>
        <w:jc w:val="center"/>
        <w:rPr>
          <w:ins w:id="344" w:author="Author"/>
        </w:rPr>
      </w:pPr>
      <w:ins w:id="345" w:author="Author">
        <w:r>
          <w:object w:dxaOrig="14581" w:dyaOrig="7718" w14:anchorId="443BA5EC">
            <v:shape id="_x0000_i1034" type="#_x0000_t75" style="width:481.75pt;height:255.2pt" o:ole="">
              <v:imagedata r:id="rId30" o:title=""/>
            </v:shape>
            <o:OLEObject Type="Embed" ProgID="Visio.Drawing.15" ShapeID="_x0000_i1034" DrawAspect="Content" ObjectID="_1664808051" r:id="rId31"/>
          </w:object>
        </w:r>
      </w:ins>
    </w:p>
    <w:p w14:paraId="671EFCA6" w14:textId="67FCDBCD" w:rsidR="00D113A7" w:rsidRPr="00047475" w:rsidRDefault="00D113A7" w:rsidP="00D113A7">
      <w:pPr>
        <w:jc w:val="center"/>
        <w:rPr>
          <w:ins w:id="346" w:author="Author"/>
          <w:lang w:val="en-GB"/>
        </w:rPr>
      </w:pPr>
      <w:ins w:id="347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11</w:t>
        </w:r>
        <w:r w:rsidRPr="00E3642D">
          <w:rPr>
            <w:b/>
            <w:bCs/>
          </w:rPr>
          <w:t>-</w:t>
        </w:r>
        <w:r>
          <w:rPr>
            <w:b/>
            <w:bCs/>
          </w:rPr>
          <w:t>1</w:t>
        </w:r>
        <w:r w:rsidRPr="00E3642D">
          <w:rPr>
            <w:b/>
            <w:bCs/>
          </w:rPr>
          <w:t xml:space="preserve">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PRACH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  <w:r>
          <w:rPr>
            <w:b/>
            <w:bCs/>
          </w:rPr>
          <w:t xml:space="preserve"> </w:t>
        </w:r>
      </w:ins>
    </w:p>
    <w:p w14:paraId="579F0CAD" w14:textId="6D64C435" w:rsidR="007608FC" w:rsidRPr="00092A44" w:rsidRDefault="007608FC" w:rsidP="007608FC">
      <w:pPr>
        <w:rPr>
          <w:ins w:id="348" w:author="Author"/>
          <w:lang w:val="en-GB"/>
        </w:rPr>
      </w:pPr>
      <w:ins w:id="349" w:author="Author">
        <w:r>
          <w:rPr>
            <w:lang w:val="en-GB"/>
          </w:rPr>
          <w:t>The AAL_</w:t>
        </w:r>
        <w:r w:rsidDel="00354645">
          <w:rPr>
            <w:lang w:val="en-GB"/>
          </w:rPr>
          <w:t xml:space="preserve"> </w:t>
        </w:r>
        <w:proofErr w:type="spellStart"/>
        <w:r w:rsidR="00D113A7">
          <w:rPr>
            <w:lang w:val="en-GB"/>
          </w:rPr>
          <w:t>PRACH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 is executed in inline acceleration mode, which implies that the set of accelerated functions is constituted of the entire U-plane processing of high-PHY P</w:t>
        </w:r>
        <w:r w:rsidR="00C374A0">
          <w:rPr>
            <w:lang w:val="en-GB"/>
          </w:rPr>
          <w:t>RA</w:t>
        </w:r>
        <w:r>
          <w:rPr>
            <w:lang w:val="en-GB"/>
          </w:rPr>
          <w:t xml:space="preserve">CH (with 7-2x PHY functional split). Frequency domain IQ samples are directly transferred over fronthaul interface from O-RU to the accelerator and the </w:t>
        </w:r>
        <w:r w:rsidR="00C374A0">
          <w:rPr>
            <w:lang w:val="en-GB"/>
          </w:rPr>
          <w:t>detected preamble</w:t>
        </w:r>
        <w:r w:rsidR="00DB7626">
          <w:rPr>
            <w:lang w:val="en-GB"/>
          </w:rPr>
          <w:t>(s)</w:t>
        </w:r>
        <w:r>
          <w:rPr>
            <w:lang w:val="en-GB"/>
          </w:rPr>
          <w:t xml:space="preserve"> (post processing) </w:t>
        </w:r>
        <w:r w:rsidR="00DB7626">
          <w:rPr>
            <w:lang w:val="en-GB"/>
          </w:rPr>
          <w:t>is/</w:t>
        </w:r>
        <w:r>
          <w:rPr>
            <w:lang w:val="en-GB"/>
          </w:rPr>
          <w:t>are transferred from the accelerator to L2.</w:t>
        </w:r>
      </w:ins>
    </w:p>
    <w:p w14:paraId="69E5F073" w14:textId="6928C8CA" w:rsidR="00E74102" w:rsidRDefault="00E74102" w:rsidP="00E74102">
      <w:pPr>
        <w:pStyle w:val="Heading4"/>
        <w:rPr>
          <w:ins w:id="350" w:author="Author"/>
        </w:rPr>
      </w:pPr>
      <w:proofErr w:type="spellStart"/>
      <w:ins w:id="351" w:author="Author">
        <w:r>
          <w:t>AAL_</w:t>
        </w:r>
        <w:r w:rsidR="00711D9A">
          <w:t>SRS</w:t>
        </w:r>
        <w:r>
          <w:t>_High</w:t>
        </w:r>
        <w:proofErr w:type="spellEnd"/>
        <w:r>
          <w:t>-PHY</w:t>
        </w:r>
      </w:ins>
    </w:p>
    <w:p w14:paraId="35464D1C" w14:textId="39C1DB4F" w:rsidR="00E74102" w:rsidRDefault="00E74102" w:rsidP="00E74102">
      <w:pPr>
        <w:rPr>
          <w:ins w:id="352" w:author="Author"/>
          <w:lang w:val="en-GB"/>
        </w:rPr>
      </w:pPr>
      <w:ins w:id="353" w:author="Author">
        <w:r>
          <w:rPr>
            <w:lang w:val="en-GB"/>
          </w:rPr>
          <w:t>Figure 4.1.1.1</w:t>
        </w:r>
        <w:r w:rsidR="00711D9A">
          <w:rPr>
            <w:lang w:val="en-GB"/>
          </w:rPr>
          <w:t>2</w:t>
        </w:r>
        <w:r>
          <w:rPr>
            <w:lang w:val="en-GB"/>
          </w:rPr>
          <w:t>-1 highlights the set of accelerated functions that defines the AAL_</w:t>
        </w:r>
        <w:r w:rsidDel="005D3E50">
          <w:rPr>
            <w:lang w:val="en-GB"/>
          </w:rPr>
          <w:t xml:space="preserve"> </w:t>
        </w:r>
        <w:proofErr w:type="spellStart"/>
        <w:r w:rsidR="00711D9A">
          <w:rPr>
            <w:lang w:val="en-GB"/>
          </w:rPr>
          <w:t>SRS</w:t>
        </w:r>
        <w:r>
          <w:rPr>
            <w:lang w:val="en-GB"/>
          </w:rPr>
          <w:t>_High</w:t>
        </w:r>
        <w:proofErr w:type="spellEnd"/>
        <w:r>
          <w:rPr>
            <w:lang w:val="en-GB"/>
          </w:rPr>
          <w:t>-PHY profile.</w:t>
        </w:r>
      </w:ins>
    </w:p>
    <w:p w14:paraId="65090323" w14:textId="2D622224" w:rsidR="00E74102" w:rsidRPr="00047475" w:rsidRDefault="00E74102" w:rsidP="00E74102">
      <w:pPr>
        <w:rPr>
          <w:ins w:id="354" w:author="Author"/>
          <w:lang w:val="en-GB"/>
        </w:rPr>
      </w:pPr>
      <w:ins w:id="355" w:author="Author">
        <w:r>
          <w:rPr>
            <w:lang w:val="en-GB"/>
          </w:rPr>
          <w:t xml:space="preserve">The set of accelerated functions associated with the processing of </w:t>
        </w:r>
        <w:r w:rsidR="00170F0D">
          <w:rPr>
            <w:lang w:val="en-GB"/>
          </w:rPr>
          <w:t xml:space="preserve">SRS </w:t>
        </w:r>
        <w:r>
          <w:rPr>
            <w:lang w:val="en-GB"/>
          </w:rPr>
          <w:t>is as follows:</w:t>
        </w:r>
      </w:ins>
    </w:p>
    <w:p w14:paraId="25CA38FF" w14:textId="77777777" w:rsidR="00E74102" w:rsidRDefault="00E74102" w:rsidP="00E74102">
      <w:pPr>
        <w:pStyle w:val="ListParagraph"/>
        <w:numPr>
          <w:ilvl w:val="0"/>
          <w:numId w:val="48"/>
        </w:numPr>
        <w:rPr>
          <w:ins w:id="356" w:author="Author"/>
          <w:rFonts w:ascii="Times New Roman" w:hAnsi="Times New Roman" w:cs="Times New Roman"/>
          <w:sz w:val="20"/>
          <w:szCs w:val="20"/>
          <w:lang w:val="en-GB"/>
        </w:rPr>
      </w:pPr>
      <w:ins w:id="357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358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59F95BF6" w14:textId="77777777" w:rsidR="00E74102" w:rsidRDefault="00E74102" w:rsidP="00E74102">
      <w:pPr>
        <w:pStyle w:val="ListParagraph"/>
        <w:numPr>
          <w:ilvl w:val="0"/>
          <w:numId w:val="48"/>
        </w:numPr>
        <w:rPr>
          <w:ins w:id="359" w:author="Author"/>
          <w:rFonts w:ascii="Times New Roman" w:hAnsi="Times New Roman" w:cs="Times New Roman"/>
          <w:sz w:val="20"/>
          <w:szCs w:val="20"/>
          <w:lang w:val="en-GB"/>
        </w:rPr>
      </w:pPr>
      <w:ins w:id="36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1431B795" w14:textId="0C390B53" w:rsidR="00E74102" w:rsidRDefault="00170F0D" w:rsidP="00E74102">
      <w:pPr>
        <w:pStyle w:val="ListParagraph"/>
        <w:numPr>
          <w:ilvl w:val="0"/>
          <w:numId w:val="48"/>
        </w:numPr>
        <w:rPr>
          <w:ins w:id="361" w:author="Author"/>
          <w:rFonts w:ascii="Times New Roman" w:hAnsi="Times New Roman" w:cs="Times New Roman"/>
          <w:sz w:val="20"/>
          <w:szCs w:val="20"/>
          <w:lang w:val="en-GB"/>
        </w:rPr>
      </w:pPr>
      <w:ins w:id="36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C</w:t>
        </w:r>
        <w:r w:rsidR="00AE73B9">
          <w:rPr>
            <w:rFonts w:ascii="Times New Roman" w:hAnsi="Times New Roman" w:cs="Times New Roman"/>
            <w:sz w:val="20"/>
            <w:szCs w:val="20"/>
            <w:lang w:val="en-GB"/>
          </w:rPr>
          <w:t>hannel estimation</w:t>
        </w:r>
      </w:ins>
    </w:p>
    <w:p w14:paraId="03741CDD" w14:textId="78F51E92" w:rsidR="00AE73B9" w:rsidRDefault="00AE73B9" w:rsidP="00AE73B9">
      <w:pPr>
        <w:rPr>
          <w:ins w:id="363" w:author="Author"/>
          <w:lang w:val="en-GB"/>
        </w:rPr>
      </w:pPr>
    </w:p>
    <w:p w14:paraId="6EA2C07F" w14:textId="00B3A277" w:rsidR="00AF4650" w:rsidRDefault="001C4B6C" w:rsidP="00882180">
      <w:pPr>
        <w:jc w:val="center"/>
        <w:rPr>
          <w:ins w:id="364" w:author="Author"/>
        </w:rPr>
      </w:pPr>
      <w:ins w:id="365" w:author="Author">
        <w:r>
          <w:object w:dxaOrig="14581" w:dyaOrig="7718" w14:anchorId="1B037F8D">
            <v:shape id="_x0000_i1035" type="#_x0000_t75" style="width:481.75pt;height:255.2pt" o:ole="">
              <v:imagedata r:id="rId32" o:title=""/>
            </v:shape>
            <o:OLEObject Type="Embed" ProgID="Visio.Drawing.15" ShapeID="_x0000_i1035" DrawAspect="Content" ObjectID="_1664808052" r:id="rId33"/>
          </w:object>
        </w:r>
      </w:ins>
    </w:p>
    <w:p w14:paraId="13C10804" w14:textId="15F14DBA" w:rsidR="00882180" w:rsidRPr="00047475" w:rsidRDefault="00882180" w:rsidP="00882180">
      <w:pPr>
        <w:jc w:val="center"/>
        <w:rPr>
          <w:ins w:id="366" w:author="Author"/>
          <w:lang w:val="en-GB"/>
        </w:rPr>
      </w:pPr>
      <w:ins w:id="367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12</w:t>
        </w:r>
        <w:r w:rsidRPr="00E3642D">
          <w:rPr>
            <w:b/>
            <w:bCs/>
          </w:rPr>
          <w:t>-</w:t>
        </w:r>
        <w:r>
          <w:rPr>
            <w:b/>
            <w:bCs/>
          </w:rPr>
          <w:t>1</w:t>
        </w:r>
        <w:r w:rsidRPr="00E3642D">
          <w:rPr>
            <w:b/>
            <w:bCs/>
          </w:rPr>
          <w:t xml:space="preserve"> </w:t>
        </w:r>
        <w:proofErr w:type="spellStart"/>
        <w:r w:rsidRPr="00E3642D">
          <w:rPr>
            <w:b/>
            <w:bCs/>
          </w:rPr>
          <w:t>AAL_</w:t>
        </w:r>
        <w:r>
          <w:rPr>
            <w:b/>
            <w:bCs/>
          </w:rPr>
          <w:t>SRS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  <w:r>
          <w:rPr>
            <w:b/>
            <w:bCs/>
          </w:rPr>
          <w:t xml:space="preserve"> </w:t>
        </w:r>
      </w:ins>
    </w:p>
    <w:p w14:paraId="28916237" w14:textId="7F0E01CD" w:rsidR="00882180" w:rsidRPr="00AE73B9" w:rsidRDefault="004011BE" w:rsidP="00AE73B9">
      <w:pPr>
        <w:rPr>
          <w:ins w:id="368" w:author="Author"/>
          <w:lang w:val="en-GB"/>
        </w:rPr>
      </w:pPr>
      <w:ins w:id="369" w:author="Author">
        <w:r>
          <w:rPr>
            <w:lang w:val="en-GB"/>
          </w:rPr>
          <w:t>The AAL_</w:t>
        </w:r>
        <w:r w:rsidDel="00354645">
          <w:rPr>
            <w:lang w:val="en-GB"/>
          </w:rPr>
          <w:t xml:space="preserve"> </w:t>
        </w:r>
        <w:proofErr w:type="spellStart"/>
        <w:r>
          <w:rPr>
            <w:lang w:val="en-GB"/>
          </w:rPr>
          <w:t>SRS_High</w:t>
        </w:r>
        <w:proofErr w:type="spellEnd"/>
        <w:r>
          <w:rPr>
            <w:lang w:val="en-GB"/>
          </w:rPr>
          <w:t xml:space="preserve">-PHY profile is executed in inline acceleration mode, which implies that the set of accelerated functions is constituted of the entire U-plane processing of high-PHY SRS (with 7-2x PHY functional split). Frequency domain IQ samples are directly transferred over fronthaul interface from O-RU to the accelerator and the uplink channel estimate (post processing) </w:t>
        </w:r>
        <w:r w:rsidR="00223FC8">
          <w:rPr>
            <w:lang w:val="en-GB"/>
          </w:rPr>
          <w:t>is</w:t>
        </w:r>
        <w:r>
          <w:rPr>
            <w:lang w:val="en-GB"/>
          </w:rPr>
          <w:t xml:space="preserve"> transferred from the accelerator to L2</w:t>
        </w:r>
        <w:r w:rsidR="00223FC8">
          <w:rPr>
            <w:lang w:val="en-GB"/>
          </w:rPr>
          <w:t>.</w:t>
        </w:r>
      </w:ins>
    </w:p>
    <w:p w14:paraId="190399BE" w14:textId="121A5D90" w:rsidR="00E91EBA" w:rsidRDefault="00E91EBA" w:rsidP="00E91EBA">
      <w:pPr>
        <w:pStyle w:val="Heading4"/>
        <w:rPr>
          <w:ins w:id="370" w:author="Author"/>
        </w:rPr>
      </w:pPr>
      <w:ins w:id="371" w:author="Author">
        <w:r>
          <w:t>AAL_PT-RS-</w:t>
        </w:r>
        <w:proofErr w:type="spellStart"/>
        <w:r>
          <w:t>UL_High</w:t>
        </w:r>
        <w:proofErr w:type="spellEnd"/>
        <w:r>
          <w:t>-PHY</w:t>
        </w:r>
      </w:ins>
    </w:p>
    <w:p w14:paraId="3A2DC8BB" w14:textId="29BBD7F7" w:rsidR="00E91EBA" w:rsidRDefault="00E91EBA" w:rsidP="00E91EBA">
      <w:pPr>
        <w:rPr>
          <w:ins w:id="372" w:author="Author"/>
          <w:lang w:val="en-GB"/>
        </w:rPr>
      </w:pPr>
      <w:ins w:id="373" w:author="Author">
        <w:r>
          <w:rPr>
            <w:lang w:val="en-GB"/>
          </w:rPr>
          <w:t>Figure 4.1.1.13-1 highlights the set of accelerated functions that defines the AAL_</w:t>
        </w:r>
        <w:r w:rsidDel="005D3E50">
          <w:rPr>
            <w:lang w:val="en-GB"/>
          </w:rPr>
          <w:t xml:space="preserve"> </w:t>
        </w:r>
        <w:r>
          <w:rPr>
            <w:lang w:val="en-GB"/>
          </w:rPr>
          <w:t>PT-RS-</w:t>
        </w:r>
        <w:proofErr w:type="spellStart"/>
        <w:r>
          <w:rPr>
            <w:lang w:val="en-GB"/>
          </w:rPr>
          <w:t>UL_High</w:t>
        </w:r>
        <w:proofErr w:type="spellEnd"/>
        <w:r>
          <w:rPr>
            <w:lang w:val="en-GB"/>
          </w:rPr>
          <w:t>-PHY profile.</w:t>
        </w:r>
      </w:ins>
    </w:p>
    <w:p w14:paraId="097A80B2" w14:textId="10496E9B" w:rsidR="00E91EBA" w:rsidRPr="00047475" w:rsidRDefault="00E91EBA" w:rsidP="00E91EBA">
      <w:pPr>
        <w:rPr>
          <w:ins w:id="374" w:author="Author"/>
          <w:lang w:val="en-GB"/>
        </w:rPr>
      </w:pPr>
      <w:ins w:id="375" w:author="Author">
        <w:r>
          <w:rPr>
            <w:lang w:val="en-GB"/>
          </w:rPr>
          <w:t>The set of accelerated functions associated with the processing of PT-RS-UL sequence is as follows:</w:t>
        </w:r>
      </w:ins>
    </w:p>
    <w:p w14:paraId="3BA7E4DC" w14:textId="77777777" w:rsidR="00E91EBA" w:rsidRDefault="00E91EBA" w:rsidP="00E91EBA">
      <w:pPr>
        <w:pStyle w:val="ListParagraph"/>
        <w:numPr>
          <w:ilvl w:val="0"/>
          <w:numId w:val="48"/>
        </w:numPr>
        <w:rPr>
          <w:ins w:id="376" w:author="Author"/>
          <w:rFonts w:ascii="Times New Roman" w:hAnsi="Times New Roman" w:cs="Times New Roman"/>
          <w:sz w:val="20"/>
          <w:szCs w:val="20"/>
          <w:lang w:val="en-GB"/>
        </w:rPr>
      </w:pPr>
      <w:ins w:id="377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 xml:space="preserve">IQ 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de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t>compress</w:t>
        </w:r>
        <w:r w:rsidRPr="00FD4CF6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092A44">
          <w:rPr>
            <w:rFonts w:ascii="Times New Roman" w:hAnsi="Times New Roman" w:cs="Times New Roman"/>
            <w:sz w:val="20"/>
            <w:szCs w:val="20"/>
            <w:lang w:val="en-GB"/>
          </w:rPr>
          <w:t>on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begin"/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instrText xml:space="preserve"> NOTEREF _Ref54021639 \f \h  \* MERGEFORMAT </w:instrText>
        </w:r>
      </w:ins>
      <w:r w:rsidRPr="00EB3EB2">
        <w:rPr>
          <w:rFonts w:ascii="Times New Roman" w:hAnsi="Times New Roman" w:cs="Times New Roman"/>
          <w:sz w:val="20"/>
          <w:szCs w:val="20"/>
          <w:lang w:val="en-GB"/>
        </w:rPr>
      </w:r>
      <w:ins w:id="378" w:author="Author"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separate"/>
        </w:r>
        <w:r w:rsidRPr="00EB3EB2">
          <w:rPr>
            <w:rStyle w:val="FootnoteReference"/>
            <w:rFonts w:ascii="Times New Roman" w:hAnsi="Times New Roman" w:cs="Times New Roman"/>
            <w:sz w:val="20"/>
            <w:szCs w:val="20"/>
          </w:rPr>
          <w:t>1</w:t>
        </w:r>
        <w:r w:rsidRPr="00EB3EB2">
          <w:rPr>
            <w:rFonts w:ascii="Times New Roman" w:hAnsi="Times New Roman" w:cs="Times New Roman"/>
            <w:sz w:val="20"/>
            <w:szCs w:val="20"/>
            <w:lang w:val="en-GB"/>
          </w:rPr>
          <w:fldChar w:fldCharType="end"/>
        </w:r>
      </w:ins>
    </w:p>
    <w:p w14:paraId="3303AE9B" w14:textId="77777777" w:rsidR="00E91EBA" w:rsidRDefault="00E91EBA" w:rsidP="00E91EBA">
      <w:pPr>
        <w:pStyle w:val="ListParagraph"/>
        <w:numPr>
          <w:ilvl w:val="0"/>
          <w:numId w:val="48"/>
        </w:numPr>
        <w:rPr>
          <w:ins w:id="379" w:author="Author"/>
          <w:rFonts w:ascii="Times New Roman" w:hAnsi="Times New Roman" w:cs="Times New Roman"/>
          <w:sz w:val="20"/>
          <w:szCs w:val="20"/>
          <w:lang w:val="en-GB"/>
        </w:rPr>
      </w:pPr>
      <w:ins w:id="380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 xml:space="preserve">RE </w:t>
        </w:r>
        <w:proofErr w:type="spellStart"/>
        <w:r>
          <w:rPr>
            <w:rFonts w:ascii="Times New Roman" w:hAnsi="Times New Roman" w:cs="Times New Roman"/>
            <w:sz w:val="20"/>
            <w:szCs w:val="20"/>
            <w:lang w:val="en-GB"/>
          </w:rPr>
          <w:t>demapping</w:t>
        </w:r>
        <w:proofErr w:type="spellEnd"/>
      </w:ins>
    </w:p>
    <w:p w14:paraId="2F4E2C41" w14:textId="198065B0" w:rsidR="00E91EBA" w:rsidRDefault="00E91EBA" w:rsidP="00E91EBA">
      <w:pPr>
        <w:pStyle w:val="ListParagraph"/>
        <w:numPr>
          <w:ilvl w:val="0"/>
          <w:numId w:val="48"/>
        </w:numPr>
        <w:rPr>
          <w:ins w:id="381" w:author="Author"/>
          <w:rFonts w:ascii="Times New Roman" w:hAnsi="Times New Roman" w:cs="Times New Roman"/>
          <w:sz w:val="20"/>
          <w:szCs w:val="20"/>
          <w:lang w:val="en-GB"/>
        </w:rPr>
      </w:pPr>
      <w:ins w:id="382" w:author="Author">
        <w:r>
          <w:rPr>
            <w:rFonts w:ascii="Times New Roman" w:hAnsi="Times New Roman" w:cs="Times New Roman"/>
            <w:sz w:val="20"/>
            <w:szCs w:val="20"/>
            <w:lang w:val="en-GB"/>
          </w:rPr>
          <w:t>Sequence detection</w:t>
        </w:r>
      </w:ins>
    </w:p>
    <w:p w14:paraId="6DC9BD71" w14:textId="77777777" w:rsidR="00BB4A29" w:rsidRPr="00BB4A29" w:rsidRDefault="00BB4A29" w:rsidP="00BB4A29">
      <w:pPr>
        <w:rPr>
          <w:ins w:id="383" w:author="Author"/>
          <w:lang w:val="en-GB"/>
        </w:rPr>
      </w:pPr>
    </w:p>
    <w:p w14:paraId="65047913" w14:textId="7222D156" w:rsidR="00E91EBA" w:rsidRDefault="00686CBD" w:rsidP="00440AAB">
      <w:pPr>
        <w:jc w:val="center"/>
        <w:rPr>
          <w:ins w:id="384" w:author="Author"/>
        </w:rPr>
      </w:pPr>
      <w:ins w:id="385" w:author="Author">
        <w:r>
          <w:object w:dxaOrig="14581" w:dyaOrig="7718" w14:anchorId="5E80CFCC">
            <v:shape id="_x0000_i1036" type="#_x0000_t75" style="width:481.75pt;height:255.2pt" o:ole="">
              <v:imagedata r:id="rId34" o:title=""/>
            </v:shape>
            <o:OLEObject Type="Embed" ProgID="Visio.Drawing.15" ShapeID="_x0000_i1036" DrawAspect="Content" ObjectID="_1664808053" r:id="rId35"/>
          </w:object>
        </w:r>
      </w:ins>
    </w:p>
    <w:p w14:paraId="6F041A7C" w14:textId="17DACC5B" w:rsidR="00440AAB" w:rsidDel="00747B06" w:rsidRDefault="00440AAB" w:rsidP="00440AAB">
      <w:pPr>
        <w:jc w:val="center"/>
        <w:rPr>
          <w:ins w:id="386" w:author="Author"/>
          <w:del w:id="387" w:author="Author"/>
          <w:lang w:val="en-GB"/>
        </w:rPr>
      </w:pPr>
      <w:ins w:id="388" w:author="Author">
        <w:r w:rsidRPr="00E3642D">
          <w:rPr>
            <w:b/>
            <w:bCs/>
          </w:rPr>
          <w:t>Figure 4.1.1.</w:t>
        </w:r>
        <w:r>
          <w:rPr>
            <w:b/>
            <w:bCs/>
          </w:rPr>
          <w:t>13</w:t>
        </w:r>
        <w:r w:rsidRPr="00E3642D">
          <w:rPr>
            <w:b/>
            <w:bCs/>
          </w:rPr>
          <w:t>-</w:t>
        </w:r>
        <w:r>
          <w:rPr>
            <w:b/>
            <w:bCs/>
          </w:rPr>
          <w:t>1</w:t>
        </w:r>
        <w:r w:rsidRPr="00E3642D">
          <w:rPr>
            <w:b/>
            <w:bCs/>
          </w:rPr>
          <w:t xml:space="preserve"> AAL_</w:t>
        </w:r>
        <w:r>
          <w:rPr>
            <w:b/>
            <w:bCs/>
          </w:rPr>
          <w:t>PT-RS-</w:t>
        </w:r>
        <w:proofErr w:type="spellStart"/>
        <w:r>
          <w:rPr>
            <w:b/>
            <w:bCs/>
          </w:rPr>
          <w:t>UL</w:t>
        </w:r>
        <w:r w:rsidRPr="00E3642D">
          <w:rPr>
            <w:b/>
            <w:bCs/>
          </w:rPr>
          <w:t>_</w:t>
        </w:r>
        <w:r w:rsidRPr="0051135C">
          <w:rPr>
            <w:b/>
            <w:bCs/>
          </w:rPr>
          <w:t>H</w:t>
        </w:r>
        <w:r w:rsidRPr="00B83D0C">
          <w:rPr>
            <w:b/>
            <w:bCs/>
          </w:rPr>
          <w:t>igh</w:t>
        </w:r>
        <w:proofErr w:type="spellEnd"/>
        <w:r w:rsidRPr="001A6B2E">
          <w:rPr>
            <w:b/>
            <w:bCs/>
          </w:rPr>
          <w:t>-</w:t>
        </w:r>
        <w:r w:rsidRPr="00041FFE">
          <w:rPr>
            <w:b/>
            <w:bCs/>
          </w:rPr>
          <w:t>P</w:t>
        </w:r>
        <w:r w:rsidRPr="00390687">
          <w:rPr>
            <w:b/>
            <w:bCs/>
          </w:rPr>
          <w:t>H</w:t>
        </w:r>
        <w:r w:rsidRPr="004A1637">
          <w:rPr>
            <w:b/>
            <w:bCs/>
          </w:rPr>
          <w:t>Y profile</w:t>
        </w:r>
      </w:ins>
    </w:p>
    <w:p w14:paraId="3180E0E2" w14:textId="62397981" w:rsidR="00832A1E" w:rsidRPr="000A1014" w:rsidRDefault="00747B06" w:rsidP="00747B06">
      <w:pPr>
        <w:rPr>
          <w:lang w:eastAsia="ja-JP"/>
        </w:rPr>
      </w:pPr>
      <w:ins w:id="389" w:author="Author">
        <w:r>
          <w:rPr>
            <w:lang w:val="en-GB"/>
          </w:rPr>
          <w:t>The AAL_</w:t>
        </w:r>
        <w:r w:rsidDel="00354645">
          <w:rPr>
            <w:lang w:val="en-GB"/>
          </w:rPr>
          <w:t xml:space="preserve"> </w:t>
        </w:r>
        <w:r>
          <w:rPr>
            <w:lang w:val="en-GB"/>
          </w:rPr>
          <w:t>PT-RS-</w:t>
        </w:r>
        <w:proofErr w:type="spellStart"/>
        <w:r>
          <w:rPr>
            <w:lang w:val="en-GB"/>
          </w:rPr>
          <w:t>UL_High</w:t>
        </w:r>
        <w:proofErr w:type="spellEnd"/>
        <w:r>
          <w:rPr>
            <w:lang w:val="en-GB"/>
          </w:rPr>
          <w:t xml:space="preserve">-PHY profile is executed in inline acceleration mode, which implies that the set of accelerated functions is constituted of the entire U-plane processing of high-PHY PT-RS-UL (with 7-2x PHY functional split). Frequency domain IQ samples are directly transferred over fronthaul interface from O-RU to the accelerator and the </w:t>
        </w:r>
        <w:r w:rsidR="006A44FE">
          <w:rPr>
            <w:lang w:val="en-GB"/>
          </w:rPr>
          <w:t>detected sequence</w:t>
        </w:r>
        <w:r>
          <w:rPr>
            <w:lang w:val="en-GB"/>
          </w:rPr>
          <w:t xml:space="preserve"> (post processing) is transferred from the accelerator to L2.</w:t>
        </w:r>
      </w:ins>
    </w:p>
    <w:sectPr w:rsidR="00832A1E" w:rsidRPr="000A1014" w:rsidSect="007850F3">
      <w:headerReference w:type="default" r:id="rId36"/>
      <w:footerReference w:type="default" r:id="rId37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F508A" w14:textId="77777777" w:rsidR="00212865" w:rsidRDefault="00212865">
      <w:r>
        <w:separator/>
      </w:r>
    </w:p>
  </w:endnote>
  <w:endnote w:type="continuationSeparator" w:id="0">
    <w:p w14:paraId="416447BC" w14:textId="77777777" w:rsidR="00212865" w:rsidRDefault="00212865">
      <w:r>
        <w:continuationSeparator/>
      </w:r>
    </w:p>
  </w:endnote>
  <w:endnote w:type="continuationNotice" w:id="1">
    <w:p w14:paraId="67D90AD6" w14:textId="77777777" w:rsidR="00212865" w:rsidRDefault="0021286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84C90" w14:textId="22F2E8AA" w:rsidR="00356E74" w:rsidRPr="00D74970" w:rsidRDefault="00356E74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03CBA" w14:textId="77777777" w:rsidR="00212865" w:rsidRDefault="00212865">
      <w:r>
        <w:separator/>
      </w:r>
    </w:p>
  </w:footnote>
  <w:footnote w:type="continuationSeparator" w:id="0">
    <w:p w14:paraId="56690A53" w14:textId="77777777" w:rsidR="00212865" w:rsidRDefault="00212865">
      <w:r>
        <w:continuationSeparator/>
      </w:r>
    </w:p>
  </w:footnote>
  <w:footnote w:type="continuationNotice" w:id="1">
    <w:p w14:paraId="123AFC9C" w14:textId="77777777" w:rsidR="00212865" w:rsidRDefault="00212865">
      <w:pPr>
        <w:spacing w:after="0"/>
      </w:pPr>
    </w:p>
  </w:footnote>
  <w:footnote w:id="2">
    <w:p w14:paraId="634FC47D" w14:textId="50BC86D4" w:rsidR="00794D44" w:rsidRPr="00E14A53" w:rsidRDefault="00794D44" w:rsidP="000A1014">
      <w:pPr>
        <w:pStyle w:val="FootnoteText"/>
        <w:ind w:left="0"/>
        <w:rPr>
          <w:rFonts w:ascii="Times New Roman" w:hAnsi="Times New Roman"/>
        </w:rPr>
      </w:pPr>
      <w:ins w:id="28" w:author="Author">
        <w:r>
          <w:rPr>
            <w:rStyle w:val="FootnoteReference"/>
          </w:rPr>
          <w:footnoteRef/>
        </w:r>
        <w:r>
          <w:t xml:space="preserve"> </w:t>
        </w:r>
        <w:del w:id="29" w:author="Author">
          <w:r w:rsidR="00BC335D" w:rsidRPr="00E14A53" w:rsidDel="000317F3">
            <w:rPr>
              <w:rFonts w:ascii="Times New Roman" w:hAnsi="Times New Roman"/>
            </w:rPr>
            <w:delText>Optiona</w:delText>
          </w:r>
        </w:del>
        <w:r w:rsidR="000317F3">
          <w:rPr>
            <w:rFonts w:ascii="Times New Roman" w:hAnsi="Times New Roman"/>
          </w:rPr>
          <w:t>Configurab</w:t>
        </w:r>
        <w:r w:rsidR="00BC335D" w:rsidRPr="00E14A53">
          <w:rPr>
            <w:rFonts w:ascii="Times New Roman" w:hAnsi="Times New Roman"/>
          </w:rPr>
          <w:t>l</w:t>
        </w:r>
        <w:r w:rsidR="000317F3">
          <w:rPr>
            <w:rFonts w:ascii="Times New Roman" w:hAnsi="Times New Roman"/>
          </w:rPr>
          <w:t>e</w:t>
        </w:r>
        <w:r w:rsidR="00BC335D" w:rsidRPr="00E14A53">
          <w:rPr>
            <w:rFonts w:ascii="Times New Roman" w:hAnsi="Times New Roman"/>
          </w:rPr>
          <w:t xml:space="preserve"> functional block</w:t>
        </w:r>
        <w:r w:rsidR="009F62BC" w:rsidRPr="00E14A53">
          <w:rPr>
            <w:rFonts w:ascii="Times New Roman" w:hAnsi="Times New Roman"/>
          </w:rPr>
          <w:t>, depends on implementation and</w:t>
        </w:r>
        <w:r w:rsidR="005C5225" w:rsidRPr="00E14A53">
          <w:rPr>
            <w:rFonts w:ascii="Times New Roman" w:hAnsi="Times New Roman"/>
          </w:rPr>
          <w:t>/or system configuration</w:t>
        </w:r>
        <w:del w:id="30" w:author="Author">
          <w:r w:rsidR="009F62BC" w:rsidRPr="00E14A53" w:rsidDel="005C5225">
            <w:rPr>
              <w:rFonts w:ascii="Times New Roman" w:hAnsi="Times New Roman"/>
            </w:rPr>
            <w:delText xml:space="preserve"> </w:delText>
          </w:r>
          <w:r w:rsidR="00310ABD" w:rsidRPr="00E14A53" w:rsidDel="009F62BC">
            <w:rPr>
              <w:rFonts w:ascii="Times New Roman" w:hAnsi="Times New Roman"/>
            </w:rPr>
            <w:delText xml:space="preserve"> </w:delText>
          </w:r>
        </w:del>
      </w:ins>
    </w:p>
  </w:footnote>
  <w:footnote w:id="3">
    <w:p w14:paraId="4BB9CAF1" w14:textId="790C4CE0" w:rsidR="008F5D81" w:rsidRPr="00E14A53" w:rsidRDefault="008F5D81" w:rsidP="002103DC">
      <w:pPr>
        <w:pStyle w:val="FootnoteText"/>
        <w:ind w:left="0"/>
        <w:rPr>
          <w:rFonts w:ascii="Times New Roman" w:hAnsi="Times New Roman"/>
        </w:rPr>
      </w:pPr>
      <w:ins w:id="247" w:author="Author">
        <w:r>
          <w:rPr>
            <w:rStyle w:val="FootnoteReference"/>
          </w:rPr>
          <w:footnoteRef/>
        </w:r>
        <w:r>
          <w:t xml:space="preserve"> </w:t>
        </w:r>
        <w:del w:id="248" w:author="Author">
          <w:r w:rsidR="002103DC" w:rsidRPr="00E14A53" w:rsidDel="00C211E1">
            <w:rPr>
              <w:rFonts w:ascii="Times New Roman" w:hAnsi="Times New Roman"/>
            </w:rPr>
            <w:delText xml:space="preserve">AAL_PUCCH_High-PHY profile </w:delText>
          </w:r>
          <w:r w:rsidR="007453BB" w:rsidRPr="00E14A53" w:rsidDel="00C211E1">
            <w:rPr>
              <w:rFonts w:ascii="Times New Roman" w:hAnsi="Times New Roman"/>
            </w:rPr>
            <w:delText xml:space="preserve">may support all PUCCH formats or a subset of PUCCH formats, </w:delText>
          </w:r>
          <w:r w:rsidR="00107BF8" w:rsidRPr="00E14A53" w:rsidDel="00C211E1">
            <w:rPr>
              <w:rFonts w:ascii="Times New Roman" w:hAnsi="Times New Roman"/>
            </w:rPr>
            <w:delText>and t</w:delText>
          </w:r>
        </w:del>
        <w:r w:rsidR="00C211E1">
          <w:rPr>
            <w:rFonts w:ascii="Times New Roman" w:hAnsi="Times New Roman"/>
          </w:rPr>
          <w:t>T</w:t>
        </w:r>
        <w:r w:rsidR="00107BF8" w:rsidRPr="00E14A53">
          <w:rPr>
            <w:rFonts w:ascii="Times New Roman" w:hAnsi="Times New Roman"/>
          </w:rPr>
          <w:t xml:space="preserve">he PUCCH format </w:t>
        </w:r>
        <w:r w:rsidR="00C211E1">
          <w:rPr>
            <w:rFonts w:ascii="Times New Roman" w:hAnsi="Times New Roman"/>
          </w:rPr>
          <w:t xml:space="preserve">for </w:t>
        </w:r>
        <w:proofErr w:type="spellStart"/>
        <w:r w:rsidR="00C211E1" w:rsidRPr="00E14A53">
          <w:rPr>
            <w:rFonts w:ascii="Times New Roman" w:hAnsi="Times New Roman"/>
          </w:rPr>
          <w:t>AAL_PUCCH_High</w:t>
        </w:r>
        <w:proofErr w:type="spellEnd"/>
        <w:r w:rsidR="00C211E1" w:rsidRPr="00E14A53">
          <w:rPr>
            <w:rFonts w:ascii="Times New Roman" w:hAnsi="Times New Roman"/>
          </w:rPr>
          <w:t xml:space="preserve">-PHY profile </w:t>
        </w:r>
        <w:r w:rsidR="00107BF8" w:rsidRPr="00E14A53">
          <w:rPr>
            <w:rFonts w:ascii="Times New Roman" w:hAnsi="Times New Roman"/>
          </w:rPr>
          <w:t>is configurable</w:t>
        </w:r>
        <w:del w:id="249" w:author="Author">
          <w:r w:rsidR="00107BF8" w:rsidRPr="00E14A53" w:rsidDel="009D7385">
            <w:rPr>
              <w:rFonts w:ascii="Times New Roman" w:hAnsi="Times New Roman"/>
            </w:rPr>
            <w:delText xml:space="preserve"> via the upper layer </w:delText>
          </w:r>
          <w:r w:rsidR="00FC77A8" w:rsidRPr="00E14A53" w:rsidDel="009D7385">
            <w:rPr>
              <w:rFonts w:ascii="Times New Roman" w:hAnsi="Times New Roman"/>
            </w:rPr>
            <w:delText>configuration</w:delText>
          </w:r>
        </w:del>
        <w:r w:rsidR="00FC77A8" w:rsidRPr="00E14A53">
          <w:rPr>
            <w:rFonts w:ascii="Times New Roman" w:hAnsi="Times New Roman"/>
          </w:rPr>
          <w:t>.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69043" w14:textId="203A7EB3" w:rsidR="00356E74" w:rsidRDefault="5F1E3086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1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B4A"/>
    <w:multiLevelType w:val="hybridMultilevel"/>
    <w:tmpl w:val="84CE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AB9"/>
    <w:multiLevelType w:val="multilevel"/>
    <w:tmpl w:val="68C4B5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C676A"/>
    <w:multiLevelType w:val="hybridMultilevel"/>
    <w:tmpl w:val="5902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3"/>
  </w:num>
  <w:num w:numId="4">
    <w:abstractNumId w:val="18"/>
  </w:num>
  <w:num w:numId="5">
    <w:abstractNumId w:val="38"/>
  </w:num>
  <w:num w:numId="6">
    <w:abstractNumId w:val="28"/>
  </w:num>
  <w:num w:numId="7">
    <w:abstractNumId w:val="23"/>
  </w:num>
  <w:num w:numId="8">
    <w:abstractNumId w:val="15"/>
  </w:num>
  <w:num w:numId="9">
    <w:abstractNumId w:val="17"/>
  </w:num>
  <w:num w:numId="10">
    <w:abstractNumId w:val="39"/>
  </w:num>
  <w:num w:numId="11">
    <w:abstractNumId w:val="1"/>
  </w:num>
  <w:num w:numId="12">
    <w:abstractNumId w:val="4"/>
  </w:num>
  <w:num w:numId="13">
    <w:abstractNumId w:val="6"/>
  </w:num>
  <w:num w:numId="14">
    <w:abstractNumId w:val="37"/>
  </w:num>
  <w:num w:numId="15">
    <w:abstractNumId w:val="12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0"/>
  </w:num>
  <w:num w:numId="21">
    <w:abstractNumId w:val="41"/>
  </w:num>
  <w:num w:numId="22">
    <w:abstractNumId w:val="11"/>
  </w:num>
  <w:num w:numId="23">
    <w:abstractNumId w:val="24"/>
  </w:num>
  <w:num w:numId="24">
    <w:abstractNumId w:val="43"/>
  </w:num>
  <w:num w:numId="25">
    <w:abstractNumId w:val="22"/>
  </w:num>
  <w:num w:numId="26">
    <w:abstractNumId w:val="35"/>
  </w:num>
  <w:num w:numId="27">
    <w:abstractNumId w:val="36"/>
  </w:num>
  <w:num w:numId="28">
    <w:abstractNumId w:val="34"/>
  </w:num>
  <w:num w:numId="29">
    <w:abstractNumId w:val="14"/>
  </w:num>
  <w:num w:numId="30">
    <w:abstractNumId w:val="20"/>
  </w:num>
  <w:num w:numId="31">
    <w:abstractNumId w:val="5"/>
  </w:num>
  <w:num w:numId="32">
    <w:abstractNumId w:val="32"/>
  </w:num>
  <w:num w:numId="33">
    <w:abstractNumId w:val="42"/>
  </w:num>
  <w:num w:numId="34">
    <w:abstractNumId w:val="7"/>
  </w:num>
  <w:num w:numId="35">
    <w:abstractNumId w:val="40"/>
  </w:num>
  <w:num w:numId="36">
    <w:abstractNumId w:val="26"/>
  </w:num>
  <w:num w:numId="37">
    <w:abstractNumId w:val="31"/>
  </w:num>
  <w:num w:numId="38">
    <w:abstractNumId w:val="19"/>
  </w:num>
  <w:num w:numId="39">
    <w:abstractNumId w:val="10"/>
  </w:num>
  <w:num w:numId="4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8"/>
  </w:num>
  <w:num w:numId="43">
    <w:abstractNumId w:val="29"/>
  </w:num>
  <w:num w:numId="44">
    <w:abstractNumId w:val="25"/>
  </w:num>
  <w:num w:numId="45">
    <w:abstractNumId w:val="1"/>
  </w:num>
  <w:num w:numId="4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D24"/>
    <w:rsid w:val="00006563"/>
    <w:rsid w:val="000071A4"/>
    <w:rsid w:val="0001088A"/>
    <w:rsid w:val="00010974"/>
    <w:rsid w:val="00011AE6"/>
    <w:rsid w:val="000143F0"/>
    <w:rsid w:val="000159CB"/>
    <w:rsid w:val="00015C82"/>
    <w:rsid w:val="00017A62"/>
    <w:rsid w:val="00017F7F"/>
    <w:rsid w:val="00020819"/>
    <w:rsid w:val="000214BD"/>
    <w:rsid w:val="00021A07"/>
    <w:rsid w:val="000232AA"/>
    <w:rsid w:val="00024CAB"/>
    <w:rsid w:val="000259C3"/>
    <w:rsid w:val="00030BC5"/>
    <w:rsid w:val="000317F3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74"/>
    <w:rsid w:val="00040F8C"/>
    <w:rsid w:val="0004108F"/>
    <w:rsid w:val="00041FFE"/>
    <w:rsid w:val="00043C34"/>
    <w:rsid w:val="00044F9B"/>
    <w:rsid w:val="0004605B"/>
    <w:rsid w:val="00047475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4C94"/>
    <w:rsid w:val="00065231"/>
    <w:rsid w:val="000663EF"/>
    <w:rsid w:val="00066AE4"/>
    <w:rsid w:val="000677B4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03"/>
    <w:rsid w:val="00081910"/>
    <w:rsid w:val="000843B2"/>
    <w:rsid w:val="00085B41"/>
    <w:rsid w:val="00086FAD"/>
    <w:rsid w:val="00090EB8"/>
    <w:rsid w:val="00092A44"/>
    <w:rsid w:val="00093728"/>
    <w:rsid w:val="00094055"/>
    <w:rsid w:val="00094C90"/>
    <w:rsid w:val="00094FA9"/>
    <w:rsid w:val="000954AC"/>
    <w:rsid w:val="00095B14"/>
    <w:rsid w:val="00096307"/>
    <w:rsid w:val="00096A99"/>
    <w:rsid w:val="0009716F"/>
    <w:rsid w:val="00097374"/>
    <w:rsid w:val="00097D83"/>
    <w:rsid w:val="000A0A20"/>
    <w:rsid w:val="000A1014"/>
    <w:rsid w:val="000A3251"/>
    <w:rsid w:val="000A4740"/>
    <w:rsid w:val="000A5C0B"/>
    <w:rsid w:val="000A67D5"/>
    <w:rsid w:val="000A6872"/>
    <w:rsid w:val="000A6FA0"/>
    <w:rsid w:val="000B062B"/>
    <w:rsid w:val="000B12D1"/>
    <w:rsid w:val="000B1326"/>
    <w:rsid w:val="000B14F4"/>
    <w:rsid w:val="000B1A29"/>
    <w:rsid w:val="000B1F0A"/>
    <w:rsid w:val="000B2D3D"/>
    <w:rsid w:val="000B2EED"/>
    <w:rsid w:val="000B2F57"/>
    <w:rsid w:val="000B3762"/>
    <w:rsid w:val="000B3AA7"/>
    <w:rsid w:val="000B3E68"/>
    <w:rsid w:val="000B470C"/>
    <w:rsid w:val="000B57DA"/>
    <w:rsid w:val="000B7210"/>
    <w:rsid w:val="000B74A1"/>
    <w:rsid w:val="000C00F6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2C7"/>
    <w:rsid w:val="000D13FE"/>
    <w:rsid w:val="000D1B40"/>
    <w:rsid w:val="000D2D51"/>
    <w:rsid w:val="000D3047"/>
    <w:rsid w:val="000D3071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C48"/>
    <w:rsid w:val="000E3102"/>
    <w:rsid w:val="000E4469"/>
    <w:rsid w:val="000E4C4F"/>
    <w:rsid w:val="000E553C"/>
    <w:rsid w:val="000E5E64"/>
    <w:rsid w:val="000F2BE7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7BF8"/>
    <w:rsid w:val="0011055E"/>
    <w:rsid w:val="00111223"/>
    <w:rsid w:val="001113CD"/>
    <w:rsid w:val="00111F2D"/>
    <w:rsid w:val="00112980"/>
    <w:rsid w:val="00113EC0"/>
    <w:rsid w:val="00114582"/>
    <w:rsid w:val="00114664"/>
    <w:rsid w:val="001151CC"/>
    <w:rsid w:val="00115FC5"/>
    <w:rsid w:val="0011673F"/>
    <w:rsid w:val="00116EDA"/>
    <w:rsid w:val="00117252"/>
    <w:rsid w:val="00117A09"/>
    <w:rsid w:val="00117B86"/>
    <w:rsid w:val="001204B9"/>
    <w:rsid w:val="00123C2F"/>
    <w:rsid w:val="0012500F"/>
    <w:rsid w:val="0012617A"/>
    <w:rsid w:val="00126563"/>
    <w:rsid w:val="001300C4"/>
    <w:rsid w:val="001308EE"/>
    <w:rsid w:val="0013282B"/>
    <w:rsid w:val="0013475F"/>
    <w:rsid w:val="00136A06"/>
    <w:rsid w:val="00136C6B"/>
    <w:rsid w:val="00136CAD"/>
    <w:rsid w:val="00137DF1"/>
    <w:rsid w:val="0014125F"/>
    <w:rsid w:val="001412A3"/>
    <w:rsid w:val="00141DC4"/>
    <w:rsid w:val="00142DC6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46FE"/>
    <w:rsid w:val="00166527"/>
    <w:rsid w:val="00166D2E"/>
    <w:rsid w:val="00166FDA"/>
    <w:rsid w:val="00170F0D"/>
    <w:rsid w:val="001717E0"/>
    <w:rsid w:val="00172713"/>
    <w:rsid w:val="00175401"/>
    <w:rsid w:val="0017560F"/>
    <w:rsid w:val="00176973"/>
    <w:rsid w:val="0017740C"/>
    <w:rsid w:val="00177DF2"/>
    <w:rsid w:val="00181693"/>
    <w:rsid w:val="00181B1A"/>
    <w:rsid w:val="00183AE3"/>
    <w:rsid w:val="001842EE"/>
    <w:rsid w:val="00184F88"/>
    <w:rsid w:val="001869AC"/>
    <w:rsid w:val="00187559"/>
    <w:rsid w:val="0019272D"/>
    <w:rsid w:val="00193076"/>
    <w:rsid w:val="00193470"/>
    <w:rsid w:val="00194E74"/>
    <w:rsid w:val="00194FB0"/>
    <w:rsid w:val="00195687"/>
    <w:rsid w:val="001A1AB2"/>
    <w:rsid w:val="001A245D"/>
    <w:rsid w:val="001A271A"/>
    <w:rsid w:val="001A2D1F"/>
    <w:rsid w:val="001A2D5E"/>
    <w:rsid w:val="001A37BF"/>
    <w:rsid w:val="001A3EC3"/>
    <w:rsid w:val="001A6B2E"/>
    <w:rsid w:val="001A7810"/>
    <w:rsid w:val="001A7A38"/>
    <w:rsid w:val="001B0850"/>
    <w:rsid w:val="001B1914"/>
    <w:rsid w:val="001B1CCD"/>
    <w:rsid w:val="001B1FE2"/>
    <w:rsid w:val="001B388E"/>
    <w:rsid w:val="001B4105"/>
    <w:rsid w:val="001B41B3"/>
    <w:rsid w:val="001B4DBD"/>
    <w:rsid w:val="001B579C"/>
    <w:rsid w:val="001B5D91"/>
    <w:rsid w:val="001B645B"/>
    <w:rsid w:val="001B6A09"/>
    <w:rsid w:val="001B6AEF"/>
    <w:rsid w:val="001B7A0C"/>
    <w:rsid w:val="001C0E8B"/>
    <w:rsid w:val="001C123E"/>
    <w:rsid w:val="001C4249"/>
    <w:rsid w:val="001C4404"/>
    <w:rsid w:val="001C4B6C"/>
    <w:rsid w:val="001C584A"/>
    <w:rsid w:val="001C764C"/>
    <w:rsid w:val="001D02E2"/>
    <w:rsid w:val="001D11A9"/>
    <w:rsid w:val="001D1864"/>
    <w:rsid w:val="001D2EDB"/>
    <w:rsid w:val="001D4C4F"/>
    <w:rsid w:val="001D7A14"/>
    <w:rsid w:val="001E0FC9"/>
    <w:rsid w:val="001E1117"/>
    <w:rsid w:val="001E31F6"/>
    <w:rsid w:val="001E445A"/>
    <w:rsid w:val="001E4D4C"/>
    <w:rsid w:val="001E51EC"/>
    <w:rsid w:val="001E593D"/>
    <w:rsid w:val="001E59CF"/>
    <w:rsid w:val="001E5D52"/>
    <w:rsid w:val="001E7894"/>
    <w:rsid w:val="001F088C"/>
    <w:rsid w:val="001F0BF6"/>
    <w:rsid w:val="001F168B"/>
    <w:rsid w:val="001F2019"/>
    <w:rsid w:val="001F2196"/>
    <w:rsid w:val="001F258C"/>
    <w:rsid w:val="001F3133"/>
    <w:rsid w:val="001F371A"/>
    <w:rsid w:val="001F3AB3"/>
    <w:rsid w:val="001F43E8"/>
    <w:rsid w:val="001F4FFE"/>
    <w:rsid w:val="001F6C17"/>
    <w:rsid w:val="001F741C"/>
    <w:rsid w:val="00201124"/>
    <w:rsid w:val="00201DD7"/>
    <w:rsid w:val="0020240D"/>
    <w:rsid w:val="00202D83"/>
    <w:rsid w:val="002103DC"/>
    <w:rsid w:val="00210D1C"/>
    <w:rsid w:val="00211893"/>
    <w:rsid w:val="00212865"/>
    <w:rsid w:val="00213F7F"/>
    <w:rsid w:val="0021429F"/>
    <w:rsid w:val="00214B75"/>
    <w:rsid w:val="002160BF"/>
    <w:rsid w:val="0021715B"/>
    <w:rsid w:val="00221AE8"/>
    <w:rsid w:val="00221C32"/>
    <w:rsid w:val="00223FC8"/>
    <w:rsid w:val="0022494D"/>
    <w:rsid w:val="00225152"/>
    <w:rsid w:val="00226254"/>
    <w:rsid w:val="00227192"/>
    <w:rsid w:val="0023073B"/>
    <w:rsid w:val="00230CD2"/>
    <w:rsid w:val="00232212"/>
    <w:rsid w:val="002334D2"/>
    <w:rsid w:val="0023352E"/>
    <w:rsid w:val="00235325"/>
    <w:rsid w:val="00235849"/>
    <w:rsid w:val="00236289"/>
    <w:rsid w:val="002363F3"/>
    <w:rsid w:val="00236686"/>
    <w:rsid w:val="0023712D"/>
    <w:rsid w:val="0023756D"/>
    <w:rsid w:val="00237730"/>
    <w:rsid w:val="00237814"/>
    <w:rsid w:val="002422C3"/>
    <w:rsid w:val="002436BA"/>
    <w:rsid w:val="002452AC"/>
    <w:rsid w:val="002472C3"/>
    <w:rsid w:val="00250BB9"/>
    <w:rsid w:val="00250D0D"/>
    <w:rsid w:val="00250DD2"/>
    <w:rsid w:val="002532D1"/>
    <w:rsid w:val="0025399F"/>
    <w:rsid w:val="00254678"/>
    <w:rsid w:val="00256605"/>
    <w:rsid w:val="00256FBC"/>
    <w:rsid w:val="00257A9A"/>
    <w:rsid w:val="0026005A"/>
    <w:rsid w:val="00262858"/>
    <w:rsid w:val="00263588"/>
    <w:rsid w:val="00264A2F"/>
    <w:rsid w:val="00265ECA"/>
    <w:rsid w:val="00266E2E"/>
    <w:rsid w:val="00267CB3"/>
    <w:rsid w:val="00273BBA"/>
    <w:rsid w:val="002748A8"/>
    <w:rsid w:val="00274BB2"/>
    <w:rsid w:val="00274FBF"/>
    <w:rsid w:val="00275567"/>
    <w:rsid w:val="00275835"/>
    <w:rsid w:val="00275EEC"/>
    <w:rsid w:val="002760E5"/>
    <w:rsid w:val="002765D8"/>
    <w:rsid w:val="0027686A"/>
    <w:rsid w:val="002769C1"/>
    <w:rsid w:val="002803B7"/>
    <w:rsid w:val="002803E8"/>
    <w:rsid w:val="00280F10"/>
    <w:rsid w:val="002831A1"/>
    <w:rsid w:val="0028368A"/>
    <w:rsid w:val="00283B7E"/>
    <w:rsid w:val="00284E6F"/>
    <w:rsid w:val="0028643D"/>
    <w:rsid w:val="00286C9C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9F5"/>
    <w:rsid w:val="002A14C6"/>
    <w:rsid w:val="002A3BCD"/>
    <w:rsid w:val="002A4BFB"/>
    <w:rsid w:val="002A4F1D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5754"/>
    <w:rsid w:val="002B689A"/>
    <w:rsid w:val="002C0D02"/>
    <w:rsid w:val="002C0D6E"/>
    <w:rsid w:val="002C0E7B"/>
    <w:rsid w:val="002C6B42"/>
    <w:rsid w:val="002C7996"/>
    <w:rsid w:val="002D0BE1"/>
    <w:rsid w:val="002D1A06"/>
    <w:rsid w:val="002D3BC7"/>
    <w:rsid w:val="002D434C"/>
    <w:rsid w:val="002D4A08"/>
    <w:rsid w:val="002D5C16"/>
    <w:rsid w:val="002D68AC"/>
    <w:rsid w:val="002D7267"/>
    <w:rsid w:val="002E0B78"/>
    <w:rsid w:val="002E16E6"/>
    <w:rsid w:val="002E1EEE"/>
    <w:rsid w:val="002E1FBE"/>
    <w:rsid w:val="002E2804"/>
    <w:rsid w:val="002E3D15"/>
    <w:rsid w:val="002E568B"/>
    <w:rsid w:val="002E64D3"/>
    <w:rsid w:val="002E67A1"/>
    <w:rsid w:val="002E73D8"/>
    <w:rsid w:val="002F0513"/>
    <w:rsid w:val="002F0A66"/>
    <w:rsid w:val="002F0F6F"/>
    <w:rsid w:val="002F1CE2"/>
    <w:rsid w:val="002F3129"/>
    <w:rsid w:val="002F4412"/>
    <w:rsid w:val="002F4F78"/>
    <w:rsid w:val="002F6FA5"/>
    <w:rsid w:val="00300884"/>
    <w:rsid w:val="003057FB"/>
    <w:rsid w:val="003077A7"/>
    <w:rsid w:val="00307A19"/>
    <w:rsid w:val="00310ABD"/>
    <w:rsid w:val="003118CB"/>
    <w:rsid w:val="003127F0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995"/>
    <w:rsid w:val="00320C45"/>
    <w:rsid w:val="003210DC"/>
    <w:rsid w:val="00321330"/>
    <w:rsid w:val="003218E6"/>
    <w:rsid w:val="0032201F"/>
    <w:rsid w:val="00322B2C"/>
    <w:rsid w:val="00322ED8"/>
    <w:rsid w:val="00324196"/>
    <w:rsid w:val="00324A47"/>
    <w:rsid w:val="003302E0"/>
    <w:rsid w:val="00330BBB"/>
    <w:rsid w:val="00330C9F"/>
    <w:rsid w:val="0033111C"/>
    <w:rsid w:val="00331D37"/>
    <w:rsid w:val="0033284B"/>
    <w:rsid w:val="003332FB"/>
    <w:rsid w:val="00336BC5"/>
    <w:rsid w:val="00340717"/>
    <w:rsid w:val="003426F2"/>
    <w:rsid w:val="00342BAC"/>
    <w:rsid w:val="0034318E"/>
    <w:rsid w:val="003432F1"/>
    <w:rsid w:val="00345259"/>
    <w:rsid w:val="00347079"/>
    <w:rsid w:val="0034789F"/>
    <w:rsid w:val="00350C46"/>
    <w:rsid w:val="00351ADC"/>
    <w:rsid w:val="00352406"/>
    <w:rsid w:val="00352EFC"/>
    <w:rsid w:val="00353390"/>
    <w:rsid w:val="00353C20"/>
    <w:rsid w:val="00354451"/>
    <w:rsid w:val="0035462D"/>
    <w:rsid w:val="00354645"/>
    <w:rsid w:val="0035523B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21B3"/>
    <w:rsid w:val="0037450A"/>
    <w:rsid w:val="00374CA1"/>
    <w:rsid w:val="003750B5"/>
    <w:rsid w:val="003757F8"/>
    <w:rsid w:val="00375C3A"/>
    <w:rsid w:val="00375C89"/>
    <w:rsid w:val="0037730B"/>
    <w:rsid w:val="00377DF5"/>
    <w:rsid w:val="00380357"/>
    <w:rsid w:val="0038185C"/>
    <w:rsid w:val="003818A0"/>
    <w:rsid w:val="00384060"/>
    <w:rsid w:val="00384363"/>
    <w:rsid w:val="0039057F"/>
    <w:rsid w:val="00390687"/>
    <w:rsid w:val="0039228A"/>
    <w:rsid w:val="00392D7B"/>
    <w:rsid w:val="0039352C"/>
    <w:rsid w:val="00393E06"/>
    <w:rsid w:val="0039472B"/>
    <w:rsid w:val="003954C4"/>
    <w:rsid w:val="00397F52"/>
    <w:rsid w:val="003A2116"/>
    <w:rsid w:val="003A27BB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C0756"/>
    <w:rsid w:val="003C0C74"/>
    <w:rsid w:val="003C140C"/>
    <w:rsid w:val="003C1C85"/>
    <w:rsid w:val="003C2A81"/>
    <w:rsid w:val="003C2CE8"/>
    <w:rsid w:val="003C50B3"/>
    <w:rsid w:val="003C597E"/>
    <w:rsid w:val="003C5C73"/>
    <w:rsid w:val="003C7548"/>
    <w:rsid w:val="003C7C27"/>
    <w:rsid w:val="003D028F"/>
    <w:rsid w:val="003D0624"/>
    <w:rsid w:val="003D23E5"/>
    <w:rsid w:val="003D2D2D"/>
    <w:rsid w:val="003D46B1"/>
    <w:rsid w:val="003D573A"/>
    <w:rsid w:val="003D6500"/>
    <w:rsid w:val="003D7AE9"/>
    <w:rsid w:val="003E08DC"/>
    <w:rsid w:val="003E180F"/>
    <w:rsid w:val="003E19AD"/>
    <w:rsid w:val="003E2DAA"/>
    <w:rsid w:val="003E305F"/>
    <w:rsid w:val="003E459F"/>
    <w:rsid w:val="003E58F1"/>
    <w:rsid w:val="003E61B7"/>
    <w:rsid w:val="003E6685"/>
    <w:rsid w:val="003E6A2B"/>
    <w:rsid w:val="003E6FD7"/>
    <w:rsid w:val="003F3559"/>
    <w:rsid w:val="003F4BCB"/>
    <w:rsid w:val="003F61CE"/>
    <w:rsid w:val="003F66B0"/>
    <w:rsid w:val="003F74B8"/>
    <w:rsid w:val="003F78DD"/>
    <w:rsid w:val="003F7B3D"/>
    <w:rsid w:val="00400962"/>
    <w:rsid w:val="004011BE"/>
    <w:rsid w:val="004036DF"/>
    <w:rsid w:val="0040435D"/>
    <w:rsid w:val="004047B4"/>
    <w:rsid w:val="0040598E"/>
    <w:rsid w:val="00405CCD"/>
    <w:rsid w:val="00405D8D"/>
    <w:rsid w:val="00406A03"/>
    <w:rsid w:val="0041129B"/>
    <w:rsid w:val="00411B24"/>
    <w:rsid w:val="004124A2"/>
    <w:rsid w:val="00412A64"/>
    <w:rsid w:val="004133DA"/>
    <w:rsid w:val="00413C5A"/>
    <w:rsid w:val="00413ECD"/>
    <w:rsid w:val="00414948"/>
    <w:rsid w:val="00414BC6"/>
    <w:rsid w:val="00416A8E"/>
    <w:rsid w:val="00416A9C"/>
    <w:rsid w:val="004209AD"/>
    <w:rsid w:val="00421BC8"/>
    <w:rsid w:val="00424940"/>
    <w:rsid w:val="00425B31"/>
    <w:rsid w:val="00425C9A"/>
    <w:rsid w:val="00425D9B"/>
    <w:rsid w:val="004277DD"/>
    <w:rsid w:val="00431A0E"/>
    <w:rsid w:val="004325B2"/>
    <w:rsid w:val="004325DC"/>
    <w:rsid w:val="00432D19"/>
    <w:rsid w:val="004343F7"/>
    <w:rsid w:val="00434D38"/>
    <w:rsid w:val="00434E4B"/>
    <w:rsid w:val="004358FE"/>
    <w:rsid w:val="00435F16"/>
    <w:rsid w:val="00437E60"/>
    <w:rsid w:val="00437F2D"/>
    <w:rsid w:val="00440AAB"/>
    <w:rsid w:val="00441147"/>
    <w:rsid w:val="004416D0"/>
    <w:rsid w:val="00442D03"/>
    <w:rsid w:val="00442E05"/>
    <w:rsid w:val="00444B81"/>
    <w:rsid w:val="00445041"/>
    <w:rsid w:val="0044605A"/>
    <w:rsid w:val="004461EA"/>
    <w:rsid w:val="00450568"/>
    <w:rsid w:val="00450988"/>
    <w:rsid w:val="004524D2"/>
    <w:rsid w:val="00452B60"/>
    <w:rsid w:val="00452DEF"/>
    <w:rsid w:val="00453933"/>
    <w:rsid w:val="00453F31"/>
    <w:rsid w:val="00454741"/>
    <w:rsid w:val="004553D5"/>
    <w:rsid w:val="00455A27"/>
    <w:rsid w:val="00455BE0"/>
    <w:rsid w:val="004577B5"/>
    <w:rsid w:val="00457F61"/>
    <w:rsid w:val="004604A6"/>
    <w:rsid w:val="0046259A"/>
    <w:rsid w:val="0046513E"/>
    <w:rsid w:val="004658E1"/>
    <w:rsid w:val="004709AE"/>
    <w:rsid w:val="00470AAB"/>
    <w:rsid w:val="00471895"/>
    <w:rsid w:val="004750C7"/>
    <w:rsid w:val="0047518E"/>
    <w:rsid w:val="004754CA"/>
    <w:rsid w:val="00475B72"/>
    <w:rsid w:val="004761E7"/>
    <w:rsid w:val="00477067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3600"/>
    <w:rsid w:val="00493A2B"/>
    <w:rsid w:val="0049502E"/>
    <w:rsid w:val="004958F3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54AB"/>
    <w:rsid w:val="004C7001"/>
    <w:rsid w:val="004C74E2"/>
    <w:rsid w:val="004D0573"/>
    <w:rsid w:val="004D1C55"/>
    <w:rsid w:val="004D1D6A"/>
    <w:rsid w:val="004D2CC8"/>
    <w:rsid w:val="004D2E20"/>
    <w:rsid w:val="004D3172"/>
    <w:rsid w:val="004D319C"/>
    <w:rsid w:val="004D3578"/>
    <w:rsid w:val="004D3618"/>
    <w:rsid w:val="004D419D"/>
    <w:rsid w:val="004D454D"/>
    <w:rsid w:val="004D4661"/>
    <w:rsid w:val="004E01A1"/>
    <w:rsid w:val="004E026A"/>
    <w:rsid w:val="004E18A1"/>
    <w:rsid w:val="004E1CFE"/>
    <w:rsid w:val="004E213A"/>
    <w:rsid w:val="004E2E77"/>
    <w:rsid w:val="004E333E"/>
    <w:rsid w:val="004E3B65"/>
    <w:rsid w:val="004E4CC8"/>
    <w:rsid w:val="004F0017"/>
    <w:rsid w:val="004F0D11"/>
    <w:rsid w:val="004F2BCA"/>
    <w:rsid w:val="004F2DA0"/>
    <w:rsid w:val="004F3AA0"/>
    <w:rsid w:val="004F4192"/>
    <w:rsid w:val="004F425A"/>
    <w:rsid w:val="004F5A72"/>
    <w:rsid w:val="004F636A"/>
    <w:rsid w:val="004F6954"/>
    <w:rsid w:val="004F6FD5"/>
    <w:rsid w:val="004F71C0"/>
    <w:rsid w:val="004F7223"/>
    <w:rsid w:val="00500415"/>
    <w:rsid w:val="0050106A"/>
    <w:rsid w:val="00501FE6"/>
    <w:rsid w:val="00502E13"/>
    <w:rsid w:val="00503A4A"/>
    <w:rsid w:val="005046C7"/>
    <w:rsid w:val="005074B9"/>
    <w:rsid w:val="0051135C"/>
    <w:rsid w:val="0051281D"/>
    <w:rsid w:val="00513155"/>
    <w:rsid w:val="005131F5"/>
    <w:rsid w:val="00513387"/>
    <w:rsid w:val="0051387B"/>
    <w:rsid w:val="005144D8"/>
    <w:rsid w:val="00514D80"/>
    <w:rsid w:val="005154D8"/>
    <w:rsid w:val="00515577"/>
    <w:rsid w:val="00515861"/>
    <w:rsid w:val="00515DAE"/>
    <w:rsid w:val="00516A1E"/>
    <w:rsid w:val="0052053D"/>
    <w:rsid w:val="00520BFC"/>
    <w:rsid w:val="005210A6"/>
    <w:rsid w:val="0052153A"/>
    <w:rsid w:val="00523108"/>
    <w:rsid w:val="00524D5C"/>
    <w:rsid w:val="005258F3"/>
    <w:rsid w:val="00525C1D"/>
    <w:rsid w:val="00525D9F"/>
    <w:rsid w:val="00525FB8"/>
    <w:rsid w:val="00526DB5"/>
    <w:rsid w:val="00526E31"/>
    <w:rsid w:val="00527602"/>
    <w:rsid w:val="005277B6"/>
    <w:rsid w:val="00531B0E"/>
    <w:rsid w:val="00531B34"/>
    <w:rsid w:val="00533C08"/>
    <w:rsid w:val="00534309"/>
    <w:rsid w:val="00535110"/>
    <w:rsid w:val="00535ABF"/>
    <w:rsid w:val="0053751A"/>
    <w:rsid w:val="00540FEB"/>
    <w:rsid w:val="005412D5"/>
    <w:rsid w:val="00541595"/>
    <w:rsid w:val="00542BF9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8F6"/>
    <w:rsid w:val="00552D34"/>
    <w:rsid w:val="00553215"/>
    <w:rsid w:val="005535E6"/>
    <w:rsid w:val="00553B7D"/>
    <w:rsid w:val="00553F8D"/>
    <w:rsid w:val="00554F70"/>
    <w:rsid w:val="00555220"/>
    <w:rsid w:val="00555484"/>
    <w:rsid w:val="005554E3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400B"/>
    <w:rsid w:val="0059432E"/>
    <w:rsid w:val="00595122"/>
    <w:rsid w:val="00595B41"/>
    <w:rsid w:val="005960D1"/>
    <w:rsid w:val="0059653C"/>
    <w:rsid w:val="005A05D1"/>
    <w:rsid w:val="005A091D"/>
    <w:rsid w:val="005A0EC6"/>
    <w:rsid w:val="005A1164"/>
    <w:rsid w:val="005A1511"/>
    <w:rsid w:val="005A17D1"/>
    <w:rsid w:val="005A1875"/>
    <w:rsid w:val="005A1E12"/>
    <w:rsid w:val="005A2CDD"/>
    <w:rsid w:val="005A4BD5"/>
    <w:rsid w:val="005A4E05"/>
    <w:rsid w:val="005A7688"/>
    <w:rsid w:val="005A7CD0"/>
    <w:rsid w:val="005B036A"/>
    <w:rsid w:val="005B0F9D"/>
    <w:rsid w:val="005B2216"/>
    <w:rsid w:val="005B2864"/>
    <w:rsid w:val="005B337D"/>
    <w:rsid w:val="005B35E7"/>
    <w:rsid w:val="005B3699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225"/>
    <w:rsid w:val="005C5AB6"/>
    <w:rsid w:val="005C62A0"/>
    <w:rsid w:val="005D043B"/>
    <w:rsid w:val="005D0BCE"/>
    <w:rsid w:val="005D2D20"/>
    <w:rsid w:val="005D3069"/>
    <w:rsid w:val="005D31A1"/>
    <w:rsid w:val="005D3285"/>
    <w:rsid w:val="005D3E50"/>
    <w:rsid w:val="005D4261"/>
    <w:rsid w:val="005D4A2C"/>
    <w:rsid w:val="005D5219"/>
    <w:rsid w:val="005D5684"/>
    <w:rsid w:val="005D5CFF"/>
    <w:rsid w:val="005D63F5"/>
    <w:rsid w:val="005D709A"/>
    <w:rsid w:val="005D741E"/>
    <w:rsid w:val="005E0804"/>
    <w:rsid w:val="005E1593"/>
    <w:rsid w:val="005E282D"/>
    <w:rsid w:val="005E433F"/>
    <w:rsid w:val="005E4606"/>
    <w:rsid w:val="005E4BAF"/>
    <w:rsid w:val="005E5985"/>
    <w:rsid w:val="005E5B9C"/>
    <w:rsid w:val="005F0D63"/>
    <w:rsid w:val="005F1363"/>
    <w:rsid w:val="005F14B5"/>
    <w:rsid w:val="005F2CEB"/>
    <w:rsid w:val="005F3BCF"/>
    <w:rsid w:val="005F3F31"/>
    <w:rsid w:val="005F3F7B"/>
    <w:rsid w:val="005F5CA1"/>
    <w:rsid w:val="005F6496"/>
    <w:rsid w:val="005F6938"/>
    <w:rsid w:val="005F6DA1"/>
    <w:rsid w:val="005F7AED"/>
    <w:rsid w:val="00600C89"/>
    <w:rsid w:val="00601467"/>
    <w:rsid w:val="00602154"/>
    <w:rsid w:val="00603579"/>
    <w:rsid w:val="006038C3"/>
    <w:rsid w:val="00603F88"/>
    <w:rsid w:val="00606B19"/>
    <w:rsid w:val="00607B1C"/>
    <w:rsid w:val="006105F0"/>
    <w:rsid w:val="00611E56"/>
    <w:rsid w:val="00612D10"/>
    <w:rsid w:val="006138B2"/>
    <w:rsid w:val="00613A10"/>
    <w:rsid w:val="00613A5F"/>
    <w:rsid w:val="006143EA"/>
    <w:rsid w:val="00614B3A"/>
    <w:rsid w:val="00615162"/>
    <w:rsid w:val="00615796"/>
    <w:rsid w:val="00615B41"/>
    <w:rsid w:val="0061680F"/>
    <w:rsid w:val="00617241"/>
    <w:rsid w:val="00617F9B"/>
    <w:rsid w:val="00621DCD"/>
    <w:rsid w:val="00622255"/>
    <w:rsid w:val="00622687"/>
    <w:rsid w:val="006243ED"/>
    <w:rsid w:val="00624539"/>
    <w:rsid w:val="00625BC2"/>
    <w:rsid w:val="00626497"/>
    <w:rsid w:val="00626D9E"/>
    <w:rsid w:val="00631285"/>
    <w:rsid w:val="00631A3C"/>
    <w:rsid w:val="00631F15"/>
    <w:rsid w:val="00632C50"/>
    <w:rsid w:val="00633099"/>
    <w:rsid w:val="006336DF"/>
    <w:rsid w:val="00635722"/>
    <w:rsid w:val="00636AFA"/>
    <w:rsid w:val="00636C27"/>
    <w:rsid w:val="006405C1"/>
    <w:rsid w:val="0064315F"/>
    <w:rsid w:val="0064380A"/>
    <w:rsid w:val="00645A57"/>
    <w:rsid w:val="0064602B"/>
    <w:rsid w:val="00647034"/>
    <w:rsid w:val="006472CA"/>
    <w:rsid w:val="00647EDC"/>
    <w:rsid w:val="006500F1"/>
    <w:rsid w:val="00650915"/>
    <w:rsid w:val="00650B2A"/>
    <w:rsid w:val="00652960"/>
    <w:rsid w:val="00652FDA"/>
    <w:rsid w:val="0065387E"/>
    <w:rsid w:val="00653BE4"/>
    <w:rsid w:val="00654692"/>
    <w:rsid w:val="006564CA"/>
    <w:rsid w:val="00656D02"/>
    <w:rsid w:val="006574A1"/>
    <w:rsid w:val="0065765D"/>
    <w:rsid w:val="00657F54"/>
    <w:rsid w:val="0066025A"/>
    <w:rsid w:val="006604EA"/>
    <w:rsid w:val="00660C54"/>
    <w:rsid w:val="00661046"/>
    <w:rsid w:val="006617DD"/>
    <w:rsid w:val="00661960"/>
    <w:rsid w:val="00666262"/>
    <w:rsid w:val="00666270"/>
    <w:rsid w:val="00666CFD"/>
    <w:rsid w:val="0066726C"/>
    <w:rsid w:val="006678BD"/>
    <w:rsid w:val="0067078B"/>
    <w:rsid w:val="00670CF5"/>
    <w:rsid w:val="00670ED9"/>
    <w:rsid w:val="00671008"/>
    <w:rsid w:val="0067106B"/>
    <w:rsid w:val="0067199E"/>
    <w:rsid w:val="00673EE2"/>
    <w:rsid w:val="00674AD4"/>
    <w:rsid w:val="00674DF6"/>
    <w:rsid w:val="0067535E"/>
    <w:rsid w:val="006755EF"/>
    <w:rsid w:val="0067606B"/>
    <w:rsid w:val="0067717F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401A"/>
    <w:rsid w:val="006845E7"/>
    <w:rsid w:val="00685008"/>
    <w:rsid w:val="00686604"/>
    <w:rsid w:val="00686CBD"/>
    <w:rsid w:val="00686D2C"/>
    <w:rsid w:val="00687D41"/>
    <w:rsid w:val="00690931"/>
    <w:rsid w:val="00690C10"/>
    <w:rsid w:val="00691DBD"/>
    <w:rsid w:val="00692FD7"/>
    <w:rsid w:val="00694EAB"/>
    <w:rsid w:val="00697652"/>
    <w:rsid w:val="00697E95"/>
    <w:rsid w:val="006A220D"/>
    <w:rsid w:val="006A269D"/>
    <w:rsid w:val="006A3C6E"/>
    <w:rsid w:val="006A44FE"/>
    <w:rsid w:val="006A5291"/>
    <w:rsid w:val="006A53ED"/>
    <w:rsid w:val="006A58EF"/>
    <w:rsid w:val="006A5ADD"/>
    <w:rsid w:val="006A5C8D"/>
    <w:rsid w:val="006A649C"/>
    <w:rsid w:val="006A65D9"/>
    <w:rsid w:val="006B0723"/>
    <w:rsid w:val="006B1B3B"/>
    <w:rsid w:val="006B2111"/>
    <w:rsid w:val="006B21FD"/>
    <w:rsid w:val="006B62C0"/>
    <w:rsid w:val="006B6824"/>
    <w:rsid w:val="006B735C"/>
    <w:rsid w:val="006B7A9F"/>
    <w:rsid w:val="006B7B77"/>
    <w:rsid w:val="006C1A9C"/>
    <w:rsid w:val="006C1E44"/>
    <w:rsid w:val="006C27C9"/>
    <w:rsid w:val="006C3338"/>
    <w:rsid w:val="006C4017"/>
    <w:rsid w:val="006C7551"/>
    <w:rsid w:val="006D037E"/>
    <w:rsid w:val="006D0D91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503F"/>
    <w:rsid w:val="006E6F2E"/>
    <w:rsid w:val="006F1025"/>
    <w:rsid w:val="006F3777"/>
    <w:rsid w:val="006F3AF7"/>
    <w:rsid w:val="006F3C10"/>
    <w:rsid w:val="006F3DE5"/>
    <w:rsid w:val="006F4D19"/>
    <w:rsid w:val="006F55B9"/>
    <w:rsid w:val="006F5631"/>
    <w:rsid w:val="006F5E83"/>
    <w:rsid w:val="0070053B"/>
    <w:rsid w:val="00701752"/>
    <w:rsid w:val="007025DA"/>
    <w:rsid w:val="00702CCE"/>
    <w:rsid w:val="007037D0"/>
    <w:rsid w:val="00703A11"/>
    <w:rsid w:val="00703B6F"/>
    <w:rsid w:val="00704C01"/>
    <w:rsid w:val="007050EB"/>
    <w:rsid w:val="00705613"/>
    <w:rsid w:val="00711D9A"/>
    <w:rsid w:val="00712008"/>
    <w:rsid w:val="0071448B"/>
    <w:rsid w:val="007151D2"/>
    <w:rsid w:val="00715CDA"/>
    <w:rsid w:val="0071633D"/>
    <w:rsid w:val="0071657D"/>
    <w:rsid w:val="007210CA"/>
    <w:rsid w:val="00722054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DE4"/>
    <w:rsid w:val="00744E76"/>
    <w:rsid w:val="007453BB"/>
    <w:rsid w:val="00746C60"/>
    <w:rsid w:val="00747B06"/>
    <w:rsid w:val="00747E5A"/>
    <w:rsid w:val="00750F37"/>
    <w:rsid w:val="00751654"/>
    <w:rsid w:val="007532AC"/>
    <w:rsid w:val="00753B0E"/>
    <w:rsid w:val="0075604C"/>
    <w:rsid w:val="007608FC"/>
    <w:rsid w:val="007629CD"/>
    <w:rsid w:val="0076461D"/>
    <w:rsid w:val="00764806"/>
    <w:rsid w:val="00766342"/>
    <w:rsid w:val="00766A9B"/>
    <w:rsid w:val="0076739E"/>
    <w:rsid w:val="00772A7E"/>
    <w:rsid w:val="007744EA"/>
    <w:rsid w:val="00774983"/>
    <w:rsid w:val="00775142"/>
    <w:rsid w:val="00776445"/>
    <w:rsid w:val="00780A2C"/>
    <w:rsid w:val="00781571"/>
    <w:rsid w:val="00781F0F"/>
    <w:rsid w:val="00783D30"/>
    <w:rsid w:val="00784555"/>
    <w:rsid w:val="00784C1D"/>
    <w:rsid w:val="007850F3"/>
    <w:rsid w:val="00785408"/>
    <w:rsid w:val="007863AC"/>
    <w:rsid w:val="007865E2"/>
    <w:rsid w:val="007867E0"/>
    <w:rsid w:val="00786984"/>
    <w:rsid w:val="007875C0"/>
    <w:rsid w:val="00787F7D"/>
    <w:rsid w:val="007906CE"/>
    <w:rsid w:val="007929BD"/>
    <w:rsid w:val="00792A39"/>
    <w:rsid w:val="00792C52"/>
    <w:rsid w:val="007947C3"/>
    <w:rsid w:val="00794D44"/>
    <w:rsid w:val="00794FAC"/>
    <w:rsid w:val="00795536"/>
    <w:rsid w:val="00796406"/>
    <w:rsid w:val="00797D34"/>
    <w:rsid w:val="007A0872"/>
    <w:rsid w:val="007A09B2"/>
    <w:rsid w:val="007A150F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596"/>
    <w:rsid w:val="007C6A89"/>
    <w:rsid w:val="007C6C1C"/>
    <w:rsid w:val="007C72CB"/>
    <w:rsid w:val="007C7408"/>
    <w:rsid w:val="007C7C33"/>
    <w:rsid w:val="007D0050"/>
    <w:rsid w:val="007D0A71"/>
    <w:rsid w:val="007D0EF2"/>
    <w:rsid w:val="007D27F3"/>
    <w:rsid w:val="007D29B6"/>
    <w:rsid w:val="007D2DDC"/>
    <w:rsid w:val="007D69EE"/>
    <w:rsid w:val="007D6F8E"/>
    <w:rsid w:val="007D7F24"/>
    <w:rsid w:val="007E2B19"/>
    <w:rsid w:val="007E3763"/>
    <w:rsid w:val="007E5B38"/>
    <w:rsid w:val="007E5C7F"/>
    <w:rsid w:val="007E7335"/>
    <w:rsid w:val="007E770B"/>
    <w:rsid w:val="007F1BF5"/>
    <w:rsid w:val="007F201B"/>
    <w:rsid w:val="007F204B"/>
    <w:rsid w:val="007F3FED"/>
    <w:rsid w:val="007F4E2F"/>
    <w:rsid w:val="007F5E0E"/>
    <w:rsid w:val="007F6788"/>
    <w:rsid w:val="00800CFA"/>
    <w:rsid w:val="008028A4"/>
    <w:rsid w:val="00802BF4"/>
    <w:rsid w:val="00803472"/>
    <w:rsid w:val="0080444A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A29"/>
    <w:rsid w:val="00817C40"/>
    <w:rsid w:val="00817F05"/>
    <w:rsid w:val="00817F2C"/>
    <w:rsid w:val="00820A3C"/>
    <w:rsid w:val="00820DD8"/>
    <w:rsid w:val="008216DE"/>
    <w:rsid w:val="008231DD"/>
    <w:rsid w:val="008232CA"/>
    <w:rsid w:val="008251B3"/>
    <w:rsid w:val="008268F1"/>
    <w:rsid w:val="00826B2C"/>
    <w:rsid w:val="0082711E"/>
    <w:rsid w:val="0082720D"/>
    <w:rsid w:val="00831B2A"/>
    <w:rsid w:val="00831F44"/>
    <w:rsid w:val="00832112"/>
    <w:rsid w:val="00832A1E"/>
    <w:rsid w:val="00832AB7"/>
    <w:rsid w:val="00832BD5"/>
    <w:rsid w:val="00833099"/>
    <w:rsid w:val="00833666"/>
    <w:rsid w:val="008337D7"/>
    <w:rsid w:val="0083440E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BE"/>
    <w:rsid w:val="008447BA"/>
    <w:rsid w:val="00846C67"/>
    <w:rsid w:val="00850AEF"/>
    <w:rsid w:val="0085486D"/>
    <w:rsid w:val="008550B5"/>
    <w:rsid w:val="00855135"/>
    <w:rsid w:val="00856B8F"/>
    <w:rsid w:val="00857ED4"/>
    <w:rsid w:val="00860DB9"/>
    <w:rsid w:val="008614E0"/>
    <w:rsid w:val="00862613"/>
    <w:rsid w:val="00862FC1"/>
    <w:rsid w:val="0086352E"/>
    <w:rsid w:val="00864686"/>
    <w:rsid w:val="008651A7"/>
    <w:rsid w:val="0086562B"/>
    <w:rsid w:val="008674C8"/>
    <w:rsid w:val="008729F3"/>
    <w:rsid w:val="00874924"/>
    <w:rsid w:val="00874D7D"/>
    <w:rsid w:val="00874E10"/>
    <w:rsid w:val="00875450"/>
    <w:rsid w:val="00875F6D"/>
    <w:rsid w:val="008767F9"/>
    <w:rsid w:val="008768CA"/>
    <w:rsid w:val="00876BA3"/>
    <w:rsid w:val="00877C05"/>
    <w:rsid w:val="00882180"/>
    <w:rsid w:val="00885404"/>
    <w:rsid w:val="0089064D"/>
    <w:rsid w:val="00890DA6"/>
    <w:rsid w:val="00892161"/>
    <w:rsid w:val="00893ABB"/>
    <w:rsid w:val="00893D3F"/>
    <w:rsid w:val="0089445E"/>
    <w:rsid w:val="008945FA"/>
    <w:rsid w:val="008963FA"/>
    <w:rsid w:val="00896B1A"/>
    <w:rsid w:val="00897DF2"/>
    <w:rsid w:val="008A012C"/>
    <w:rsid w:val="008A143E"/>
    <w:rsid w:val="008A17FC"/>
    <w:rsid w:val="008A2FE1"/>
    <w:rsid w:val="008A34EC"/>
    <w:rsid w:val="008A37E9"/>
    <w:rsid w:val="008A410F"/>
    <w:rsid w:val="008A4E3A"/>
    <w:rsid w:val="008A58E8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C5552"/>
    <w:rsid w:val="008C55FA"/>
    <w:rsid w:val="008C6169"/>
    <w:rsid w:val="008D4603"/>
    <w:rsid w:val="008D4DFE"/>
    <w:rsid w:val="008D667E"/>
    <w:rsid w:val="008D70A2"/>
    <w:rsid w:val="008E069C"/>
    <w:rsid w:val="008E0C50"/>
    <w:rsid w:val="008E2021"/>
    <w:rsid w:val="008E215A"/>
    <w:rsid w:val="008E4070"/>
    <w:rsid w:val="008E490D"/>
    <w:rsid w:val="008E64BF"/>
    <w:rsid w:val="008E7775"/>
    <w:rsid w:val="008F3A6D"/>
    <w:rsid w:val="008F51B9"/>
    <w:rsid w:val="008F5538"/>
    <w:rsid w:val="008F5D81"/>
    <w:rsid w:val="00901146"/>
    <w:rsid w:val="0090271F"/>
    <w:rsid w:val="0090365C"/>
    <w:rsid w:val="00903A08"/>
    <w:rsid w:val="00911452"/>
    <w:rsid w:val="009114E3"/>
    <w:rsid w:val="00911C04"/>
    <w:rsid w:val="0091358C"/>
    <w:rsid w:val="00913906"/>
    <w:rsid w:val="00913BE8"/>
    <w:rsid w:val="00916058"/>
    <w:rsid w:val="00917E00"/>
    <w:rsid w:val="0092128C"/>
    <w:rsid w:val="00922758"/>
    <w:rsid w:val="00922AC5"/>
    <w:rsid w:val="0092367C"/>
    <w:rsid w:val="009248AD"/>
    <w:rsid w:val="00925C3B"/>
    <w:rsid w:val="00925ED3"/>
    <w:rsid w:val="0092600E"/>
    <w:rsid w:val="00932377"/>
    <w:rsid w:val="009323E2"/>
    <w:rsid w:val="0093394B"/>
    <w:rsid w:val="00933A9E"/>
    <w:rsid w:val="009344E2"/>
    <w:rsid w:val="009348A8"/>
    <w:rsid w:val="00934D86"/>
    <w:rsid w:val="00935076"/>
    <w:rsid w:val="009351CE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330"/>
    <w:rsid w:val="00946BCA"/>
    <w:rsid w:val="00946BF7"/>
    <w:rsid w:val="00946CEE"/>
    <w:rsid w:val="009507B9"/>
    <w:rsid w:val="00950A4D"/>
    <w:rsid w:val="00951461"/>
    <w:rsid w:val="00952A9A"/>
    <w:rsid w:val="009533F7"/>
    <w:rsid w:val="00953CD9"/>
    <w:rsid w:val="00955692"/>
    <w:rsid w:val="00955914"/>
    <w:rsid w:val="00955A8E"/>
    <w:rsid w:val="0095666C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1346"/>
    <w:rsid w:val="009718C0"/>
    <w:rsid w:val="009723D1"/>
    <w:rsid w:val="00972FB4"/>
    <w:rsid w:val="00973DBC"/>
    <w:rsid w:val="009755E3"/>
    <w:rsid w:val="009766F3"/>
    <w:rsid w:val="00977B83"/>
    <w:rsid w:val="009812BF"/>
    <w:rsid w:val="0098266D"/>
    <w:rsid w:val="0098594F"/>
    <w:rsid w:val="00987788"/>
    <w:rsid w:val="00987EE8"/>
    <w:rsid w:val="009938C2"/>
    <w:rsid w:val="00993F46"/>
    <w:rsid w:val="00994E0C"/>
    <w:rsid w:val="00994FD8"/>
    <w:rsid w:val="009960A6"/>
    <w:rsid w:val="009A0966"/>
    <w:rsid w:val="009A0CED"/>
    <w:rsid w:val="009A1E19"/>
    <w:rsid w:val="009A24DD"/>
    <w:rsid w:val="009A2D02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346"/>
    <w:rsid w:val="009B253F"/>
    <w:rsid w:val="009B2FCD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C1121"/>
    <w:rsid w:val="009C1949"/>
    <w:rsid w:val="009C2DC5"/>
    <w:rsid w:val="009C3F21"/>
    <w:rsid w:val="009C48FD"/>
    <w:rsid w:val="009C4A27"/>
    <w:rsid w:val="009C54F2"/>
    <w:rsid w:val="009D16D7"/>
    <w:rsid w:val="009D2070"/>
    <w:rsid w:val="009D26CE"/>
    <w:rsid w:val="009D2761"/>
    <w:rsid w:val="009D42FA"/>
    <w:rsid w:val="009D6314"/>
    <w:rsid w:val="009D6462"/>
    <w:rsid w:val="009D6480"/>
    <w:rsid w:val="009D7385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4EB1"/>
    <w:rsid w:val="009F62BC"/>
    <w:rsid w:val="009F6D95"/>
    <w:rsid w:val="009F6F7D"/>
    <w:rsid w:val="009F7847"/>
    <w:rsid w:val="00A01D83"/>
    <w:rsid w:val="00A01EDA"/>
    <w:rsid w:val="00A024AD"/>
    <w:rsid w:val="00A02DB0"/>
    <w:rsid w:val="00A03117"/>
    <w:rsid w:val="00A040AC"/>
    <w:rsid w:val="00A04E19"/>
    <w:rsid w:val="00A05422"/>
    <w:rsid w:val="00A10985"/>
    <w:rsid w:val="00A10C4A"/>
    <w:rsid w:val="00A10F02"/>
    <w:rsid w:val="00A12554"/>
    <w:rsid w:val="00A13307"/>
    <w:rsid w:val="00A13FBF"/>
    <w:rsid w:val="00A14C4E"/>
    <w:rsid w:val="00A14E56"/>
    <w:rsid w:val="00A1512F"/>
    <w:rsid w:val="00A1552B"/>
    <w:rsid w:val="00A16852"/>
    <w:rsid w:val="00A172ED"/>
    <w:rsid w:val="00A17795"/>
    <w:rsid w:val="00A200B7"/>
    <w:rsid w:val="00A20F40"/>
    <w:rsid w:val="00A20FEF"/>
    <w:rsid w:val="00A2247C"/>
    <w:rsid w:val="00A22CE9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430"/>
    <w:rsid w:val="00A35BBB"/>
    <w:rsid w:val="00A35C8B"/>
    <w:rsid w:val="00A40DB9"/>
    <w:rsid w:val="00A41B1F"/>
    <w:rsid w:val="00A42B4A"/>
    <w:rsid w:val="00A434A2"/>
    <w:rsid w:val="00A4403E"/>
    <w:rsid w:val="00A45461"/>
    <w:rsid w:val="00A4603A"/>
    <w:rsid w:val="00A464F8"/>
    <w:rsid w:val="00A46C21"/>
    <w:rsid w:val="00A47012"/>
    <w:rsid w:val="00A47929"/>
    <w:rsid w:val="00A50649"/>
    <w:rsid w:val="00A513A4"/>
    <w:rsid w:val="00A514BA"/>
    <w:rsid w:val="00A51CD4"/>
    <w:rsid w:val="00A523F6"/>
    <w:rsid w:val="00A53724"/>
    <w:rsid w:val="00A54D26"/>
    <w:rsid w:val="00A54EEB"/>
    <w:rsid w:val="00A55504"/>
    <w:rsid w:val="00A55C1C"/>
    <w:rsid w:val="00A56147"/>
    <w:rsid w:val="00A57522"/>
    <w:rsid w:val="00A575E5"/>
    <w:rsid w:val="00A6060C"/>
    <w:rsid w:val="00A61A3C"/>
    <w:rsid w:val="00A635AF"/>
    <w:rsid w:val="00A645D3"/>
    <w:rsid w:val="00A664EA"/>
    <w:rsid w:val="00A67330"/>
    <w:rsid w:val="00A676AA"/>
    <w:rsid w:val="00A70985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80F7E"/>
    <w:rsid w:val="00A82346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97CB0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DDD"/>
    <w:rsid w:val="00AC290A"/>
    <w:rsid w:val="00AC314D"/>
    <w:rsid w:val="00AC3E28"/>
    <w:rsid w:val="00AC5D24"/>
    <w:rsid w:val="00AD0094"/>
    <w:rsid w:val="00AD0B72"/>
    <w:rsid w:val="00AD1144"/>
    <w:rsid w:val="00AD21CB"/>
    <w:rsid w:val="00AD3E87"/>
    <w:rsid w:val="00AD4274"/>
    <w:rsid w:val="00AD4B83"/>
    <w:rsid w:val="00AD539C"/>
    <w:rsid w:val="00AD57C5"/>
    <w:rsid w:val="00AD6462"/>
    <w:rsid w:val="00AD7963"/>
    <w:rsid w:val="00AE2326"/>
    <w:rsid w:val="00AE2333"/>
    <w:rsid w:val="00AE2E46"/>
    <w:rsid w:val="00AE37FD"/>
    <w:rsid w:val="00AE4CEE"/>
    <w:rsid w:val="00AE73B9"/>
    <w:rsid w:val="00AF066F"/>
    <w:rsid w:val="00AF152A"/>
    <w:rsid w:val="00AF1915"/>
    <w:rsid w:val="00AF215E"/>
    <w:rsid w:val="00AF26E3"/>
    <w:rsid w:val="00AF2B67"/>
    <w:rsid w:val="00AF31AC"/>
    <w:rsid w:val="00AF3BAE"/>
    <w:rsid w:val="00AF3C89"/>
    <w:rsid w:val="00AF40B4"/>
    <w:rsid w:val="00AF450B"/>
    <w:rsid w:val="00AF4650"/>
    <w:rsid w:val="00AF496D"/>
    <w:rsid w:val="00AF5B8C"/>
    <w:rsid w:val="00AF6708"/>
    <w:rsid w:val="00AF69F5"/>
    <w:rsid w:val="00B00537"/>
    <w:rsid w:val="00B025C8"/>
    <w:rsid w:val="00B0281C"/>
    <w:rsid w:val="00B02DA6"/>
    <w:rsid w:val="00B02E04"/>
    <w:rsid w:val="00B03021"/>
    <w:rsid w:val="00B045A4"/>
    <w:rsid w:val="00B045F1"/>
    <w:rsid w:val="00B0498B"/>
    <w:rsid w:val="00B05C57"/>
    <w:rsid w:val="00B06931"/>
    <w:rsid w:val="00B072F2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4F06"/>
    <w:rsid w:val="00B15449"/>
    <w:rsid w:val="00B15739"/>
    <w:rsid w:val="00B15DA1"/>
    <w:rsid w:val="00B17337"/>
    <w:rsid w:val="00B17AD2"/>
    <w:rsid w:val="00B17B57"/>
    <w:rsid w:val="00B23844"/>
    <w:rsid w:val="00B23B18"/>
    <w:rsid w:val="00B247C5"/>
    <w:rsid w:val="00B27017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B96"/>
    <w:rsid w:val="00B46F4B"/>
    <w:rsid w:val="00B500FE"/>
    <w:rsid w:val="00B504CD"/>
    <w:rsid w:val="00B50767"/>
    <w:rsid w:val="00B50C9D"/>
    <w:rsid w:val="00B51896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727C"/>
    <w:rsid w:val="00B70F66"/>
    <w:rsid w:val="00B724D8"/>
    <w:rsid w:val="00B73CB6"/>
    <w:rsid w:val="00B74CCC"/>
    <w:rsid w:val="00B75490"/>
    <w:rsid w:val="00B81A61"/>
    <w:rsid w:val="00B820DE"/>
    <w:rsid w:val="00B83D0C"/>
    <w:rsid w:val="00B83D8A"/>
    <w:rsid w:val="00B84DB0"/>
    <w:rsid w:val="00B84DD7"/>
    <w:rsid w:val="00B8638E"/>
    <w:rsid w:val="00B86A35"/>
    <w:rsid w:val="00B87538"/>
    <w:rsid w:val="00B91108"/>
    <w:rsid w:val="00B918F5"/>
    <w:rsid w:val="00B91B38"/>
    <w:rsid w:val="00B93C81"/>
    <w:rsid w:val="00B93FE4"/>
    <w:rsid w:val="00B964B0"/>
    <w:rsid w:val="00B97E57"/>
    <w:rsid w:val="00B97EBB"/>
    <w:rsid w:val="00BA0C9B"/>
    <w:rsid w:val="00BA16BF"/>
    <w:rsid w:val="00BA38F1"/>
    <w:rsid w:val="00BA3B70"/>
    <w:rsid w:val="00BA44DD"/>
    <w:rsid w:val="00BA4817"/>
    <w:rsid w:val="00BA71EC"/>
    <w:rsid w:val="00BA73DA"/>
    <w:rsid w:val="00BB00B8"/>
    <w:rsid w:val="00BB1483"/>
    <w:rsid w:val="00BB245A"/>
    <w:rsid w:val="00BB2F89"/>
    <w:rsid w:val="00BB3EBB"/>
    <w:rsid w:val="00BB4423"/>
    <w:rsid w:val="00BB4A29"/>
    <w:rsid w:val="00BB5855"/>
    <w:rsid w:val="00BB5D67"/>
    <w:rsid w:val="00BB6EB6"/>
    <w:rsid w:val="00BB714F"/>
    <w:rsid w:val="00BC0EF8"/>
    <w:rsid w:val="00BC0F7D"/>
    <w:rsid w:val="00BC1793"/>
    <w:rsid w:val="00BC335D"/>
    <w:rsid w:val="00BC4F22"/>
    <w:rsid w:val="00BC68C0"/>
    <w:rsid w:val="00BC6B00"/>
    <w:rsid w:val="00BC6F03"/>
    <w:rsid w:val="00BC7403"/>
    <w:rsid w:val="00BD049D"/>
    <w:rsid w:val="00BD0774"/>
    <w:rsid w:val="00BD17D0"/>
    <w:rsid w:val="00BD2FEA"/>
    <w:rsid w:val="00BD3543"/>
    <w:rsid w:val="00BD41EF"/>
    <w:rsid w:val="00BD4762"/>
    <w:rsid w:val="00BD4A0F"/>
    <w:rsid w:val="00BD4C1D"/>
    <w:rsid w:val="00BD56C7"/>
    <w:rsid w:val="00BD58C4"/>
    <w:rsid w:val="00BD7F87"/>
    <w:rsid w:val="00BE0345"/>
    <w:rsid w:val="00BE050E"/>
    <w:rsid w:val="00BE1520"/>
    <w:rsid w:val="00BE1597"/>
    <w:rsid w:val="00BE1A8F"/>
    <w:rsid w:val="00BE1F3C"/>
    <w:rsid w:val="00BE1F58"/>
    <w:rsid w:val="00BE2D30"/>
    <w:rsid w:val="00BE44B8"/>
    <w:rsid w:val="00BE6123"/>
    <w:rsid w:val="00BF22DA"/>
    <w:rsid w:val="00BF23FC"/>
    <w:rsid w:val="00BF48B2"/>
    <w:rsid w:val="00BF54C0"/>
    <w:rsid w:val="00BF5DCA"/>
    <w:rsid w:val="00BF666A"/>
    <w:rsid w:val="00BF6D59"/>
    <w:rsid w:val="00BF70C3"/>
    <w:rsid w:val="00C00652"/>
    <w:rsid w:val="00C01E69"/>
    <w:rsid w:val="00C02A95"/>
    <w:rsid w:val="00C030AD"/>
    <w:rsid w:val="00C059C3"/>
    <w:rsid w:val="00C077B0"/>
    <w:rsid w:val="00C07991"/>
    <w:rsid w:val="00C10A3A"/>
    <w:rsid w:val="00C14E1F"/>
    <w:rsid w:val="00C15D97"/>
    <w:rsid w:val="00C1605F"/>
    <w:rsid w:val="00C164A7"/>
    <w:rsid w:val="00C210C1"/>
    <w:rsid w:val="00C211E1"/>
    <w:rsid w:val="00C21E4A"/>
    <w:rsid w:val="00C22A31"/>
    <w:rsid w:val="00C22F35"/>
    <w:rsid w:val="00C23794"/>
    <w:rsid w:val="00C237F9"/>
    <w:rsid w:val="00C24E4C"/>
    <w:rsid w:val="00C251F3"/>
    <w:rsid w:val="00C26B8C"/>
    <w:rsid w:val="00C31789"/>
    <w:rsid w:val="00C33079"/>
    <w:rsid w:val="00C34269"/>
    <w:rsid w:val="00C350FD"/>
    <w:rsid w:val="00C36BCD"/>
    <w:rsid w:val="00C37334"/>
    <w:rsid w:val="00C374A0"/>
    <w:rsid w:val="00C37C9B"/>
    <w:rsid w:val="00C40863"/>
    <w:rsid w:val="00C40865"/>
    <w:rsid w:val="00C41208"/>
    <w:rsid w:val="00C41448"/>
    <w:rsid w:val="00C422A3"/>
    <w:rsid w:val="00C42BB0"/>
    <w:rsid w:val="00C433E9"/>
    <w:rsid w:val="00C44DAB"/>
    <w:rsid w:val="00C45C93"/>
    <w:rsid w:val="00C46CAC"/>
    <w:rsid w:val="00C470F2"/>
    <w:rsid w:val="00C479F9"/>
    <w:rsid w:val="00C500EC"/>
    <w:rsid w:val="00C50BB2"/>
    <w:rsid w:val="00C512AB"/>
    <w:rsid w:val="00C52D97"/>
    <w:rsid w:val="00C532E6"/>
    <w:rsid w:val="00C538C5"/>
    <w:rsid w:val="00C53CE3"/>
    <w:rsid w:val="00C53DC3"/>
    <w:rsid w:val="00C54A30"/>
    <w:rsid w:val="00C55D17"/>
    <w:rsid w:val="00C55DF8"/>
    <w:rsid w:val="00C55FEE"/>
    <w:rsid w:val="00C569F4"/>
    <w:rsid w:val="00C56A9B"/>
    <w:rsid w:val="00C60AAA"/>
    <w:rsid w:val="00C62CD2"/>
    <w:rsid w:val="00C62CF6"/>
    <w:rsid w:val="00C642DD"/>
    <w:rsid w:val="00C64A5C"/>
    <w:rsid w:val="00C65CC8"/>
    <w:rsid w:val="00C666F4"/>
    <w:rsid w:val="00C6674B"/>
    <w:rsid w:val="00C706D3"/>
    <w:rsid w:val="00C72D07"/>
    <w:rsid w:val="00C732E4"/>
    <w:rsid w:val="00C7563D"/>
    <w:rsid w:val="00C75C0B"/>
    <w:rsid w:val="00C76409"/>
    <w:rsid w:val="00C769A4"/>
    <w:rsid w:val="00C77C22"/>
    <w:rsid w:val="00C77D6A"/>
    <w:rsid w:val="00C808D3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BB6"/>
    <w:rsid w:val="00CA5C91"/>
    <w:rsid w:val="00CA5CDB"/>
    <w:rsid w:val="00CA76AA"/>
    <w:rsid w:val="00CA7890"/>
    <w:rsid w:val="00CB0EDD"/>
    <w:rsid w:val="00CB27B4"/>
    <w:rsid w:val="00CB3603"/>
    <w:rsid w:val="00CB3918"/>
    <w:rsid w:val="00CB45DA"/>
    <w:rsid w:val="00CB5166"/>
    <w:rsid w:val="00CB6CD7"/>
    <w:rsid w:val="00CB6FDC"/>
    <w:rsid w:val="00CC03C7"/>
    <w:rsid w:val="00CC125E"/>
    <w:rsid w:val="00CC2896"/>
    <w:rsid w:val="00CC32FD"/>
    <w:rsid w:val="00CC3952"/>
    <w:rsid w:val="00CC45FA"/>
    <w:rsid w:val="00CC52D5"/>
    <w:rsid w:val="00CC6397"/>
    <w:rsid w:val="00CC71FF"/>
    <w:rsid w:val="00CD0638"/>
    <w:rsid w:val="00CD09ED"/>
    <w:rsid w:val="00CD1D4A"/>
    <w:rsid w:val="00CD355B"/>
    <w:rsid w:val="00CD3C84"/>
    <w:rsid w:val="00CD49F0"/>
    <w:rsid w:val="00CD5098"/>
    <w:rsid w:val="00CD6570"/>
    <w:rsid w:val="00CD6925"/>
    <w:rsid w:val="00CD7DDE"/>
    <w:rsid w:val="00CE02FC"/>
    <w:rsid w:val="00CE1006"/>
    <w:rsid w:val="00CE1F6C"/>
    <w:rsid w:val="00CE3328"/>
    <w:rsid w:val="00CE360F"/>
    <w:rsid w:val="00CE47C5"/>
    <w:rsid w:val="00CE681E"/>
    <w:rsid w:val="00CE7D57"/>
    <w:rsid w:val="00CE7FBE"/>
    <w:rsid w:val="00CF0120"/>
    <w:rsid w:val="00CF13FB"/>
    <w:rsid w:val="00CF21AF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552"/>
    <w:rsid w:val="00D078FE"/>
    <w:rsid w:val="00D07F4C"/>
    <w:rsid w:val="00D113A7"/>
    <w:rsid w:val="00D118BD"/>
    <w:rsid w:val="00D13A6A"/>
    <w:rsid w:val="00D148C0"/>
    <w:rsid w:val="00D14A06"/>
    <w:rsid w:val="00D14B32"/>
    <w:rsid w:val="00D158E9"/>
    <w:rsid w:val="00D15FF2"/>
    <w:rsid w:val="00D16C35"/>
    <w:rsid w:val="00D170E4"/>
    <w:rsid w:val="00D17A04"/>
    <w:rsid w:val="00D22B9C"/>
    <w:rsid w:val="00D238A8"/>
    <w:rsid w:val="00D23A84"/>
    <w:rsid w:val="00D244F9"/>
    <w:rsid w:val="00D25AE7"/>
    <w:rsid w:val="00D27529"/>
    <w:rsid w:val="00D27864"/>
    <w:rsid w:val="00D30599"/>
    <w:rsid w:val="00D31708"/>
    <w:rsid w:val="00D32118"/>
    <w:rsid w:val="00D333AF"/>
    <w:rsid w:val="00D33F2A"/>
    <w:rsid w:val="00D34B87"/>
    <w:rsid w:val="00D363B3"/>
    <w:rsid w:val="00D404BE"/>
    <w:rsid w:val="00D42972"/>
    <w:rsid w:val="00D42AF7"/>
    <w:rsid w:val="00D4395E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2835"/>
    <w:rsid w:val="00D53A97"/>
    <w:rsid w:val="00D54434"/>
    <w:rsid w:val="00D552EA"/>
    <w:rsid w:val="00D554FA"/>
    <w:rsid w:val="00D55ED5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E02"/>
    <w:rsid w:val="00D673D8"/>
    <w:rsid w:val="00D70744"/>
    <w:rsid w:val="00D71DAE"/>
    <w:rsid w:val="00D72725"/>
    <w:rsid w:val="00D738D6"/>
    <w:rsid w:val="00D74970"/>
    <w:rsid w:val="00D755EB"/>
    <w:rsid w:val="00D75A34"/>
    <w:rsid w:val="00D771C5"/>
    <w:rsid w:val="00D778B4"/>
    <w:rsid w:val="00D77E05"/>
    <w:rsid w:val="00D80262"/>
    <w:rsid w:val="00D81950"/>
    <w:rsid w:val="00D8274D"/>
    <w:rsid w:val="00D85E70"/>
    <w:rsid w:val="00D862B7"/>
    <w:rsid w:val="00D86747"/>
    <w:rsid w:val="00D873AC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F30"/>
    <w:rsid w:val="00DA1FE9"/>
    <w:rsid w:val="00DA237B"/>
    <w:rsid w:val="00DA24BF"/>
    <w:rsid w:val="00DA2CBA"/>
    <w:rsid w:val="00DA3448"/>
    <w:rsid w:val="00DA3BC1"/>
    <w:rsid w:val="00DA4430"/>
    <w:rsid w:val="00DA45AF"/>
    <w:rsid w:val="00DA74FB"/>
    <w:rsid w:val="00DA7A03"/>
    <w:rsid w:val="00DB0009"/>
    <w:rsid w:val="00DB0511"/>
    <w:rsid w:val="00DB1818"/>
    <w:rsid w:val="00DB3640"/>
    <w:rsid w:val="00DB4127"/>
    <w:rsid w:val="00DB4275"/>
    <w:rsid w:val="00DB440A"/>
    <w:rsid w:val="00DB4476"/>
    <w:rsid w:val="00DB44B4"/>
    <w:rsid w:val="00DB49E1"/>
    <w:rsid w:val="00DB70C2"/>
    <w:rsid w:val="00DB74D5"/>
    <w:rsid w:val="00DB7626"/>
    <w:rsid w:val="00DB7E0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40FA"/>
    <w:rsid w:val="00DD6228"/>
    <w:rsid w:val="00DE0993"/>
    <w:rsid w:val="00DE1718"/>
    <w:rsid w:val="00DE1B03"/>
    <w:rsid w:val="00DE2512"/>
    <w:rsid w:val="00DE38D2"/>
    <w:rsid w:val="00DE3935"/>
    <w:rsid w:val="00DE3A2E"/>
    <w:rsid w:val="00DE4611"/>
    <w:rsid w:val="00DE47EB"/>
    <w:rsid w:val="00DE4E1D"/>
    <w:rsid w:val="00DE501F"/>
    <w:rsid w:val="00DE523B"/>
    <w:rsid w:val="00DE6931"/>
    <w:rsid w:val="00DE69D2"/>
    <w:rsid w:val="00DF007E"/>
    <w:rsid w:val="00DF0B95"/>
    <w:rsid w:val="00DF1B92"/>
    <w:rsid w:val="00DF23B5"/>
    <w:rsid w:val="00DF2B34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7713"/>
    <w:rsid w:val="00E105CA"/>
    <w:rsid w:val="00E10D9A"/>
    <w:rsid w:val="00E12BAC"/>
    <w:rsid w:val="00E12C79"/>
    <w:rsid w:val="00E13C17"/>
    <w:rsid w:val="00E13FD9"/>
    <w:rsid w:val="00E13FDC"/>
    <w:rsid w:val="00E14A53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2A21"/>
    <w:rsid w:val="00E2371C"/>
    <w:rsid w:val="00E243DF"/>
    <w:rsid w:val="00E24659"/>
    <w:rsid w:val="00E24AD8"/>
    <w:rsid w:val="00E250C3"/>
    <w:rsid w:val="00E25C5F"/>
    <w:rsid w:val="00E26479"/>
    <w:rsid w:val="00E27E8A"/>
    <w:rsid w:val="00E30B6B"/>
    <w:rsid w:val="00E316F6"/>
    <w:rsid w:val="00E321BF"/>
    <w:rsid w:val="00E334F0"/>
    <w:rsid w:val="00E34394"/>
    <w:rsid w:val="00E35BF0"/>
    <w:rsid w:val="00E3642D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A3A"/>
    <w:rsid w:val="00E51479"/>
    <w:rsid w:val="00E526E1"/>
    <w:rsid w:val="00E53C08"/>
    <w:rsid w:val="00E53E88"/>
    <w:rsid w:val="00E54211"/>
    <w:rsid w:val="00E54DB5"/>
    <w:rsid w:val="00E55565"/>
    <w:rsid w:val="00E55617"/>
    <w:rsid w:val="00E563AF"/>
    <w:rsid w:val="00E5716C"/>
    <w:rsid w:val="00E57560"/>
    <w:rsid w:val="00E57634"/>
    <w:rsid w:val="00E5782F"/>
    <w:rsid w:val="00E57BAA"/>
    <w:rsid w:val="00E60B24"/>
    <w:rsid w:val="00E612DE"/>
    <w:rsid w:val="00E61B9F"/>
    <w:rsid w:val="00E62558"/>
    <w:rsid w:val="00E62835"/>
    <w:rsid w:val="00E62B67"/>
    <w:rsid w:val="00E63428"/>
    <w:rsid w:val="00E63826"/>
    <w:rsid w:val="00E643FC"/>
    <w:rsid w:val="00E659CE"/>
    <w:rsid w:val="00E67472"/>
    <w:rsid w:val="00E70991"/>
    <w:rsid w:val="00E70A0F"/>
    <w:rsid w:val="00E71A5E"/>
    <w:rsid w:val="00E74102"/>
    <w:rsid w:val="00E744CE"/>
    <w:rsid w:val="00E747C3"/>
    <w:rsid w:val="00E75E6C"/>
    <w:rsid w:val="00E761D1"/>
    <w:rsid w:val="00E766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174F"/>
    <w:rsid w:val="00E91EBA"/>
    <w:rsid w:val="00E92F8D"/>
    <w:rsid w:val="00E9301A"/>
    <w:rsid w:val="00E94B77"/>
    <w:rsid w:val="00E9574E"/>
    <w:rsid w:val="00E96843"/>
    <w:rsid w:val="00E97555"/>
    <w:rsid w:val="00E9775B"/>
    <w:rsid w:val="00E97D2C"/>
    <w:rsid w:val="00EA0BCB"/>
    <w:rsid w:val="00EA1713"/>
    <w:rsid w:val="00EA5D83"/>
    <w:rsid w:val="00EA5FF4"/>
    <w:rsid w:val="00EB0CCB"/>
    <w:rsid w:val="00EB212A"/>
    <w:rsid w:val="00EB2329"/>
    <w:rsid w:val="00EB3EB2"/>
    <w:rsid w:val="00EB4FD4"/>
    <w:rsid w:val="00EB543C"/>
    <w:rsid w:val="00EC07CF"/>
    <w:rsid w:val="00EC0F3F"/>
    <w:rsid w:val="00EC1B11"/>
    <w:rsid w:val="00EC1D0E"/>
    <w:rsid w:val="00EC23AB"/>
    <w:rsid w:val="00EC2DF6"/>
    <w:rsid w:val="00EC44A6"/>
    <w:rsid w:val="00EC4A25"/>
    <w:rsid w:val="00EC6B8F"/>
    <w:rsid w:val="00EC6CFC"/>
    <w:rsid w:val="00EC76B8"/>
    <w:rsid w:val="00ED02B5"/>
    <w:rsid w:val="00ED0CA0"/>
    <w:rsid w:val="00ED1EED"/>
    <w:rsid w:val="00ED2BB6"/>
    <w:rsid w:val="00ED2FCE"/>
    <w:rsid w:val="00ED3E35"/>
    <w:rsid w:val="00ED6048"/>
    <w:rsid w:val="00ED69CC"/>
    <w:rsid w:val="00ED6EA4"/>
    <w:rsid w:val="00ED7108"/>
    <w:rsid w:val="00ED71CB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F04F7"/>
    <w:rsid w:val="00EF07AE"/>
    <w:rsid w:val="00EF256B"/>
    <w:rsid w:val="00EF3222"/>
    <w:rsid w:val="00EF36EE"/>
    <w:rsid w:val="00EF3739"/>
    <w:rsid w:val="00EF5206"/>
    <w:rsid w:val="00EF552E"/>
    <w:rsid w:val="00EF5595"/>
    <w:rsid w:val="00EF5FC5"/>
    <w:rsid w:val="00EF6BAD"/>
    <w:rsid w:val="00EF6DB7"/>
    <w:rsid w:val="00F004BC"/>
    <w:rsid w:val="00F00831"/>
    <w:rsid w:val="00F00BBC"/>
    <w:rsid w:val="00F0163E"/>
    <w:rsid w:val="00F025A2"/>
    <w:rsid w:val="00F03D6F"/>
    <w:rsid w:val="00F0404D"/>
    <w:rsid w:val="00F046AE"/>
    <w:rsid w:val="00F05AC3"/>
    <w:rsid w:val="00F05F79"/>
    <w:rsid w:val="00F06EF4"/>
    <w:rsid w:val="00F07F37"/>
    <w:rsid w:val="00F10B80"/>
    <w:rsid w:val="00F11119"/>
    <w:rsid w:val="00F1247A"/>
    <w:rsid w:val="00F1328F"/>
    <w:rsid w:val="00F17339"/>
    <w:rsid w:val="00F2022E"/>
    <w:rsid w:val="00F20433"/>
    <w:rsid w:val="00F21D0D"/>
    <w:rsid w:val="00F22EC7"/>
    <w:rsid w:val="00F22F57"/>
    <w:rsid w:val="00F23247"/>
    <w:rsid w:val="00F2431E"/>
    <w:rsid w:val="00F2432B"/>
    <w:rsid w:val="00F25CCD"/>
    <w:rsid w:val="00F261E1"/>
    <w:rsid w:val="00F27198"/>
    <w:rsid w:val="00F304E6"/>
    <w:rsid w:val="00F321AE"/>
    <w:rsid w:val="00F32436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5B15"/>
    <w:rsid w:val="00F46BFD"/>
    <w:rsid w:val="00F474CA"/>
    <w:rsid w:val="00F505D3"/>
    <w:rsid w:val="00F50CB7"/>
    <w:rsid w:val="00F50F42"/>
    <w:rsid w:val="00F50FD2"/>
    <w:rsid w:val="00F51DB1"/>
    <w:rsid w:val="00F539E0"/>
    <w:rsid w:val="00F53B15"/>
    <w:rsid w:val="00F53BA8"/>
    <w:rsid w:val="00F546C8"/>
    <w:rsid w:val="00F55E4A"/>
    <w:rsid w:val="00F56471"/>
    <w:rsid w:val="00F572A1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4CB3"/>
    <w:rsid w:val="00F75588"/>
    <w:rsid w:val="00F7582E"/>
    <w:rsid w:val="00F75F53"/>
    <w:rsid w:val="00F76134"/>
    <w:rsid w:val="00F7698F"/>
    <w:rsid w:val="00F76A41"/>
    <w:rsid w:val="00F834ED"/>
    <w:rsid w:val="00F83BE3"/>
    <w:rsid w:val="00F84CBE"/>
    <w:rsid w:val="00F85D9B"/>
    <w:rsid w:val="00F8614E"/>
    <w:rsid w:val="00F87B08"/>
    <w:rsid w:val="00F9045C"/>
    <w:rsid w:val="00F909C1"/>
    <w:rsid w:val="00F9195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A89"/>
    <w:rsid w:val="00FA1266"/>
    <w:rsid w:val="00FA2891"/>
    <w:rsid w:val="00FA3F42"/>
    <w:rsid w:val="00FA3F5C"/>
    <w:rsid w:val="00FA4C91"/>
    <w:rsid w:val="00FA5BE5"/>
    <w:rsid w:val="00FA7EB5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6991"/>
    <w:rsid w:val="00FC7783"/>
    <w:rsid w:val="00FC77A8"/>
    <w:rsid w:val="00FC7B88"/>
    <w:rsid w:val="00FD003A"/>
    <w:rsid w:val="00FD0B6D"/>
    <w:rsid w:val="00FD2170"/>
    <w:rsid w:val="00FD23DF"/>
    <w:rsid w:val="00FD4CF6"/>
    <w:rsid w:val="00FD5118"/>
    <w:rsid w:val="00FD5633"/>
    <w:rsid w:val="00FD61F6"/>
    <w:rsid w:val="00FE0AE2"/>
    <w:rsid w:val="00FE0F84"/>
    <w:rsid w:val="00FE10E8"/>
    <w:rsid w:val="00FE1D08"/>
    <w:rsid w:val="00FE1FEF"/>
    <w:rsid w:val="00FE200B"/>
    <w:rsid w:val="00FE270C"/>
    <w:rsid w:val="00FE3BD8"/>
    <w:rsid w:val="00FE3EC9"/>
    <w:rsid w:val="00FE4CEA"/>
    <w:rsid w:val="00FE4EAE"/>
    <w:rsid w:val="00FE560B"/>
    <w:rsid w:val="00FE59A5"/>
    <w:rsid w:val="00FE5DD5"/>
    <w:rsid w:val="00FF0817"/>
    <w:rsid w:val="00FF0E39"/>
    <w:rsid w:val="00FF33D2"/>
    <w:rsid w:val="00FF3C92"/>
    <w:rsid w:val="00FF4106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45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uiPriority w:val="99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customStyle="1" w:styleId="Heading4Char">
    <w:name w:val="Heading 4 Char"/>
    <w:basedOn w:val="DefaultParagraphFont"/>
    <w:link w:val="Heading4"/>
    <w:rsid w:val="008443BE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7F3FED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7F3FED"/>
  </w:style>
  <w:style w:type="character" w:styleId="EndnoteReference">
    <w:name w:val="endnote reference"/>
    <w:basedOn w:val="DefaultParagraphFont"/>
    <w:rsid w:val="007F3F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2.emf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10.vsdx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package" Target="embeddings/Microsoft_Visio_Drawing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B1A7-2444-4D6B-86FF-856BE54A504B}"/>
</file>

<file path=customXml/itemProps2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4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1502</Words>
  <Characters>10660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12138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2020-10-21T22:42:00Z</dcterms:created>
  <dcterms:modified xsi:type="dcterms:W3CDTF">2020-10-22T00:54:00Z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_NewReviewCycle">
    <vt:lpwstr/>
  </property>
  <property fmtid="{D5CDD505-2E9C-101B-9397-08002B2CF9AE}" pid="6" name="MSIP_Label_6b558183-044c-4105-8d9c-cea02a2a3d86_Enabled">
    <vt:lpwstr>True</vt:lpwstr>
  </property>
  <property fmtid="{D5CDD505-2E9C-101B-9397-08002B2CF9AE}" pid="7" name="MSIP_Label_6b558183-044c-4105-8d9c-cea02a2a3d86_SiteId">
    <vt:lpwstr>43083d15-7273-40c1-b7db-39efd9ccc17a</vt:lpwstr>
  </property>
  <property fmtid="{D5CDD505-2E9C-101B-9397-08002B2CF9AE}" pid="8" name="MSIP_Label_6b558183-044c-4105-8d9c-cea02a2a3d86_Owner">
    <vt:lpwstr>lkundu@nvidia.com</vt:lpwstr>
  </property>
  <property fmtid="{D5CDD505-2E9C-101B-9397-08002B2CF9AE}" pid="9" name="MSIP_Label_6b558183-044c-4105-8d9c-cea02a2a3d86_SetDate">
    <vt:lpwstr>2020-02-24T18:44:50.7654811Z</vt:lpwstr>
  </property>
  <property fmtid="{D5CDD505-2E9C-101B-9397-08002B2CF9AE}" pid="10" name="MSIP_Label_6b558183-044c-4105-8d9c-cea02a2a3d86_Name">
    <vt:lpwstr>Unrestricted</vt:lpwstr>
  </property>
  <property fmtid="{D5CDD505-2E9C-101B-9397-08002B2CF9AE}" pid="11" name="MSIP_Label_6b558183-044c-4105-8d9c-cea02a2a3d86_Application">
    <vt:lpwstr>Microsoft Azure Information Protection</vt:lpwstr>
  </property>
  <property fmtid="{D5CDD505-2E9C-101B-9397-08002B2CF9AE}" pid="12" name="MSIP_Label_6b558183-044c-4105-8d9c-cea02a2a3d86_Extended_MSFT_Method">
    <vt:lpwstr>Automatic</vt:lpwstr>
  </property>
  <property fmtid="{D5CDD505-2E9C-101B-9397-08002B2CF9AE}" pid="13" name="Sensitivity">
    <vt:lpwstr>Unrestricted</vt:lpwstr>
  </property>
  <property fmtid="{D5CDD505-2E9C-101B-9397-08002B2CF9AE}" pid="14" name="ContentTypeId">
    <vt:lpwstr>0x010100F5DF30E08A1FC54CBFC2EC8E73351D32</vt:lpwstr>
  </property>
</Properties>
</file>