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548864C2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</w:t>
            </w:r>
            <w:r w:rsidR="00765343">
              <w:rPr>
                <w:b/>
                <w:noProof/>
                <w:color w:val="FF0000"/>
                <w:sz w:val="28"/>
              </w:rPr>
              <w:t>HIGH-PHY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6A14E860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 w:rsidR="00291C5A">
              <w:rPr>
                <w:b/>
                <w:noProof/>
                <w:color w:val="FF0000"/>
                <w:sz w:val="28"/>
              </w:rPr>
              <w:t>00</w:t>
            </w:r>
            <w:r w:rsidR="00765343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0BC6FD1A" w:rsidR="00EB212A" w:rsidRPr="00FE346D" w:rsidRDefault="00765343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noProof/>
                <w:color w:val="FF0000"/>
                <w:sz w:val="28"/>
              </w:rPr>
              <w:t>1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5308F18C" w:rsidR="00EB212A" w:rsidRPr="00FE346D" w:rsidRDefault="00765343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High-PHY Profiles </w:t>
            </w:r>
            <w:r w:rsidR="00F305B1">
              <w:rPr>
                <w:noProof/>
                <w:color w:val="FF0000"/>
              </w:rPr>
              <w:t>– review comments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5984592" w:rsidR="00EB212A" w:rsidRPr="00FE346D" w:rsidRDefault="00F862B3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November 1</w:t>
            </w:r>
            <w:r w:rsidR="00F305B1">
              <w:rPr>
                <w:noProof/>
                <w:color w:val="FF0000"/>
              </w:rPr>
              <w:t>8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1A170E57" w:rsidR="00EB212A" w:rsidRPr="00FE346D" w:rsidRDefault="009625E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Editorial changes, </w:t>
            </w:r>
            <w:r w:rsidR="002832A5">
              <w:rPr>
                <w:noProof/>
                <w:color w:val="FF0000"/>
              </w:rPr>
              <w:t xml:space="preserve">clarifications of some parameters and suggestion for removing </w:t>
            </w:r>
            <w:r w:rsidR="00F01646">
              <w:rPr>
                <w:noProof/>
                <w:color w:val="FF0000"/>
              </w:rPr>
              <w:t>implementation restriction related to SRS usage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3D3DEBA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F675F8">
              <w:rPr>
                <w:noProof/>
                <w:color w:val="FF0000"/>
              </w:rPr>
              <w:t>H</w:t>
            </w:r>
            <w:r w:rsidR="005917B3">
              <w:rPr>
                <w:noProof/>
                <w:color w:val="FF0000"/>
              </w:rPr>
              <w:t xml:space="preserve">IGH-PHY Spec. will retain </w:t>
            </w:r>
            <w:r w:rsidR="00F01646">
              <w:rPr>
                <w:noProof/>
                <w:color w:val="FF0000"/>
              </w:rPr>
              <w:t>editorial errors and undue restrictions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C771D5" w:rsidR="00EB212A" w:rsidRDefault="00EB212A" w:rsidP="00EB212A">
      <w:pPr>
        <w:tabs>
          <w:tab w:val="left" w:pos="9510"/>
        </w:tabs>
      </w:pPr>
    </w:p>
    <w:p w14:paraId="3966FAD4" w14:textId="50FAFE97" w:rsidR="00CA00C3" w:rsidRDefault="00CA00C3" w:rsidP="00EB212A">
      <w:pPr>
        <w:tabs>
          <w:tab w:val="left" w:pos="9510"/>
        </w:tabs>
      </w:pPr>
      <w:r w:rsidRPr="00CA00C3">
        <w:t>The proposed changes are indicated by Track Changes in the text below.</w:t>
      </w:r>
    </w:p>
    <w:p w14:paraId="062AE65F" w14:textId="1056CCB8" w:rsidR="00266DA3" w:rsidRDefault="00266DA3" w:rsidP="00266DA3">
      <w:pPr>
        <w:pStyle w:val="EW"/>
        <w:spacing w:after="120"/>
        <w:rPr>
          <w:lang w:eastAsia="ja-JP"/>
        </w:rPr>
      </w:pPr>
      <w:bookmarkStart w:id="0" w:name="_Hlk516846039"/>
    </w:p>
    <w:p w14:paraId="36D46EEE" w14:textId="77777777" w:rsidR="00266DA3" w:rsidRDefault="00266DA3" w:rsidP="00266DA3">
      <w:pPr>
        <w:pStyle w:val="EW"/>
        <w:spacing w:after="120"/>
        <w:rPr>
          <w:lang w:eastAsia="ja-JP"/>
        </w:rPr>
      </w:pPr>
      <w:r>
        <w:rPr>
          <w:lang w:eastAsia="ja-JP"/>
        </w:rPr>
        <w:br w:type="page"/>
      </w:r>
    </w:p>
    <w:p w14:paraId="0EB05E94" w14:textId="77777777" w:rsidR="00266DA3" w:rsidRDefault="00266DA3" w:rsidP="00DA58E7">
      <w:pPr>
        <w:pStyle w:val="Heading1"/>
      </w:pPr>
      <w:bookmarkStart w:id="1" w:name="_Toc87887495"/>
      <w:bookmarkEnd w:id="0"/>
      <w:r>
        <w:lastRenderedPageBreak/>
        <w:t>Overview</w:t>
      </w:r>
      <w:bookmarkEnd w:id="1"/>
    </w:p>
    <w:p w14:paraId="1F291D7F" w14:textId="77777777" w:rsidR="00266DA3" w:rsidRDefault="00266DA3" w:rsidP="00DA58E7">
      <w:pPr>
        <w:pStyle w:val="Heading2"/>
        <w:ind w:left="576" w:hanging="576"/>
      </w:pPr>
      <w:bookmarkStart w:id="2" w:name="_Toc87887496"/>
      <w:r>
        <w:t>Purpose</w:t>
      </w:r>
      <w:bookmarkEnd w:id="2"/>
    </w:p>
    <w:p w14:paraId="075D60CA" w14:textId="77777777" w:rsidR="00266DA3" w:rsidRDefault="00266DA3" w:rsidP="00266DA3">
      <w:r>
        <w:t xml:space="preserve">The AAL General Aspects and Principles is described in </w:t>
      </w:r>
      <w:r>
        <w:fldChar w:fldCharType="begin"/>
      </w:r>
      <w:r>
        <w:instrText xml:space="preserve"> REF _Ref71106698 \r \h </w:instrText>
      </w:r>
      <w:r>
        <w:fldChar w:fldCharType="separate"/>
      </w:r>
      <w:r>
        <w:rPr>
          <w:cs/>
        </w:rPr>
        <w:t>‎</w:t>
      </w:r>
      <w:r>
        <w:t>[7]</w:t>
      </w:r>
      <w:r>
        <w:fldChar w:fldCharType="end"/>
      </w:r>
      <w:r>
        <w:t xml:space="preserve"> including a high level architecture of the AAL and definition of the AAL profiles. This document details the AAL specification consisting of </w:t>
      </w:r>
      <w:r>
        <w:rPr>
          <w:lang w:eastAsia="ja-JP"/>
        </w:rPr>
        <w:t>the description of the interface, information models and requirements to implement an AALI</w:t>
      </w:r>
      <w:r w:rsidRPr="7F03FE21">
        <w:rPr>
          <w:lang w:eastAsia="ja-JP"/>
        </w:rPr>
        <w:t>,</w:t>
      </w:r>
      <w:r>
        <w:t xml:space="preserve"> for the AAL_DOWNLINK_High-PHY and AAL_UPLINK_High-PHY profiles.</w:t>
      </w:r>
    </w:p>
    <w:p w14:paraId="2456DC15" w14:textId="77777777" w:rsidR="00266DA3" w:rsidRDefault="00266DA3" w:rsidP="00266DA3">
      <w:r>
        <w:t xml:space="preserve">This release requires inline </w:t>
      </w:r>
      <w:r w:rsidRPr="00BF5CD5">
        <w:t>accelerators supporting High-PHY profiles in inline acceleration mode</w:t>
      </w:r>
      <w:r>
        <w:t xml:space="preserve"> to implement both AAL_DOWNLINK_High-PHY and AAL_UPLINK_High-PHY profiles. Support for partial profiles is for future study.</w:t>
      </w:r>
    </w:p>
    <w:p w14:paraId="3345DC09" w14:textId="77777777" w:rsidR="00266DA3" w:rsidRPr="00481104" w:rsidRDefault="00266DA3" w:rsidP="00266DA3">
      <w:pPr>
        <w:pStyle w:val="Caption"/>
        <w:rPr>
          <w:b w:val="0"/>
          <w:bCs w:val="0"/>
        </w:rPr>
      </w:pPr>
      <w:r w:rsidRPr="00481104">
        <w:rPr>
          <w:b w:val="0"/>
          <w:bCs w:val="0"/>
        </w:rPr>
        <w:t>These profiles are illustrated below in</w:t>
      </w:r>
      <w:r>
        <w:t xml:space="preserve"> </w:t>
      </w:r>
      <w:r w:rsidRPr="00481104">
        <w:rPr>
          <w:b w:val="0"/>
          <w:bCs w:val="0"/>
        </w:rPr>
        <w:fldChar w:fldCharType="begin"/>
      </w:r>
      <w:r w:rsidRPr="00481104">
        <w:rPr>
          <w:b w:val="0"/>
          <w:bCs w:val="0"/>
        </w:rPr>
        <w:instrText xml:space="preserve"> REF _Ref71113236 \h </w:instrText>
      </w:r>
      <w:r>
        <w:rPr>
          <w:b w:val="0"/>
          <w:bCs w:val="0"/>
        </w:rPr>
        <w:instrText xml:space="preserve"> \* MERGEFORMAT </w:instrText>
      </w:r>
      <w:r w:rsidRPr="00481104">
        <w:rPr>
          <w:b w:val="0"/>
          <w:bCs w:val="0"/>
        </w:rPr>
      </w:r>
      <w:r w:rsidRPr="00481104">
        <w:rPr>
          <w:b w:val="0"/>
          <w:bCs w:val="0"/>
        </w:rPr>
        <w:fldChar w:fldCharType="separate"/>
      </w:r>
      <w:r w:rsidRPr="00481104">
        <w:rPr>
          <w:b w:val="0"/>
          <w:bCs w:val="0"/>
        </w:rPr>
        <w:t xml:space="preserve">Figure </w:t>
      </w:r>
      <w:r w:rsidRPr="00481104">
        <w:rPr>
          <w:b w:val="0"/>
          <w:bCs w:val="0"/>
          <w:noProof/>
          <w:cs/>
        </w:rPr>
        <w:t>‎</w:t>
      </w:r>
      <w:r w:rsidRPr="00481104">
        <w:rPr>
          <w:b w:val="0"/>
          <w:bCs w:val="0"/>
          <w:noProof/>
        </w:rPr>
        <w:t>2</w:t>
      </w:r>
      <w:r w:rsidRPr="00481104">
        <w:rPr>
          <w:b w:val="0"/>
          <w:bCs w:val="0"/>
        </w:rPr>
        <w:t>.</w:t>
      </w:r>
      <w:r w:rsidRPr="00481104">
        <w:rPr>
          <w:b w:val="0"/>
          <w:bCs w:val="0"/>
          <w:noProof/>
        </w:rPr>
        <w:t>1</w:t>
      </w:r>
      <w:r w:rsidRPr="00481104">
        <w:rPr>
          <w:b w:val="0"/>
          <w:bCs w:val="0"/>
        </w:rPr>
        <w:fldChar w:fldCharType="end"/>
      </w:r>
      <w:r w:rsidRPr="00481104">
        <w:rPr>
          <w:b w:val="0"/>
          <w:bCs w:val="0"/>
        </w:rPr>
        <w:t xml:space="preserve"> and </w:t>
      </w:r>
      <w:r w:rsidRPr="00481104">
        <w:rPr>
          <w:b w:val="0"/>
          <w:bCs w:val="0"/>
        </w:rPr>
        <w:fldChar w:fldCharType="begin"/>
      </w:r>
      <w:r w:rsidRPr="00481104">
        <w:rPr>
          <w:b w:val="0"/>
          <w:bCs w:val="0"/>
        </w:rPr>
        <w:instrText xml:space="preserve"> REF _Ref71113239 \h  \* MERGEFORMAT </w:instrText>
      </w:r>
      <w:r w:rsidRPr="00481104">
        <w:rPr>
          <w:b w:val="0"/>
          <w:bCs w:val="0"/>
        </w:rPr>
      </w:r>
      <w:r w:rsidRPr="00481104">
        <w:rPr>
          <w:b w:val="0"/>
          <w:bCs w:val="0"/>
        </w:rPr>
        <w:fldChar w:fldCharType="separate"/>
      </w:r>
      <w:r w:rsidRPr="00481104">
        <w:rPr>
          <w:b w:val="0"/>
          <w:bCs w:val="0"/>
        </w:rPr>
        <w:t xml:space="preserve">Figure </w:t>
      </w:r>
      <w:r w:rsidRPr="00481104">
        <w:rPr>
          <w:b w:val="0"/>
          <w:bCs w:val="0"/>
          <w:noProof/>
          <w:cs/>
        </w:rPr>
        <w:t>‎</w:t>
      </w:r>
      <w:r w:rsidRPr="00481104">
        <w:rPr>
          <w:b w:val="0"/>
          <w:bCs w:val="0"/>
          <w:noProof/>
        </w:rPr>
        <w:t>2</w:t>
      </w:r>
      <w:r w:rsidRPr="00481104">
        <w:rPr>
          <w:b w:val="0"/>
          <w:bCs w:val="0"/>
        </w:rPr>
        <w:t>.</w:t>
      </w:r>
      <w:r w:rsidRPr="00481104">
        <w:rPr>
          <w:b w:val="0"/>
          <w:bCs w:val="0"/>
          <w:noProof/>
        </w:rPr>
        <w:t>2</w:t>
      </w:r>
      <w:r w:rsidRPr="00481104">
        <w:rPr>
          <w:b w:val="0"/>
          <w:bCs w:val="0"/>
        </w:rPr>
        <w:fldChar w:fldCharType="end"/>
      </w:r>
      <w:r>
        <w:t>.</w:t>
      </w:r>
    </w:p>
    <w:bookmarkStart w:id="3" w:name="_Ref71113236"/>
    <w:p w14:paraId="1A1706E9" w14:textId="77777777" w:rsidR="00266DA3" w:rsidRDefault="00266DA3" w:rsidP="00266DA3">
      <w:pPr>
        <w:pStyle w:val="Caption"/>
      </w:pPr>
      <w:r>
        <w:rPr>
          <w:noProof/>
        </w:rPr>
        <w:object w:dxaOrig="13401" w:dyaOrig="7741" w14:anchorId="2A127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5" type="#_x0000_t75" alt="" style="width:518.4pt;height:295.2pt;mso-width-percent:0;mso-height-percent:0;mso-width-percent:0;mso-height-percent:0" o:ole="">
            <v:imagedata r:id="rId12" o:title=""/>
          </v:shape>
          <o:OLEObject Type="Embed" ProgID="Visio.Drawing.15" ShapeID="_x0000_i1535" DrawAspect="Content" ObjectID="_1698864003" r:id="rId13"/>
        </w:object>
      </w:r>
    </w:p>
    <w:p w14:paraId="0070D09F" w14:textId="77777777" w:rsidR="00266DA3" w:rsidRDefault="00266DA3" w:rsidP="00266DA3">
      <w:pPr>
        <w:pStyle w:val="Caption"/>
      </w:pPr>
      <w:r>
        <w:t xml:space="preserve">Figure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SEQ Figure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</w:t>
      </w:r>
      <w:r w:rsidRPr="00A93498">
        <w:t>AAL_DOWNLINK_High-PHY</w:t>
      </w:r>
      <w:r>
        <w:t xml:space="preserve"> Profile</w:t>
      </w:r>
    </w:p>
    <w:p w14:paraId="03000B2E" w14:textId="77777777" w:rsidR="00266DA3" w:rsidRDefault="00266DA3" w:rsidP="00266DA3"/>
    <w:bookmarkStart w:id="4" w:name="_Ref71113239"/>
    <w:p w14:paraId="33B985A8" w14:textId="77777777" w:rsidR="00266DA3" w:rsidRDefault="00266DA3" w:rsidP="00266DA3">
      <w:pPr>
        <w:pStyle w:val="Caption"/>
      </w:pPr>
      <w:r>
        <w:rPr>
          <w:noProof/>
        </w:rPr>
        <w:object w:dxaOrig="14221" w:dyaOrig="9316" w14:anchorId="2176D27C">
          <v:shape id="_x0000_i1536" type="#_x0000_t75" alt="" style="width:511.2pt;height:331.2pt;mso-width-percent:0;mso-height-percent:0;mso-width-percent:0;mso-height-percent:0" o:ole="">
            <v:imagedata r:id="rId14" o:title=""/>
          </v:shape>
          <o:OLEObject Type="Embed" ProgID="Visio.Drawing.15" ShapeID="_x0000_i1536" DrawAspect="Content" ObjectID="_1698864004" r:id="rId15"/>
        </w:object>
      </w:r>
    </w:p>
    <w:p w14:paraId="6F4947DE" w14:textId="77777777" w:rsidR="00266DA3" w:rsidRDefault="00266DA3" w:rsidP="00266DA3">
      <w:pPr>
        <w:pStyle w:val="Caption"/>
      </w:pPr>
      <w:r>
        <w:t xml:space="preserve">Figure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>SEQ Figure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4A5F10">
        <w:t>AAL_</w:t>
      </w:r>
      <w:r>
        <w:t>UP</w:t>
      </w:r>
      <w:r w:rsidRPr="004A5F10">
        <w:t>LINK_High-PHY</w:t>
      </w:r>
      <w:r>
        <w:t xml:space="preserve"> Profile </w:t>
      </w:r>
    </w:p>
    <w:p w14:paraId="69570C4A" w14:textId="77777777" w:rsidR="00266DA3" w:rsidRDefault="00266DA3" w:rsidP="00DA58E7">
      <w:pPr>
        <w:pStyle w:val="Heading2"/>
        <w:ind w:left="576" w:hanging="576"/>
      </w:pPr>
      <w:bookmarkStart w:id="5" w:name="_Toc87887497"/>
      <w:r>
        <w:t>Document Structure</w:t>
      </w:r>
      <w:bookmarkEnd w:id="5"/>
    </w:p>
    <w:p w14:paraId="4B7F660C" w14:textId="2167301F" w:rsidR="00266DA3" w:rsidRPr="000A4A3C" w:rsidRDefault="00266DA3" w:rsidP="00266DA3">
      <w:r>
        <w:t>This present document is structured as follows: chapter 2 presents the overvie</w:t>
      </w:r>
      <w:r w:rsidRPr="001646DC">
        <w:t xml:space="preserve">w and main purpose of this specification. </w:t>
      </w:r>
      <w:commentRangeStart w:id="6"/>
      <w:r w:rsidRPr="001646DC">
        <w:t xml:space="preserve">Chapter 3 will present the </w:t>
      </w:r>
      <w:del w:id="7" w:author="Author">
        <w:r w:rsidRPr="001646DC" w:rsidDel="00834961">
          <w:delText xml:space="preserve">AAL Hardware Acceleration Management specification </w:delText>
        </w:r>
      </w:del>
      <w:ins w:id="8" w:author="Author">
        <w:r w:rsidR="00834961">
          <w:t xml:space="preserve">high level AALI configuration and management principles </w:t>
        </w:r>
      </w:ins>
      <w:commentRangeEnd w:id="6"/>
      <w:r w:rsidR="00C518D9">
        <w:rPr>
          <w:rStyle w:val="CommentReference"/>
        </w:rPr>
        <w:commentReference w:id="6"/>
      </w:r>
      <w:r w:rsidRPr="001646DC">
        <w:t>for the AAL_DOWNLINK_</w:t>
      </w:r>
      <w:r>
        <w:t>High-</w:t>
      </w:r>
      <w:r w:rsidRPr="001646DC">
        <w:t>PHY and AAL_UPLINK_</w:t>
      </w:r>
      <w:r>
        <w:t>High-</w:t>
      </w:r>
      <w:r w:rsidRPr="001646DC">
        <w:t xml:space="preserve">PHY Profiles. Chapter 4 presents the </w:t>
      </w:r>
      <w:r>
        <w:t xml:space="preserve">Profile Overview for these two profiles, sample capabilities, inputs, and outputs as well as </w:t>
      </w:r>
      <w:del w:id="9" w:author="Author">
        <w:r w:rsidDel="00974C44">
          <w:delText>AALI</w:delText>
        </w:r>
        <w:r w:rsidRPr="001646DC" w:rsidDel="00974C44">
          <w:delText xml:space="preserve"> </w:delText>
        </w:r>
      </w:del>
      <w:commentRangeStart w:id="10"/>
      <w:ins w:id="11" w:author="Author">
        <w:r w:rsidR="00974C44">
          <w:t>AF</w:t>
        </w:r>
        <w:commentRangeEnd w:id="10"/>
        <w:r w:rsidR="00974C44">
          <w:rPr>
            <w:rStyle w:val="CommentReference"/>
          </w:rPr>
          <w:commentReference w:id="10"/>
        </w:r>
        <w:r w:rsidR="00974C44">
          <w:t xml:space="preserve"> </w:t>
        </w:r>
      </w:ins>
      <w:r w:rsidRPr="001646DC">
        <w:t>param</w:t>
      </w:r>
      <w:r>
        <w:t>e</w:t>
      </w:r>
      <w:r w:rsidRPr="001646DC">
        <w:t>ters for the channel</w:t>
      </w:r>
      <w:r>
        <w:t>s</w:t>
      </w:r>
      <w:r w:rsidRPr="001646DC">
        <w:t xml:space="preserve"> </w:t>
      </w:r>
      <w:r>
        <w:t xml:space="preserve">constituting </w:t>
      </w:r>
      <w:r w:rsidRPr="001646DC">
        <w:t>the profiles.</w:t>
      </w:r>
      <w:r w:rsidRPr="000A4A3C">
        <w:t xml:space="preserve">  </w:t>
      </w:r>
    </w:p>
    <w:p w14:paraId="717ABB2A" w14:textId="77777777" w:rsidR="00266DA3" w:rsidRDefault="00266DA3" w:rsidP="00266DA3">
      <w:pPr>
        <w:spacing w:after="0"/>
      </w:pPr>
    </w:p>
    <w:p w14:paraId="0C6B2E2D" w14:textId="77777777" w:rsidR="00266DA3" w:rsidRDefault="00266DA3" w:rsidP="00266DA3">
      <w:pPr>
        <w:spacing w:after="0"/>
        <w:rPr>
          <w:color w:val="FF0000"/>
          <w:lang w:val="en-GB" w:eastAsia="zh-CN"/>
        </w:rPr>
      </w:pPr>
      <w:r>
        <w:rPr>
          <w:color w:val="FF0000"/>
          <w:lang w:val="en-GB" w:eastAsia="zh-CN"/>
        </w:rPr>
        <w:br w:type="page"/>
      </w:r>
    </w:p>
    <w:p w14:paraId="06D727D4" w14:textId="77777777" w:rsidR="00266DA3" w:rsidRDefault="00266DA3" w:rsidP="00DA58E7">
      <w:pPr>
        <w:pStyle w:val="Heading1"/>
        <w:ind w:left="432" w:hanging="432"/>
      </w:pPr>
      <w:bookmarkStart w:id="12" w:name="_Toc87887498"/>
      <w:r>
        <w:lastRenderedPageBreak/>
        <w:t>AALI Configuration and Management</w:t>
      </w:r>
      <w:bookmarkEnd w:id="12"/>
      <w:r>
        <w:t xml:space="preserve"> </w:t>
      </w:r>
    </w:p>
    <w:p w14:paraId="071F9B54" w14:textId="5D798AF5" w:rsidR="00266DA3" w:rsidRDefault="00266DA3" w:rsidP="00266DA3">
      <w:commentRangeStart w:id="13"/>
      <w:del w:id="14" w:author="Author">
        <w:r w:rsidDel="001B31B5">
          <w:delText>AALI</w:delText>
        </w:r>
      </w:del>
      <w:r>
        <w:t>The AALI configuration and management API</w:t>
      </w:r>
      <w:del w:id="15" w:author="Author">
        <w:r w:rsidDel="00D70E57">
          <w:delText>’</w:delText>
        </w:r>
      </w:del>
      <w:r>
        <w:t>s are the API</w:t>
      </w:r>
      <w:del w:id="16" w:author="Author">
        <w:r w:rsidDel="00D70E57">
          <w:delText>’</w:delText>
        </w:r>
      </w:del>
      <w:r>
        <w:t>s t</w:t>
      </w:r>
      <w:commentRangeEnd w:id="13"/>
      <w:r w:rsidR="00BD7FC7">
        <w:rPr>
          <w:rStyle w:val="CommentReference"/>
        </w:rPr>
        <w:commentReference w:id="13"/>
      </w:r>
      <w:r>
        <w:t xml:space="preserve">hat an application (O-DU) executes to configure and manage the AAL-LPU(s) that have been allocated to the application by the O-Cloud. The high-level Configuration and Management Principles are presented in </w:t>
      </w:r>
      <w:r>
        <w:fldChar w:fldCharType="begin"/>
      </w:r>
      <w:r>
        <w:instrText xml:space="preserve"> REF _Ref71106698 \r \h </w:instrText>
      </w:r>
      <w:r>
        <w:fldChar w:fldCharType="separate"/>
      </w:r>
      <w:r>
        <w:rPr>
          <w:cs/>
        </w:rPr>
        <w:t>‎</w:t>
      </w:r>
      <w:r>
        <w:t>[7]</w:t>
      </w:r>
      <w:r>
        <w:fldChar w:fldCharType="end"/>
      </w:r>
      <w:r>
        <w:t xml:space="preserve">. </w:t>
      </w:r>
    </w:p>
    <w:p w14:paraId="6296988A" w14:textId="77777777" w:rsidR="00266DA3" w:rsidRDefault="00266DA3" w:rsidP="00DA58E7">
      <w:pPr>
        <w:pStyle w:val="Heading1"/>
        <w:ind w:left="432" w:hanging="432"/>
      </w:pPr>
      <w:bookmarkStart w:id="17" w:name="_Toc76409387"/>
      <w:bookmarkStart w:id="18" w:name="_Toc76471246"/>
      <w:bookmarkStart w:id="19" w:name="_Toc76668193"/>
      <w:bookmarkStart w:id="20" w:name="_Toc77345905"/>
      <w:bookmarkStart w:id="21" w:name="_Toc76409667"/>
      <w:bookmarkStart w:id="22" w:name="_Toc76409668"/>
      <w:bookmarkStart w:id="23" w:name="_Toc76409684"/>
      <w:bookmarkStart w:id="24" w:name="_Toc76409685"/>
      <w:bookmarkStart w:id="25" w:name="_Toc76409686"/>
      <w:bookmarkStart w:id="26" w:name="_Toc76409687"/>
      <w:bookmarkStart w:id="27" w:name="_Toc76409708"/>
      <w:bookmarkStart w:id="28" w:name="_Toc76409709"/>
      <w:bookmarkStart w:id="29" w:name="_Toc76409749"/>
      <w:bookmarkStart w:id="30" w:name="_Toc76409750"/>
      <w:bookmarkStart w:id="31" w:name="_Toc76409796"/>
      <w:bookmarkStart w:id="32" w:name="_Toc76409797"/>
      <w:bookmarkStart w:id="33" w:name="_Toc76409842"/>
      <w:bookmarkStart w:id="34" w:name="_Toc76409843"/>
      <w:bookmarkStart w:id="35" w:name="_Toc76409875"/>
      <w:bookmarkStart w:id="36" w:name="_Toc76409876"/>
      <w:bookmarkStart w:id="37" w:name="_Toc76409908"/>
      <w:bookmarkStart w:id="38" w:name="_Toc76409909"/>
      <w:bookmarkStart w:id="39" w:name="_Toc76409956"/>
      <w:bookmarkStart w:id="40" w:name="_Toc76409957"/>
      <w:bookmarkStart w:id="41" w:name="_Toc76409958"/>
      <w:bookmarkStart w:id="42" w:name="_Toc76409959"/>
      <w:bookmarkStart w:id="43" w:name="_Toc76409960"/>
      <w:bookmarkStart w:id="44" w:name="_Toc76409961"/>
      <w:bookmarkStart w:id="45" w:name="_Toc76409982"/>
      <w:bookmarkStart w:id="46" w:name="_Toc76471528"/>
      <w:bookmarkStart w:id="47" w:name="_Toc76668475"/>
      <w:bookmarkStart w:id="48" w:name="_Toc77346187"/>
      <w:bookmarkStart w:id="49" w:name="_Ref86140978"/>
      <w:bookmarkStart w:id="50" w:name="_Toc8788749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t>AAL Profile Specifications</w:t>
      </w:r>
      <w:bookmarkEnd w:id="49"/>
      <w:bookmarkEnd w:id="50"/>
    </w:p>
    <w:p w14:paraId="4666DAB9" w14:textId="77777777" w:rsidR="00266DA3" w:rsidRDefault="00266DA3" w:rsidP="00DA58E7">
      <w:pPr>
        <w:pStyle w:val="Heading2"/>
        <w:ind w:left="576" w:hanging="576"/>
      </w:pPr>
      <w:bookmarkStart w:id="51" w:name="_Toc32864626"/>
      <w:bookmarkStart w:id="52" w:name="_Toc32864674"/>
      <w:bookmarkStart w:id="53" w:name="_Toc32864722"/>
      <w:bookmarkStart w:id="54" w:name="_Toc31359610"/>
      <w:bookmarkStart w:id="55" w:name="_Toc31372128"/>
      <w:bookmarkStart w:id="56" w:name="_Toc32864627"/>
      <w:bookmarkStart w:id="57" w:name="_Toc32864675"/>
      <w:bookmarkStart w:id="58" w:name="_Toc32864723"/>
      <w:bookmarkStart w:id="59" w:name="_Toc8788750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t>Profile Specifications Overview</w:t>
      </w:r>
      <w:bookmarkEnd w:id="59"/>
      <w:r>
        <w:t xml:space="preserve">  </w:t>
      </w:r>
    </w:p>
    <w:p w14:paraId="72E1B6F5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This section contains information for each AAL profile that is supported. A profile can provide several APIs for specific profile configuration that may be required in addition to the general AAL configuration APIs. Profile specific configuration shall be done on a per AAL-LPU</w:t>
      </w:r>
      <w:r w:rsidDel="005518D6">
        <w:rPr>
          <w:lang w:val="en-GB" w:eastAsia="zh-CN"/>
        </w:rPr>
        <w:t xml:space="preserve"> </w:t>
      </w:r>
      <w:r>
        <w:rPr>
          <w:lang w:val="en-GB" w:eastAsia="zh-CN"/>
        </w:rPr>
        <w:t xml:space="preserve">basis. Each profile shall define a list of capabilities that will be used to define the operations supported by the AAL-LPU. </w:t>
      </w:r>
    </w:p>
    <w:p w14:paraId="5834C758" w14:textId="77777777" w:rsidR="00266DA3" w:rsidRDefault="00266DA3" w:rsidP="00DA58E7">
      <w:pPr>
        <w:pStyle w:val="Heading3"/>
        <w:ind w:hanging="720"/>
      </w:pPr>
      <w:bookmarkStart w:id="60" w:name="_Toc87887501"/>
      <w:r>
        <w:t>Naming</w:t>
      </w:r>
      <w:bookmarkEnd w:id="60"/>
      <w:r>
        <w:t xml:space="preserve"> </w:t>
      </w:r>
    </w:p>
    <w:p w14:paraId="7BD05BFF" w14:textId="77777777" w:rsidR="00266DA3" w:rsidRPr="00D51F1E" w:rsidRDefault="00266DA3" w:rsidP="00266DA3">
      <w:pPr>
        <w:rPr>
          <w:lang w:val="en-GB" w:eastAsia="ja-JP"/>
          <w:rPrChange w:id="61" w:author="Author">
            <w:rPr>
              <w:rFonts w:asciiTheme="majorBidi" w:hAnsiTheme="majorBidi" w:cstheme="majorBidi"/>
              <w:sz w:val="18"/>
              <w:szCs w:val="18"/>
              <w:lang w:val="en-GB" w:eastAsia="ja-JP"/>
            </w:rPr>
          </w:rPrChange>
        </w:rPr>
      </w:pPr>
      <w:commentRangeStart w:id="62"/>
      <w:r w:rsidRPr="00D51F1E">
        <w:rPr>
          <w:lang w:val="en-GB" w:eastAsia="ja-JP"/>
          <w:rPrChange w:id="63" w:author="Author">
            <w:rPr>
              <w:rFonts w:asciiTheme="majorBidi" w:hAnsiTheme="majorBidi" w:cstheme="majorBidi"/>
              <w:sz w:val="18"/>
              <w:szCs w:val="18"/>
              <w:lang w:val="en-GB" w:eastAsia="ja-JP"/>
            </w:rPr>
          </w:rPrChange>
        </w:rPr>
        <w:t>Parameters and capabilities based on this stage-2 specification should follow the following naming guidelines:</w:t>
      </w:r>
    </w:p>
    <w:p w14:paraId="03664E76" w14:textId="77777777" w:rsidR="00266DA3" w:rsidRPr="00D51F1E" w:rsidRDefault="00266DA3" w:rsidP="00DA5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rPrChange w:id="64" w:author="Author">
            <w:rPr>
              <w:rFonts w:asciiTheme="majorBidi" w:hAnsiTheme="majorBidi" w:cstheme="majorBidi"/>
              <w:sz w:val="18"/>
              <w:szCs w:val="18"/>
            </w:rPr>
          </w:rPrChange>
        </w:rPr>
      </w:pPr>
      <w:r w:rsidRPr="00D51F1E">
        <w:rPr>
          <w:rFonts w:ascii="Times New Roman" w:hAnsi="Times New Roman" w:cs="Times New Roman"/>
          <w:sz w:val="20"/>
          <w:szCs w:val="20"/>
          <w:rPrChange w:id="65" w:author="Author">
            <w:rPr>
              <w:rFonts w:asciiTheme="majorBidi" w:hAnsiTheme="majorBidi" w:cstheme="majorBidi"/>
              <w:sz w:val="18"/>
              <w:szCs w:val="18"/>
            </w:rPr>
          </w:rPrChange>
        </w:rPr>
        <w:t>Parameter and capability names shall start with a lowercase letter;</w:t>
      </w:r>
    </w:p>
    <w:p w14:paraId="06DCAC0F" w14:textId="77777777" w:rsidR="00266DA3" w:rsidRPr="00D51F1E" w:rsidRDefault="00266DA3" w:rsidP="00DA5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rPrChange w:id="66" w:author="Author">
            <w:rPr>
              <w:rFonts w:asciiTheme="majorBidi" w:hAnsiTheme="majorBidi" w:cstheme="majorBidi"/>
              <w:sz w:val="18"/>
              <w:szCs w:val="18"/>
            </w:rPr>
          </w:rPrChange>
        </w:rPr>
      </w:pPr>
      <w:r w:rsidRPr="00D51F1E">
        <w:rPr>
          <w:rFonts w:ascii="Times New Roman" w:hAnsi="Times New Roman" w:cs="Times New Roman"/>
          <w:sz w:val="20"/>
          <w:szCs w:val="20"/>
          <w:rPrChange w:id="67" w:author="Author">
            <w:rPr>
              <w:rFonts w:asciiTheme="majorBidi" w:hAnsiTheme="majorBidi" w:cstheme="majorBidi"/>
              <w:sz w:val="18"/>
              <w:szCs w:val="18"/>
            </w:rPr>
          </w:rPrChange>
        </w:rPr>
        <w:t>No spaces may be used in the names;</w:t>
      </w:r>
    </w:p>
    <w:p w14:paraId="5AC16ED9" w14:textId="77777777" w:rsidR="00266DA3" w:rsidRPr="00D51F1E" w:rsidRDefault="00266DA3" w:rsidP="00DA58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rPrChange w:id="68" w:author="Author">
            <w:rPr>
              <w:rFonts w:asciiTheme="majorBidi" w:hAnsiTheme="majorBidi" w:cstheme="majorBidi"/>
              <w:sz w:val="18"/>
              <w:szCs w:val="18"/>
            </w:rPr>
          </w:rPrChange>
        </w:rPr>
      </w:pPr>
      <w:r w:rsidRPr="00D51F1E">
        <w:rPr>
          <w:rFonts w:ascii="Times New Roman" w:hAnsi="Times New Roman" w:cs="Times New Roman"/>
          <w:sz w:val="20"/>
          <w:szCs w:val="20"/>
          <w:rPrChange w:id="69" w:author="Author">
            <w:rPr>
              <w:rFonts w:asciiTheme="majorBidi" w:hAnsiTheme="majorBidi" w:cstheme="majorBidi"/>
              <w:sz w:val="18"/>
              <w:szCs w:val="18"/>
            </w:rPr>
          </w:rPrChange>
        </w:rPr>
        <w:t>The names shall consist only of letters and digits;</w:t>
      </w:r>
    </w:p>
    <w:p w14:paraId="49C66BE6" w14:textId="77777777" w:rsidR="00266DA3" w:rsidRDefault="00266DA3" w:rsidP="00DA58E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18"/>
          <w:szCs w:val="18"/>
        </w:rPr>
      </w:pPr>
      <w:r w:rsidRPr="00D51F1E">
        <w:rPr>
          <w:rFonts w:ascii="Times New Roman" w:hAnsi="Times New Roman" w:cs="Times New Roman"/>
          <w:sz w:val="20"/>
          <w:szCs w:val="20"/>
          <w:rPrChange w:id="70" w:author="Author">
            <w:rPr>
              <w:rFonts w:asciiTheme="majorBidi" w:hAnsiTheme="majorBidi" w:cstheme="majorBidi"/>
              <w:sz w:val="18"/>
              <w:szCs w:val="18"/>
            </w:rPr>
          </w:rPrChange>
        </w:rPr>
        <w:t>The first letter of each non-initial word in a name shall be capitalized</w:t>
      </w:r>
      <w:r w:rsidRPr="000836E2">
        <w:rPr>
          <w:rFonts w:asciiTheme="majorBidi" w:hAnsiTheme="majorBidi" w:cstheme="majorBidi"/>
          <w:sz w:val="18"/>
          <w:szCs w:val="18"/>
        </w:rPr>
        <w:t>.</w:t>
      </w:r>
      <w:commentRangeEnd w:id="62"/>
      <w:r w:rsidR="004236BC">
        <w:rPr>
          <w:rStyle w:val="CommentReference"/>
          <w:rFonts w:ascii="Times New Roman" w:eastAsia="Yu Mincho" w:hAnsi="Times New Roman" w:cs="Times New Roman"/>
          <w:lang w:eastAsia="en-US"/>
        </w:rPr>
        <w:commentReference w:id="62"/>
      </w:r>
    </w:p>
    <w:p w14:paraId="5C263410" w14:textId="77777777" w:rsidR="00266DA3" w:rsidRPr="00BB4BE8" w:rsidRDefault="00266DA3" w:rsidP="00266DA3">
      <w:pPr>
        <w:ind w:left="405"/>
        <w:rPr>
          <w:rFonts w:asciiTheme="majorBidi" w:hAnsiTheme="majorBidi" w:cstheme="majorBidi"/>
          <w:sz w:val="18"/>
          <w:szCs w:val="18"/>
        </w:rPr>
      </w:pPr>
    </w:p>
    <w:p w14:paraId="40A83E07" w14:textId="0402C31F" w:rsidR="00266DA3" w:rsidRDefault="00266DA3" w:rsidP="00DA58E7">
      <w:pPr>
        <w:pStyle w:val="Heading2"/>
        <w:ind w:left="576" w:hanging="576"/>
      </w:pPr>
      <w:bookmarkStart w:id="71" w:name="_Toc87887502"/>
      <w:r>
        <w:t>O-DU AAL</w:t>
      </w:r>
      <w:ins w:id="72" w:author="Author">
        <w:r w:rsidR="00A4410E">
          <w:t>_</w:t>
        </w:r>
      </w:ins>
      <w:del w:id="73" w:author="Author">
        <w:r w:rsidDel="00A4410E">
          <w:delText xml:space="preserve"> </w:delText>
        </w:r>
      </w:del>
      <w:r>
        <w:t>DOWNLINK</w:t>
      </w:r>
      <w:ins w:id="74" w:author="Author">
        <w:r w:rsidR="00A4410E">
          <w:t>_</w:t>
        </w:r>
      </w:ins>
      <w:del w:id="75" w:author="Author">
        <w:r w:rsidDel="00A4410E">
          <w:delText xml:space="preserve"> </w:delText>
        </w:r>
      </w:del>
      <w:r>
        <w:t>HIGH</w:t>
      </w:r>
      <w:ins w:id="76" w:author="Author">
        <w:r w:rsidR="00A4410E">
          <w:t>-</w:t>
        </w:r>
      </w:ins>
      <w:del w:id="77" w:author="Author">
        <w:r w:rsidDel="00A4410E">
          <w:delText xml:space="preserve"> </w:delText>
        </w:r>
      </w:del>
      <w:r>
        <w:t>PHY Profile Specification</w:t>
      </w:r>
      <w:bookmarkEnd w:id="71"/>
    </w:p>
    <w:p w14:paraId="116061D2" w14:textId="77777777" w:rsidR="00266DA3" w:rsidRDefault="00266DA3" w:rsidP="00266DA3">
      <w:pPr>
        <w:rPr>
          <w:lang w:val="en-GB" w:eastAsia="zh-CN"/>
        </w:rPr>
      </w:pPr>
      <w:r w:rsidRPr="07BEC9A2">
        <w:rPr>
          <w:lang w:val="en-GB" w:eastAsia="zh-CN"/>
        </w:rPr>
        <w:t>This profile provides acceleration functionality for the following channels and signals:</w:t>
      </w:r>
    </w:p>
    <w:p w14:paraId="39956F82" w14:textId="77777777" w:rsidR="00266DA3" w:rsidRPr="001B3F2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78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1B3F24">
        <w:rPr>
          <w:rFonts w:ascii="Times New Roman" w:hAnsi="Times New Roman" w:cs="Times New Roman"/>
          <w:sz w:val="20"/>
          <w:szCs w:val="20"/>
          <w:lang w:val="en-GB" w:eastAsia="zh-CN"/>
          <w:rPrChange w:id="79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PDSCH (including Data, DM-RS and PT-RS)</w:t>
      </w:r>
    </w:p>
    <w:p w14:paraId="34E3AD3D" w14:textId="77777777" w:rsidR="00266DA3" w:rsidRPr="001B3F2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80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1B3F24">
        <w:rPr>
          <w:rFonts w:ascii="Times New Roman" w:hAnsi="Times New Roman" w:cs="Times New Roman"/>
          <w:sz w:val="20"/>
          <w:szCs w:val="20"/>
          <w:lang w:val="en-GB" w:eastAsia="zh-CN"/>
          <w:rPrChange w:id="81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PDCCH (including Data and DM-RS)</w:t>
      </w:r>
    </w:p>
    <w:p w14:paraId="1D79BCED" w14:textId="77777777" w:rsidR="00266DA3" w:rsidRPr="001B3F2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82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1B3F24">
        <w:rPr>
          <w:rFonts w:ascii="Times New Roman" w:hAnsi="Times New Roman" w:cs="Times New Roman"/>
          <w:sz w:val="20"/>
          <w:szCs w:val="20"/>
          <w:lang w:val="en-GB" w:eastAsia="zh-CN"/>
          <w:rPrChange w:id="83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CSI-RS</w:t>
      </w:r>
    </w:p>
    <w:p w14:paraId="625199AD" w14:textId="77777777" w:rsidR="00266DA3" w:rsidRPr="001B3F2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84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1B3F24">
        <w:rPr>
          <w:rFonts w:ascii="Times New Roman" w:hAnsi="Times New Roman" w:cs="Times New Roman"/>
          <w:sz w:val="20"/>
          <w:szCs w:val="20"/>
          <w:lang w:val="en-GB" w:eastAsia="zh-CN"/>
          <w:rPrChange w:id="85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SSB (Including PSS, SSS and PBCH)</w:t>
      </w:r>
    </w:p>
    <w:p w14:paraId="6F8169EC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This section presents parametrization for each of these channels and signals.</w:t>
      </w:r>
    </w:p>
    <w:p w14:paraId="52C96809" w14:textId="77777777" w:rsidR="00266DA3" w:rsidRPr="000962B3" w:rsidRDefault="00266DA3" w:rsidP="00DA58E7">
      <w:pPr>
        <w:pStyle w:val="Heading3"/>
        <w:ind w:hanging="720"/>
      </w:pPr>
      <w:bookmarkStart w:id="86" w:name="_Toc87887503"/>
      <w:r>
        <w:t>Profile Operation</w:t>
      </w:r>
      <w:bookmarkEnd w:id="86"/>
    </w:p>
    <w:p w14:paraId="13A9114A" w14:textId="77777777" w:rsidR="00266DA3" w:rsidRDefault="00266DA3" w:rsidP="00266DA3">
      <w:r>
        <w:t>The AAL_DOWNLINK_High-PHY Profile interface shall work on a slot basis, where the slot, numerology and SFN are signaled for the API.</w:t>
      </w:r>
    </w:p>
    <w:p w14:paraId="58090C90" w14:textId="77777777" w:rsidR="00266DA3" w:rsidRDefault="00266DA3" w:rsidP="003D333A">
      <w:pPr>
        <w:pPrChange w:id="87" w:author="Author">
          <w:pPr>
            <w:ind w:left="208"/>
          </w:pPr>
        </w:pPrChange>
      </w:pPr>
      <w:r>
        <w:t xml:space="preserve">The input data is specific to each downlink channel composing the profile. The output data is a set of C/U-Plane </w:t>
      </w:r>
      <w:r w:rsidRPr="008A34CC">
        <w:t>O-RAN Fr</w:t>
      </w:r>
      <w:r>
        <w:t>o</w:t>
      </w:r>
      <w:r w:rsidRPr="008A34CC">
        <w:t xml:space="preserve">nthaul </w:t>
      </w:r>
      <w:r>
        <w:t xml:space="preserve">(OFH) packets </w:t>
      </w:r>
      <w:r>
        <w:fldChar w:fldCharType="begin"/>
      </w:r>
      <w:r>
        <w:instrText xml:space="preserve"> REF _Ref86758626 \r \h </w:instrText>
      </w:r>
      <w:r>
        <w:fldChar w:fldCharType="separate"/>
      </w:r>
      <w:r>
        <w:rPr>
          <w:cs/>
        </w:rPr>
        <w:t>‎</w:t>
      </w:r>
      <w:r>
        <w:t>[8]</w:t>
      </w:r>
      <w:r>
        <w:fldChar w:fldCharType="end"/>
      </w:r>
      <w:r>
        <w:t>.</w:t>
      </w:r>
    </w:p>
    <w:p w14:paraId="6E33D17E" w14:textId="77777777" w:rsidR="00266DA3" w:rsidRDefault="00266DA3" w:rsidP="00266DA3">
      <w:r>
        <w:t xml:space="preserve">The AAL-LPU interfaces directly with the OFH and is responsible for handling its exchange of information with OFH. </w:t>
      </w:r>
    </w:p>
    <w:p w14:paraId="54F8BF2A" w14:textId="77777777" w:rsidR="00266DA3" w:rsidRDefault="00266DA3" w:rsidP="00DA58E7">
      <w:pPr>
        <w:pStyle w:val="Heading3"/>
        <w:ind w:hanging="720"/>
      </w:pPr>
      <w:bookmarkStart w:id="88" w:name="_Toc87887504"/>
      <w:r>
        <w:t>Summary of Capabilities</w:t>
      </w:r>
      <w:bookmarkEnd w:id="88"/>
      <w:r>
        <w:t xml:space="preserve"> </w:t>
      </w:r>
    </w:p>
    <w:p w14:paraId="65CA99C7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The </w:t>
      </w:r>
      <w:r>
        <w:t>AAL_DOWNLINK_High-PHY</w:t>
      </w:r>
      <w:r>
        <w:rPr>
          <w:lang w:val="en-GB" w:eastAsia="zh-CN"/>
        </w:rPr>
        <w:t xml:space="preserve"> Profile capabilities shall be reported to the application. </w:t>
      </w:r>
    </w:p>
    <w:p w14:paraId="287A5A3C" w14:textId="1EED247D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lastRenderedPageBreak/>
        <w:fldChar w:fldCharType="begin"/>
      </w:r>
      <w:r>
        <w:rPr>
          <w:lang w:val="en-GB" w:eastAsia="zh-CN"/>
        </w:rPr>
        <w:instrText xml:space="preserve"> REF _Ref86231785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t xml:space="preserve">Table </w:t>
      </w:r>
      <w:r>
        <w:rPr>
          <w:noProof/>
          <w:cs/>
        </w:rPr>
        <w:t>‎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lists a subset of the AAL_DOWNLINK_High-PHY profile capabilities that should be reported to the application </w:t>
      </w:r>
      <w:commentRangeStart w:id="89"/>
      <w:r>
        <w:rPr>
          <w:lang w:val="en-GB" w:eastAsia="zh-CN"/>
        </w:rPr>
        <w:t xml:space="preserve">with respect </w:t>
      </w:r>
      <w:ins w:id="90" w:author="Author">
        <w:r w:rsidR="00BD0C25">
          <w:rPr>
            <w:lang w:val="en-GB" w:eastAsia="zh-CN"/>
          </w:rPr>
          <w:t xml:space="preserve">to </w:t>
        </w:r>
      </w:ins>
      <w:commentRangeEnd w:id="89"/>
      <w:r w:rsidR="00714010">
        <w:rPr>
          <w:rStyle w:val="CommentReference"/>
        </w:rPr>
        <w:commentReference w:id="89"/>
      </w:r>
      <w:r>
        <w:rPr>
          <w:lang w:val="en-GB" w:eastAsia="zh-CN"/>
        </w:rPr>
        <w:t xml:space="preserve">the acceleration of the various channel functionality and interaction. </w:t>
      </w:r>
    </w:p>
    <w:p w14:paraId="78E47BB2" w14:textId="133BB6A5" w:rsidR="00266DA3" w:rsidRPr="006A1C6D" w:rsidRDefault="00266DA3" w:rsidP="00266DA3">
      <w:pPr>
        <w:rPr>
          <w:lang w:val="en-GB" w:eastAsia="zh-CN"/>
        </w:rPr>
      </w:pPr>
      <w:r>
        <w:rPr>
          <w:lang w:val="en-GB" w:eastAsia="zh-CN"/>
        </w:rPr>
        <w:t>Note</w:t>
      </w:r>
      <w:ins w:id="91" w:author="Author">
        <w:r w:rsidR="00714010">
          <w:rPr>
            <w:lang w:val="en-GB" w:eastAsia="zh-CN"/>
          </w:rPr>
          <w:t>:</w:t>
        </w:r>
      </w:ins>
      <w:r>
        <w:rPr>
          <w:lang w:val="en-GB" w:eastAsia="zh-CN"/>
        </w:rPr>
        <w:t xml:space="preserve"> additional capabilities can also be reported by the AALI implementation. </w:t>
      </w:r>
    </w:p>
    <w:p w14:paraId="706A5BF0" w14:textId="77777777" w:rsidR="00266DA3" w:rsidRDefault="00266DA3" w:rsidP="00266DA3">
      <w:pPr>
        <w:pStyle w:val="Caption"/>
        <w:rPr>
          <w:lang w:val="en-GB" w:eastAsia="zh-CN"/>
        </w:rPr>
      </w:pPr>
      <w:bookmarkStart w:id="92" w:name="_Ref86231785"/>
      <w:bookmarkStart w:id="93" w:name="_Ref8623178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92"/>
      <w:r>
        <w:t xml:space="preserve"> Sample AAL DOWNLINK HIGH PHY Profile Capabilities</w:t>
      </w:r>
      <w:bookmarkEnd w:id="93"/>
      <w:r>
        <w:t xml:space="preserve"> </w:t>
      </w:r>
    </w:p>
    <w:p w14:paraId="3B560531" w14:textId="77777777" w:rsidR="00266DA3" w:rsidRDefault="00266DA3" w:rsidP="00266DA3">
      <w:pPr>
        <w:rPr>
          <w:lang w:val="en-GB" w:eastAsia="zh-CN"/>
        </w:rPr>
      </w:pP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2782"/>
        <w:gridCol w:w="3240"/>
        <w:gridCol w:w="3690"/>
      </w:tblGrid>
      <w:tr w:rsidR="00266DA3" w:rsidRPr="00F23133" w14:paraId="25E65C61" w14:textId="77777777" w:rsidTr="00C115A1">
        <w:trPr>
          <w:trHeight w:val="375"/>
        </w:trPr>
        <w:tc>
          <w:tcPr>
            <w:tcW w:w="2782" w:type="dxa"/>
            <w:noWrap/>
            <w:hideMark/>
          </w:tcPr>
          <w:p w14:paraId="6E11FE24" w14:textId="77777777" w:rsidR="00266DA3" w:rsidRPr="00F23133" w:rsidRDefault="00266DA3" w:rsidP="00C115A1">
            <w:pPr>
              <w:rPr>
                <w:b/>
                <w:bCs/>
                <w:rPrChange w:id="9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F23133">
              <w:rPr>
                <w:b/>
                <w:bCs/>
                <w:rPrChange w:id="9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Capability</w:t>
            </w:r>
          </w:p>
        </w:tc>
        <w:tc>
          <w:tcPr>
            <w:tcW w:w="3240" w:type="dxa"/>
            <w:hideMark/>
          </w:tcPr>
          <w:p w14:paraId="434FA702" w14:textId="77777777" w:rsidR="00266DA3" w:rsidRPr="00F23133" w:rsidRDefault="00266DA3" w:rsidP="00C115A1">
            <w:pPr>
              <w:rPr>
                <w:b/>
                <w:bCs/>
                <w:rPrChange w:id="9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F23133">
              <w:rPr>
                <w:b/>
                <w:bCs/>
                <w:rPrChange w:id="97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90" w:type="dxa"/>
            <w:noWrap/>
            <w:hideMark/>
          </w:tcPr>
          <w:p w14:paraId="61C6E259" w14:textId="77777777" w:rsidR="00266DA3" w:rsidRPr="00F23133" w:rsidRDefault="00266DA3" w:rsidP="00C115A1">
            <w:pPr>
              <w:rPr>
                <w:b/>
                <w:bCs/>
                <w:rPrChange w:id="9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F23133">
              <w:rPr>
                <w:b/>
                <w:bCs/>
                <w:rPrChange w:id="99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F23133" w14:paraId="7F5AFF5B" w14:textId="77777777" w:rsidTr="00C115A1">
        <w:trPr>
          <w:trHeight w:val="264"/>
        </w:trPr>
        <w:tc>
          <w:tcPr>
            <w:tcW w:w="2782" w:type="dxa"/>
            <w:noWrap/>
          </w:tcPr>
          <w:p w14:paraId="1172CC3C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3GPP Release</w:t>
            </w:r>
          </w:p>
        </w:tc>
        <w:tc>
          <w:tcPr>
            <w:tcW w:w="3240" w:type="dxa"/>
          </w:tcPr>
          <w:p w14:paraId="7C11C8D9" w14:textId="77777777" w:rsidR="00266DA3" w:rsidRPr="00F23133" w:rsidRDefault="00266DA3" w:rsidP="00C115A1">
            <w:pPr>
              <w:rPr>
                <w:rPrChange w:id="10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01" w:author="Author">
                  <w:rPr>
                    <w:rFonts w:asciiTheme="majorBidi" w:hAnsiTheme="majorBidi" w:cstheme="majorBidi"/>
                  </w:rPr>
                </w:rPrChange>
              </w:rPr>
              <w:t>Rel-15, Rel-16, …</w:t>
            </w:r>
          </w:p>
        </w:tc>
        <w:tc>
          <w:tcPr>
            <w:tcW w:w="3690" w:type="dxa"/>
          </w:tcPr>
          <w:p w14:paraId="51532FBB" w14:textId="148C195C" w:rsidR="00266DA3" w:rsidRPr="00F23133" w:rsidRDefault="00463A2A" w:rsidP="00C115A1">
            <w:pPr>
              <w:tabs>
                <w:tab w:val="left" w:pos="774"/>
              </w:tabs>
              <w:rPr>
                <w:rPrChange w:id="102" w:author="Author">
                  <w:rPr>
                    <w:rFonts w:asciiTheme="majorBidi" w:hAnsiTheme="majorBidi" w:cstheme="majorBidi"/>
                  </w:rPr>
                </w:rPrChange>
              </w:rPr>
            </w:pPr>
            <w:ins w:id="103" w:author="Author">
              <w:r>
                <w:fldChar w:fldCharType="begin"/>
              </w:r>
              <w:r>
                <w:instrText xml:space="preserve"> HYPERLINK "https://www.3gpp.org/specifications/work-plan" </w:instrText>
              </w:r>
              <w:r>
                <w:fldChar w:fldCharType="separate"/>
              </w:r>
              <w:r w:rsidR="00266DA3" w:rsidRPr="00463A2A">
                <w:rPr>
                  <w:rStyle w:val="Hyperlink"/>
                  <w:rPrChange w:id="104" w:author="Author">
                    <w:rPr>
                      <w:rFonts w:asciiTheme="majorBidi" w:hAnsiTheme="majorBidi" w:cstheme="majorBidi"/>
                    </w:rPr>
                  </w:rPrChange>
                </w:rPr>
                <w:t>https://www.3gpp.org/specifications/work-plan</w:t>
              </w:r>
              <w:r>
                <w:fldChar w:fldCharType="end"/>
              </w:r>
            </w:ins>
          </w:p>
        </w:tc>
      </w:tr>
      <w:tr w:rsidR="00266DA3" w:rsidRPr="00F23133" w14:paraId="331C561F" w14:textId="77777777" w:rsidTr="00C115A1">
        <w:trPr>
          <w:trHeight w:val="264"/>
        </w:trPr>
        <w:tc>
          <w:tcPr>
            <w:tcW w:w="2782" w:type="dxa"/>
            <w:noWrap/>
          </w:tcPr>
          <w:p w14:paraId="610351E0" w14:textId="401B5BDE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PDSCH TB</w:t>
            </w:r>
            <w:ins w:id="105" w:author="Author">
              <w:r w:rsidR="00A96CE5">
                <w:rPr>
                  <w:lang w:eastAsia="zh-CN"/>
                </w:rPr>
                <w:t>(</w:t>
              </w:r>
            </w:ins>
            <w:r w:rsidRPr="00F23133">
              <w:rPr>
                <w:lang w:eastAsia="zh-CN"/>
              </w:rPr>
              <w:t>s</w:t>
            </w:r>
            <w:ins w:id="106" w:author="Author">
              <w:r w:rsidR="00A96CE5">
                <w:rPr>
                  <w:lang w:eastAsia="zh-CN"/>
                </w:rPr>
                <w:t>)</w:t>
              </w:r>
            </w:ins>
            <w:r w:rsidRPr="00F23133">
              <w:rPr>
                <w:lang w:eastAsia="zh-CN"/>
              </w:rPr>
              <w:t xml:space="preserve"> / slot</w:t>
            </w:r>
          </w:p>
        </w:tc>
        <w:tc>
          <w:tcPr>
            <w:tcW w:w="3240" w:type="dxa"/>
          </w:tcPr>
          <w:p w14:paraId="5768D61D" w14:textId="18D0FFF0" w:rsidR="00266DA3" w:rsidRPr="00F23133" w:rsidRDefault="00266DA3" w:rsidP="00C115A1">
            <w:pPr>
              <w:rPr>
                <w:rPrChange w:id="10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08" w:author="Author">
                  <w:rPr>
                    <w:rFonts w:asciiTheme="majorBidi" w:hAnsiTheme="majorBidi" w:cstheme="majorBidi"/>
                  </w:rPr>
                </w:rPrChange>
              </w:rPr>
              <w:t>Number of PDSCH TB</w:t>
            </w:r>
            <w:ins w:id="109" w:author="Author">
              <w:r w:rsidR="008F37A1">
                <w:t>(</w:t>
              </w:r>
            </w:ins>
            <w:r w:rsidRPr="00F23133">
              <w:rPr>
                <w:rPrChange w:id="110" w:author="Author">
                  <w:rPr>
                    <w:rFonts w:asciiTheme="majorBidi" w:hAnsiTheme="majorBidi" w:cstheme="majorBidi"/>
                  </w:rPr>
                </w:rPrChange>
              </w:rPr>
              <w:t>s</w:t>
            </w:r>
            <w:ins w:id="111" w:author="Author">
              <w:r w:rsidR="008F37A1">
                <w:t>)</w:t>
              </w:r>
            </w:ins>
            <w:r w:rsidRPr="00F23133">
              <w:rPr>
                <w:rPrChange w:id="112" w:author="Author">
                  <w:rPr>
                    <w:rFonts w:asciiTheme="majorBidi" w:hAnsiTheme="majorBidi" w:cstheme="majorBidi"/>
                  </w:rPr>
                </w:rPrChange>
              </w:rPr>
              <w:t xml:space="preserve"> per slot</w:t>
            </w:r>
          </w:p>
        </w:tc>
        <w:tc>
          <w:tcPr>
            <w:tcW w:w="3690" w:type="dxa"/>
          </w:tcPr>
          <w:p w14:paraId="6BEB0B45" w14:textId="600B2771" w:rsidR="00266DA3" w:rsidRPr="00F23133" w:rsidRDefault="00266DA3" w:rsidP="00C115A1">
            <w:pPr>
              <w:tabs>
                <w:tab w:val="left" w:pos="774"/>
              </w:tabs>
              <w:rPr>
                <w:rPrChange w:id="11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val="fr-FR"/>
                <w:rPrChange w:id="114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115" w:author="Author">
              <w:r w:rsidR="00A96CE5">
                <w:rPr>
                  <w:lang w:val="fr-FR"/>
                </w:rPr>
                <w:t xml:space="preserve">the </w:t>
              </w:r>
            </w:ins>
            <w:r w:rsidRPr="00F23133">
              <w:rPr>
                <w:lang w:val="fr-FR"/>
                <w:rPrChange w:id="116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  <w:r w:rsidRPr="00F23133" w:rsidDel="00531586">
              <w:rPr>
                <w:lang w:val="fr-FR"/>
                <w:rPrChange w:id="117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 </w:t>
            </w:r>
          </w:p>
        </w:tc>
      </w:tr>
      <w:tr w:rsidR="00223E5E" w:rsidRPr="00F23133" w14:paraId="6785FAD0" w14:textId="77777777" w:rsidTr="00C115A1">
        <w:trPr>
          <w:trHeight w:val="264"/>
          <w:ins w:id="118" w:author="Author"/>
        </w:trPr>
        <w:tc>
          <w:tcPr>
            <w:tcW w:w="2782" w:type="dxa"/>
            <w:noWrap/>
          </w:tcPr>
          <w:p w14:paraId="54A35E6B" w14:textId="4B0A18F2" w:rsidR="00223E5E" w:rsidRPr="00F23133" w:rsidRDefault="00223E5E" w:rsidP="00C115A1">
            <w:pPr>
              <w:rPr>
                <w:ins w:id="119" w:author="Author"/>
                <w:lang w:eastAsia="zh-CN"/>
              </w:rPr>
            </w:pPr>
            <w:ins w:id="120" w:author="Author">
              <w:r>
                <w:rPr>
                  <w:lang w:eastAsia="zh-CN"/>
                </w:rPr>
                <w:t>PDSCH TB CRC caching</w:t>
              </w:r>
            </w:ins>
          </w:p>
        </w:tc>
        <w:tc>
          <w:tcPr>
            <w:tcW w:w="3240" w:type="dxa"/>
          </w:tcPr>
          <w:p w14:paraId="1A6A0125" w14:textId="69E9BBEC" w:rsidR="00223E5E" w:rsidRPr="00223E5E" w:rsidRDefault="00223E5E" w:rsidP="00C115A1">
            <w:pPr>
              <w:rPr>
                <w:ins w:id="121" w:author="Author"/>
              </w:rPr>
            </w:pPr>
            <w:ins w:id="122" w:author="Author">
              <w:r>
                <w:t>Supported, or not supported</w:t>
              </w:r>
            </w:ins>
          </w:p>
        </w:tc>
        <w:tc>
          <w:tcPr>
            <w:tcW w:w="3690" w:type="dxa"/>
          </w:tcPr>
          <w:p w14:paraId="6FBAACD9" w14:textId="7F38EBEA" w:rsidR="00223E5E" w:rsidRPr="00223E5E" w:rsidRDefault="00E26F5B" w:rsidP="00C115A1">
            <w:pPr>
              <w:tabs>
                <w:tab w:val="left" w:pos="774"/>
              </w:tabs>
              <w:rPr>
                <w:ins w:id="123" w:author="Author"/>
                <w:lang w:val="fr-FR"/>
              </w:rPr>
            </w:pPr>
            <w:ins w:id="124" w:author="Author">
              <w:r>
                <w:rPr>
                  <w:lang w:val="fr-FR"/>
                </w:rPr>
                <w:t>Outside the scope of 3GPP</w:t>
              </w:r>
            </w:ins>
          </w:p>
        </w:tc>
      </w:tr>
      <w:tr w:rsidR="00237B5C" w:rsidRPr="00F23133" w14:paraId="5DD736CA" w14:textId="77777777" w:rsidTr="00C115A1">
        <w:trPr>
          <w:trHeight w:val="264"/>
          <w:ins w:id="125" w:author="Author"/>
        </w:trPr>
        <w:tc>
          <w:tcPr>
            <w:tcW w:w="2782" w:type="dxa"/>
            <w:noWrap/>
          </w:tcPr>
          <w:p w14:paraId="1C0F8743" w14:textId="5D4244DE" w:rsidR="00237B5C" w:rsidRDefault="00237B5C" w:rsidP="00237B5C">
            <w:pPr>
              <w:rPr>
                <w:ins w:id="126" w:author="Author"/>
                <w:lang w:eastAsia="zh-CN"/>
              </w:rPr>
            </w:pPr>
            <w:ins w:id="127" w:author="Author">
              <w:r>
                <w:rPr>
                  <w:lang w:eastAsia="zh-CN"/>
                </w:rPr>
                <w:t>PDSCH CB CRC caching</w:t>
              </w:r>
            </w:ins>
          </w:p>
        </w:tc>
        <w:tc>
          <w:tcPr>
            <w:tcW w:w="3240" w:type="dxa"/>
          </w:tcPr>
          <w:p w14:paraId="1AC4D8B4" w14:textId="7409BC00" w:rsidR="00237B5C" w:rsidRDefault="00237B5C" w:rsidP="00237B5C">
            <w:pPr>
              <w:rPr>
                <w:ins w:id="128" w:author="Author"/>
              </w:rPr>
            </w:pPr>
            <w:ins w:id="129" w:author="Author">
              <w:r>
                <w:t>Supported, or not supported</w:t>
              </w:r>
            </w:ins>
          </w:p>
        </w:tc>
        <w:tc>
          <w:tcPr>
            <w:tcW w:w="3690" w:type="dxa"/>
          </w:tcPr>
          <w:p w14:paraId="0CBA302F" w14:textId="347E490E" w:rsidR="00237B5C" w:rsidRDefault="00237B5C" w:rsidP="00237B5C">
            <w:pPr>
              <w:tabs>
                <w:tab w:val="left" w:pos="774"/>
              </w:tabs>
              <w:rPr>
                <w:ins w:id="130" w:author="Author"/>
                <w:lang w:val="fr-FR"/>
              </w:rPr>
            </w:pPr>
            <w:ins w:id="131" w:author="Author">
              <w:r>
                <w:rPr>
                  <w:lang w:val="fr-FR"/>
                </w:rPr>
                <w:t>Outside the scope of 3GPP</w:t>
              </w:r>
            </w:ins>
          </w:p>
        </w:tc>
      </w:tr>
      <w:tr w:rsidR="00266DA3" w:rsidRPr="00F23133" w14:paraId="1A57217F" w14:textId="77777777" w:rsidTr="00C115A1">
        <w:trPr>
          <w:trHeight w:val="264"/>
        </w:trPr>
        <w:tc>
          <w:tcPr>
            <w:tcW w:w="2782" w:type="dxa"/>
            <w:noWrap/>
          </w:tcPr>
          <w:p w14:paraId="6120A712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 xml:space="preserve">Cyclic Prefix </w:t>
            </w:r>
          </w:p>
        </w:tc>
        <w:tc>
          <w:tcPr>
            <w:tcW w:w="3240" w:type="dxa"/>
          </w:tcPr>
          <w:p w14:paraId="3CB64624" w14:textId="77777777" w:rsidR="00266DA3" w:rsidRPr="00F23133" w:rsidRDefault="00266DA3" w:rsidP="00C115A1">
            <w:pPr>
              <w:rPr>
                <w:rPrChange w:id="13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33" w:author="Author">
                  <w:rPr>
                    <w:rFonts w:asciiTheme="majorBidi" w:hAnsiTheme="majorBidi" w:cstheme="majorBidi"/>
                  </w:rPr>
                </w:rPrChange>
              </w:rPr>
              <w:t>Normal or Extended</w:t>
            </w:r>
          </w:p>
        </w:tc>
        <w:tc>
          <w:tcPr>
            <w:tcW w:w="3690" w:type="dxa"/>
          </w:tcPr>
          <w:p w14:paraId="37AD9C6F" w14:textId="77777777" w:rsidR="00266DA3" w:rsidRPr="00F23133" w:rsidRDefault="00266DA3" w:rsidP="00C115A1">
            <w:pPr>
              <w:tabs>
                <w:tab w:val="left" w:pos="774"/>
              </w:tabs>
              <w:rPr>
                <w:rPrChange w:id="13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35" w:author="Author">
                  <w:rPr>
                    <w:rFonts w:asciiTheme="majorBidi" w:hAnsiTheme="majorBidi" w:cstheme="majorBidi"/>
                  </w:rPr>
                </w:rPrChange>
              </w:rPr>
              <w:t>3GPP TS 38.211, sec 4.2</w:t>
            </w:r>
          </w:p>
        </w:tc>
      </w:tr>
      <w:tr w:rsidR="00266DA3" w:rsidRPr="00F23133" w14:paraId="6EFA1F25" w14:textId="77777777" w:rsidTr="00C115A1">
        <w:trPr>
          <w:trHeight w:val="264"/>
        </w:trPr>
        <w:tc>
          <w:tcPr>
            <w:tcW w:w="2782" w:type="dxa"/>
            <w:noWrap/>
          </w:tcPr>
          <w:p w14:paraId="1BACD071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Subcarrier Spacing</w:t>
            </w:r>
          </w:p>
        </w:tc>
        <w:tc>
          <w:tcPr>
            <w:tcW w:w="3240" w:type="dxa"/>
          </w:tcPr>
          <w:p w14:paraId="4FC54795" w14:textId="77777777" w:rsidR="00266DA3" w:rsidRPr="00F23133" w:rsidRDefault="00266DA3" w:rsidP="00C115A1">
            <w:pPr>
              <w:rPr>
                <w:rPrChange w:id="13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37" w:author="Author">
                  <w:rPr>
                    <w:rFonts w:asciiTheme="majorBidi" w:hAnsiTheme="majorBidi" w:cstheme="majorBidi"/>
                  </w:rPr>
                </w:rPrChange>
              </w:rPr>
              <w:t>15, 30, 60, 120, 240 kHz; can be channel-specific.</w:t>
            </w:r>
          </w:p>
        </w:tc>
        <w:tc>
          <w:tcPr>
            <w:tcW w:w="3690" w:type="dxa"/>
          </w:tcPr>
          <w:p w14:paraId="5E57F25F" w14:textId="77777777" w:rsidR="00266DA3" w:rsidRPr="00F23133" w:rsidRDefault="00266DA3" w:rsidP="00C115A1">
            <w:pPr>
              <w:tabs>
                <w:tab w:val="left" w:pos="774"/>
              </w:tabs>
              <w:rPr>
                <w:rPrChange w:id="138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39" w:author="Author">
                  <w:rPr>
                    <w:rFonts w:asciiTheme="majorBidi" w:hAnsiTheme="majorBidi" w:cstheme="majorBidi"/>
                  </w:rPr>
                </w:rPrChange>
              </w:rPr>
              <w:t>3GPP TS 38.211, sec 4.2</w:t>
            </w:r>
          </w:p>
        </w:tc>
      </w:tr>
      <w:tr w:rsidR="00266DA3" w:rsidRPr="00F23133" w14:paraId="0B52FCBA" w14:textId="77777777" w:rsidTr="00C115A1">
        <w:trPr>
          <w:trHeight w:val="264"/>
        </w:trPr>
        <w:tc>
          <w:tcPr>
            <w:tcW w:w="2782" w:type="dxa"/>
            <w:noWrap/>
          </w:tcPr>
          <w:p w14:paraId="0C89B938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Bandwidth Support</w:t>
            </w:r>
          </w:p>
        </w:tc>
        <w:tc>
          <w:tcPr>
            <w:tcW w:w="3240" w:type="dxa"/>
          </w:tcPr>
          <w:p w14:paraId="1A9346AE" w14:textId="77777777" w:rsidR="00266DA3" w:rsidRPr="00F23133" w:rsidRDefault="00266DA3" w:rsidP="00C115A1">
            <w:pPr>
              <w:rPr>
                <w:rPrChange w:id="14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41" w:author="Author">
                  <w:rPr>
                    <w:rFonts w:asciiTheme="majorBidi" w:hAnsiTheme="majorBidi" w:cstheme="majorBidi"/>
                  </w:rPr>
                </w:rPrChange>
              </w:rPr>
              <w:t>5, 10, 15, … MHz</w:t>
            </w:r>
          </w:p>
        </w:tc>
        <w:tc>
          <w:tcPr>
            <w:tcW w:w="3690" w:type="dxa"/>
          </w:tcPr>
          <w:p w14:paraId="1F0B3091" w14:textId="77777777" w:rsidR="00266DA3" w:rsidRPr="00F23133" w:rsidRDefault="00266DA3" w:rsidP="00C115A1">
            <w:pPr>
              <w:tabs>
                <w:tab w:val="left" w:pos="774"/>
              </w:tabs>
              <w:rPr>
                <w:rPrChange w:id="14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43" w:author="Author">
                  <w:rPr>
                    <w:rFonts w:asciiTheme="majorBidi" w:hAnsiTheme="majorBidi" w:cstheme="majorBidi"/>
                  </w:rPr>
                </w:rPrChange>
              </w:rPr>
              <w:t>3GPP TS 38.104, sec 5.3</w:t>
            </w:r>
          </w:p>
        </w:tc>
      </w:tr>
      <w:tr w:rsidR="00266DA3" w:rsidRPr="00F23133" w14:paraId="47149C16" w14:textId="77777777" w:rsidTr="00C115A1">
        <w:trPr>
          <w:trHeight w:val="264"/>
        </w:trPr>
        <w:tc>
          <w:tcPr>
            <w:tcW w:w="2782" w:type="dxa"/>
            <w:noWrap/>
            <w:hideMark/>
          </w:tcPr>
          <w:p w14:paraId="09B61B14" w14:textId="6AF502E7" w:rsidR="00266DA3" w:rsidRPr="00F23133" w:rsidRDefault="00266DA3" w:rsidP="00C115A1">
            <w:pPr>
              <w:rPr>
                <w:rPrChange w:id="14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eastAsia="zh-CN"/>
              </w:rPr>
              <w:t>PDSCH Mapping Type</w:t>
            </w:r>
            <w:ins w:id="145" w:author="Author">
              <w:r w:rsidR="00846CBF">
                <w:rPr>
                  <w:lang w:eastAsia="zh-CN"/>
                </w:rPr>
                <w:t>(</w:t>
              </w:r>
            </w:ins>
            <w:r w:rsidRPr="00F23133">
              <w:rPr>
                <w:lang w:eastAsia="zh-CN"/>
              </w:rPr>
              <w:t>s</w:t>
            </w:r>
            <w:ins w:id="146" w:author="Author">
              <w:r w:rsidR="00846CBF">
                <w:rPr>
                  <w:lang w:eastAsia="zh-CN"/>
                </w:rPr>
                <w:t>)</w:t>
              </w:r>
            </w:ins>
          </w:p>
        </w:tc>
        <w:tc>
          <w:tcPr>
            <w:tcW w:w="3240" w:type="dxa"/>
            <w:hideMark/>
          </w:tcPr>
          <w:p w14:paraId="2A3987E3" w14:textId="04F4D806" w:rsidR="00266DA3" w:rsidRPr="00F23133" w:rsidRDefault="00266DA3" w:rsidP="00C115A1">
            <w:pPr>
              <w:rPr>
                <w:rPrChange w:id="14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48" w:author="Author">
                  <w:rPr>
                    <w:rFonts w:asciiTheme="majorBidi" w:hAnsiTheme="majorBidi" w:cstheme="majorBidi"/>
                  </w:rPr>
                </w:rPrChange>
              </w:rPr>
              <w:t>A or B</w:t>
            </w:r>
            <w:ins w:id="149" w:author="Author">
              <w:r w:rsidR="00846CBF">
                <w:t xml:space="preserve"> or both</w:t>
              </w:r>
            </w:ins>
          </w:p>
        </w:tc>
        <w:tc>
          <w:tcPr>
            <w:tcW w:w="3690" w:type="dxa"/>
            <w:hideMark/>
          </w:tcPr>
          <w:p w14:paraId="7C1EDD16" w14:textId="77777777" w:rsidR="00266DA3" w:rsidRPr="00F23133" w:rsidRDefault="00266DA3" w:rsidP="00C115A1">
            <w:pPr>
              <w:tabs>
                <w:tab w:val="left" w:pos="774"/>
              </w:tabs>
              <w:rPr>
                <w:rPrChange w:id="15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51" w:author="Author">
                  <w:rPr>
                    <w:rFonts w:asciiTheme="majorBidi" w:hAnsiTheme="majorBidi" w:cstheme="majorBidi"/>
                  </w:rPr>
                </w:rPrChange>
              </w:rPr>
              <w:t>3GPP TS 38.211, sec 7.4.1.1.2</w:t>
            </w:r>
          </w:p>
        </w:tc>
      </w:tr>
      <w:tr w:rsidR="00266DA3" w:rsidRPr="00F23133" w14:paraId="4488B069" w14:textId="77777777" w:rsidTr="00C115A1">
        <w:trPr>
          <w:trHeight w:val="55"/>
        </w:trPr>
        <w:tc>
          <w:tcPr>
            <w:tcW w:w="2782" w:type="dxa"/>
            <w:noWrap/>
            <w:hideMark/>
          </w:tcPr>
          <w:p w14:paraId="7CB4E502" w14:textId="076AAE30" w:rsidR="00266DA3" w:rsidRPr="00F23133" w:rsidRDefault="00266DA3" w:rsidP="00C115A1">
            <w:pPr>
              <w:rPr>
                <w:rPrChange w:id="15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eastAsia="zh-CN"/>
              </w:rPr>
              <w:t>PDSCH Allocation Type</w:t>
            </w:r>
            <w:ins w:id="153" w:author="Author">
              <w:r w:rsidR="00846CBF">
                <w:rPr>
                  <w:lang w:eastAsia="zh-CN"/>
                </w:rPr>
                <w:t>(</w:t>
              </w:r>
            </w:ins>
            <w:r w:rsidRPr="00F23133">
              <w:rPr>
                <w:lang w:eastAsia="zh-CN"/>
              </w:rPr>
              <w:t>s</w:t>
            </w:r>
            <w:ins w:id="154" w:author="Author">
              <w:r w:rsidR="00846CBF">
                <w:rPr>
                  <w:lang w:eastAsia="zh-CN"/>
                </w:rPr>
                <w:t>)</w:t>
              </w:r>
            </w:ins>
          </w:p>
        </w:tc>
        <w:tc>
          <w:tcPr>
            <w:tcW w:w="3240" w:type="dxa"/>
            <w:hideMark/>
          </w:tcPr>
          <w:p w14:paraId="42C288F2" w14:textId="6A567C60" w:rsidR="00266DA3" w:rsidRPr="00F23133" w:rsidRDefault="00266DA3" w:rsidP="00C115A1">
            <w:pPr>
              <w:rPr>
                <w:rPrChange w:id="15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eastAsia="zh-CN"/>
              </w:rPr>
              <w:t>0 or 1</w:t>
            </w:r>
            <w:ins w:id="156" w:author="Author">
              <w:r w:rsidR="00846CBF">
                <w:rPr>
                  <w:lang w:eastAsia="zh-CN"/>
                </w:rPr>
                <w:t xml:space="preserve"> or both</w:t>
              </w:r>
            </w:ins>
          </w:p>
        </w:tc>
        <w:tc>
          <w:tcPr>
            <w:tcW w:w="3690" w:type="dxa"/>
            <w:hideMark/>
          </w:tcPr>
          <w:p w14:paraId="3C0C7246" w14:textId="77777777" w:rsidR="00266DA3" w:rsidRPr="00F23133" w:rsidRDefault="00266DA3" w:rsidP="00C115A1">
            <w:pPr>
              <w:rPr>
                <w:rPrChange w:id="15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58" w:author="Author">
                  <w:rPr>
                    <w:rFonts w:asciiTheme="majorBidi" w:hAnsiTheme="majorBidi" w:cstheme="majorBidi"/>
                  </w:rPr>
                </w:rPrChange>
              </w:rPr>
              <w:t>3GPP TS 38.214, sec 5.1.2.2</w:t>
            </w:r>
          </w:p>
        </w:tc>
      </w:tr>
      <w:tr w:rsidR="00266DA3" w:rsidRPr="00F23133" w14:paraId="097F9102" w14:textId="77777777" w:rsidTr="00C115A1">
        <w:trPr>
          <w:trHeight w:val="55"/>
        </w:trPr>
        <w:tc>
          <w:tcPr>
            <w:tcW w:w="2782" w:type="dxa"/>
            <w:noWrap/>
          </w:tcPr>
          <w:p w14:paraId="4AE482D6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bCs/>
                <w:lang w:val="en-CA" w:eastAsia="zh-CN"/>
              </w:rPr>
              <w:t>PDSCH VRB to PRB Mapping Type</w:t>
            </w:r>
          </w:p>
        </w:tc>
        <w:tc>
          <w:tcPr>
            <w:tcW w:w="3240" w:type="dxa"/>
          </w:tcPr>
          <w:p w14:paraId="3B7C2BA7" w14:textId="27B9CA3C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bCs/>
                <w:lang w:val="en-CA" w:eastAsia="zh-CN"/>
              </w:rPr>
              <w:t xml:space="preserve">interleaved, </w:t>
            </w:r>
            <w:ins w:id="159" w:author="Author">
              <w:r w:rsidR="008B792D">
                <w:rPr>
                  <w:bCs/>
                  <w:lang w:val="en-CA" w:eastAsia="zh-CN"/>
                </w:rPr>
                <w:t xml:space="preserve">or, </w:t>
              </w:r>
            </w:ins>
            <w:r w:rsidRPr="00F23133">
              <w:rPr>
                <w:bCs/>
                <w:lang w:val="en-CA" w:eastAsia="zh-CN"/>
              </w:rPr>
              <w:t>non-interleaved</w:t>
            </w:r>
            <w:ins w:id="160" w:author="Author">
              <w:r w:rsidR="008B792D">
                <w:rPr>
                  <w:bCs/>
                  <w:lang w:val="en-CA" w:eastAsia="zh-CN"/>
                </w:rPr>
                <w:t xml:space="preserve"> or both</w:t>
              </w:r>
            </w:ins>
          </w:p>
        </w:tc>
        <w:tc>
          <w:tcPr>
            <w:tcW w:w="3690" w:type="dxa"/>
          </w:tcPr>
          <w:p w14:paraId="25A36C54" w14:textId="77777777" w:rsidR="00266DA3" w:rsidRPr="00F23133" w:rsidRDefault="00266DA3" w:rsidP="00C115A1">
            <w:pPr>
              <w:rPr>
                <w:rPrChange w:id="16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t>3GPP TS 38.211, sec 7.3.1.6</w:t>
            </w:r>
          </w:p>
        </w:tc>
      </w:tr>
      <w:tr w:rsidR="00266DA3" w:rsidRPr="00F23133" w14:paraId="0D759050" w14:textId="77777777" w:rsidTr="00C115A1">
        <w:trPr>
          <w:trHeight w:val="55"/>
        </w:trPr>
        <w:tc>
          <w:tcPr>
            <w:tcW w:w="2782" w:type="dxa"/>
            <w:noWrap/>
          </w:tcPr>
          <w:p w14:paraId="7DEABFEE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bCs/>
                <w:lang w:val="en-CA" w:eastAsia="zh-CN"/>
              </w:rPr>
              <w:t>PDSCH DM-RS Configuration Type</w:t>
            </w:r>
          </w:p>
        </w:tc>
        <w:tc>
          <w:tcPr>
            <w:tcW w:w="3240" w:type="dxa"/>
          </w:tcPr>
          <w:p w14:paraId="31D2153B" w14:textId="1D62B5E8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1 or 2</w:t>
            </w:r>
            <w:ins w:id="162" w:author="Author">
              <w:r w:rsidR="007D5393">
                <w:rPr>
                  <w:lang w:eastAsia="zh-CN"/>
                </w:rPr>
                <w:t xml:space="preserve"> or both</w:t>
              </w:r>
            </w:ins>
          </w:p>
        </w:tc>
        <w:tc>
          <w:tcPr>
            <w:tcW w:w="3690" w:type="dxa"/>
          </w:tcPr>
          <w:p w14:paraId="6385575E" w14:textId="77777777" w:rsidR="00266DA3" w:rsidRPr="00F23133" w:rsidRDefault="00266DA3" w:rsidP="00C115A1">
            <w:pPr>
              <w:rPr>
                <w:rPrChange w:id="16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64" w:author="Author">
                  <w:rPr>
                    <w:rFonts w:asciiTheme="majorBidi" w:hAnsiTheme="majorBidi" w:cstheme="majorBidi"/>
                  </w:rPr>
                </w:rPrChange>
              </w:rPr>
              <w:t>3GPP TS 38.211, sec 7.4.1.1.2</w:t>
            </w:r>
          </w:p>
        </w:tc>
      </w:tr>
      <w:tr w:rsidR="00266DA3" w:rsidRPr="00F23133" w14:paraId="54F24D72" w14:textId="77777777" w:rsidTr="00C115A1">
        <w:trPr>
          <w:trHeight w:val="55"/>
        </w:trPr>
        <w:tc>
          <w:tcPr>
            <w:tcW w:w="2782" w:type="dxa"/>
            <w:noWrap/>
          </w:tcPr>
          <w:p w14:paraId="722DF466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DM-RS additional positions</w:t>
            </w:r>
          </w:p>
        </w:tc>
        <w:tc>
          <w:tcPr>
            <w:tcW w:w="3240" w:type="dxa"/>
          </w:tcPr>
          <w:p w14:paraId="6805D4C1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pos0-pos3</w:t>
            </w:r>
          </w:p>
        </w:tc>
        <w:tc>
          <w:tcPr>
            <w:tcW w:w="3690" w:type="dxa"/>
          </w:tcPr>
          <w:p w14:paraId="42BFD8F0" w14:textId="77777777" w:rsidR="00266DA3" w:rsidRPr="00F23133" w:rsidRDefault="00266DA3" w:rsidP="00C115A1">
            <w:pPr>
              <w:rPr>
                <w:rPrChange w:id="16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66" w:author="Author">
                  <w:rPr>
                    <w:rFonts w:asciiTheme="majorBidi" w:hAnsiTheme="majorBidi" w:cstheme="majorBidi"/>
                  </w:rPr>
                </w:rPrChange>
              </w:rPr>
              <w:t>3GPP TS 38.211, sec 6.4.1.1.3</w:t>
            </w:r>
          </w:p>
        </w:tc>
      </w:tr>
      <w:tr w:rsidR="00266DA3" w:rsidRPr="00F23133" w14:paraId="48F56142" w14:textId="77777777" w:rsidTr="00C115A1">
        <w:trPr>
          <w:trHeight w:val="55"/>
        </w:trPr>
        <w:tc>
          <w:tcPr>
            <w:tcW w:w="2782" w:type="dxa"/>
            <w:noWrap/>
          </w:tcPr>
          <w:p w14:paraId="6E91FB95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DM-RS max length</w:t>
            </w:r>
          </w:p>
        </w:tc>
        <w:tc>
          <w:tcPr>
            <w:tcW w:w="3240" w:type="dxa"/>
          </w:tcPr>
          <w:p w14:paraId="716D75EB" w14:textId="707B080A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1 or 2</w:t>
            </w:r>
          </w:p>
        </w:tc>
        <w:tc>
          <w:tcPr>
            <w:tcW w:w="3690" w:type="dxa"/>
          </w:tcPr>
          <w:p w14:paraId="0F519CB4" w14:textId="77777777" w:rsidR="00266DA3" w:rsidRPr="00F23133" w:rsidRDefault="00266DA3" w:rsidP="00C115A1">
            <w:pPr>
              <w:rPr>
                <w:rPrChange w:id="16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68" w:author="Author">
                  <w:rPr>
                    <w:rFonts w:asciiTheme="majorBidi" w:hAnsiTheme="majorBidi" w:cstheme="majorBidi"/>
                  </w:rPr>
                </w:rPrChange>
              </w:rPr>
              <w:t>3GPP TS 38.211, sec 7.4.1.1.2</w:t>
            </w:r>
          </w:p>
        </w:tc>
      </w:tr>
      <w:tr w:rsidR="00266DA3" w:rsidRPr="00F23133" w14:paraId="28816745" w14:textId="77777777" w:rsidTr="00C115A1">
        <w:trPr>
          <w:trHeight w:val="55"/>
        </w:trPr>
        <w:tc>
          <w:tcPr>
            <w:tcW w:w="2782" w:type="dxa"/>
            <w:noWrap/>
          </w:tcPr>
          <w:p w14:paraId="08A0FFD7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CBG ReTx</w:t>
            </w:r>
          </w:p>
        </w:tc>
        <w:tc>
          <w:tcPr>
            <w:tcW w:w="3240" w:type="dxa"/>
          </w:tcPr>
          <w:p w14:paraId="23838CEF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Supported or not</w:t>
            </w:r>
          </w:p>
        </w:tc>
        <w:tc>
          <w:tcPr>
            <w:tcW w:w="3690" w:type="dxa"/>
          </w:tcPr>
          <w:p w14:paraId="08C27EA6" w14:textId="77777777" w:rsidR="00266DA3" w:rsidRPr="00F23133" w:rsidRDefault="00266DA3" w:rsidP="00C115A1">
            <w:pPr>
              <w:rPr>
                <w:rPrChange w:id="16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70" w:author="Author">
                  <w:rPr>
                    <w:rFonts w:asciiTheme="majorBidi" w:hAnsiTheme="majorBidi" w:cstheme="majorBidi"/>
                  </w:rPr>
                </w:rPrChange>
              </w:rPr>
              <w:t>3GPP TS 38.212, sec 5.4.2.1, 7.3.1.2.2</w:t>
            </w:r>
          </w:p>
        </w:tc>
      </w:tr>
      <w:tr w:rsidR="00266DA3" w:rsidRPr="00F23133" w14:paraId="43258166" w14:textId="77777777" w:rsidTr="00C115A1">
        <w:trPr>
          <w:trHeight w:val="55"/>
        </w:trPr>
        <w:tc>
          <w:tcPr>
            <w:tcW w:w="2782" w:type="dxa"/>
            <w:noWrap/>
          </w:tcPr>
          <w:p w14:paraId="0763880E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Max Modulation</w:t>
            </w:r>
          </w:p>
        </w:tc>
        <w:tc>
          <w:tcPr>
            <w:tcW w:w="3240" w:type="dxa"/>
          </w:tcPr>
          <w:p w14:paraId="1067273A" w14:textId="185B6D8C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QPSK, 16-QAM, etc</w:t>
            </w:r>
            <w:ins w:id="171" w:author="Author">
              <w:r w:rsidR="001F57D1">
                <w:rPr>
                  <w:lang w:eastAsia="zh-CN"/>
                </w:rPr>
                <w:t>.</w:t>
              </w:r>
            </w:ins>
          </w:p>
        </w:tc>
        <w:tc>
          <w:tcPr>
            <w:tcW w:w="3690" w:type="dxa"/>
          </w:tcPr>
          <w:p w14:paraId="6058A101" w14:textId="77777777" w:rsidR="00266DA3" w:rsidRPr="00F23133" w:rsidRDefault="00266DA3" w:rsidP="00C115A1">
            <w:pPr>
              <w:rPr>
                <w:rPrChange w:id="17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73" w:author="Author">
                  <w:rPr>
                    <w:rFonts w:asciiTheme="majorBidi" w:hAnsiTheme="majorBidi" w:cstheme="majorBidi"/>
                  </w:rPr>
                </w:rPrChange>
              </w:rPr>
              <w:t>3GPP TS 38.214, sec 5.1</w:t>
            </w:r>
            <w:r w:rsidRPr="00F23133" w:rsidDel="005E3BD1">
              <w:rPr>
                <w:rPrChange w:id="174" w:author="Author">
                  <w:rPr>
                    <w:rFonts w:asciiTheme="majorBidi" w:hAnsiTheme="majorBidi" w:cstheme="majorBidi"/>
                  </w:rPr>
                </w:rPrChange>
              </w:rPr>
              <w:t>4</w:t>
            </w:r>
            <w:r w:rsidRPr="00F23133">
              <w:rPr>
                <w:rPrChange w:id="175" w:author="Author">
                  <w:rPr>
                    <w:rFonts w:asciiTheme="majorBidi" w:hAnsiTheme="majorBidi" w:cstheme="majorBidi"/>
                  </w:rPr>
                </w:rPrChange>
              </w:rPr>
              <w:t>.3</w:t>
            </w:r>
          </w:p>
        </w:tc>
      </w:tr>
      <w:tr w:rsidR="00266DA3" w:rsidRPr="00F23133" w14:paraId="1AFE8ED1" w14:textId="77777777" w:rsidTr="00C115A1">
        <w:trPr>
          <w:trHeight w:val="55"/>
        </w:trPr>
        <w:tc>
          <w:tcPr>
            <w:tcW w:w="2782" w:type="dxa"/>
            <w:noWrap/>
          </w:tcPr>
          <w:p w14:paraId="10E1FE53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PT-RS support</w:t>
            </w:r>
          </w:p>
        </w:tc>
        <w:tc>
          <w:tcPr>
            <w:tcW w:w="3240" w:type="dxa"/>
          </w:tcPr>
          <w:p w14:paraId="48E66894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Support for PT-RS</w:t>
            </w:r>
          </w:p>
        </w:tc>
        <w:tc>
          <w:tcPr>
            <w:tcW w:w="3690" w:type="dxa"/>
          </w:tcPr>
          <w:p w14:paraId="4A46D8F8" w14:textId="77777777" w:rsidR="00266DA3" w:rsidRPr="00F23133" w:rsidRDefault="00266DA3" w:rsidP="00C115A1">
            <w:pPr>
              <w:rPr>
                <w:rPrChange w:id="17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77" w:author="Author">
                  <w:rPr>
                    <w:rFonts w:asciiTheme="majorBidi" w:hAnsiTheme="majorBidi" w:cstheme="majorBidi"/>
                  </w:rPr>
                </w:rPrChange>
              </w:rPr>
              <w:t>3GPP TS 38.211, sec 7.4.1.2</w:t>
            </w:r>
          </w:p>
        </w:tc>
      </w:tr>
      <w:tr w:rsidR="00266DA3" w:rsidRPr="00F23133" w14:paraId="71A8A6CE" w14:textId="77777777" w:rsidTr="00C115A1">
        <w:trPr>
          <w:trHeight w:val="55"/>
        </w:trPr>
        <w:tc>
          <w:tcPr>
            <w:tcW w:w="2782" w:type="dxa"/>
            <w:noWrap/>
          </w:tcPr>
          <w:p w14:paraId="32B9B0E8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PDCCH Coresets / Slot</w:t>
            </w:r>
          </w:p>
        </w:tc>
        <w:tc>
          <w:tcPr>
            <w:tcW w:w="3240" w:type="dxa"/>
          </w:tcPr>
          <w:p w14:paraId="18C48AFA" w14:textId="77777777" w:rsidR="00266DA3" w:rsidRPr="00F23133" w:rsidRDefault="00266DA3" w:rsidP="00C115A1">
            <w:pPr>
              <w:rPr>
                <w:rPrChange w:id="178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79" w:author="Author">
                  <w:rPr>
                    <w:rFonts w:asciiTheme="majorBidi" w:hAnsiTheme="majorBidi" w:cstheme="majorBidi"/>
                  </w:rPr>
                </w:rPrChange>
              </w:rPr>
              <w:t>Number of Coresets per slot</w:t>
            </w:r>
          </w:p>
        </w:tc>
        <w:tc>
          <w:tcPr>
            <w:tcW w:w="3690" w:type="dxa"/>
          </w:tcPr>
          <w:p w14:paraId="4714525D" w14:textId="7919B457" w:rsidR="00266DA3" w:rsidRPr="00F23133" w:rsidRDefault="00266DA3" w:rsidP="00C115A1">
            <w:pPr>
              <w:rPr>
                <w:rPrChange w:id="18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val="fr-FR"/>
                <w:rPrChange w:id="181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182" w:author="Author">
              <w:r w:rsidR="00FE6C99">
                <w:rPr>
                  <w:lang w:val="fr-FR"/>
                </w:rPr>
                <w:t xml:space="preserve">the </w:t>
              </w:r>
            </w:ins>
            <w:r w:rsidRPr="00F23133">
              <w:rPr>
                <w:lang w:val="fr-FR"/>
                <w:rPrChange w:id="18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F23133" w14:paraId="7FC1466F" w14:textId="77777777" w:rsidTr="00C115A1">
        <w:trPr>
          <w:trHeight w:val="55"/>
        </w:trPr>
        <w:tc>
          <w:tcPr>
            <w:tcW w:w="2782" w:type="dxa"/>
            <w:noWrap/>
          </w:tcPr>
          <w:p w14:paraId="6E1411B0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lang w:eastAsia="zh-CN"/>
              </w:rPr>
              <w:t>Coreset CCE Mapping Type</w:t>
            </w:r>
          </w:p>
        </w:tc>
        <w:tc>
          <w:tcPr>
            <w:tcW w:w="3240" w:type="dxa"/>
          </w:tcPr>
          <w:p w14:paraId="12F779A9" w14:textId="2D21532D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rPrChange w:id="184" w:author="Author">
                  <w:rPr>
                    <w:rFonts w:asciiTheme="majorBidi" w:hAnsiTheme="majorBidi" w:cstheme="majorBidi"/>
                  </w:rPr>
                </w:rPrChange>
              </w:rPr>
              <w:t xml:space="preserve">Interleaved or not </w:t>
            </w:r>
            <w:del w:id="185" w:author="Author">
              <w:r w:rsidRPr="00F23133" w:rsidDel="00AE5C87">
                <w:rPr>
                  <w:rPrChange w:id="186" w:author="Author">
                    <w:rPr>
                      <w:rFonts w:asciiTheme="majorBidi" w:hAnsiTheme="majorBidi" w:cstheme="majorBidi"/>
                    </w:rPr>
                  </w:rPrChange>
                </w:rPr>
                <w:delText xml:space="preserve">(more description </w:delText>
              </w:r>
              <w:commentRangeStart w:id="187"/>
              <w:r w:rsidRPr="00F23133" w:rsidDel="00AE5C87">
                <w:rPr>
                  <w:rPrChange w:id="188" w:author="Author">
                    <w:rPr>
                      <w:rFonts w:asciiTheme="majorBidi" w:hAnsiTheme="majorBidi" w:cstheme="majorBidi"/>
                    </w:rPr>
                  </w:rPrChange>
                </w:rPr>
                <w:delText>FFS</w:delText>
              </w:r>
            </w:del>
            <w:commentRangeEnd w:id="187"/>
            <w:r w:rsidR="00AE5C87">
              <w:rPr>
                <w:rStyle w:val="CommentReference"/>
              </w:rPr>
              <w:commentReference w:id="187"/>
            </w:r>
            <w:del w:id="189" w:author="Author">
              <w:r w:rsidRPr="00F23133" w:rsidDel="00AE5C87">
                <w:rPr>
                  <w:rPrChange w:id="190" w:author="Author">
                    <w:rPr>
                      <w:rFonts w:asciiTheme="majorBidi" w:hAnsiTheme="majorBidi" w:cstheme="majorBidi"/>
                    </w:rPr>
                  </w:rPrChange>
                </w:rPr>
                <w:delText>)</w:delText>
              </w:r>
            </w:del>
          </w:p>
        </w:tc>
        <w:tc>
          <w:tcPr>
            <w:tcW w:w="3690" w:type="dxa"/>
          </w:tcPr>
          <w:p w14:paraId="3B031173" w14:textId="77777777" w:rsidR="00266DA3" w:rsidRPr="00F23133" w:rsidRDefault="00266DA3" w:rsidP="00C115A1">
            <w:pPr>
              <w:rPr>
                <w:rPrChange w:id="19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92" w:author="Author">
                  <w:rPr>
                    <w:rFonts w:asciiTheme="majorBidi" w:hAnsiTheme="majorBidi" w:cstheme="majorBidi"/>
                  </w:rPr>
                </w:rPrChange>
              </w:rPr>
              <w:t>3GPP TS 38.211, sec 7.3.2.2</w:t>
            </w:r>
          </w:p>
        </w:tc>
      </w:tr>
      <w:tr w:rsidR="00266DA3" w:rsidRPr="00F23133" w14:paraId="61FA9566" w14:textId="77777777" w:rsidTr="00C115A1">
        <w:trPr>
          <w:trHeight w:val="55"/>
        </w:trPr>
        <w:tc>
          <w:tcPr>
            <w:tcW w:w="2782" w:type="dxa"/>
            <w:noWrap/>
          </w:tcPr>
          <w:p w14:paraId="34B8127A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lang w:eastAsia="zh-CN"/>
              </w:rPr>
              <w:t>Coreset Precoder Granularity</w:t>
            </w:r>
          </w:p>
        </w:tc>
        <w:tc>
          <w:tcPr>
            <w:tcW w:w="3240" w:type="dxa"/>
          </w:tcPr>
          <w:p w14:paraId="14A9996E" w14:textId="186E0B3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 xml:space="preserve">Wideband </w:t>
            </w:r>
            <w:r w:rsidRPr="00F23133">
              <w:t>(all contiguous RBs)</w:t>
            </w:r>
            <w:r w:rsidRPr="00F23133">
              <w:rPr>
                <w:lang w:eastAsia="zh-CN"/>
              </w:rPr>
              <w:t xml:space="preserve"> or </w:t>
            </w:r>
            <w:del w:id="193" w:author="Author">
              <w:r w:rsidRPr="00F23133" w:rsidDel="002941D6">
                <w:rPr>
                  <w:lang w:eastAsia="zh-CN"/>
                </w:rPr>
                <w:delText xml:space="preserve">allocation </w:delText>
              </w:r>
              <w:r w:rsidRPr="00F23133" w:rsidDel="002941D6">
                <w:rPr>
                  <w:rPrChange w:id="194" w:author="Author">
                    <w:rPr>
                      <w:rFonts w:asciiTheme="majorBidi" w:hAnsiTheme="majorBidi" w:cstheme="majorBidi"/>
                    </w:rPr>
                  </w:rPrChange>
                </w:rPr>
                <w:delText>(more description FFS)</w:delText>
              </w:r>
            </w:del>
            <w:commentRangeStart w:id="195"/>
            <w:ins w:id="196" w:author="Author">
              <w:r w:rsidR="002941D6">
                <w:rPr>
                  <w:lang w:eastAsia="zh-CN"/>
                </w:rPr>
                <w:t>same as REG bundle</w:t>
              </w:r>
              <w:commentRangeEnd w:id="195"/>
              <w:r w:rsidR="002941D6">
                <w:rPr>
                  <w:rStyle w:val="CommentReference"/>
                </w:rPr>
                <w:commentReference w:id="195"/>
              </w:r>
            </w:ins>
          </w:p>
        </w:tc>
        <w:tc>
          <w:tcPr>
            <w:tcW w:w="3690" w:type="dxa"/>
          </w:tcPr>
          <w:p w14:paraId="496FD2E6" w14:textId="77777777" w:rsidR="00266DA3" w:rsidRPr="00F23133" w:rsidRDefault="00266DA3" w:rsidP="00C115A1">
            <w:pPr>
              <w:rPr>
                <w:rPrChange w:id="19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198" w:author="Author">
                  <w:rPr>
                    <w:rFonts w:asciiTheme="majorBidi" w:hAnsiTheme="majorBidi" w:cstheme="majorBidi"/>
                  </w:rPr>
                </w:rPrChange>
              </w:rPr>
              <w:t>3GPP TS 38.211, sec 7.3.2.2</w:t>
            </w:r>
          </w:p>
        </w:tc>
      </w:tr>
      <w:tr w:rsidR="00266DA3" w:rsidRPr="00F23133" w14:paraId="774F81A2" w14:textId="77777777" w:rsidTr="00C115A1">
        <w:trPr>
          <w:trHeight w:val="55"/>
        </w:trPr>
        <w:tc>
          <w:tcPr>
            <w:tcW w:w="2782" w:type="dxa"/>
            <w:noWrap/>
          </w:tcPr>
          <w:p w14:paraId="65424DB5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lastRenderedPageBreak/>
              <w:t>Coreset Placement</w:t>
            </w:r>
          </w:p>
        </w:tc>
        <w:tc>
          <w:tcPr>
            <w:tcW w:w="3240" w:type="dxa"/>
          </w:tcPr>
          <w:p w14:paraId="3BAC08EC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Any symbol restriction (e.g. first three)</w:t>
            </w:r>
          </w:p>
        </w:tc>
        <w:tc>
          <w:tcPr>
            <w:tcW w:w="3690" w:type="dxa"/>
          </w:tcPr>
          <w:p w14:paraId="51DF1C5A" w14:textId="77777777" w:rsidR="00266DA3" w:rsidRPr="00F23133" w:rsidRDefault="00266DA3" w:rsidP="00C115A1">
            <w:pPr>
              <w:rPr>
                <w:rPrChange w:id="19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200" w:author="Author">
                  <w:rPr>
                    <w:rFonts w:asciiTheme="majorBidi" w:hAnsiTheme="majorBidi" w:cstheme="majorBidi"/>
                  </w:rPr>
                </w:rPrChange>
              </w:rPr>
              <w:t>3GPP TS 38.213, sec 13</w:t>
            </w:r>
          </w:p>
        </w:tc>
      </w:tr>
      <w:tr w:rsidR="00266DA3" w:rsidRPr="00F23133" w14:paraId="0065BAE7" w14:textId="77777777" w:rsidTr="00C115A1">
        <w:trPr>
          <w:trHeight w:val="55"/>
        </w:trPr>
        <w:tc>
          <w:tcPr>
            <w:tcW w:w="2782" w:type="dxa"/>
            <w:noWrap/>
          </w:tcPr>
          <w:p w14:paraId="402D14FE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PDCCH Precoder support</w:t>
            </w:r>
          </w:p>
        </w:tc>
        <w:tc>
          <w:tcPr>
            <w:tcW w:w="3240" w:type="dxa"/>
          </w:tcPr>
          <w:p w14:paraId="1C8B38E8" w14:textId="490172DF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 xml:space="preserve">Short Cyclic Delay </w:t>
            </w:r>
            <w:del w:id="201" w:author="Author">
              <w:r w:rsidRPr="00F23133" w:rsidDel="00B95CEE">
                <w:rPr>
                  <w:lang w:eastAsia="zh-CN"/>
                </w:rPr>
                <w:delText>Diversty</w:delText>
              </w:r>
            </w:del>
            <w:ins w:id="202" w:author="Author">
              <w:r w:rsidR="00B95CEE" w:rsidRPr="00F23133">
                <w:rPr>
                  <w:lang w:eastAsia="zh-CN"/>
                </w:rPr>
                <w:t>Diversity</w:t>
              </w:r>
            </w:ins>
            <w:r w:rsidRPr="00F23133">
              <w:rPr>
                <w:lang w:eastAsia="zh-CN"/>
              </w:rPr>
              <w:t>, Precoder Cycling, None, etc.</w:t>
            </w:r>
          </w:p>
        </w:tc>
        <w:tc>
          <w:tcPr>
            <w:tcW w:w="3690" w:type="dxa"/>
          </w:tcPr>
          <w:p w14:paraId="2412CD96" w14:textId="19E5E5EE" w:rsidR="00266DA3" w:rsidRPr="00F23133" w:rsidRDefault="00266DA3" w:rsidP="00C115A1">
            <w:pPr>
              <w:rPr>
                <w:lang w:val="fr-FR"/>
                <w:rPrChange w:id="20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</w:pPr>
            <w:r w:rsidRPr="00F23133">
              <w:rPr>
                <w:lang w:val="fr-FR"/>
                <w:rPrChange w:id="204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Outside</w:t>
            </w:r>
            <w:ins w:id="205" w:author="Author">
              <w:r w:rsidR="00FE6C99">
                <w:rPr>
                  <w:lang w:val="fr-FR"/>
                </w:rPr>
                <w:t xml:space="preserve"> the</w:t>
              </w:r>
            </w:ins>
            <w:r w:rsidRPr="00F23133">
              <w:rPr>
                <w:lang w:val="fr-FR"/>
                <w:rPrChange w:id="206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 scope of 3GPP</w:t>
            </w:r>
          </w:p>
        </w:tc>
      </w:tr>
      <w:tr w:rsidR="00266DA3" w:rsidRPr="00F23133" w14:paraId="4E35CCB7" w14:textId="77777777" w:rsidTr="00C115A1">
        <w:trPr>
          <w:trHeight w:val="55"/>
        </w:trPr>
        <w:tc>
          <w:tcPr>
            <w:tcW w:w="2782" w:type="dxa"/>
            <w:noWrap/>
          </w:tcPr>
          <w:p w14:paraId="59BFE75D" w14:textId="008F2800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PDSCH Rate Matching capabilities (around CSI-RS, SSB, etc</w:t>
            </w:r>
            <w:ins w:id="207" w:author="Author">
              <w:r w:rsidR="00B95CEE">
                <w:rPr>
                  <w:bCs/>
                  <w:lang w:val="en-CA" w:eastAsia="zh-CN"/>
                </w:rPr>
                <w:t>.</w:t>
              </w:r>
            </w:ins>
            <w:r w:rsidRPr="00F23133">
              <w:rPr>
                <w:bCs/>
                <w:lang w:val="en-CA" w:eastAsia="zh-CN"/>
              </w:rPr>
              <w:t>)</w:t>
            </w:r>
          </w:p>
        </w:tc>
        <w:tc>
          <w:tcPr>
            <w:tcW w:w="3240" w:type="dxa"/>
          </w:tcPr>
          <w:p w14:paraId="321BC483" w14:textId="77777777" w:rsidR="00266DA3" w:rsidRPr="00F23133" w:rsidRDefault="00266DA3" w:rsidP="00C115A1">
            <w:pPr>
              <w:rPr>
                <w:lang w:val="en-CA" w:eastAsia="zh-CN"/>
                <w:rPrChange w:id="208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</w:pPr>
            <w:r w:rsidRPr="00F23133">
              <w:rPr>
                <w:lang w:val="en-CA" w:eastAsia="zh-CN"/>
              </w:rPr>
              <w:t xml:space="preserve">Support for the rate matching, as well as </w:t>
            </w:r>
            <w:r w:rsidRPr="00F23133">
              <w:rPr>
                <w:lang w:val="en-CA" w:eastAsia="zh-CN"/>
                <w:rPrChange w:id="209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  <w:t>any support of overlaps between channels:</w:t>
            </w:r>
          </w:p>
          <w:p w14:paraId="6E4EA2C3" w14:textId="77777777" w:rsidR="00266DA3" w:rsidRPr="00F23133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0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  <w:r w:rsidRPr="00F23133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1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  <w:t>PDSCH and SSB</w:t>
            </w:r>
          </w:p>
          <w:p w14:paraId="59C7167D" w14:textId="77777777" w:rsidR="00266DA3" w:rsidRPr="00F23133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2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  <w:r w:rsidRPr="00F23133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3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  <w:t>PDSCH and CSI-RS</w:t>
            </w:r>
          </w:p>
          <w:p w14:paraId="45B698CB" w14:textId="77777777" w:rsidR="00266DA3" w:rsidRPr="00F23133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4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  <w:r w:rsidRPr="00F23133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5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  <w:t>PDSCH and PDCCH</w:t>
            </w:r>
          </w:p>
          <w:p w14:paraId="0910865B" w14:textId="77777777" w:rsidR="00266DA3" w:rsidRPr="00F23133" w:rsidRDefault="00266DA3" w:rsidP="00C115A1">
            <w:pPr>
              <w:rPr>
                <w:lang w:val="en-CA" w:eastAsia="zh-CN"/>
                <w:rPrChange w:id="216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</w:pPr>
          </w:p>
          <w:p w14:paraId="59FF0608" w14:textId="77777777" w:rsidR="00266DA3" w:rsidRPr="00F23133" w:rsidRDefault="00266DA3" w:rsidP="00C115A1">
            <w:pPr>
              <w:rPr>
                <w:lang w:val="en-CA" w:eastAsia="zh-CN"/>
                <w:rPrChange w:id="217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</w:pPr>
            <w:r w:rsidRPr="00F23133">
              <w:rPr>
                <w:lang w:val="en-CA" w:eastAsia="zh-CN"/>
                <w:rPrChange w:id="218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  <w:t>And overlaps between PDSCH and structures:</w:t>
            </w:r>
          </w:p>
          <w:p w14:paraId="27974ADB" w14:textId="77777777" w:rsidR="00266DA3" w:rsidRPr="00F23133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19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  <w:r w:rsidRPr="00F23133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20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  <w:t>PDSCH and LTE-CRS</w:t>
            </w:r>
          </w:p>
          <w:p w14:paraId="721F8740" w14:textId="77777777" w:rsidR="00266DA3" w:rsidRPr="00F23133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21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  <w:r w:rsidRPr="00F23133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22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  <w:t>PDSCH and PrbSymbPattern (bitmap or Coreset)</w:t>
            </w:r>
          </w:p>
          <w:p w14:paraId="3E949E55" w14:textId="77777777" w:rsidR="00266DA3" w:rsidRPr="00F23133" w:rsidRDefault="00266DA3" w:rsidP="00C115A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23" w:author="Author">
                  <w:rPr>
                    <w:rFonts w:asciiTheme="majorBidi" w:hAnsiTheme="majorBidi" w:cstheme="majorBidi"/>
                    <w:sz w:val="20"/>
                    <w:szCs w:val="20"/>
                    <w:lang w:val="en-CA" w:eastAsia="zh-CN"/>
                  </w:rPr>
                </w:rPrChange>
              </w:rPr>
            </w:pPr>
          </w:p>
          <w:p w14:paraId="668AF4EC" w14:textId="146E8AFB" w:rsidR="00266DA3" w:rsidRPr="00F23133" w:rsidRDefault="00266DA3" w:rsidP="00C115A1">
            <w:pPr>
              <w:rPr>
                <w:lang w:val="en-CA" w:eastAsia="zh-CN"/>
              </w:rPr>
            </w:pPr>
            <w:r w:rsidRPr="00F23133">
              <w:rPr>
                <w:lang w:val="en-CA" w:eastAsia="zh-CN"/>
                <w:rPrChange w:id="224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  <w:t xml:space="preserve">Capabilities for this would also list limitations on number and scope of </w:t>
            </w:r>
            <w:del w:id="225" w:author="Author">
              <w:r w:rsidRPr="00F23133" w:rsidDel="00931196">
                <w:rPr>
                  <w:lang w:val="en-CA" w:eastAsia="zh-CN"/>
                  <w:rPrChange w:id="226" w:author="Author">
                    <w:rPr>
                      <w:rFonts w:asciiTheme="majorBidi" w:hAnsiTheme="majorBidi" w:cstheme="majorBidi"/>
                      <w:lang w:val="en-CA" w:eastAsia="zh-CN"/>
                    </w:rPr>
                  </w:rPrChange>
                </w:rPr>
                <w:delText>ovelaps</w:delText>
              </w:r>
            </w:del>
            <w:ins w:id="227" w:author="Author">
              <w:r w:rsidR="00931196" w:rsidRPr="00931196">
                <w:rPr>
                  <w:lang w:val="en-CA" w:eastAsia="zh-CN"/>
                </w:rPr>
                <w:t>overlaps</w:t>
              </w:r>
            </w:ins>
            <w:r w:rsidRPr="00F23133">
              <w:rPr>
                <w:lang w:val="en-CA" w:eastAsia="zh-CN"/>
                <w:rPrChange w:id="228" w:author="Author">
                  <w:rPr>
                    <w:rFonts w:asciiTheme="majorBidi" w:hAnsiTheme="majorBidi" w:cstheme="majorBidi"/>
                    <w:lang w:val="en-CA" w:eastAsia="zh-CN"/>
                  </w:rPr>
                </w:rPrChange>
              </w:rPr>
              <w:t xml:space="preserve"> / patterns.</w:t>
            </w:r>
          </w:p>
        </w:tc>
        <w:tc>
          <w:tcPr>
            <w:tcW w:w="3690" w:type="dxa"/>
          </w:tcPr>
          <w:p w14:paraId="7BE2FDF6" w14:textId="77777777" w:rsidR="00266DA3" w:rsidRPr="00F23133" w:rsidRDefault="00266DA3" w:rsidP="00C115A1">
            <w:pPr>
              <w:rPr>
                <w:rPrChange w:id="22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230" w:author="Author">
                  <w:rPr>
                    <w:rFonts w:asciiTheme="majorBidi" w:hAnsiTheme="majorBidi" w:cstheme="majorBidi"/>
                  </w:rPr>
                </w:rPrChange>
              </w:rPr>
              <w:t>3GPP TS 38.214, sec 5.1.4</w:t>
            </w:r>
          </w:p>
        </w:tc>
      </w:tr>
      <w:tr w:rsidR="00266DA3" w:rsidRPr="00F23133" w14:paraId="0B3181D2" w14:textId="77777777" w:rsidTr="00C115A1">
        <w:trPr>
          <w:trHeight w:val="55"/>
        </w:trPr>
        <w:tc>
          <w:tcPr>
            <w:tcW w:w="2782" w:type="dxa"/>
            <w:noWrap/>
          </w:tcPr>
          <w:p w14:paraId="00FB562F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DL MIMO: SDM &amp; Bandwidth joint support</w:t>
            </w:r>
          </w:p>
        </w:tc>
        <w:tc>
          <w:tcPr>
            <w:tcW w:w="3240" w:type="dxa"/>
          </w:tcPr>
          <w:p w14:paraId="45260A69" w14:textId="170E07C4" w:rsidR="00266DA3" w:rsidRPr="00F23133" w:rsidRDefault="00266DA3" w:rsidP="00C115A1">
            <w:pPr>
              <w:rPr>
                <w:lang w:val="en-CA" w:eastAsia="zh-CN"/>
              </w:rPr>
            </w:pPr>
            <w:r w:rsidRPr="00F23133">
              <w:rPr>
                <w:lang w:val="en-CA" w:eastAsia="zh-CN"/>
              </w:rPr>
              <w:t>Support for forming joint precoders across bandwidth, and across baseband antenna ports.</w:t>
            </w:r>
            <w:ins w:id="231" w:author="Author">
              <w:r w:rsidR="00596465">
                <w:rPr>
                  <w:lang w:val="en-CA" w:eastAsia="zh-CN"/>
                </w:rPr>
                <w:t xml:space="preserve"> </w:t>
              </w:r>
            </w:ins>
            <w:r w:rsidRPr="00F23133">
              <w:rPr>
                <w:lang w:val="en-CA" w:eastAsia="zh-CN"/>
              </w:rPr>
              <w:t>Includes the option of  “no support”</w:t>
            </w:r>
          </w:p>
        </w:tc>
        <w:tc>
          <w:tcPr>
            <w:tcW w:w="3690" w:type="dxa"/>
          </w:tcPr>
          <w:p w14:paraId="5F6A46F8" w14:textId="03CA0005" w:rsidR="00266DA3" w:rsidRPr="00F23133" w:rsidRDefault="00266DA3" w:rsidP="00C115A1">
            <w:pPr>
              <w:rPr>
                <w:rPrChange w:id="23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lang w:val="fr-FR"/>
                <w:rPrChange w:id="23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34" w:author="Author">
              <w:r w:rsidR="00FE6C99">
                <w:rPr>
                  <w:lang w:val="fr-FR"/>
                </w:rPr>
                <w:t xml:space="preserve">the </w:t>
              </w:r>
            </w:ins>
            <w:r w:rsidRPr="00F23133">
              <w:rPr>
                <w:lang w:val="fr-FR"/>
                <w:rPrChange w:id="235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F23133" w14:paraId="431BD60C" w14:textId="77777777" w:rsidTr="00C115A1">
        <w:trPr>
          <w:trHeight w:val="55"/>
        </w:trPr>
        <w:tc>
          <w:tcPr>
            <w:tcW w:w="2782" w:type="dxa"/>
            <w:noWrap/>
          </w:tcPr>
          <w:p w14:paraId="054E1415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DL MIMO: Cross Channel MUX</w:t>
            </w:r>
          </w:p>
        </w:tc>
        <w:tc>
          <w:tcPr>
            <w:tcW w:w="3240" w:type="dxa"/>
          </w:tcPr>
          <w:p w14:paraId="1F652559" w14:textId="21F1BBA1" w:rsidR="00266DA3" w:rsidRPr="00F23133" w:rsidDel="00B44F72" w:rsidRDefault="00266DA3" w:rsidP="00C115A1">
            <w:pPr>
              <w:rPr>
                <w:lang w:val="en-CA" w:eastAsia="zh-CN"/>
              </w:rPr>
            </w:pPr>
            <w:r w:rsidRPr="00F23133">
              <w:rPr>
                <w:lang w:val="en-CA" w:eastAsia="zh-CN"/>
              </w:rPr>
              <w:t xml:space="preserve">Ability to </w:t>
            </w:r>
            <w:del w:id="236" w:author="Author">
              <w:r w:rsidRPr="00F23133" w:rsidDel="00596465">
                <w:rPr>
                  <w:lang w:val="en-CA" w:eastAsia="zh-CN"/>
                </w:rPr>
                <w:delText>spaptially</w:delText>
              </w:r>
            </w:del>
            <w:ins w:id="237" w:author="Author">
              <w:r w:rsidR="00596465" w:rsidRPr="00F23133">
                <w:rPr>
                  <w:lang w:val="en-CA" w:eastAsia="zh-CN"/>
                </w:rPr>
                <w:t>spatially</w:t>
              </w:r>
            </w:ins>
            <w:r w:rsidRPr="00F23133">
              <w:rPr>
                <w:lang w:val="en-CA" w:eastAsia="zh-CN"/>
              </w:rPr>
              <w:t xml:space="preserve"> multiplex same </w:t>
            </w:r>
            <w:del w:id="238" w:author="Author">
              <w:r w:rsidRPr="00F23133" w:rsidDel="00BD3F0D">
                <w:rPr>
                  <w:lang w:val="en-CA" w:eastAsia="zh-CN"/>
                </w:rPr>
                <w:delText xml:space="preserve">of </w:delText>
              </w:r>
            </w:del>
            <w:ins w:id="239" w:author="Author">
              <w:r w:rsidR="00BD3F0D">
                <w:rPr>
                  <w:lang w:val="en-CA" w:eastAsia="zh-CN"/>
                </w:rPr>
                <w:t>or</w:t>
              </w:r>
              <w:r w:rsidR="00BD3F0D" w:rsidRPr="00F23133">
                <w:rPr>
                  <w:lang w:val="en-CA" w:eastAsia="zh-CN"/>
                </w:rPr>
                <w:t xml:space="preserve"> </w:t>
              </w:r>
            </w:ins>
            <w:r w:rsidRPr="00F23133">
              <w:rPr>
                <w:lang w:val="en-CA" w:eastAsia="zh-CN"/>
              </w:rPr>
              <w:t>different channel types (PDSCH, PDCCH, etc</w:t>
            </w:r>
            <w:ins w:id="240" w:author="Author">
              <w:r w:rsidR="00BD3F0D">
                <w:rPr>
                  <w:lang w:val="en-CA" w:eastAsia="zh-CN"/>
                </w:rPr>
                <w:t>.</w:t>
              </w:r>
            </w:ins>
            <w:r w:rsidRPr="00F23133">
              <w:rPr>
                <w:lang w:val="en-CA" w:eastAsia="zh-CN"/>
              </w:rPr>
              <w:t xml:space="preserve">). Includes the option of </w:t>
            </w:r>
            <w:del w:id="241" w:author="Author">
              <w:r w:rsidRPr="00F23133" w:rsidDel="00BD3F0D">
                <w:rPr>
                  <w:lang w:val="en-CA" w:eastAsia="zh-CN"/>
                </w:rPr>
                <w:delText xml:space="preserve"> </w:delText>
              </w:r>
            </w:del>
            <w:r w:rsidRPr="00F23133">
              <w:rPr>
                <w:lang w:val="en-CA" w:eastAsia="zh-CN"/>
              </w:rPr>
              <w:t>“no support”</w:t>
            </w:r>
          </w:p>
        </w:tc>
        <w:tc>
          <w:tcPr>
            <w:tcW w:w="3690" w:type="dxa"/>
          </w:tcPr>
          <w:p w14:paraId="06569842" w14:textId="6942273F" w:rsidR="00266DA3" w:rsidRPr="00F23133" w:rsidRDefault="00266DA3" w:rsidP="00C115A1">
            <w:pPr>
              <w:rPr>
                <w:lang w:val="fr-FR"/>
                <w:rPrChange w:id="242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</w:pPr>
            <w:r w:rsidRPr="00F23133">
              <w:rPr>
                <w:lang w:val="fr-FR"/>
                <w:rPrChange w:id="24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44" w:author="Author">
              <w:r w:rsidR="00FE6C99">
                <w:rPr>
                  <w:lang w:val="fr-FR"/>
                </w:rPr>
                <w:t xml:space="preserve">the </w:t>
              </w:r>
            </w:ins>
            <w:r w:rsidRPr="00F23133">
              <w:rPr>
                <w:lang w:val="fr-FR"/>
                <w:rPrChange w:id="245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F23133" w14:paraId="6A4A60DF" w14:textId="77777777" w:rsidTr="00C115A1">
        <w:trPr>
          <w:trHeight w:val="55"/>
        </w:trPr>
        <w:tc>
          <w:tcPr>
            <w:tcW w:w="2782" w:type="dxa"/>
            <w:noWrap/>
          </w:tcPr>
          <w:p w14:paraId="1DEF5B6F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DL MIMO: Maximum number of layers</w:t>
            </w:r>
          </w:p>
        </w:tc>
        <w:tc>
          <w:tcPr>
            <w:tcW w:w="3240" w:type="dxa"/>
          </w:tcPr>
          <w:p w14:paraId="02937956" w14:textId="77777777" w:rsidR="00266DA3" w:rsidRPr="00F23133" w:rsidRDefault="00266DA3" w:rsidP="00C115A1">
            <w:pPr>
              <w:rPr>
                <w:lang w:val="en-CA" w:eastAsia="zh-CN"/>
              </w:rPr>
            </w:pPr>
            <w:r w:rsidRPr="00F23133">
              <w:rPr>
                <w:lang w:val="en-CA" w:eastAsia="zh-CN"/>
              </w:rPr>
              <w:t>The maximum number of layers that can be multiplexed (can be channel specific).</w:t>
            </w:r>
          </w:p>
        </w:tc>
        <w:tc>
          <w:tcPr>
            <w:tcW w:w="3690" w:type="dxa"/>
          </w:tcPr>
          <w:p w14:paraId="6EA27AB5" w14:textId="647A2014" w:rsidR="00266DA3" w:rsidRPr="00F23133" w:rsidRDefault="00266DA3" w:rsidP="00C115A1">
            <w:pPr>
              <w:rPr>
                <w:lang w:val="fr-FR"/>
                <w:rPrChange w:id="246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</w:pPr>
            <w:r w:rsidRPr="00F23133">
              <w:rPr>
                <w:lang w:val="fr-FR"/>
                <w:rPrChange w:id="247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48" w:author="Author">
              <w:r w:rsidR="00FE6C99">
                <w:rPr>
                  <w:lang w:val="fr-FR"/>
                </w:rPr>
                <w:t xml:space="preserve">the </w:t>
              </w:r>
            </w:ins>
            <w:r w:rsidRPr="00F23133">
              <w:rPr>
                <w:lang w:val="fr-FR"/>
                <w:rPrChange w:id="249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F23133" w14:paraId="195948D7" w14:textId="77777777" w:rsidTr="00C115A1">
        <w:trPr>
          <w:trHeight w:val="55"/>
        </w:trPr>
        <w:tc>
          <w:tcPr>
            <w:tcW w:w="2782" w:type="dxa"/>
            <w:noWrap/>
          </w:tcPr>
          <w:p w14:paraId="42734A2A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DL: MIMO Maximum number of layers per UE</w:t>
            </w:r>
          </w:p>
        </w:tc>
        <w:tc>
          <w:tcPr>
            <w:tcW w:w="3240" w:type="dxa"/>
          </w:tcPr>
          <w:p w14:paraId="5BF11076" w14:textId="77777777" w:rsidR="00266DA3" w:rsidRPr="00F23133" w:rsidRDefault="00266DA3" w:rsidP="00C115A1">
            <w:pPr>
              <w:rPr>
                <w:lang w:val="en-CA" w:eastAsia="zh-CN"/>
              </w:rPr>
            </w:pPr>
            <w:r w:rsidRPr="00F23133">
              <w:rPr>
                <w:lang w:val="en-CA" w:eastAsia="zh-CN"/>
              </w:rPr>
              <w:t>The maximum number of layers that can be allocated to a UE</w:t>
            </w:r>
          </w:p>
        </w:tc>
        <w:tc>
          <w:tcPr>
            <w:tcW w:w="3690" w:type="dxa"/>
          </w:tcPr>
          <w:p w14:paraId="4A116B96" w14:textId="77777777" w:rsidR="00266DA3" w:rsidRPr="00F23133" w:rsidRDefault="00266DA3" w:rsidP="00C115A1">
            <w:pPr>
              <w:rPr>
                <w:rPrChange w:id="25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251" w:author="Author">
                  <w:rPr>
                    <w:rFonts w:asciiTheme="majorBidi" w:hAnsiTheme="majorBidi" w:cstheme="majorBidi"/>
                  </w:rPr>
                </w:rPrChange>
              </w:rPr>
              <w:t>3GPP TS 38.211, sec 7.3.1.3</w:t>
            </w:r>
          </w:p>
        </w:tc>
      </w:tr>
      <w:tr w:rsidR="00266DA3" w:rsidRPr="00F23133" w14:paraId="313FDCFF" w14:textId="77777777" w:rsidTr="00C115A1">
        <w:trPr>
          <w:trHeight w:val="55"/>
        </w:trPr>
        <w:tc>
          <w:tcPr>
            <w:tcW w:w="2782" w:type="dxa"/>
            <w:noWrap/>
          </w:tcPr>
          <w:p w14:paraId="114C1070" w14:textId="77777777" w:rsidR="00266DA3" w:rsidRPr="00F23133" w:rsidRDefault="00266DA3" w:rsidP="00C115A1">
            <w:pPr>
              <w:rPr>
                <w:bCs/>
                <w:lang w:val="en-CA" w:eastAsia="zh-CN"/>
              </w:rPr>
            </w:pPr>
            <w:r w:rsidRPr="00F23133">
              <w:rPr>
                <w:bCs/>
                <w:lang w:val="en-CA" w:eastAsia="zh-CN"/>
              </w:rPr>
              <w:t>…</w:t>
            </w:r>
          </w:p>
        </w:tc>
        <w:tc>
          <w:tcPr>
            <w:tcW w:w="3240" w:type="dxa"/>
          </w:tcPr>
          <w:p w14:paraId="2E1F523C" w14:textId="77777777" w:rsidR="00266DA3" w:rsidRPr="00F23133" w:rsidRDefault="00266DA3" w:rsidP="00C115A1">
            <w:pPr>
              <w:rPr>
                <w:lang w:eastAsia="zh-CN"/>
              </w:rPr>
            </w:pPr>
            <w:r w:rsidRPr="00F23133">
              <w:rPr>
                <w:lang w:eastAsia="zh-CN"/>
              </w:rPr>
              <w:t>…</w:t>
            </w:r>
          </w:p>
        </w:tc>
        <w:tc>
          <w:tcPr>
            <w:tcW w:w="3690" w:type="dxa"/>
          </w:tcPr>
          <w:p w14:paraId="02A28E75" w14:textId="77777777" w:rsidR="00266DA3" w:rsidRPr="00F23133" w:rsidRDefault="00266DA3" w:rsidP="00C115A1">
            <w:pPr>
              <w:rPr>
                <w:rPrChange w:id="25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F23133">
              <w:rPr>
                <w:rPrChange w:id="253" w:author="Author">
                  <w:rPr>
                    <w:rFonts w:asciiTheme="majorBidi" w:hAnsiTheme="majorBidi" w:cstheme="majorBidi"/>
                  </w:rPr>
                </w:rPrChange>
              </w:rPr>
              <w:t>…</w:t>
            </w:r>
          </w:p>
        </w:tc>
      </w:tr>
    </w:tbl>
    <w:p w14:paraId="7A0DE8D8" w14:textId="77777777" w:rsidR="00266DA3" w:rsidRDefault="00266DA3" w:rsidP="00266DA3"/>
    <w:p w14:paraId="02AA9EE2" w14:textId="77777777" w:rsidR="00266DA3" w:rsidRDefault="00266DA3" w:rsidP="00DA58E7">
      <w:pPr>
        <w:pStyle w:val="Heading3"/>
        <w:ind w:hanging="720"/>
      </w:pPr>
      <w:bookmarkStart w:id="254" w:name="_Toc87887505"/>
      <w:r>
        <w:t>PDSCH Channel Model</w:t>
      </w:r>
      <w:bookmarkEnd w:id="254"/>
    </w:p>
    <w:p w14:paraId="669DF3AE" w14:textId="264B65E5" w:rsidR="00266DA3" w:rsidRDefault="00266DA3" w:rsidP="00266DA3">
      <w:pPr>
        <w:rPr>
          <w:lang w:val="en-GB" w:eastAsia="zh-CN"/>
        </w:rPr>
      </w:pPr>
      <w:bookmarkStart w:id="255" w:name="_Hlk87842579"/>
      <w:r>
        <w:rPr>
          <w:lang w:val="en-GB" w:eastAsia="zh-CN"/>
        </w:rPr>
        <w:t>Per section 5.1.3.2.7 of the</w:t>
      </w:r>
      <w:bookmarkEnd w:id="255"/>
      <w:r>
        <w:rPr>
          <w:lang w:val="en-GB" w:eastAsia="zh-CN"/>
        </w:rPr>
        <w:t xml:space="preserve">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PDSCH High PHY Profile, the PDSCH Channel model of the </w:t>
      </w:r>
      <w:ins w:id="256" w:author="Author">
        <w:r w:rsidR="00666311">
          <w:t>AAL_DOWNLINK_High-PHY</w:t>
        </w:r>
        <w:r w:rsidR="00666311" w:rsidDel="00666311">
          <w:t xml:space="preserve"> </w:t>
        </w:r>
      </w:ins>
      <w:del w:id="257" w:author="Author">
        <w:r w:rsidDel="00666311">
          <w:delText xml:space="preserve">AAL DOWNLINK HIGH PHY </w:delText>
        </w:r>
      </w:del>
      <w:r>
        <w:t>Profile</w:t>
      </w:r>
      <w:r>
        <w:rPr>
          <w:lang w:val="en-GB" w:eastAsia="zh-CN"/>
        </w:rPr>
        <w:t xml:space="preserve"> supports acceleration of PDSCH Data, DM-RS and PT-RS </w:t>
      </w:r>
      <w:del w:id="258" w:author="Author">
        <w:r w:rsidDel="0041361C">
          <w:rPr>
            <w:lang w:val="en-GB" w:eastAsia="zh-CN"/>
          </w:rPr>
          <w:delText>functionality</w:delText>
        </w:r>
      </w:del>
      <w:ins w:id="259" w:author="Author">
        <w:r w:rsidR="0041361C">
          <w:rPr>
            <w:lang w:val="en-GB" w:eastAsia="zh-CN"/>
          </w:rPr>
          <w:t>functionalit</w:t>
        </w:r>
        <w:r w:rsidR="0041361C">
          <w:rPr>
            <w:lang w:val="en-GB" w:eastAsia="zh-CN"/>
          </w:rPr>
          <w:t>ies</w:t>
        </w:r>
      </w:ins>
      <w:r>
        <w:rPr>
          <w:lang w:val="en-GB" w:eastAsia="zh-CN"/>
        </w:rPr>
        <w:t>.</w:t>
      </w:r>
    </w:p>
    <w:p w14:paraId="549A412A" w14:textId="77777777" w:rsidR="00266DA3" w:rsidRPr="00A84D4D" w:rsidRDefault="00266DA3" w:rsidP="00266DA3">
      <w:pPr>
        <w:rPr>
          <w:lang w:eastAsia="zh-CN"/>
        </w:rPr>
      </w:pPr>
      <w:r>
        <w:lastRenderedPageBreak/>
        <w:t>The set of accelerated functions associated with the processing of PDSCH TB(s) is as follows:</w:t>
      </w:r>
    </w:p>
    <w:p w14:paraId="3CC2C8C4" w14:textId="77777777" w:rsidR="00266DA3" w:rsidRPr="0041361C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6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TB CRC attachment</w:t>
      </w:r>
    </w:p>
    <w:p w14:paraId="179CDF3F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6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CB segmentation and CRC attachment</w:t>
      </w:r>
    </w:p>
    <w:p w14:paraId="782D37C5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6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LDPC encoding</w:t>
      </w:r>
    </w:p>
    <w:p w14:paraId="79C17022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6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Rate matching</w:t>
      </w:r>
    </w:p>
    <w:p w14:paraId="0CF7B407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6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CB concatenation</w:t>
      </w:r>
    </w:p>
    <w:p w14:paraId="15C224C5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7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7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Scrambling</w:t>
      </w:r>
    </w:p>
    <w:p w14:paraId="54096432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7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7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0755A8B6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7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7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Layer mapping</w:t>
      </w:r>
    </w:p>
    <w:p w14:paraId="7C35F9B9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7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7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Precoding </w:t>
      </w:r>
      <w:bookmarkStart w:id="278" w:name="_Ref54349526"/>
      <w:r w:rsidRPr="0041361C">
        <w:rPr>
          <w:rStyle w:val="FootnoteReference"/>
          <w:rFonts w:ascii="Times New Roman" w:hAnsi="Times New Roman" w:cs="Times New Roman"/>
          <w:sz w:val="20"/>
          <w:szCs w:val="20"/>
          <w:rPrChange w:id="279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footnoteReference w:id="2"/>
      </w:r>
      <w:bookmarkEnd w:id="278"/>
    </w:p>
    <w:p w14:paraId="3DBA2378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8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8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RE mapping </w:t>
      </w:r>
    </w:p>
    <w:p w14:paraId="28EF96C6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8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8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0A77FE27" w14:textId="77777777" w:rsidR="00266DA3" w:rsidRPr="0041361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8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1361C">
        <w:rPr>
          <w:rFonts w:ascii="Times New Roman" w:hAnsi="Times New Roman" w:cs="Times New Roman"/>
          <w:sz w:val="20"/>
          <w:szCs w:val="20"/>
          <w:rPrChange w:id="28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41361C">
        <w:rPr>
          <w:rFonts w:ascii="Times New Roman" w:hAnsi="Times New Roman" w:cs="Times New Roman"/>
          <w:sz w:val="20"/>
          <w:szCs w:val="20"/>
          <w:rPrChange w:id="28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41361C">
        <w:rPr>
          <w:rFonts w:ascii="Times New Roman" w:hAnsi="Times New Roman" w:cs="Times New Roman"/>
          <w:sz w:val="20"/>
          <w:szCs w:val="20"/>
          <w:rPrChange w:id="28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41361C">
        <w:rPr>
          <w:rFonts w:ascii="Times New Roman" w:hAnsi="Times New Roman" w:cs="Times New Roman"/>
          <w:sz w:val="20"/>
          <w:szCs w:val="20"/>
          <w:rPrChange w:id="28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41361C">
        <w:rPr>
          <w:rFonts w:ascii="Times New Roman" w:hAnsi="Times New Roman" w:cs="Times New Roman"/>
          <w:sz w:val="20"/>
          <w:szCs w:val="20"/>
          <w:rPrChange w:id="28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41361C">
        <w:rPr>
          <w:rStyle w:val="FootnoteReference"/>
          <w:rFonts w:ascii="Times New Roman" w:hAnsi="Times New Roman" w:cs="Times New Roman"/>
          <w:sz w:val="20"/>
          <w:szCs w:val="20"/>
          <w:rPrChange w:id="290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41361C">
        <w:rPr>
          <w:rFonts w:ascii="Times New Roman" w:hAnsi="Times New Roman" w:cs="Times New Roman"/>
          <w:sz w:val="20"/>
          <w:szCs w:val="20"/>
          <w:rPrChange w:id="29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385DD7F0" w14:textId="77777777" w:rsidR="00266DA3" w:rsidRDefault="00266DA3" w:rsidP="00266DA3"/>
    <w:p w14:paraId="0331EDC1" w14:textId="77777777" w:rsidR="00266DA3" w:rsidRDefault="00266DA3" w:rsidP="00266DA3">
      <w:r>
        <w:t>The set of accelerated functions associated with the processing of PDSCH DM-RS is as follows:</w:t>
      </w:r>
    </w:p>
    <w:p w14:paraId="2D7AB73E" w14:textId="77777777" w:rsidR="00266DA3" w:rsidRPr="001846A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9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1846A4">
        <w:rPr>
          <w:rFonts w:ascii="Times New Roman" w:hAnsi="Times New Roman" w:cs="Times New Roman"/>
          <w:sz w:val="20"/>
          <w:szCs w:val="20"/>
          <w:rPrChange w:id="29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PDSCH DM-RS sequence generation</w:t>
      </w:r>
    </w:p>
    <w:p w14:paraId="57D48CDB" w14:textId="77777777" w:rsidR="00266DA3" w:rsidRPr="001846A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9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1846A4">
        <w:rPr>
          <w:rFonts w:ascii="Times New Roman" w:hAnsi="Times New Roman" w:cs="Times New Roman"/>
          <w:sz w:val="20"/>
          <w:szCs w:val="20"/>
          <w:rPrChange w:id="29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102C9B68" w14:textId="77777777" w:rsidR="00266DA3" w:rsidRPr="001846A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9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1846A4">
        <w:rPr>
          <w:rFonts w:ascii="Times New Roman" w:hAnsi="Times New Roman" w:cs="Times New Roman"/>
          <w:sz w:val="20"/>
          <w:szCs w:val="20"/>
          <w:rPrChange w:id="29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1846A4">
        <w:rPr>
          <w:rFonts w:ascii="Times New Roman" w:hAnsi="Times New Roman" w:cs="Times New Roman"/>
          <w:sz w:val="20"/>
          <w:szCs w:val="20"/>
          <w:rPrChange w:id="29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1846A4">
        <w:rPr>
          <w:rFonts w:ascii="Times New Roman" w:hAnsi="Times New Roman" w:cs="Times New Roman"/>
          <w:sz w:val="20"/>
          <w:szCs w:val="20"/>
          <w:rPrChange w:id="29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1846A4">
        <w:rPr>
          <w:rFonts w:ascii="Times New Roman" w:hAnsi="Times New Roman" w:cs="Times New Roman"/>
          <w:sz w:val="20"/>
          <w:szCs w:val="20"/>
          <w:rPrChange w:id="30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1846A4">
        <w:rPr>
          <w:rFonts w:ascii="Times New Roman" w:hAnsi="Times New Roman" w:cs="Times New Roman"/>
          <w:sz w:val="20"/>
          <w:szCs w:val="20"/>
          <w:rPrChange w:id="30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1846A4">
        <w:rPr>
          <w:rStyle w:val="FootnoteReference"/>
          <w:rFonts w:ascii="Times New Roman" w:hAnsi="Times New Roman" w:cs="Times New Roman"/>
          <w:sz w:val="20"/>
          <w:szCs w:val="20"/>
          <w:rPrChange w:id="302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1846A4">
        <w:rPr>
          <w:rFonts w:ascii="Times New Roman" w:hAnsi="Times New Roman" w:cs="Times New Roman"/>
          <w:sz w:val="20"/>
          <w:szCs w:val="20"/>
          <w:rPrChange w:id="30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1A52A333" w14:textId="77777777" w:rsidR="00266DA3" w:rsidRPr="001846A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0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1846A4">
        <w:rPr>
          <w:rFonts w:ascii="Times New Roman" w:hAnsi="Times New Roman" w:cs="Times New Roman"/>
          <w:sz w:val="20"/>
          <w:szCs w:val="20"/>
          <w:rPrChange w:id="30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mapping</w:t>
      </w:r>
    </w:p>
    <w:p w14:paraId="6F4B9AC4" w14:textId="77777777" w:rsidR="00266DA3" w:rsidRPr="001846A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0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1846A4">
        <w:rPr>
          <w:rFonts w:ascii="Times New Roman" w:hAnsi="Times New Roman" w:cs="Times New Roman"/>
          <w:sz w:val="20"/>
          <w:szCs w:val="20"/>
          <w:rPrChange w:id="30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427D36BB" w14:textId="77777777" w:rsidR="00266DA3" w:rsidRPr="000836E2" w:rsidRDefault="00266DA3" w:rsidP="00DA58E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1846A4">
        <w:rPr>
          <w:rFonts w:ascii="Times New Roman" w:hAnsi="Times New Roman" w:cs="Times New Roman"/>
          <w:sz w:val="20"/>
          <w:szCs w:val="20"/>
          <w:rPrChange w:id="30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1846A4">
        <w:rPr>
          <w:rFonts w:ascii="Times New Roman" w:hAnsi="Times New Roman" w:cs="Times New Roman"/>
          <w:sz w:val="20"/>
          <w:szCs w:val="20"/>
          <w:rPrChange w:id="30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1846A4">
        <w:rPr>
          <w:rFonts w:ascii="Times New Roman" w:hAnsi="Times New Roman" w:cs="Times New Roman"/>
          <w:sz w:val="20"/>
          <w:szCs w:val="20"/>
          <w:rPrChange w:id="31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1846A4">
        <w:rPr>
          <w:rFonts w:ascii="Times New Roman" w:hAnsi="Times New Roman" w:cs="Times New Roman"/>
          <w:sz w:val="20"/>
          <w:szCs w:val="20"/>
          <w:rPrChange w:id="31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1846A4">
        <w:rPr>
          <w:rFonts w:ascii="Times New Roman" w:hAnsi="Times New Roman" w:cs="Times New Roman"/>
          <w:sz w:val="20"/>
          <w:szCs w:val="20"/>
          <w:rPrChange w:id="31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1846A4">
        <w:rPr>
          <w:rStyle w:val="FootnoteReference"/>
          <w:rFonts w:ascii="Times New Roman" w:hAnsi="Times New Roman" w:cs="Times New Roman"/>
          <w:sz w:val="20"/>
          <w:szCs w:val="20"/>
          <w:rPrChange w:id="313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1846A4">
        <w:rPr>
          <w:rFonts w:ascii="Times New Roman" w:hAnsi="Times New Roman" w:cs="Times New Roman"/>
          <w:sz w:val="20"/>
          <w:szCs w:val="20"/>
          <w:rPrChange w:id="31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58A98291" w14:textId="77777777" w:rsidR="00266DA3" w:rsidRDefault="00266DA3" w:rsidP="00266DA3"/>
    <w:p w14:paraId="7A02DE52" w14:textId="77777777" w:rsidR="00266DA3" w:rsidRDefault="00266DA3" w:rsidP="00266DA3">
      <w:r>
        <w:t>The set of accelerated functions associated with the processing of PDSCH PT-RS is as follows:</w:t>
      </w:r>
    </w:p>
    <w:p w14:paraId="5B17F456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1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1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Generation</w:t>
      </w:r>
    </w:p>
    <w:p w14:paraId="41056D85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1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1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Layer Mapping</w:t>
      </w:r>
    </w:p>
    <w:p w14:paraId="08475ED6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1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2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350DF137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2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2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DF1F2F">
        <w:rPr>
          <w:rFonts w:ascii="Times New Roman" w:hAnsi="Times New Roman" w:cs="Times New Roman"/>
          <w:sz w:val="20"/>
          <w:szCs w:val="20"/>
          <w:rPrChange w:id="32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DF1F2F">
        <w:rPr>
          <w:rFonts w:ascii="Times New Roman" w:hAnsi="Times New Roman" w:cs="Times New Roman"/>
          <w:sz w:val="20"/>
          <w:szCs w:val="20"/>
          <w:rPrChange w:id="32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DF1F2F">
        <w:rPr>
          <w:rFonts w:ascii="Times New Roman" w:hAnsi="Times New Roman" w:cs="Times New Roman"/>
          <w:sz w:val="20"/>
          <w:szCs w:val="20"/>
          <w:rPrChange w:id="32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DF1F2F">
        <w:rPr>
          <w:rFonts w:ascii="Times New Roman" w:hAnsi="Times New Roman" w:cs="Times New Roman"/>
          <w:sz w:val="20"/>
          <w:szCs w:val="20"/>
          <w:rPrChange w:id="32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DF1F2F">
        <w:rPr>
          <w:rStyle w:val="FootnoteReference"/>
          <w:rFonts w:ascii="Times New Roman" w:hAnsi="Times New Roman" w:cs="Times New Roman"/>
          <w:sz w:val="20"/>
          <w:szCs w:val="20"/>
          <w:rPrChange w:id="327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DF1F2F">
        <w:rPr>
          <w:rFonts w:ascii="Times New Roman" w:hAnsi="Times New Roman" w:cs="Times New Roman"/>
          <w:sz w:val="20"/>
          <w:szCs w:val="20"/>
          <w:rPrChange w:id="32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72EB8AAB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2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3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Mapping</w:t>
      </w:r>
    </w:p>
    <w:p w14:paraId="5133AB18" w14:textId="77777777" w:rsidR="00266DA3" w:rsidRPr="00DF1F2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33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DF1F2F">
        <w:rPr>
          <w:rFonts w:ascii="Times New Roman" w:hAnsi="Times New Roman" w:cs="Times New Roman"/>
          <w:sz w:val="20"/>
          <w:szCs w:val="20"/>
          <w:rPrChange w:id="33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4637A3FD" w14:textId="77777777" w:rsidR="00266DA3" w:rsidRPr="000836E2" w:rsidRDefault="00266DA3" w:rsidP="00DA58E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DF1F2F">
        <w:rPr>
          <w:rFonts w:ascii="Times New Roman" w:hAnsi="Times New Roman" w:cs="Times New Roman"/>
          <w:sz w:val="20"/>
          <w:szCs w:val="20"/>
          <w:rPrChange w:id="33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DF1F2F">
        <w:rPr>
          <w:rFonts w:ascii="Times New Roman" w:hAnsi="Times New Roman" w:cs="Times New Roman"/>
          <w:sz w:val="20"/>
          <w:szCs w:val="20"/>
          <w:rPrChange w:id="33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DF1F2F">
        <w:rPr>
          <w:rFonts w:ascii="Times New Roman" w:hAnsi="Times New Roman" w:cs="Times New Roman"/>
          <w:sz w:val="20"/>
          <w:szCs w:val="20"/>
          <w:rPrChange w:id="33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DF1F2F">
        <w:rPr>
          <w:rFonts w:ascii="Times New Roman" w:hAnsi="Times New Roman" w:cs="Times New Roman"/>
          <w:sz w:val="20"/>
          <w:szCs w:val="20"/>
          <w:rPrChange w:id="33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DF1F2F">
        <w:rPr>
          <w:rFonts w:ascii="Times New Roman" w:hAnsi="Times New Roman" w:cs="Times New Roman"/>
          <w:sz w:val="20"/>
          <w:szCs w:val="20"/>
          <w:rPrChange w:id="33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DF1F2F">
        <w:rPr>
          <w:rStyle w:val="FootnoteReference"/>
          <w:rFonts w:ascii="Times New Roman" w:hAnsi="Times New Roman" w:cs="Times New Roman"/>
          <w:sz w:val="20"/>
          <w:szCs w:val="20"/>
          <w:rPrChange w:id="338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DF1F2F">
        <w:rPr>
          <w:rFonts w:ascii="Times New Roman" w:hAnsi="Times New Roman" w:cs="Times New Roman"/>
          <w:sz w:val="20"/>
          <w:szCs w:val="20"/>
          <w:rPrChange w:id="33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5F9B0CCE" w14:textId="77777777" w:rsidR="00266DA3" w:rsidRDefault="00266DA3" w:rsidP="00266DA3">
      <w:pPr>
        <w:rPr>
          <w:lang w:val="en-GB" w:eastAsia="zh-CN"/>
        </w:rPr>
      </w:pPr>
    </w:p>
    <w:p w14:paraId="5A472A41" w14:textId="36CDD21B" w:rsidR="00266DA3" w:rsidRPr="000962B3" w:rsidRDefault="00266DA3" w:rsidP="00DA58E7">
      <w:pPr>
        <w:pStyle w:val="Heading4"/>
        <w:ind w:left="864" w:hanging="864"/>
      </w:pPr>
      <w:r>
        <w:t>PDSCH input for AAL_DOWNLINK_HIGH</w:t>
      </w:r>
      <w:ins w:id="340" w:author="Author">
        <w:r w:rsidR="00847944">
          <w:t>-</w:t>
        </w:r>
      </w:ins>
      <w:del w:id="341" w:author="Author">
        <w:r w:rsidDel="00847944">
          <w:delText xml:space="preserve"> </w:delText>
        </w:r>
      </w:del>
      <w:r>
        <w:t xml:space="preserve">PHY Profile </w:t>
      </w:r>
    </w:p>
    <w:p w14:paraId="772CDD45" w14:textId="52AAEC8B" w:rsidR="00266DA3" w:rsidRDefault="00266DA3" w:rsidP="00266DA3">
      <w:r>
        <w:t xml:space="preserve">The </w:t>
      </w:r>
      <w:del w:id="342" w:author="Author">
        <w:r w:rsidDel="00847944">
          <w:delText>AAL DOWNLINK HIGH PHY</w:delText>
        </w:r>
      </w:del>
      <w:ins w:id="343" w:author="Author">
        <w:r w:rsidR="00847944">
          <w:t>AAL_DOWNLINK_High-PHY</w:t>
        </w:r>
      </w:ins>
      <w:r>
        <w:t xml:space="preserve"> profile shall signal PDSCH allocation(s) per slot. The input consists of the TB(s), and the associated parameters for the PDSCH allocation.</w:t>
      </w:r>
    </w:p>
    <w:p w14:paraId="0F31A238" w14:textId="77777777" w:rsidR="00266DA3" w:rsidRDefault="00266DA3" w:rsidP="00DA58E7">
      <w:pPr>
        <w:pStyle w:val="Heading4"/>
        <w:ind w:left="864" w:hanging="864"/>
      </w:pPr>
      <w:bookmarkStart w:id="344" w:name="_Toc76409990"/>
      <w:bookmarkStart w:id="345" w:name="_Toc76471537"/>
      <w:bookmarkStart w:id="346" w:name="_Toc76668484"/>
      <w:bookmarkStart w:id="347" w:name="_Toc77346196"/>
      <w:bookmarkStart w:id="348" w:name="_Toc76410008"/>
      <w:bookmarkStart w:id="349" w:name="_Toc76471555"/>
      <w:bookmarkStart w:id="350" w:name="_Toc76668502"/>
      <w:bookmarkStart w:id="351" w:name="_Toc77346214"/>
      <w:bookmarkStart w:id="352" w:name="_Toc76410009"/>
      <w:bookmarkStart w:id="353" w:name="_Toc76471556"/>
      <w:bookmarkStart w:id="354" w:name="_Toc76668503"/>
      <w:bookmarkStart w:id="355" w:name="_Toc77346215"/>
      <w:bookmarkStart w:id="356" w:name="_Toc76410038"/>
      <w:bookmarkStart w:id="357" w:name="_Toc76471585"/>
      <w:bookmarkStart w:id="358" w:name="_Toc76668532"/>
      <w:bookmarkStart w:id="359" w:name="_Toc77346244"/>
      <w:bookmarkStart w:id="360" w:name="_Toc76410039"/>
      <w:bookmarkStart w:id="361" w:name="_Toc76471586"/>
      <w:bookmarkStart w:id="362" w:name="_Toc76668533"/>
      <w:bookmarkStart w:id="363" w:name="_Toc77346245"/>
      <w:bookmarkStart w:id="364" w:name="_Toc76410040"/>
      <w:bookmarkStart w:id="365" w:name="_Toc76471587"/>
      <w:bookmarkStart w:id="366" w:name="_Toc76668534"/>
      <w:bookmarkStart w:id="367" w:name="_Toc77346246"/>
      <w:bookmarkStart w:id="368" w:name="_Toc76410041"/>
      <w:bookmarkStart w:id="369" w:name="_Toc76471588"/>
      <w:bookmarkStart w:id="370" w:name="_Toc76668535"/>
      <w:bookmarkStart w:id="371" w:name="_Toc77346247"/>
      <w:bookmarkStart w:id="372" w:name="_Toc76410042"/>
      <w:bookmarkStart w:id="373" w:name="_Toc76471589"/>
      <w:bookmarkStart w:id="374" w:name="_Toc76668536"/>
      <w:bookmarkStart w:id="375" w:name="_Toc77346248"/>
      <w:bookmarkStart w:id="376" w:name="_Toc76410043"/>
      <w:bookmarkStart w:id="377" w:name="_Toc76471590"/>
      <w:bookmarkStart w:id="378" w:name="_Toc76668537"/>
      <w:bookmarkStart w:id="379" w:name="_Toc77346249"/>
      <w:bookmarkStart w:id="380" w:name="_Toc76410087"/>
      <w:bookmarkStart w:id="381" w:name="_Toc76471634"/>
      <w:bookmarkStart w:id="382" w:name="_Toc76668581"/>
      <w:bookmarkStart w:id="383" w:name="_Toc77346293"/>
      <w:bookmarkStart w:id="384" w:name="_Toc76410088"/>
      <w:bookmarkStart w:id="385" w:name="_Toc76471635"/>
      <w:bookmarkStart w:id="386" w:name="_Toc76668582"/>
      <w:bookmarkStart w:id="387" w:name="_Toc77346294"/>
      <w:bookmarkStart w:id="388" w:name="_Toc76410124"/>
      <w:bookmarkStart w:id="389" w:name="_Toc76471671"/>
      <w:bookmarkStart w:id="390" w:name="_Toc76668618"/>
      <w:bookmarkStart w:id="391" w:name="_Toc77346330"/>
      <w:bookmarkStart w:id="392" w:name="_Toc76410125"/>
      <w:bookmarkStart w:id="393" w:name="_Toc76471672"/>
      <w:bookmarkStart w:id="394" w:name="_Toc76668619"/>
      <w:bookmarkStart w:id="395" w:name="_Toc77346331"/>
      <w:bookmarkStart w:id="396" w:name="_Toc76410147"/>
      <w:bookmarkStart w:id="397" w:name="_Toc76471694"/>
      <w:bookmarkStart w:id="398" w:name="_Toc76668641"/>
      <w:bookmarkStart w:id="399" w:name="_Toc7734635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r>
        <w:t>PDSCH Parameters</w:t>
      </w:r>
    </w:p>
    <w:p w14:paraId="7E290572" w14:textId="77777777" w:rsidR="00266DA3" w:rsidRDefault="00266DA3" w:rsidP="00266DA3">
      <w:r>
        <w:t>The following parameters are required to be supported by the AALI implementation when offloading operations. Application shall supply all relevant parameters; for ease of reading, the parameters are organized per signal type: Data, DM-RS, PT-RS.</w:t>
      </w:r>
    </w:p>
    <w:p w14:paraId="06C2F515" w14:textId="77777777" w:rsidR="00266DA3" w:rsidRPr="00A84D4D" w:rsidRDefault="00266DA3" w:rsidP="00DA58E7">
      <w:pPr>
        <w:pStyle w:val="Heading5"/>
        <w:ind w:left="1008" w:hanging="1008"/>
        <w:rPr>
          <w:b/>
          <w:bCs/>
        </w:rPr>
      </w:pPr>
      <w:r w:rsidRPr="00A84D4D">
        <w:rPr>
          <w:b/>
          <w:bCs/>
        </w:rPr>
        <w:lastRenderedPageBreak/>
        <w:t>PDSCH Data Parameters</w:t>
      </w:r>
    </w:p>
    <w:p w14:paraId="0040D41D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PDSCH Data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983"/>
        <w:gridCol w:w="2019"/>
        <w:gridCol w:w="3020"/>
        <w:gridCol w:w="3690"/>
      </w:tblGrid>
      <w:tr w:rsidR="00266DA3" w:rsidRPr="008C7E24" w14:paraId="35CBD564" w14:textId="77777777" w:rsidTr="00C115A1">
        <w:trPr>
          <w:trHeight w:val="375"/>
        </w:trPr>
        <w:tc>
          <w:tcPr>
            <w:tcW w:w="3002" w:type="dxa"/>
            <w:gridSpan w:val="2"/>
            <w:noWrap/>
            <w:hideMark/>
          </w:tcPr>
          <w:p w14:paraId="521619D3" w14:textId="77777777" w:rsidR="00266DA3" w:rsidRPr="008C7E24" w:rsidRDefault="00266DA3" w:rsidP="00C115A1">
            <w:pPr>
              <w:rPr>
                <w:b/>
                <w:bCs/>
                <w:rPrChange w:id="400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8C7E24">
              <w:rPr>
                <w:b/>
                <w:bCs/>
                <w:rPrChange w:id="401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3020" w:type="dxa"/>
            <w:hideMark/>
          </w:tcPr>
          <w:p w14:paraId="34E9A3D3" w14:textId="77777777" w:rsidR="00266DA3" w:rsidRPr="008C7E24" w:rsidRDefault="00266DA3" w:rsidP="00C115A1">
            <w:pPr>
              <w:rPr>
                <w:b/>
                <w:bCs/>
                <w:rPrChange w:id="402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8C7E24">
              <w:rPr>
                <w:b/>
                <w:bCs/>
                <w:rPrChange w:id="403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90" w:type="dxa"/>
            <w:noWrap/>
            <w:hideMark/>
          </w:tcPr>
          <w:p w14:paraId="023E944C" w14:textId="77777777" w:rsidR="00266DA3" w:rsidRPr="008C7E24" w:rsidRDefault="00266DA3" w:rsidP="00C115A1">
            <w:pPr>
              <w:rPr>
                <w:b/>
                <w:bCs/>
                <w:rPrChange w:id="40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8C7E24">
              <w:rPr>
                <w:b/>
                <w:bCs/>
                <w:rPrChange w:id="40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8C7E24" w14:paraId="3A257676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7C6367E" w14:textId="77777777" w:rsidR="00266DA3" w:rsidRPr="008C7E24" w:rsidRDefault="00266DA3" w:rsidP="00C115A1">
            <w:pPr>
              <w:rPr>
                <w:rPrChange w:id="40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07" w:author="Author">
                  <w:rPr>
                    <w:rFonts w:asciiTheme="majorBidi" w:hAnsiTheme="majorBidi" w:cstheme="majorBidi"/>
                  </w:rPr>
                </w:rPrChange>
              </w:rPr>
              <w:t>MAC PDU for TB(s)</w:t>
            </w:r>
          </w:p>
        </w:tc>
      </w:tr>
      <w:tr w:rsidR="00266DA3" w:rsidRPr="008C7E24" w14:paraId="473FD655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4A3E5BEB" w14:textId="77777777" w:rsidR="00266DA3" w:rsidRPr="008C7E24" w:rsidRDefault="00266DA3" w:rsidP="00C115A1">
            <w:pPr>
              <w:rPr>
                <w:rPrChange w:id="408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09" w:author="Author">
                  <w:rPr>
                    <w:rFonts w:asciiTheme="majorBidi" w:hAnsiTheme="majorBidi" w:cstheme="majorBidi"/>
                  </w:rPr>
                </w:rPrChange>
              </w:rPr>
              <w:t>NrOfCodewords</w:t>
            </w:r>
          </w:p>
        </w:tc>
        <w:tc>
          <w:tcPr>
            <w:tcW w:w="3020" w:type="dxa"/>
            <w:hideMark/>
          </w:tcPr>
          <w:p w14:paraId="5559120C" w14:textId="77777777" w:rsidR="00266DA3" w:rsidRPr="008C7E24" w:rsidRDefault="00266DA3" w:rsidP="00C115A1">
            <w:pPr>
              <w:rPr>
                <w:rPrChange w:id="41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11" w:author="Author">
                  <w:rPr>
                    <w:rFonts w:asciiTheme="majorBidi" w:hAnsiTheme="majorBidi" w:cstheme="majorBidi"/>
                  </w:rPr>
                </w:rPrChange>
              </w:rPr>
              <w:t>number of codewords in the PDSCH transmission (CW index q = 0,1)</w:t>
            </w:r>
          </w:p>
          <w:p w14:paraId="551641BB" w14:textId="77777777" w:rsidR="00266DA3" w:rsidRPr="008C7E24" w:rsidRDefault="00266DA3" w:rsidP="00C115A1">
            <w:pPr>
              <w:rPr>
                <w:rPrChange w:id="41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13" w:author="Author">
                  <w:rPr>
                    <w:rFonts w:asciiTheme="majorBidi" w:hAnsiTheme="majorBidi" w:cstheme="majorBidi"/>
                  </w:rPr>
                </w:rPrChange>
              </w:rPr>
              <w:t>In case of single-codeword transmission, q = 0.</w:t>
            </w:r>
          </w:p>
        </w:tc>
        <w:tc>
          <w:tcPr>
            <w:tcW w:w="3690" w:type="dxa"/>
            <w:hideMark/>
          </w:tcPr>
          <w:p w14:paraId="51E487F0" w14:textId="77777777" w:rsidR="00266DA3" w:rsidRPr="008C7E24" w:rsidRDefault="00266DA3" w:rsidP="00C115A1">
            <w:pPr>
              <w:rPr>
                <w:rPrChange w:id="41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15" w:author="Author">
                  <w:rPr>
                    <w:rFonts w:asciiTheme="majorBidi" w:hAnsiTheme="majorBidi" w:cstheme="majorBidi"/>
                  </w:rPr>
                </w:rPrChange>
              </w:rPr>
              <w:t>3GPP TS 38.214, sec 5.1.3.2 (max #CW)</w:t>
            </w:r>
            <w:r w:rsidRPr="008C7E24">
              <w:rPr>
                <w:rPrChange w:id="416" w:author="Author">
                  <w:rPr>
                    <w:rFonts w:asciiTheme="majorBidi" w:hAnsiTheme="majorBidi" w:cstheme="majorBidi"/>
                  </w:rPr>
                </w:rPrChange>
              </w:rPr>
              <w:br/>
              <w:t>3GPP TS 38.211, sec 7.3.1.1 (q index)</w:t>
            </w:r>
          </w:p>
        </w:tc>
      </w:tr>
      <w:tr w:rsidR="00266DA3" w:rsidRPr="008C7E24" w14:paraId="31A0B151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770E540A" w14:textId="77777777" w:rsidR="00266DA3" w:rsidRPr="008C7E24" w:rsidRDefault="00266DA3" w:rsidP="00C115A1">
            <w:pPr>
              <w:rPr>
                <w:rPrChange w:id="41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18" w:author="Author">
                  <w:rPr>
                    <w:rFonts w:asciiTheme="majorBidi" w:hAnsiTheme="majorBidi" w:cstheme="majorBidi"/>
                  </w:rPr>
                </w:rPrChange>
              </w:rPr>
              <w:t>MAC PDU[q]</w:t>
            </w:r>
          </w:p>
        </w:tc>
        <w:tc>
          <w:tcPr>
            <w:tcW w:w="3020" w:type="dxa"/>
            <w:hideMark/>
          </w:tcPr>
          <w:p w14:paraId="7BBB09AD" w14:textId="77777777" w:rsidR="00266DA3" w:rsidRPr="008C7E24" w:rsidRDefault="00266DA3" w:rsidP="00C115A1">
            <w:pPr>
              <w:rPr>
                <w:rPrChange w:id="41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20" w:author="Author">
                  <w:rPr>
                    <w:rFonts w:asciiTheme="majorBidi" w:hAnsiTheme="majorBidi" w:cstheme="majorBidi"/>
                  </w:rPr>
                </w:rPrChange>
              </w:rPr>
              <w:t>Initial transmission/non-CBG-based Re-tx: full TB to transmit</w:t>
            </w:r>
            <w:r w:rsidRPr="008C7E24">
              <w:rPr>
                <w:rPrChange w:id="421" w:author="Author">
                  <w:rPr>
                    <w:rFonts w:asciiTheme="majorBidi" w:hAnsiTheme="majorBidi" w:cstheme="majorBidi"/>
                  </w:rPr>
                </w:rPrChange>
              </w:rPr>
              <w:br/>
              <w:t>CBG-based Re-tx: CBs to re-transmit</w:t>
            </w:r>
          </w:p>
        </w:tc>
        <w:tc>
          <w:tcPr>
            <w:tcW w:w="3690" w:type="dxa"/>
            <w:hideMark/>
          </w:tcPr>
          <w:p w14:paraId="516F3067" w14:textId="77777777" w:rsidR="00266DA3" w:rsidRPr="008C7E24" w:rsidRDefault="00266DA3" w:rsidP="00C115A1">
            <w:pPr>
              <w:rPr>
                <w:rPrChange w:id="42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23" w:author="Author">
                  <w:rPr>
                    <w:rFonts w:asciiTheme="majorBidi" w:hAnsiTheme="majorBidi" w:cstheme="majorBidi"/>
                  </w:rPr>
                </w:rPrChange>
              </w:rPr>
              <w:t>3GPP TS 38.214, sec 5.1.3.2 (non-CBG ReTx/initial Tx)</w:t>
            </w:r>
            <w:r w:rsidRPr="008C7E24">
              <w:rPr>
                <w:rPrChange w:id="424" w:author="Author">
                  <w:rPr>
                    <w:rFonts w:asciiTheme="majorBidi" w:hAnsiTheme="majorBidi" w:cstheme="majorBidi"/>
                  </w:rPr>
                </w:rPrChange>
              </w:rPr>
              <w:br/>
              <w:t>3GPP TS 38.214, sec 5.1.7  (CBG-based Tx)</w:t>
            </w:r>
          </w:p>
        </w:tc>
      </w:tr>
      <w:tr w:rsidR="00266DA3" w:rsidRPr="008C7E24" w14:paraId="09BECE57" w14:textId="77777777" w:rsidTr="00C115A1">
        <w:trPr>
          <w:trHeight w:val="300"/>
        </w:trPr>
        <w:tc>
          <w:tcPr>
            <w:tcW w:w="3002" w:type="dxa"/>
            <w:gridSpan w:val="2"/>
            <w:noWrap/>
            <w:hideMark/>
          </w:tcPr>
          <w:p w14:paraId="7CBF385B" w14:textId="77777777" w:rsidR="00266DA3" w:rsidRPr="008C7E24" w:rsidRDefault="00266DA3" w:rsidP="00C115A1">
            <w:pPr>
              <w:rPr>
                <w:rPrChange w:id="42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26" w:author="Author">
                  <w:rPr>
                    <w:rFonts w:asciiTheme="majorBidi" w:hAnsiTheme="majorBidi" w:cstheme="majorBidi"/>
                  </w:rPr>
                </w:rPrChange>
              </w:rPr>
              <w:t>TBS[q]</w:t>
            </w:r>
          </w:p>
        </w:tc>
        <w:tc>
          <w:tcPr>
            <w:tcW w:w="3020" w:type="dxa"/>
            <w:hideMark/>
          </w:tcPr>
          <w:p w14:paraId="4EE1E349" w14:textId="77777777" w:rsidR="00266DA3" w:rsidRPr="008C7E24" w:rsidRDefault="00266DA3" w:rsidP="00C115A1">
            <w:pPr>
              <w:rPr>
                <w:rPrChange w:id="42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28" w:author="Author">
                  <w:rPr>
                    <w:rFonts w:asciiTheme="majorBidi" w:hAnsiTheme="majorBidi" w:cstheme="majorBidi"/>
                  </w:rPr>
                </w:rPrChange>
              </w:rPr>
              <w:t>Transport block size. Computed at L2.</w:t>
            </w:r>
          </w:p>
        </w:tc>
        <w:tc>
          <w:tcPr>
            <w:tcW w:w="3690" w:type="dxa"/>
            <w:noWrap/>
            <w:hideMark/>
          </w:tcPr>
          <w:p w14:paraId="4AD93478" w14:textId="77777777" w:rsidR="00266DA3" w:rsidRPr="008C7E24" w:rsidRDefault="00266DA3" w:rsidP="00C115A1">
            <w:pPr>
              <w:rPr>
                <w:rPrChange w:id="42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30" w:author="Author">
                  <w:rPr>
                    <w:rFonts w:asciiTheme="majorBidi" w:hAnsiTheme="majorBidi" w:cstheme="majorBidi"/>
                  </w:rPr>
                </w:rPrChange>
              </w:rPr>
              <w:t>3GPP TS 38.214, sec 5.1.3.2</w:t>
            </w:r>
          </w:p>
        </w:tc>
      </w:tr>
      <w:tr w:rsidR="00266DA3" w:rsidRPr="008C7E24" w14:paraId="7F097F85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7FEA4E9" w14:textId="77777777" w:rsidR="00266DA3" w:rsidRPr="008C7E24" w:rsidRDefault="00266DA3" w:rsidP="00C115A1">
            <w:pPr>
              <w:rPr>
                <w:rPrChange w:id="43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32" w:author="Author">
                  <w:rPr>
                    <w:rFonts w:asciiTheme="majorBidi" w:hAnsiTheme="majorBidi" w:cstheme="majorBidi"/>
                  </w:rPr>
                </w:rPrChange>
              </w:rPr>
              <w:t>TB CRC</w:t>
            </w:r>
          </w:p>
        </w:tc>
      </w:tr>
      <w:tr w:rsidR="00266DA3" w:rsidRPr="008C7E24" w14:paraId="51B06A42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2A6DFB57" w14:textId="77777777" w:rsidR="00266DA3" w:rsidRPr="008C7E24" w:rsidRDefault="00266DA3" w:rsidP="00C115A1">
            <w:pPr>
              <w:rPr>
                <w:rPrChange w:id="43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34" w:author="Author">
                  <w:rPr>
                    <w:rFonts w:asciiTheme="majorBidi" w:hAnsiTheme="majorBidi" w:cstheme="majorBidi"/>
                  </w:rPr>
                </w:rPrChange>
              </w:rPr>
              <w:t>TB CRC caching[q]</w:t>
            </w:r>
          </w:p>
        </w:tc>
        <w:tc>
          <w:tcPr>
            <w:tcW w:w="3020" w:type="dxa"/>
            <w:hideMark/>
          </w:tcPr>
          <w:p w14:paraId="58501358" w14:textId="77777777" w:rsidR="00266DA3" w:rsidRPr="008C7E24" w:rsidRDefault="00266DA3" w:rsidP="00C115A1">
            <w:pPr>
              <w:rPr>
                <w:rPrChange w:id="43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36" w:author="Author">
                  <w:rPr>
                    <w:rFonts w:asciiTheme="majorBidi" w:hAnsiTheme="majorBidi" w:cstheme="majorBidi"/>
                  </w:rPr>
                </w:rPrChange>
              </w:rPr>
              <w:t>Compute CRC once, reuse in case of re-transmission (CBG case: must be appended if last CB is retransmitted).</w:t>
            </w:r>
          </w:p>
          <w:p w14:paraId="1302EF89" w14:textId="36D0A4BF" w:rsidR="00266DA3" w:rsidRPr="008C7E24" w:rsidRDefault="00266DA3" w:rsidP="00C115A1">
            <w:pPr>
              <w:rPr>
                <w:rPrChange w:id="43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38" w:author="Author">
                  <w:rPr>
                    <w:rFonts w:asciiTheme="majorBidi" w:hAnsiTheme="majorBidi" w:cstheme="majorBidi"/>
                  </w:rPr>
                </w:rPrChange>
              </w:rPr>
              <w:t>Note: support for CRC caching is up to implementation</w:t>
            </w:r>
            <w:r w:rsidRPr="008C7E24">
              <w:rPr>
                <w:lang w:eastAsia="zh-CN" w:bidi="he-IL"/>
                <w:rPrChange w:id="4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, and may be subject to </w:t>
            </w:r>
            <w:del w:id="440" w:author="Author">
              <w:r w:rsidRPr="008C7E24" w:rsidDel="00996B97">
                <w:rPr>
                  <w:lang w:eastAsia="zh-CN" w:bidi="he-IL"/>
                  <w:rPrChange w:id="441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capabilties</w:delText>
              </w:r>
            </w:del>
            <w:ins w:id="442" w:author="Author">
              <w:r w:rsidR="00996B97" w:rsidRPr="00996B97">
                <w:rPr>
                  <w:lang w:eastAsia="zh-CN" w:bidi="he-IL"/>
                </w:rPr>
                <w:t>capabilities</w:t>
              </w:r>
            </w:ins>
            <w:r w:rsidRPr="008C7E24">
              <w:rPr>
                <w:rPrChange w:id="443" w:author="Author">
                  <w:rPr>
                    <w:rFonts w:asciiTheme="majorBidi" w:hAnsiTheme="majorBidi" w:cstheme="majorBidi"/>
                  </w:rPr>
                </w:rPrChange>
              </w:rPr>
              <w:t>.</w:t>
            </w:r>
          </w:p>
        </w:tc>
        <w:tc>
          <w:tcPr>
            <w:tcW w:w="3690" w:type="dxa"/>
            <w:noWrap/>
            <w:hideMark/>
          </w:tcPr>
          <w:p w14:paraId="72AC2911" w14:textId="77777777" w:rsidR="00266DA3" w:rsidRPr="008C7E24" w:rsidRDefault="00266DA3" w:rsidP="00C115A1">
            <w:pPr>
              <w:rPr>
                <w:rPrChange w:id="44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45" w:author="Author">
                  <w:rPr>
                    <w:rFonts w:asciiTheme="majorBidi" w:hAnsiTheme="majorBidi" w:cstheme="majorBidi"/>
                  </w:rPr>
                </w:rPrChange>
              </w:rPr>
              <w:t xml:space="preserve">38.212, section  7.2.1 </w:t>
            </w:r>
          </w:p>
        </w:tc>
      </w:tr>
      <w:tr w:rsidR="00266DA3" w:rsidRPr="008C7E24" w14:paraId="4D4FE36C" w14:textId="77777777" w:rsidTr="00C115A1">
        <w:trPr>
          <w:trHeight w:val="165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</w:tcPr>
          <w:p w14:paraId="77E95431" w14:textId="77777777" w:rsidR="00266DA3" w:rsidRPr="008C7E24" w:rsidRDefault="00266DA3" w:rsidP="00C115A1">
            <w:pPr>
              <w:rPr>
                <w:rPrChange w:id="44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8C7E24">
              <w:rPr>
                <w:rPrChange w:id="447" w:author="Author">
                  <w:rPr>
                    <w:rFonts w:asciiTheme="majorBidi" w:hAnsiTheme="majorBidi" w:cstheme="majorBidi"/>
                  </w:rPr>
                </w:rPrChange>
              </w:rPr>
              <w:t>CB Segmentation + CRC</w:t>
            </w:r>
          </w:p>
        </w:tc>
      </w:tr>
      <w:tr w:rsidR="00266DA3" w:rsidRPr="008C7E24" w14:paraId="6C56EC67" w14:textId="77777777" w:rsidTr="00C115A1">
        <w:trPr>
          <w:trHeight w:val="3425"/>
        </w:trPr>
        <w:tc>
          <w:tcPr>
            <w:tcW w:w="3002" w:type="dxa"/>
            <w:gridSpan w:val="2"/>
            <w:noWrap/>
            <w:hideMark/>
          </w:tcPr>
          <w:p w14:paraId="0CD47763" w14:textId="77777777" w:rsidR="00266DA3" w:rsidRPr="008C7E24" w:rsidRDefault="00266DA3" w:rsidP="00C115A1">
            <w:pPr>
              <w:rPr>
                <w:lang w:eastAsia="zh-CN" w:bidi="he-IL"/>
                <w:rPrChange w:id="4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last CB Re-tx[q]</w:t>
            </w:r>
          </w:p>
        </w:tc>
        <w:tc>
          <w:tcPr>
            <w:tcW w:w="3020" w:type="dxa"/>
          </w:tcPr>
          <w:p w14:paraId="4DF4B993" w14:textId="2FA12EA0" w:rsidR="00266DA3" w:rsidRPr="008C7E24" w:rsidRDefault="00E07C88" w:rsidP="00C115A1">
            <w:pPr>
              <w:rPr>
                <w:lang w:eastAsia="zh-CN" w:bidi="he-IL"/>
                <w:rPrChange w:id="4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ins w:id="451" w:author="Author">
              <w:r>
                <w:rPr>
                  <w:lang w:eastAsia="zh-CN" w:bidi="he-IL"/>
                </w:rPr>
                <w:t>I</w:t>
              </w:r>
            </w:ins>
            <w:del w:id="452" w:author="Author">
              <w:r w:rsidR="00266DA3" w:rsidRPr="008C7E24" w:rsidDel="00E07C88">
                <w:rPr>
                  <w:lang w:eastAsia="zh-CN" w:bidi="he-IL"/>
                  <w:rPrChange w:id="453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i</w:delText>
              </w:r>
            </w:del>
            <w:r w:rsidR="00266DA3" w:rsidRPr="008C7E24">
              <w:rPr>
                <w:lang w:eastAsia="zh-CN" w:bidi="he-IL"/>
                <w:rPrChange w:id="4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 case of CBG-based Re-tx, and last CBG is re-tx (CBGTI in 38.212), TB CRC is appended to the last CRC in the MAC Payload. Separate per CW</w:t>
            </w:r>
            <w:r w:rsidR="00266DA3" w:rsidRPr="008C7E24">
              <w:rPr>
                <w:lang w:eastAsia="zh-CN" w:bidi="he-IL"/>
                <w:rPrChange w:id="4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="00266DA3" w:rsidRPr="008C7E24">
              <w:rPr>
                <w:lang w:eastAsia="zh-CN" w:bidi="he-IL"/>
                <w:rPrChange w:id="4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CB CRC is computed in L1 accelerator from MAC PDU (no special controls needed for initial tx; see CB </w:t>
            </w:r>
            <w:del w:id="457" w:author="Author">
              <w:r w:rsidR="00266DA3" w:rsidRPr="008C7E24" w:rsidDel="00246FEB">
                <w:rPr>
                  <w:lang w:eastAsia="zh-CN" w:bidi="he-IL"/>
                  <w:rPrChange w:id="458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Concatentation</w:delText>
              </w:r>
            </w:del>
            <w:ins w:id="459" w:author="Author">
              <w:r w:rsidR="00246FEB" w:rsidRPr="00246FEB">
                <w:rPr>
                  <w:lang w:eastAsia="zh-CN" w:bidi="he-IL"/>
                </w:rPr>
                <w:t>Concatenation</w:t>
              </w:r>
            </w:ins>
            <w:r w:rsidR="00266DA3" w:rsidRPr="008C7E24">
              <w:rPr>
                <w:lang w:eastAsia="zh-CN" w:bidi="he-IL"/>
                <w:rPrChange w:id="4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section for handling options in case of CBG Re-tx)</w:t>
            </w:r>
          </w:p>
          <w:p w14:paraId="4080277A" w14:textId="6F21964D" w:rsidR="00266DA3" w:rsidRPr="008C7E24" w:rsidRDefault="00266DA3" w:rsidP="00C115A1">
            <w:pPr>
              <w:rPr>
                <w:lang w:eastAsia="zh-CN" w:bidi="he-IL"/>
                <w:rPrChange w:id="4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Note: cached CRC provisioning is up to implementation, and may be subject to </w:t>
            </w:r>
            <w:del w:id="463" w:author="Author">
              <w:r w:rsidRPr="008C7E24" w:rsidDel="00246FEB">
                <w:rPr>
                  <w:lang w:eastAsia="zh-CN" w:bidi="he-IL"/>
                  <w:rPrChange w:id="464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capabilties</w:delText>
              </w:r>
            </w:del>
            <w:ins w:id="465" w:author="Author">
              <w:r w:rsidR="00246FEB" w:rsidRPr="00246FEB">
                <w:rPr>
                  <w:lang w:eastAsia="zh-CN" w:bidi="he-IL"/>
                </w:rPr>
                <w:t>capabilities</w:t>
              </w:r>
            </w:ins>
            <w:r w:rsidRPr="008C7E24">
              <w:rPr>
                <w:lang w:eastAsia="zh-CN" w:bidi="he-IL"/>
                <w:rPrChange w:id="4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.</w:t>
            </w:r>
          </w:p>
        </w:tc>
        <w:tc>
          <w:tcPr>
            <w:tcW w:w="3690" w:type="dxa"/>
            <w:noWrap/>
          </w:tcPr>
          <w:p w14:paraId="0F773C74" w14:textId="77777777" w:rsidR="00266DA3" w:rsidRPr="008C7E24" w:rsidRDefault="00266DA3" w:rsidP="00C115A1">
            <w:pPr>
              <w:rPr>
                <w:lang w:eastAsia="zh-CN" w:bidi="he-IL"/>
                <w:rPrChange w:id="4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5.1.3.2</w:t>
            </w:r>
            <w:r w:rsidRPr="008C7E24">
              <w:rPr>
                <w:lang w:eastAsia="zh-CN" w:bidi="he-IL"/>
                <w:rPrChange w:id="4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7.3.1.2.2</w:t>
            </w:r>
          </w:p>
        </w:tc>
      </w:tr>
      <w:tr w:rsidR="00266DA3" w:rsidRPr="008C7E24" w14:paraId="7D1AE855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5DB82972" w14:textId="77777777" w:rsidR="00266DA3" w:rsidRPr="008C7E24" w:rsidRDefault="00266DA3" w:rsidP="00C115A1">
            <w:pPr>
              <w:rPr>
                <w:lang w:eastAsia="zh-CN" w:bidi="he-IL"/>
                <w:rPrChange w:id="4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LDPC Encoding</w:t>
            </w:r>
          </w:p>
        </w:tc>
      </w:tr>
      <w:tr w:rsidR="00266DA3" w:rsidRPr="008C7E24" w14:paraId="1C300997" w14:textId="77777777" w:rsidTr="00C115A1">
        <w:trPr>
          <w:trHeight w:val="1200"/>
        </w:trPr>
        <w:tc>
          <w:tcPr>
            <w:tcW w:w="3002" w:type="dxa"/>
            <w:gridSpan w:val="2"/>
            <w:noWrap/>
            <w:hideMark/>
          </w:tcPr>
          <w:p w14:paraId="0C4FF0A1" w14:textId="77777777" w:rsidR="00266DA3" w:rsidRPr="008C7E24" w:rsidRDefault="00266DA3" w:rsidP="00C115A1">
            <w:pPr>
              <w:rPr>
                <w:lang w:eastAsia="zh-CN" w:bidi="he-IL"/>
                <w:rPrChange w:id="4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rv_{id}[q]</w:t>
            </w:r>
          </w:p>
        </w:tc>
        <w:tc>
          <w:tcPr>
            <w:tcW w:w="3020" w:type="dxa"/>
            <w:hideMark/>
          </w:tcPr>
          <w:p w14:paraId="71CF0BC1" w14:textId="77777777" w:rsidR="00266DA3" w:rsidRPr="008C7E24" w:rsidRDefault="00266DA3" w:rsidP="00C115A1">
            <w:pPr>
              <w:rPr>
                <w:lang w:eastAsia="zh-CN" w:bidi="he-IL"/>
                <w:rPrChange w:id="4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redundancy version, per CW. Determines starting position k_0 in the circular buffer. In DCI, or from aggregation, or from first TB </w:t>
            </w:r>
            <w:commentRangeStart w:id="476"/>
            <w:r w:rsidRPr="008C7E24">
              <w:rPr>
                <w:lang w:eastAsia="zh-CN" w:bidi="he-IL"/>
                <w:rPrChange w:id="4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(in case of mTRP tx with multiple TBs)</w:t>
            </w:r>
            <w:commentRangeEnd w:id="476"/>
            <w:r w:rsidR="00537A46">
              <w:rPr>
                <w:rStyle w:val="CommentReference"/>
              </w:rPr>
              <w:commentReference w:id="476"/>
            </w:r>
          </w:p>
        </w:tc>
        <w:tc>
          <w:tcPr>
            <w:tcW w:w="3690" w:type="dxa"/>
            <w:hideMark/>
          </w:tcPr>
          <w:p w14:paraId="2F02DEF4" w14:textId="77777777" w:rsidR="00266DA3" w:rsidRPr="008C7E24" w:rsidRDefault="00266DA3" w:rsidP="00C115A1">
            <w:pPr>
              <w:rPr>
                <w:lang w:eastAsia="zh-CN" w:bidi="he-IL"/>
                <w:rPrChange w:id="4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3GPP TS 38.212, Table 5.4.2.1-2, </w:t>
            </w:r>
            <w:r w:rsidRPr="008C7E24">
              <w:rPr>
                <w:lang w:eastAsia="zh-CN" w:bidi="he-IL"/>
                <w:rPrChange w:id="4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5.1.2.1-2</w:t>
            </w:r>
          </w:p>
        </w:tc>
      </w:tr>
      <w:tr w:rsidR="00266DA3" w:rsidRPr="008C7E24" w14:paraId="1A15E960" w14:textId="77777777" w:rsidTr="00C115A1">
        <w:trPr>
          <w:trHeight w:val="1200"/>
        </w:trPr>
        <w:tc>
          <w:tcPr>
            <w:tcW w:w="3002" w:type="dxa"/>
            <w:gridSpan w:val="2"/>
            <w:noWrap/>
            <w:hideMark/>
          </w:tcPr>
          <w:p w14:paraId="79EC9C40" w14:textId="77777777" w:rsidR="00266DA3" w:rsidRPr="008C7E24" w:rsidRDefault="00266DA3" w:rsidP="00C115A1">
            <w:pPr>
              <w:rPr>
                <w:lang w:eastAsia="zh-CN" w:bidi="he-IL"/>
                <w:rPrChange w:id="4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R[q] or (MCS Table and MCS index[q]).</w:t>
            </w:r>
          </w:p>
        </w:tc>
        <w:tc>
          <w:tcPr>
            <w:tcW w:w="3020" w:type="dxa"/>
            <w:hideMark/>
          </w:tcPr>
          <w:p w14:paraId="05333E83" w14:textId="77777777" w:rsidR="00266DA3" w:rsidRPr="008C7E24" w:rsidRDefault="00266DA3" w:rsidP="00C115A1">
            <w:pPr>
              <w:rPr>
                <w:lang w:eastAsia="zh-CN" w:bidi="he-IL"/>
                <w:rPrChange w:id="4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R[q]: target code rate (per CW)</w:t>
            </w:r>
            <w:r w:rsidRPr="008C7E24">
              <w:rPr>
                <w:lang w:eastAsia="zh-CN" w:bidi="he-IL"/>
                <w:rPrChange w:id="4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Explicit, for initial transmission. Implicit from TBSize and allocation, for retransmissions.</w:t>
            </w:r>
          </w:p>
          <w:p w14:paraId="19F1D36D" w14:textId="77777777" w:rsidR="00266DA3" w:rsidRPr="008C7E24" w:rsidRDefault="00266DA3" w:rsidP="00C115A1">
            <w:pPr>
              <w:rPr>
                <w:lang w:eastAsia="zh-CN" w:bidi="he-IL"/>
                <w:rPrChange w:id="4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MCS Table and MCS index[q]: target code rate can be extracted from the index (first transmission), or as above for retransmissions.</w:t>
            </w:r>
          </w:p>
        </w:tc>
        <w:tc>
          <w:tcPr>
            <w:tcW w:w="3690" w:type="dxa"/>
            <w:hideMark/>
          </w:tcPr>
          <w:p w14:paraId="6D48BA09" w14:textId="77777777" w:rsidR="00266DA3" w:rsidRPr="008C7E24" w:rsidRDefault="00266DA3" w:rsidP="00C115A1">
            <w:pPr>
              <w:rPr>
                <w:lang w:eastAsia="zh-CN" w:bidi="he-IL"/>
                <w:rPrChange w:id="4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5.4.2.1</w:t>
            </w:r>
            <w:r w:rsidRPr="008C7E24">
              <w:rPr>
                <w:lang w:eastAsia="zh-CN" w:bidi="he-IL"/>
                <w:rPrChange w:id="4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5.1.3.1</w:t>
            </w:r>
          </w:p>
        </w:tc>
      </w:tr>
      <w:tr w:rsidR="00266DA3" w:rsidRPr="008C7E24" w14:paraId="0B4BFD6F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55A6D653" w14:textId="77777777" w:rsidR="00266DA3" w:rsidRPr="008C7E24" w:rsidRDefault="00266DA3" w:rsidP="00C115A1">
            <w:pPr>
              <w:rPr>
                <w:lang w:eastAsia="zh-CN" w:bidi="he-IL"/>
                <w:rPrChange w:id="4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new Data Indication[q]</w:t>
            </w:r>
          </w:p>
        </w:tc>
        <w:tc>
          <w:tcPr>
            <w:tcW w:w="3020" w:type="dxa"/>
            <w:hideMark/>
          </w:tcPr>
          <w:p w14:paraId="7C790ECE" w14:textId="77777777" w:rsidR="00266DA3" w:rsidRPr="008C7E24" w:rsidRDefault="00266DA3" w:rsidP="00C115A1">
            <w:pPr>
              <w:rPr>
                <w:lang w:eastAsia="zh-CN" w:bidi="he-IL"/>
                <w:rPrChange w:id="4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Signals whether there is a new transmission, or a retransmission (per CW)</w:t>
            </w:r>
          </w:p>
        </w:tc>
        <w:tc>
          <w:tcPr>
            <w:tcW w:w="3690" w:type="dxa"/>
            <w:hideMark/>
          </w:tcPr>
          <w:p w14:paraId="4B3A012D" w14:textId="77777777" w:rsidR="00266DA3" w:rsidRPr="008C7E24" w:rsidRDefault="00266DA3" w:rsidP="00C115A1">
            <w:pPr>
              <w:rPr>
                <w:lang w:eastAsia="zh-CN" w:bidi="he-IL"/>
                <w:rPrChange w:id="4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7.3.1.2.1/2</w:t>
            </w:r>
          </w:p>
        </w:tc>
      </w:tr>
      <w:tr w:rsidR="00266DA3" w:rsidRPr="008C7E24" w14:paraId="001D355A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7D4635E1" w14:textId="77777777" w:rsidR="00266DA3" w:rsidRPr="008C7E24" w:rsidRDefault="00266DA3" w:rsidP="00C115A1">
            <w:pPr>
              <w:rPr>
                <w:lang w:eastAsia="zh-CN" w:bidi="he-IL"/>
                <w:rPrChange w:id="4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4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LDPC base graph[q]</w:t>
            </w:r>
          </w:p>
        </w:tc>
        <w:tc>
          <w:tcPr>
            <w:tcW w:w="3020" w:type="dxa"/>
            <w:hideMark/>
          </w:tcPr>
          <w:p w14:paraId="098DFF8A" w14:textId="77777777" w:rsidR="00266DA3" w:rsidRPr="008C7E24" w:rsidRDefault="00266DA3" w:rsidP="00C115A1">
            <w:pPr>
              <w:rPr>
                <w:lang w:eastAsia="zh-CN" w:bidi="he-IL"/>
                <w:rPrChange w:id="4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LDPC base</w:t>
            </w:r>
            <w:del w:id="501" w:author="Author">
              <w:r w:rsidRPr="008C7E24" w:rsidDel="003903E3">
                <w:rPr>
                  <w:lang w:eastAsia="zh-CN" w:bidi="he-IL"/>
                  <w:rPrChange w:id="502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d</w:delText>
              </w:r>
            </w:del>
            <w:r w:rsidRPr="008C7E24">
              <w:rPr>
                <w:lang w:eastAsia="zh-CN" w:bidi="he-IL"/>
                <w:rPrChange w:id="5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graph to use (can be explicit, or derived from TB size and initial target rate) (per CW)</w:t>
            </w:r>
          </w:p>
        </w:tc>
        <w:tc>
          <w:tcPr>
            <w:tcW w:w="3690" w:type="dxa"/>
            <w:noWrap/>
            <w:hideMark/>
          </w:tcPr>
          <w:p w14:paraId="2790FBEB" w14:textId="77777777" w:rsidR="00266DA3" w:rsidRPr="008C7E24" w:rsidRDefault="00266DA3" w:rsidP="00C115A1">
            <w:pPr>
              <w:rPr>
                <w:lang w:eastAsia="zh-CN" w:bidi="he-IL"/>
                <w:rPrChange w:id="5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7.2.2</w:t>
            </w:r>
          </w:p>
        </w:tc>
      </w:tr>
      <w:tr w:rsidR="00266DA3" w:rsidRPr="008C7E24" w14:paraId="012F9493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7B945C0A" w14:textId="77777777" w:rsidR="00266DA3" w:rsidRPr="008C7E24" w:rsidRDefault="00266DA3" w:rsidP="00C115A1">
            <w:pPr>
              <w:rPr>
                <w:lang w:eastAsia="zh-CN" w:bidi="he-IL"/>
                <w:rPrChange w:id="5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TBS_{LBRM} or N_{CB}</w:t>
            </w:r>
          </w:p>
        </w:tc>
        <w:tc>
          <w:tcPr>
            <w:tcW w:w="3020" w:type="dxa"/>
            <w:hideMark/>
          </w:tcPr>
          <w:p w14:paraId="059BDB22" w14:textId="77777777" w:rsidR="00266DA3" w:rsidRPr="008C7E24" w:rsidRDefault="00266DA3" w:rsidP="00C115A1">
            <w:pPr>
              <w:rPr>
                <w:lang w:eastAsia="zh-CN" w:bidi="he-IL"/>
                <w:rPrChange w:id="5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TBS_{LBRM}: Reference TBS for allocations subject to  rateMatching = limitedBufferRM; impacts circular buffer length</w:t>
            </w:r>
          </w:p>
          <w:p w14:paraId="47324DA4" w14:textId="77777777" w:rsidR="00266DA3" w:rsidRPr="008C7E24" w:rsidRDefault="00266DA3" w:rsidP="00C115A1">
            <w:pPr>
              <w:rPr>
                <w:lang w:eastAsia="zh-CN" w:bidi="he-IL"/>
                <w:rPrChange w:id="5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N_{CB} = circular buffer length, after account for any FBRM/LBRM </w:t>
            </w:r>
            <w:del w:id="512" w:author="Author">
              <w:r w:rsidRPr="008C7E24" w:rsidDel="00085E8E">
                <w:rPr>
                  <w:lang w:eastAsia="zh-CN" w:bidi="he-IL"/>
                  <w:rPrChange w:id="513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8C7E24">
              <w:rPr>
                <w:lang w:eastAsia="zh-CN" w:bidi="he-IL"/>
                <w:rPrChange w:id="5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considerations.</w:t>
            </w:r>
          </w:p>
        </w:tc>
        <w:tc>
          <w:tcPr>
            <w:tcW w:w="3690" w:type="dxa"/>
            <w:noWrap/>
            <w:hideMark/>
          </w:tcPr>
          <w:p w14:paraId="6FD95F72" w14:textId="77777777" w:rsidR="00266DA3" w:rsidRPr="008C7E24" w:rsidRDefault="00266DA3" w:rsidP="00C115A1">
            <w:pPr>
              <w:rPr>
                <w:lang w:eastAsia="zh-CN" w:bidi="he-IL"/>
                <w:rPrChange w:id="5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5.4.2.1, 7.2.5</w:t>
            </w:r>
          </w:p>
        </w:tc>
      </w:tr>
      <w:tr w:rsidR="00266DA3" w:rsidRPr="008C7E24" w14:paraId="18EA90B5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9637E22" w14:textId="77777777" w:rsidR="00266DA3" w:rsidRPr="008C7E24" w:rsidRDefault="00266DA3" w:rsidP="00C115A1">
            <w:pPr>
              <w:rPr>
                <w:lang w:eastAsia="zh-CN" w:bidi="he-IL"/>
                <w:rPrChange w:id="5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Rate Matching references (determining unavailable REs)</w:t>
            </w:r>
          </w:p>
        </w:tc>
      </w:tr>
      <w:tr w:rsidR="00266DA3" w:rsidRPr="008C7E24" w14:paraId="33D8914D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79BE3120" w14:textId="77777777" w:rsidR="00266DA3" w:rsidRPr="008C7E24" w:rsidRDefault="00266DA3" w:rsidP="00C115A1">
            <w:pPr>
              <w:rPr>
                <w:lang w:eastAsia="zh-CN" w:bidi="he-IL"/>
                <w:rPrChange w:id="5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SS/PBCH Blocks for Rate Matching</w:t>
            </w:r>
          </w:p>
        </w:tc>
        <w:tc>
          <w:tcPr>
            <w:tcW w:w="3020" w:type="dxa"/>
            <w:hideMark/>
          </w:tcPr>
          <w:p w14:paraId="106F981E" w14:textId="5B65F5BE" w:rsidR="00266DA3" w:rsidRPr="008C7E24" w:rsidRDefault="00266DA3" w:rsidP="00C115A1">
            <w:pPr>
              <w:rPr>
                <w:lang w:eastAsia="zh-CN" w:bidi="he-IL"/>
                <w:rPrChange w:id="5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del w:id="522" w:author="Author">
              <w:r w:rsidRPr="008C7E24" w:rsidDel="00085E8E">
                <w:rPr>
                  <w:lang w:eastAsia="zh-CN" w:bidi="he-IL"/>
                  <w:rPrChange w:id="523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set </w:delText>
              </w:r>
            </w:del>
            <w:ins w:id="524" w:author="Author">
              <w:r w:rsidR="00085E8E">
                <w:rPr>
                  <w:lang w:eastAsia="zh-CN" w:bidi="he-IL"/>
                </w:rPr>
                <w:t>S</w:t>
              </w:r>
              <w:r w:rsidR="00085E8E" w:rsidRPr="008C7E24">
                <w:rPr>
                  <w:lang w:eastAsia="zh-CN" w:bidi="he-IL"/>
                  <w:rPrChange w:id="525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t xml:space="preserve">et </w:t>
              </w:r>
            </w:ins>
            <w:r w:rsidRPr="008C7E24">
              <w:rPr>
                <w:lang w:eastAsia="zh-CN" w:bidi="he-IL"/>
                <w:rPrChange w:id="5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of SSBs, where PDSCH mapping is not possible.</w:t>
            </w:r>
          </w:p>
        </w:tc>
        <w:tc>
          <w:tcPr>
            <w:tcW w:w="3690" w:type="dxa"/>
            <w:noWrap/>
            <w:hideMark/>
          </w:tcPr>
          <w:p w14:paraId="242B7FF5" w14:textId="77777777" w:rsidR="00266DA3" w:rsidRPr="008C7E24" w:rsidRDefault="00266DA3" w:rsidP="00C115A1">
            <w:pPr>
              <w:rPr>
                <w:lang w:eastAsia="zh-CN" w:bidi="he-IL"/>
                <w:rPrChange w:id="5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</w:t>
            </w:r>
          </w:p>
        </w:tc>
      </w:tr>
      <w:tr w:rsidR="00266DA3" w:rsidRPr="008C7E24" w14:paraId="5BF734EF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164B12C3" w14:textId="77777777" w:rsidR="00266DA3" w:rsidRPr="008C7E24" w:rsidRDefault="00266DA3" w:rsidP="00C115A1">
            <w:pPr>
              <w:rPr>
                <w:lang w:eastAsia="zh-CN" w:bidi="he-IL"/>
                <w:rPrChange w:id="5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PrbSymbol Bitmap Patterns</w:t>
            </w:r>
          </w:p>
        </w:tc>
        <w:tc>
          <w:tcPr>
            <w:tcW w:w="3020" w:type="dxa"/>
            <w:hideMark/>
          </w:tcPr>
          <w:p w14:paraId="591B89DF" w14:textId="77777777" w:rsidR="00266DA3" w:rsidRPr="008C7E24" w:rsidRDefault="00266DA3" w:rsidP="00C115A1">
            <w:pPr>
              <w:rPr>
                <w:lang w:eastAsia="zh-CN" w:bidi="he-IL"/>
                <w:rPrChange w:id="5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Bitmap-based set of RBs and symbols not available for allocation</w:t>
            </w:r>
          </w:p>
        </w:tc>
        <w:tc>
          <w:tcPr>
            <w:tcW w:w="3690" w:type="dxa"/>
            <w:hideMark/>
          </w:tcPr>
          <w:p w14:paraId="10851159" w14:textId="77777777" w:rsidR="00266DA3" w:rsidRPr="008C7E24" w:rsidRDefault="00266DA3" w:rsidP="00C115A1">
            <w:pPr>
              <w:rPr>
                <w:lang w:eastAsia="zh-CN" w:bidi="he-IL"/>
                <w:rPrChange w:id="5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5.1.4.1</w:t>
            </w:r>
            <w:r w:rsidRPr="008C7E24">
              <w:rPr>
                <w:lang w:eastAsia="zh-CN" w:bidi="he-IL"/>
                <w:rPrChange w:id="5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8C7E24" w14:paraId="2FE04E78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35B6981B" w14:textId="77777777" w:rsidR="00266DA3" w:rsidRPr="008C7E24" w:rsidRDefault="00266DA3" w:rsidP="00C115A1">
            <w:pPr>
              <w:rPr>
                <w:lang w:eastAsia="zh-CN" w:bidi="he-IL"/>
                <w:rPrChange w:id="5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Coreset &amp; SearchSpace Patterns</w:t>
            </w:r>
          </w:p>
        </w:tc>
        <w:tc>
          <w:tcPr>
            <w:tcW w:w="3020" w:type="dxa"/>
            <w:hideMark/>
          </w:tcPr>
          <w:p w14:paraId="38F61123" w14:textId="77777777" w:rsidR="00266DA3" w:rsidRPr="008C7E24" w:rsidRDefault="00266DA3" w:rsidP="00C115A1">
            <w:pPr>
              <w:rPr>
                <w:lang w:eastAsia="zh-CN" w:bidi="he-IL"/>
                <w:rPrChange w:id="5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CORESET-based set of RBs and symbols not available for allocation</w:t>
            </w:r>
          </w:p>
        </w:tc>
        <w:tc>
          <w:tcPr>
            <w:tcW w:w="3690" w:type="dxa"/>
            <w:hideMark/>
          </w:tcPr>
          <w:p w14:paraId="52FC3093" w14:textId="77777777" w:rsidR="00266DA3" w:rsidRPr="008C7E24" w:rsidRDefault="00266DA3" w:rsidP="00C115A1">
            <w:pPr>
              <w:rPr>
                <w:lang w:eastAsia="zh-CN" w:bidi="he-IL"/>
                <w:rPrChange w:id="5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5.1.4.1</w:t>
            </w:r>
            <w:r w:rsidRPr="008C7E24">
              <w:rPr>
                <w:lang w:eastAsia="zh-CN" w:bidi="he-IL"/>
                <w:rPrChange w:id="5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8C7E24" w14:paraId="6B0FE7BC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4B2F2DFB" w14:textId="77777777" w:rsidR="00266DA3" w:rsidRPr="008C7E24" w:rsidRDefault="00266DA3" w:rsidP="00C115A1">
            <w:pPr>
              <w:rPr>
                <w:lang w:eastAsia="zh-CN" w:bidi="he-IL"/>
                <w:rPrChange w:id="5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PDCCH indication</w:t>
            </w:r>
          </w:p>
        </w:tc>
        <w:tc>
          <w:tcPr>
            <w:tcW w:w="3020" w:type="dxa"/>
            <w:hideMark/>
          </w:tcPr>
          <w:p w14:paraId="6C03CE99" w14:textId="77777777" w:rsidR="00266DA3" w:rsidRPr="008C7E24" w:rsidRDefault="00266DA3" w:rsidP="00C115A1">
            <w:pPr>
              <w:rPr>
                <w:lang w:eastAsia="zh-CN" w:bidi="he-IL"/>
                <w:rPrChange w:id="5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Rate Matching around the PDCCH grant for the allocation (+ special consideration for AL16 candidates). </w:t>
            </w:r>
          </w:p>
          <w:p w14:paraId="6919AA4E" w14:textId="62358735" w:rsidR="00266DA3" w:rsidRPr="008C7E24" w:rsidRDefault="00266DA3" w:rsidP="00C115A1">
            <w:pPr>
              <w:rPr>
                <w:lang w:eastAsia="zh-CN" w:bidi="he-IL"/>
                <w:rPrChange w:id="5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the ‘same-index CCE Candidate’ currently part of PDCCH Profile. Alternatively, that field can be signaled</w:t>
            </w:r>
            <w:ins w:id="549" w:author="Author">
              <w:r w:rsidR="00050DA9">
                <w:rPr>
                  <w:lang w:eastAsia="zh-CN" w:bidi="he-IL"/>
                </w:rPr>
                <w:t xml:space="preserve"> as a</w:t>
              </w:r>
            </w:ins>
            <w:r w:rsidRPr="008C7E24">
              <w:rPr>
                <w:lang w:eastAsia="zh-CN" w:bidi="he-IL"/>
                <w:rPrChange w:id="5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part </w:t>
            </w:r>
            <w:r w:rsidRPr="008C7E24">
              <w:rPr>
                <w:lang w:eastAsia="zh-CN" w:bidi="he-IL"/>
                <w:rPrChange w:id="5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of the PDSCH Profile, as it is applicable to PDSCH Rate Matching.</w:t>
            </w:r>
          </w:p>
        </w:tc>
        <w:tc>
          <w:tcPr>
            <w:tcW w:w="3690" w:type="dxa"/>
            <w:noWrap/>
            <w:hideMark/>
          </w:tcPr>
          <w:p w14:paraId="18A773BD" w14:textId="77777777" w:rsidR="00266DA3" w:rsidRPr="008C7E24" w:rsidRDefault="00266DA3" w:rsidP="00C115A1">
            <w:pPr>
              <w:rPr>
                <w:lang w:eastAsia="zh-CN" w:bidi="he-IL"/>
                <w:rPrChange w:id="5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3GPP TS 38.214, sec 5.1.4.1</w:t>
            </w:r>
          </w:p>
        </w:tc>
      </w:tr>
      <w:tr w:rsidR="00266DA3" w:rsidRPr="008C7E24" w14:paraId="4F87AA65" w14:textId="77777777" w:rsidTr="00C115A1">
        <w:trPr>
          <w:trHeight w:val="900"/>
        </w:trPr>
        <w:tc>
          <w:tcPr>
            <w:tcW w:w="3002" w:type="dxa"/>
            <w:gridSpan w:val="2"/>
            <w:noWrap/>
            <w:hideMark/>
          </w:tcPr>
          <w:p w14:paraId="5C39FB7A" w14:textId="77777777" w:rsidR="00266DA3" w:rsidRPr="008C7E24" w:rsidRDefault="00266DA3" w:rsidP="00C115A1">
            <w:pPr>
              <w:rPr>
                <w:lang w:eastAsia="zh-CN" w:bidi="he-IL"/>
                <w:rPrChange w:id="5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CRS Rate Match Patterns</w:t>
            </w:r>
          </w:p>
        </w:tc>
        <w:tc>
          <w:tcPr>
            <w:tcW w:w="3020" w:type="dxa"/>
            <w:hideMark/>
          </w:tcPr>
          <w:p w14:paraId="37714B9E" w14:textId="77777777" w:rsidR="00266DA3" w:rsidRPr="008C7E24" w:rsidRDefault="00266DA3" w:rsidP="00C115A1">
            <w:pPr>
              <w:rPr>
                <w:lang w:eastAsia="zh-CN" w:bidi="he-IL"/>
                <w:rPrChange w:id="5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LTE-CRS REs not available for allocation (+MBSFN awareness, for LTE-CRS RE mapping to symbols)</w:t>
            </w:r>
          </w:p>
          <w:p w14:paraId="106EAD24" w14:textId="77777777" w:rsidR="00266DA3" w:rsidRPr="008C7E24" w:rsidRDefault="00266DA3" w:rsidP="00C115A1">
            <w:pPr>
              <w:rPr>
                <w:lang w:eastAsia="zh-CN" w:bidi="he-IL"/>
                <w:rPrChange w:id="5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Note: in 3GPP, this is an RRC parameter</w:t>
            </w:r>
          </w:p>
        </w:tc>
        <w:tc>
          <w:tcPr>
            <w:tcW w:w="3690" w:type="dxa"/>
            <w:hideMark/>
          </w:tcPr>
          <w:p w14:paraId="00F4EF29" w14:textId="77777777" w:rsidR="00266DA3" w:rsidRPr="008C7E24" w:rsidRDefault="00266DA3" w:rsidP="00C115A1">
            <w:pPr>
              <w:rPr>
                <w:lang w:eastAsia="zh-CN" w:bidi="he-IL"/>
                <w:rPrChange w:id="5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5.1.4.2</w:t>
            </w:r>
            <w:r w:rsidRPr="008C7E24">
              <w:rPr>
                <w:lang w:eastAsia="zh-CN" w:bidi="he-IL"/>
                <w:rPrChange w:id="5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8C7E24" w14:paraId="3954C9BB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22A0CEDE" w14:textId="77777777" w:rsidR="00266DA3" w:rsidRPr="008C7E24" w:rsidRDefault="00266DA3" w:rsidP="00C115A1">
            <w:pPr>
              <w:rPr>
                <w:lang w:eastAsia="zh-CN" w:bidi="he-IL"/>
                <w:rPrChange w:id="5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CSI-RS Rate Match Patterns</w:t>
            </w:r>
          </w:p>
        </w:tc>
        <w:tc>
          <w:tcPr>
            <w:tcW w:w="3020" w:type="dxa"/>
            <w:hideMark/>
          </w:tcPr>
          <w:p w14:paraId="0E2CE85A" w14:textId="77777777" w:rsidR="00266DA3" w:rsidRPr="008C7E24" w:rsidRDefault="00266DA3" w:rsidP="00C115A1">
            <w:pPr>
              <w:rPr>
                <w:lang w:eastAsia="zh-CN" w:bidi="he-IL"/>
                <w:rPrChange w:id="5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CSI-RS REs not available for allocation</w:t>
            </w:r>
          </w:p>
        </w:tc>
        <w:tc>
          <w:tcPr>
            <w:tcW w:w="3690" w:type="dxa"/>
            <w:hideMark/>
          </w:tcPr>
          <w:p w14:paraId="6BDA8608" w14:textId="77777777" w:rsidR="00266DA3" w:rsidRPr="008C7E24" w:rsidRDefault="00266DA3" w:rsidP="00C115A1">
            <w:pPr>
              <w:rPr>
                <w:lang w:eastAsia="zh-CN" w:bidi="he-IL"/>
                <w:rPrChange w:id="5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5.1.4.2</w:t>
            </w:r>
            <w:r w:rsidRPr="008C7E24">
              <w:rPr>
                <w:lang w:eastAsia="zh-CN" w:bidi="he-IL"/>
                <w:rPrChange w:id="5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8C7E24" w14:paraId="1DC0C9D8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4CBE946" w14:textId="77777777" w:rsidR="00266DA3" w:rsidRPr="008C7E24" w:rsidRDefault="00266DA3" w:rsidP="00C115A1">
            <w:pPr>
              <w:rPr>
                <w:lang w:eastAsia="zh-CN" w:bidi="he-IL"/>
                <w:rPrChange w:id="5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CB Concatenation</w:t>
            </w:r>
          </w:p>
        </w:tc>
      </w:tr>
      <w:tr w:rsidR="00266DA3" w:rsidRPr="008C7E24" w14:paraId="46ABD6B2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080C2BC7" w14:textId="77777777" w:rsidR="00266DA3" w:rsidRPr="008C7E24" w:rsidRDefault="00266DA3" w:rsidP="00C115A1">
            <w:pPr>
              <w:rPr>
                <w:lang w:eastAsia="zh-CN" w:bidi="he-IL"/>
                <w:rPrChange w:id="5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Presence of last CB[q]</w:t>
            </w:r>
          </w:p>
        </w:tc>
        <w:tc>
          <w:tcPr>
            <w:tcW w:w="3020" w:type="dxa"/>
            <w:hideMark/>
          </w:tcPr>
          <w:p w14:paraId="55F82FA2" w14:textId="77777777" w:rsidR="00266DA3" w:rsidRPr="008C7E24" w:rsidRDefault="00266DA3" w:rsidP="00C115A1">
            <w:pPr>
              <w:rPr>
                <w:lang w:eastAsia="zh-CN" w:bidi="he-IL"/>
                <w:rPrChange w:id="5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CBG-based Re-tx: presence of last CB requires TB CRC to be re-appended.</w:t>
            </w:r>
          </w:p>
        </w:tc>
        <w:tc>
          <w:tcPr>
            <w:tcW w:w="3690" w:type="dxa"/>
            <w:hideMark/>
          </w:tcPr>
          <w:p w14:paraId="2D48387D" w14:textId="77777777" w:rsidR="00266DA3" w:rsidRPr="008C7E24" w:rsidRDefault="00266DA3" w:rsidP="00C115A1">
            <w:pPr>
              <w:rPr>
                <w:lang w:eastAsia="zh-CN" w:bidi="he-IL"/>
                <w:rPrChange w:id="5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5.1.3.2</w:t>
            </w:r>
            <w:r w:rsidRPr="008C7E24">
              <w:rPr>
                <w:lang w:eastAsia="zh-CN" w:bidi="he-IL"/>
                <w:rPrChange w:id="5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7.3.1.2.2</w:t>
            </w:r>
          </w:p>
        </w:tc>
      </w:tr>
      <w:tr w:rsidR="00266DA3" w:rsidRPr="008C7E24" w14:paraId="7C0885E0" w14:textId="77777777" w:rsidTr="00C115A1">
        <w:trPr>
          <w:trHeight w:val="2100"/>
        </w:trPr>
        <w:tc>
          <w:tcPr>
            <w:tcW w:w="3002" w:type="dxa"/>
            <w:gridSpan w:val="2"/>
            <w:noWrap/>
            <w:hideMark/>
          </w:tcPr>
          <w:p w14:paraId="495848D9" w14:textId="77777777" w:rsidR="00266DA3" w:rsidRPr="008C7E24" w:rsidRDefault="00266DA3" w:rsidP="00C115A1">
            <w:pPr>
              <w:rPr>
                <w:i/>
                <w:iCs/>
                <w:lang w:eastAsia="zh-CN" w:bidi="he-IL"/>
                <w:rPrChange w:id="57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8C7E24">
              <w:rPr>
                <w:i/>
                <w:iCs/>
                <w:lang w:eastAsia="zh-CN" w:bidi="he-IL"/>
                <w:rPrChange w:id="58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see section on MAC PDU for TB(s)</w:t>
            </w:r>
          </w:p>
        </w:tc>
        <w:tc>
          <w:tcPr>
            <w:tcW w:w="3020" w:type="dxa"/>
            <w:hideMark/>
          </w:tcPr>
          <w:p w14:paraId="5AEF9308" w14:textId="2A6857D7" w:rsidR="00266DA3" w:rsidRPr="008C7E24" w:rsidRDefault="00266DA3" w:rsidP="00C115A1">
            <w:pPr>
              <w:rPr>
                <w:lang w:eastAsia="zh-CN" w:bidi="he-IL"/>
                <w:rPrChange w:id="5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CB </w:t>
            </w:r>
            <w:del w:id="583" w:author="Author">
              <w:r w:rsidRPr="008C7E24" w:rsidDel="003B71B2">
                <w:rPr>
                  <w:lang w:eastAsia="zh-CN" w:bidi="he-IL"/>
                  <w:rPrChange w:id="584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concatentation</w:delText>
              </w:r>
            </w:del>
            <w:ins w:id="585" w:author="Author">
              <w:r w:rsidR="003B71B2" w:rsidRPr="003B71B2">
                <w:rPr>
                  <w:lang w:eastAsia="zh-CN" w:bidi="he-IL"/>
                </w:rPr>
                <w:t>concatenation</w:t>
              </w:r>
            </w:ins>
            <w:r w:rsidRPr="008C7E24">
              <w:rPr>
                <w:lang w:eastAsia="zh-CN" w:bidi="he-IL"/>
                <w:rPrChange w:id="5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is handled in L2, in case of CBG-retx. CB CRC attachment in L1 Accelerator.</w:t>
            </w:r>
            <w:r w:rsidRPr="008C7E24">
              <w:rPr>
                <w:lang w:eastAsia="zh-CN" w:bidi="he-IL"/>
                <w:rPrChange w:id="5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8C7E24">
              <w:rPr>
                <w:lang w:eastAsia="zh-CN" w:bidi="he-IL"/>
                <w:rPrChange w:id="5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Alternatively, CB </w:t>
            </w:r>
            <w:del w:id="589" w:author="Author">
              <w:r w:rsidRPr="008C7E24" w:rsidDel="003B71B2">
                <w:rPr>
                  <w:lang w:eastAsia="zh-CN" w:bidi="he-IL"/>
                  <w:rPrChange w:id="590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concatentation</w:delText>
              </w:r>
            </w:del>
            <w:ins w:id="591" w:author="Author">
              <w:r w:rsidR="003B71B2" w:rsidRPr="003B71B2">
                <w:rPr>
                  <w:lang w:eastAsia="zh-CN" w:bidi="he-IL"/>
                </w:rPr>
                <w:t>concatenation</w:t>
              </w:r>
            </w:ins>
            <w:r w:rsidRPr="008C7E24">
              <w:rPr>
                <w:lang w:eastAsia="zh-CN" w:bidi="he-IL"/>
                <w:rPrChange w:id="5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can be handled exclusively in L1 accelerator, based on CBGTI signaling from L2</w:t>
            </w:r>
          </w:p>
        </w:tc>
        <w:tc>
          <w:tcPr>
            <w:tcW w:w="3690" w:type="dxa"/>
            <w:noWrap/>
            <w:hideMark/>
          </w:tcPr>
          <w:p w14:paraId="33E890D2" w14:textId="77777777" w:rsidR="00266DA3" w:rsidRPr="008C7E24" w:rsidRDefault="00266DA3" w:rsidP="00C115A1">
            <w:pPr>
              <w:rPr>
                <w:lang w:eastAsia="zh-CN" w:bidi="he-IL"/>
                <w:rPrChange w:id="5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section on MAC PDU for TB(s)</w:t>
            </w:r>
          </w:p>
        </w:tc>
      </w:tr>
      <w:tr w:rsidR="00266DA3" w:rsidRPr="008C7E24" w14:paraId="4E3B4514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E04EE6A" w14:textId="77777777" w:rsidR="00266DA3" w:rsidRPr="008C7E24" w:rsidRDefault="00266DA3" w:rsidP="00C115A1">
            <w:pPr>
              <w:rPr>
                <w:lang w:eastAsia="zh-CN" w:bidi="he-IL"/>
                <w:rPrChange w:id="5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Scrambling</w:t>
            </w:r>
          </w:p>
        </w:tc>
      </w:tr>
      <w:tr w:rsidR="00266DA3" w:rsidRPr="008C7E24" w14:paraId="65B37638" w14:textId="77777777" w:rsidTr="00C115A1">
        <w:trPr>
          <w:trHeight w:val="300"/>
        </w:trPr>
        <w:tc>
          <w:tcPr>
            <w:tcW w:w="3002" w:type="dxa"/>
            <w:gridSpan w:val="2"/>
            <w:noWrap/>
            <w:hideMark/>
          </w:tcPr>
          <w:p w14:paraId="52D5F1BF" w14:textId="77777777" w:rsidR="00266DA3" w:rsidRPr="008C7E24" w:rsidRDefault="00266DA3" w:rsidP="00C115A1">
            <w:pPr>
              <w:rPr>
                <w:lang w:eastAsia="zh-CN" w:bidi="he-IL"/>
                <w:rPrChange w:id="5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5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 or c_{init}[q]</w:t>
            </w:r>
          </w:p>
        </w:tc>
        <w:tc>
          <w:tcPr>
            <w:tcW w:w="3020" w:type="dxa"/>
            <w:hideMark/>
          </w:tcPr>
          <w:p w14:paraId="74A81249" w14:textId="77777777" w:rsidR="00266DA3" w:rsidRPr="008C7E24" w:rsidRDefault="00266DA3" w:rsidP="00C115A1">
            <w:pPr>
              <w:rPr>
                <w:lang w:eastAsia="zh-CN" w:bidi="he-IL"/>
                <w:rPrChange w:id="5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n_{UD}: data scrambling identity (</w:t>
            </w:r>
            <w:commentRangeStart w:id="601"/>
            <w:r w:rsidRPr="008C7E24">
              <w:rPr>
                <w:lang w:eastAsia="zh-CN" w:bidi="he-IL"/>
                <w:rPrChange w:id="6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PCI</w:t>
            </w:r>
            <w:commentRangeEnd w:id="601"/>
            <w:r w:rsidR="003568E0">
              <w:rPr>
                <w:rStyle w:val="CommentReference"/>
              </w:rPr>
              <w:commentReference w:id="601"/>
            </w:r>
            <w:r w:rsidRPr="008C7E24">
              <w:rPr>
                <w:lang w:eastAsia="zh-CN" w:bidi="he-IL"/>
                <w:rPrChange w:id="6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by default)</w:t>
            </w:r>
          </w:p>
          <w:p w14:paraId="6ED27BEB" w14:textId="77777777" w:rsidR="00266DA3" w:rsidRPr="008C7E24" w:rsidRDefault="00266DA3" w:rsidP="00C115A1">
            <w:pPr>
              <w:rPr>
                <w:lang w:eastAsia="zh-CN" w:bidi="he-IL"/>
                <w:rPrChange w:id="6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c_{init}[q]: scrambling initialization for codeword q.</w:t>
            </w:r>
          </w:p>
          <w:p w14:paraId="1BE8DAE3" w14:textId="77777777" w:rsidR="00266DA3" w:rsidRPr="008C7E24" w:rsidRDefault="00266DA3" w:rsidP="00C115A1">
            <w:pPr>
              <w:rPr>
                <w:lang w:eastAsia="zh-CN" w:bidi="he-IL"/>
                <w:rPrChange w:id="6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690" w:type="dxa"/>
            <w:noWrap/>
            <w:hideMark/>
          </w:tcPr>
          <w:p w14:paraId="4F21FB53" w14:textId="77777777" w:rsidR="00266DA3" w:rsidRPr="008C7E24" w:rsidRDefault="00266DA3" w:rsidP="00C115A1">
            <w:pPr>
              <w:rPr>
                <w:lang w:eastAsia="zh-CN" w:bidi="he-IL"/>
                <w:rPrChange w:id="6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7.3.1.1</w:t>
            </w:r>
          </w:p>
        </w:tc>
      </w:tr>
      <w:tr w:rsidR="00266DA3" w:rsidRPr="008C7E24" w14:paraId="5709277C" w14:textId="77777777" w:rsidTr="00C115A1">
        <w:trPr>
          <w:trHeight w:val="300"/>
        </w:trPr>
        <w:tc>
          <w:tcPr>
            <w:tcW w:w="3002" w:type="dxa"/>
            <w:gridSpan w:val="2"/>
            <w:noWrap/>
            <w:hideMark/>
          </w:tcPr>
          <w:p w14:paraId="30CB1EBB" w14:textId="77777777" w:rsidR="00266DA3" w:rsidRPr="008C7E24" w:rsidRDefault="00266DA3" w:rsidP="00C115A1">
            <w:pPr>
              <w:rPr>
                <w:lang w:eastAsia="zh-CN" w:bidi="he-IL"/>
                <w:rPrChange w:id="6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3020" w:type="dxa"/>
            <w:hideMark/>
          </w:tcPr>
          <w:p w14:paraId="7B66C458" w14:textId="77777777" w:rsidR="00266DA3" w:rsidRPr="008C7E24" w:rsidRDefault="00266DA3" w:rsidP="00C115A1">
            <w:pPr>
              <w:rPr>
                <w:lang w:eastAsia="zh-CN" w:bidi="he-IL"/>
                <w:rPrChange w:id="6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RNTI associated with the PDSCH transmission </w:t>
            </w:r>
          </w:p>
        </w:tc>
        <w:tc>
          <w:tcPr>
            <w:tcW w:w="3690" w:type="dxa"/>
            <w:noWrap/>
            <w:hideMark/>
          </w:tcPr>
          <w:p w14:paraId="3087710F" w14:textId="77777777" w:rsidR="00266DA3" w:rsidRPr="008C7E24" w:rsidRDefault="00266DA3" w:rsidP="00C115A1">
            <w:pPr>
              <w:rPr>
                <w:lang w:eastAsia="zh-CN" w:bidi="he-IL"/>
                <w:rPrChange w:id="6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7.3.1.1</w:t>
            </w:r>
          </w:p>
        </w:tc>
      </w:tr>
      <w:tr w:rsidR="00266DA3" w:rsidRPr="008C7E24" w14:paraId="2581CD05" w14:textId="77777777" w:rsidTr="00C115A1">
        <w:trPr>
          <w:trHeight w:val="300"/>
        </w:trPr>
        <w:tc>
          <w:tcPr>
            <w:tcW w:w="3002" w:type="dxa"/>
            <w:gridSpan w:val="2"/>
            <w:noWrap/>
            <w:hideMark/>
          </w:tcPr>
          <w:p w14:paraId="153CB47D" w14:textId="77777777" w:rsidR="00266DA3" w:rsidRPr="008C7E24" w:rsidRDefault="00266DA3" w:rsidP="00C115A1">
            <w:pPr>
              <w:rPr>
                <w:lang w:eastAsia="zh-CN" w:bidi="he-IL"/>
                <w:rPrChange w:id="6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q</w:t>
            </w:r>
          </w:p>
        </w:tc>
        <w:tc>
          <w:tcPr>
            <w:tcW w:w="3020" w:type="dxa"/>
            <w:hideMark/>
          </w:tcPr>
          <w:p w14:paraId="54E4DD3A" w14:textId="77777777" w:rsidR="00266DA3" w:rsidRPr="008C7E24" w:rsidRDefault="00266DA3" w:rsidP="00C115A1">
            <w:pPr>
              <w:rPr>
                <w:lang w:eastAsia="zh-CN" w:bidi="he-IL"/>
                <w:rPrChange w:id="6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index of the codeword being scrambled</w:t>
            </w:r>
          </w:p>
        </w:tc>
        <w:tc>
          <w:tcPr>
            <w:tcW w:w="3690" w:type="dxa"/>
            <w:noWrap/>
            <w:hideMark/>
          </w:tcPr>
          <w:p w14:paraId="6B07CE4A" w14:textId="77777777" w:rsidR="00266DA3" w:rsidRPr="008C7E24" w:rsidRDefault="00266DA3" w:rsidP="00C115A1">
            <w:pPr>
              <w:rPr>
                <w:lang w:eastAsia="zh-CN" w:bidi="he-IL"/>
                <w:rPrChange w:id="6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7.3.1.1</w:t>
            </w:r>
          </w:p>
        </w:tc>
      </w:tr>
      <w:tr w:rsidR="00266DA3" w:rsidRPr="008C7E24" w14:paraId="2894C7D1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FA2EE16" w14:textId="77777777" w:rsidR="00266DA3" w:rsidRPr="008C7E24" w:rsidRDefault="00266DA3" w:rsidP="00C115A1">
            <w:pPr>
              <w:rPr>
                <w:lang w:eastAsia="zh-CN" w:bidi="he-IL"/>
                <w:rPrChange w:id="6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8C7E24" w14:paraId="7D7091CB" w14:textId="77777777" w:rsidTr="00C115A1">
        <w:trPr>
          <w:trHeight w:val="600"/>
        </w:trPr>
        <w:tc>
          <w:tcPr>
            <w:tcW w:w="3002" w:type="dxa"/>
            <w:gridSpan w:val="2"/>
            <w:noWrap/>
            <w:hideMark/>
          </w:tcPr>
          <w:p w14:paraId="6EC26049" w14:textId="77777777" w:rsidR="00266DA3" w:rsidRPr="008C7E24" w:rsidRDefault="00266DA3" w:rsidP="00C115A1">
            <w:pPr>
              <w:rPr>
                <w:lang w:eastAsia="zh-CN" w:bidi="he-IL"/>
                <w:rPrChange w:id="6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Q_m[q] or (MCS Table and MCS index[q]).</w:t>
            </w:r>
          </w:p>
        </w:tc>
        <w:tc>
          <w:tcPr>
            <w:tcW w:w="3020" w:type="dxa"/>
            <w:hideMark/>
          </w:tcPr>
          <w:p w14:paraId="31F4B5AD" w14:textId="77777777" w:rsidR="00266DA3" w:rsidRPr="008C7E24" w:rsidRDefault="00266DA3" w:rsidP="00C115A1">
            <w:pPr>
              <w:rPr>
                <w:lang w:eastAsia="zh-CN" w:bidi="he-IL"/>
                <w:rPrChange w:id="6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Q_m[q]: Signaled via MCS in DCI; also impacts bit interleaving</w:t>
            </w:r>
          </w:p>
          <w:p w14:paraId="13EA69B8" w14:textId="77777777" w:rsidR="00266DA3" w:rsidRPr="008C7E24" w:rsidRDefault="00266DA3" w:rsidP="00C115A1">
            <w:pPr>
              <w:rPr>
                <w:lang w:eastAsia="zh-CN" w:bidi="he-IL"/>
                <w:rPrChange w:id="6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MCS Table and MCS index[q]: modulation can be extracted from the MCS table and index.</w:t>
            </w:r>
          </w:p>
        </w:tc>
        <w:tc>
          <w:tcPr>
            <w:tcW w:w="3690" w:type="dxa"/>
            <w:hideMark/>
          </w:tcPr>
          <w:p w14:paraId="22E67057" w14:textId="77777777" w:rsidR="00266DA3" w:rsidRPr="008C7E24" w:rsidRDefault="00266DA3" w:rsidP="00C115A1">
            <w:pPr>
              <w:rPr>
                <w:lang w:eastAsia="zh-CN" w:bidi="he-IL"/>
                <w:rPrChange w:id="6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5.1.3.1</w:t>
            </w:r>
            <w:r w:rsidRPr="008C7E24">
              <w:rPr>
                <w:lang w:eastAsia="zh-CN" w:bidi="he-IL"/>
                <w:rPrChange w:id="6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5.4.2.2</w:t>
            </w:r>
          </w:p>
        </w:tc>
      </w:tr>
      <w:tr w:rsidR="00266DA3" w:rsidRPr="008C7E24" w14:paraId="321461CA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29610EE" w14:textId="77777777" w:rsidR="00266DA3" w:rsidRPr="008C7E24" w:rsidRDefault="00266DA3" w:rsidP="00C115A1">
            <w:pPr>
              <w:rPr>
                <w:lang w:eastAsia="zh-CN" w:bidi="he-IL"/>
                <w:rPrChange w:id="6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Layer Mapping</w:t>
            </w:r>
          </w:p>
        </w:tc>
      </w:tr>
      <w:tr w:rsidR="00266DA3" w:rsidRPr="008C7E24" w14:paraId="420F8AFB" w14:textId="77777777" w:rsidTr="00C115A1">
        <w:trPr>
          <w:trHeight w:val="1200"/>
        </w:trPr>
        <w:tc>
          <w:tcPr>
            <w:tcW w:w="3002" w:type="dxa"/>
            <w:gridSpan w:val="2"/>
            <w:noWrap/>
            <w:hideMark/>
          </w:tcPr>
          <w:p w14:paraId="52F8485D" w14:textId="77777777" w:rsidR="00266DA3" w:rsidRPr="008C7E24" w:rsidRDefault="00266DA3" w:rsidP="00C115A1">
            <w:pPr>
              <w:rPr>
                <w:lang w:eastAsia="zh-CN" w:bidi="he-IL"/>
                <w:rPrChange w:id="6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ν</w:t>
            </w:r>
          </w:p>
        </w:tc>
        <w:tc>
          <w:tcPr>
            <w:tcW w:w="3020" w:type="dxa"/>
            <w:hideMark/>
          </w:tcPr>
          <w:p w14:paraId="19FD0AA7" w14:textId="77777777" w:rsidR="00266DA3" w:rsidRPr="008C7E24" w:rsidRDefault="00266DA3" w:rsidP="00C115A1">
            <w:pPr>
              <w:rPr>
                <w:lang w:eastAsia="zh-CN" w:bidi="he-IL"/>
                <w:rPrChange w:id="6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total number of layers (when &gt; 4, assignment to codewords described in 38.211; </w:t>
            </w:r>
            <w:commentRangeStart w:id="638"/>
            <w:r w:rsidRPr="008C7E24">
              <w:rPr>
                <w:lang w:eastAsia="zh-CN" w:bidi="he-IL"/>
                <w:rPrChange w:id="6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assignment for mTRP case is described in 38.214)</w:t>
            </w:r>
            <w:commentRangeEnd w:id="638"/>
            <w:r w:rsidR="008758C2">
              <w:rPr>
                <w:rStyle w:val="CommentReference"/>
              </w:rPr>
              <w:commentReference w:id="638"/>
            </w:r>
          </w:p>
        </w:tc>
        <w:tc>
          <w:tcPr>
            <w:tcW w:w="3690" w:type="dxa"/>
            <w:hideMark/>
          </w:tcPr>
          <w:p w14:paraId="1B8E6D9B" w14:textId="77777777" w:rsidR="00266DA3" w:rsidRPr="008C7E24" w:rsidRDefault="00266DA3" w:rsidP="00C115A1">
            <w:pPr>
              <w:rPr>
                <w:lang w:eastAsia="zh-CN" w:bidi="he-IL"/>
                <w:rPrChange w:id="6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7.3.1.3</w:t>
            </w:r>
            <w:r w:rsidRPr="008C7E24">
              <w:rPr>
                <w:lang w:eastAsia="zh-CN" w:bidi="he-IL"/>
                <w:rPrChange w:id="6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5.1</w:t>
            </w:r>
          </w:p>
        </w:tc>
      </w:tr>
      <w:tr w:rsidR="00266DA3" w:rsidRPr="008C7E24" w14:paraId="46E5EF91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9539772" w14:textId="77777777" w:rsidR="00266DA3" w:rsidRPr="008C7E24" w:rsidRDefault="00266DA3" w:rsidP="00C115A1">
            <w:pPr>
              <w:rPr>
                <w:lang w:eastAsia="zh-CN" w:bidi="he-IL"/>
                <w:rPrChange w:id="6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8C7E24" w14:paraId="5BD46A65" w14:textId="77777777" w:rsidTr="00C115A1">
        <w:trPr>
          <w:trHeight w:val="1200"/>
        </w:trPr>
        <w:tc>
          <w:tcPr>
            <w:tcW w:w="3002" w:type="dxa"/>
            <w:gridSpan w:val="2"/>
            <w:noWrap/>
            <w:hideMark/>
          </w:tcPr>
          <w:p w14:paraId="7E2470E1" w14:textId="67F06AB6" w:rsidR="00266DA3" w:rsidRPr="008C7E24" w:rsidRDefault="00266DA3" w:rsidP="00C115A1">
            <w:pPr>
              <w:rPr>
                <w:i/>
                <w:iCs/>
                <w:lang w:eastAsia="zh-CN" w:bidi="he-IL"/>
                <w:rPrChange w:id="64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8C7E24">
              <w:rPr>
                <w:i/>
                <w:iCs/>
                <w:lang w:eastAsia="zh-CN" w:bidi="he-IL"/>
                <w:rPrChange w:id="64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8C7E24">
              <w:rPr>
                <w:i/>
                <w:iCs/>
                <w:lang w:eastAsia="zh-CN" w:bidi="he-IL"/>
                <w:rPrChange w:id="64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8C7E24">
              <w:rPr>
                <w:i/>
                <w:iCs/>
                <w:lang w:eastAsia="zh-CN" w:bidi="he-IL"/>
                <w:rPrChange w:id="64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8C7E24">
              <w:rPr>
                <w:i/>
                <w:iCs/>
                <w:lang w:eastAsia="zh-CN" w:bidi="he-IL"/>
                <w:rPrChange w:id="64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8C7E24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8C7E24">
              <w:rPr>
                <w:i/>
                <w:iCs/>
                <w:lang w:eastAsia="zh-CN" w:bidi="he-IL"/>
                <w:rPrChange w:id="65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8C7E24">
              <w:rPr>
                <w:i/>
                <w:iCs/>
                <w:cs/>
                <w:lang w:eastAsia="zh-CN" w:bidi="he-IL"/>
                <w:rPrChange w:id="651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8C7E24">
              <w:rPr>
                <w:i/>
                <w:iCs/>
                <w:lang w:eastAsia="zh-CN" w:bidi="he-IL"/>
                <w:rPrChange w:id="65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8C7E24">
              <w:rPr>
                <w:i/>
                <w:iCs/>
                <w:lang w:eastAsia="zh-CN" w:bidi="he-IL"/>
                <w:rPrChange w:id="65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020" w:type="dxa"/>
            <w:hideMark/>
          </w:tcPr>
          <w:p w14:paraId="570B5475" w14:textId="77777777" w:rsidR="00266DA3" w:rsidRPr="008C7E24" w:rsidRDefault="00266DA3" w:rsidP="00C115A1">
            <w:pPr>
              <w:rPr>
                <w:lang w:eastAsia="zh-CN" w:bidi="he-IL"/>
                <w:rPrChange w:id="6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Conceptually similar to FH signaling when precoding for Cat-B. 3GPP leaves DL precoding to implementation.</w:t>
            </w:r>
            <w:r w:rsidRPr="008C7E24">
              <w:rPr>
                <w:lang w:eastAsia="zh-CN" w:bidi="he-IL"/>
                <w:rPrChange w:id="6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Per layer (which also implies per CW)</w:t>
            </w:r>
          </w:p>
        </w:tc>
        <w:tc>
          <w:tcPr>
            <w:tcW w:w="3690" w:type="dxa"/>
            <w:noWrap/>
            <w:hideMark/>
          </w:tcPr>
          <w:p w14:paraId="68B3FBEC" w14:textId="77777777" w:rsidR="00266DA3" w:rsidRPr="008C7E24" w:rsidRDefault="00266DA3" w:rsidP="00C115A1">
            <w:pPr>
              <w:rPr>
                <w:lang w:eastAsia="zh-CN" w:bidi="he-IL"/>
                <w:rPrChange w:id="6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8C7E24" w14:paraId="1E07B5B8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F02807A" w14:textId="77777777" w:rsidR="00266DA3" w:rsidRPr="008C7E24" w:rsidRDefault="00266DA3" w:rsidP="00C115A1">
            <w:pPr>
              <w:rPr>
                <w:lang w:eastAsia="zh-CN" w:bidi="he-IL"/>
                <w:rPrChange w:id="6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8C7E24" w14:paraId="36A3678B" w14:textId="77777777" w:rsidTr="00C115A1">
        <w:trPr>
          <w:trHeight w:val="900"/>
        </w:trPr>
        <w:tc>
          <w:tcPr>
            <w:tcW w:w="983" w:type="dxa"/>
            <w:vMerge w:val="restart"/>
            <w:noWrap/>
            <w:textDirection w:val="btLr"/>
            <w:hideMark/>
          </w:tcPr>
          <w:p w14:paraId="28D30ED0" w14:textId="77777777" w:rsidR="00266DA3" w:rsidRPr="008C7E24" w:rsidRDefault="00266DA3" w:rsidP="00C115A1">
            <w:pPr>
              <w:rPr>
                <w:lang w:eastAsia="zh-CN" w:bidi="he-IL"/>
                <w:rPrChange w:id="6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019" w:type="dxa"/>
            <w:hideMark/>
          </w:tcPr>
          <w:p w14:paraId="43EC1987" w14:textId="77777777" w:rsidR="00266DA3" w:rsidRPr="008C7E24" w:rsidRDefault="00266DA3" w:rsidP="00C115A1">
            <w:pPr>
              <w:rPr>
                <w:lang w:eastAsia="zh-CN" w:bidi="he-IL"/>
                <w:rPrChange w:id="6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3020" w:type="dxa"/>
            <w:hideMark/>
          </w:tcPr>
          <w:p w14:paraId="539C3352" w14:textId="77777777" w:rsidR="00266DA3" w:rsidRPr="008C7E24" w:rsidRDefault="00266DA3" w:rsidP="00C115A1">
            <w:pPr>
              <w:rPr>
                <w:lang w:eastAsia="zh-CN" w:bidi="he-IL"/>
                <w:rPrChange w:id="6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PDSCH allocation </w:t>
            </w:r>
          </w:p>
        </w:tc>
        <w:tc>
          <w:tcPr>
            <w:tcW w:w="3690" w:type="dxa"/>
            <w:hideMark/>
          </w:tcPr>
          <w:p w14:paraId="2A69C47B" w14:textId="77777777" w:rsidR="00266DA3" w:rsidRPr="008C7E24" w:rsidRDefault="00266DA3" w:rsidP="00C115A1">
            <w:pPr>
              <w:rPr>
                <w:lang w:eastAsia="zh-CN" w:bidi="he-IL"/>
                <w:rPrChange w:id="6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3GPP TS 38.211, sec 7.3.1.6</w:t>
            </w:r>
          </w:p>
        </w:tc>
      </w:tr>
      <w:tr w:rsidR="00266DA3" w:rsidRPr="008C7E24" w14:paraId="7B637754" w14:textId="77777777" w:rsidTr="00C115A1">
        <w:trPr>
          <w:trHeight w:val="900"/>
        </w:trPr>
        <w:tc>
          <w:tcPr>
            <w:tcW w:w="983" w:type="dxa"/>
            <w:vMerge/>
            <w:hideMark/>
          </w:tcPr>
          <w:p w14:paraId="35C81690" w14:textId="77777777" w:rsidR="00266DA3" w:rsidRPr="008C7E24" w:rsidRDefault="00266DA3" w:rsidP="00C115A1">
            <w:pPr>
              <w:rPr>
                <w:lang w:eastAsia="zh-CN" w:bidi="he-IL"/>
                <w:rPrChange w:id="6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58166EB3" w14:textId="77777777" w:rsidR="00266DA3" w:rsidRPr="008C7E24" w:rsidRDefault="00266DA3" w:rsidP="00C115A1">
            <w:pPr>
              <w:rPr>
                <w:lang w:eastAsia="zh-CN" w:bidi="he-IL"/>
                <w:rPrChange w:id="6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3020" w:type="dxa"/>
            <w:hideMark/>
          </w:tcPr>
          <w:p w14:paraId="6FA1A171" w14:textId="77777777" w:rsidR="00266DA3" w:rsidRPr="008C7E24" w:rsidRDefault="00266DA3" w:rsidP="00C115A1">
            <w:pPr>
              <w:rPr>
                <w:lang w:eastAsia="zh-CN" w:bidi="he-IL"/>
                <w:rPrChange w:id="6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PDSCH allocation </w:t>
            </w:r>
          </w:p>
        </w:tc>
        <w:tc>
          <w:tcPr>
            <w:tcW w:w="3690" w:type="dxa"/>
            <w:noWrap/>
            <w:hideMark/>
          </w:tcPr>
          <w:p w14:paraId="26BB52C8" w14:textId="77777777" w:rsidR="00266DA3" w:rsidRPr="008C7E24" w:rsidRDefault="00266DA3" w:rsidP="00C115A1">
            <w:pPr>
              <w:rPr>
                <w:lang w:eastAsia="zh-CN" w:bidi="he-IL"/>
                <w:rPrChange w:id="6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3GGP TS 38.211, sec 7.3.1.6</w:t>
            </w:r>
          </w:p>
        </w:tc>
      </w:tr>
      <w:tr w:rsidR="00266DA3" w:rsidRPr="008C7E24" w14:paraId="1D4A1964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31E5C5F5" w14:textId="77777777" w:rsidR="00266DA3" w:rsidRPr="008C7E24" w:rsidRDefault="00266DA3" w:rsidP="00C115A1">
            <w:pPr>
              <w:rPr>
                <w:lang w:eastAsia="zh-CN" w:bidi="he-IL"/>
                <w:rPrChange w:id="6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56E805F8" w14:textId="77777777" w:rsidR="00266DA3" w:rsidRPr="008C7E24" w:rsidRDefault="00266DA3" w:rsidP="00C115A1">
            <w:pPr>
              <w:rPr>
                <w:lang w:eastAsia="zh-CN" w:bidi="he-IL"/>
                <w:rPrChange w:id="6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020" w:type="dxa"/>
            <w:hideMark/>
          </w:tcPr>
          <w:p w14:paraId="1E39DD41" w14:textId="77777777" w:rsidR="00266DA3" w:rsidRPr="008C7E24" w:rsidRDefault="00266DA3" w:rsidP="00C115A1">
            <w:pPr>
              <w:rPr>
                <w:lang w:eastAsia="zh-CN" w:bidi="he-IL"/>
                <w:rPrChange w:id="6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690" w:type="dxa"/>
            <w:noWrap/>
            <w:hideMark/>
          </w:tcPr>
          <w:p w14:paraId="2CE9B824" w14:textId="77777777" w:rsidR="00266DA3" w:rsidRPr="008C7E24" w:rsidRDefault="00266DA3" w:rsidP="00C115A1">
            <w:pPr>
              <w:rPr>
                <w:lang w:eastAsia="zh-CN" w:bidi="he-IL"/>
                <w:rPrChange w:id="6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8C7E24" w14:paraId="77B34058" w14:textId="77777777" w:rsidTr="00C115A1">
        <w:trPr>
          <w:trHeight w:val="900"/>
        </w:trPr>
        <w:tc>
          <w:tcPr>
            <w:tcW w:w="983" w:type="dxa"/>
            <w:vMerge/>
            <w:hideMark/>
          </w:tcPr>
          <w:p w14:paraId="3EBCE2C7" w14:textId="77777777" w:rsidR="00266DA3" w:rsidRPr="008C7E24" w:rsidRDefault="00266DA3" w:rsidP="00C115A1">
            <w:pPr>
              <w:rPr>
                <w:lang w:eastAsia="zh-CN" w:bidi="he-IL"/>
                <w:rPrChange w:id="6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6F54B0C6" w14:textId="77777777" w:rsidR="00266DA3" w:rsidRPr="008C7E24" w:rsidRDefault="00266DA3" w:rsidP="00C115A1">
            <w:pPr>
              <w:rPr>
                <w:lang w:eastAsia="zh-CN" w:bidi="he-IL"/>
                <w:rPrChange w:id="6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number of DMRS CDM groups without data</w:t>
            </w:r>
          </w:p>
        </w:tc>
        <w:tc>
          <w:tcPr>
            <w:tcW w:w="3020" w:type="dxa"/>
            <w:hideMark/>
          </w:tcPr>
          <w:p w14:paraId="1F0E9CE2" w14:textId="77777777" w:rsidR="00266DA3" w:rsidRPr="008C7E24" w:rsidRDefault="00266DA3" w:rsidP="00C115A1">
            <w:pPr>
              <w:rPr>
                <w:lang w:eastAsia="zh-CN" w:bidi="he-IL"/>
                <w:rPrChange w:id="6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No PDSCH mapping on DMRS CDM groups marked as having no data.</w:t>
            </w:r>
          </w:p>
        </w:tc>
        <w:tc>
          <w:tcPr>
            <w:tcW w:w="3690" w:type="dxa"/>
            <w:hideMark/>
          </w:tcPr>
          <w:p w14:paraId="0EA554CF" w14:textId="77777777" w:rsidR="00266DA3" w:rsidRPr="008C7E24" w:rsidRDefault="00266DA3" w:rsidP="00C115A1">
            <w:pPr>
              <w:rPr>
                <w:lang w:eastAsia="zh-CN" w:bidi="he-IL"/>
                <w:rPrChange w:id="6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3GPP TS 38.214, sec 5.1.3.2 </w:t>
            </w:r>
            <w:r w:rsidRPr="008C7E24">
              <w:rPr>
                <w:lang w:eastAsia="zh-CN" w:bidi="he-IL"/>
                <w:rPrChange w:id="6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7.3.1.2.2</w:t>
            </w:r>
            <w:r w:rsidRPr="008C7E24">
              <w:rPr>
                <w:lang w:eastAsia="zh-CN" w:bidi="he-IL"/>
                <w:rPrChange w:id="6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4.1-1</w:t>
            </w:r>
          </w:p>
        </w:tc>
      </w:tr>
      <w:tr w:rsidR="00266DA3" w:rsidRPr="008C7E24" w14:paraId="584F4BDB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32B8642F" w14:textId="77777777" w:rsidR="00266DA3" w:rsidRPr="008C7E24" w:rsidRDefault="00266DA3" w:rsidP="00C115A1">
            <w:pPr>
              <w:rPr>
                <w:lang w:eastAsia="zh-CN" w:bidi="he-IL"/>
                <w:rPrChange w:id="6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66E82E6C" w14:textId="77777777" w:rsidR="00266DA3" w:rsidRPr="008C7E24" w:rsidRDefault="00266DA3" w:rsidP="00C115A1">
            <w:pPr>
              <w:rPr>
                <w:lang w:eastAsia="zh-CN" w:bidi="he-IL"/>
                <w:rPrChange w:id="6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resource allocation type</w:t>
            </w:r>
          </w:p>
        </w:tc>
        <w:tc>
          <w:tcPr>
            <w:tcW w:w="3020" w:type="dxa"/>
            <w:hideMark/>
          </w:tcPr>
          <w:p w14:paraId="7449CCC8" w14:textId="77777777" w:rsidR="00266DA3" w:rsidRPr="008C7E24" w:rsidRDefault="00266DA3" w:rsidP="00C115A1">
            <w:pPr>
              <w:rPr>
                <w:lang w:eastAsia="zh-CN" w:bidi="he-IL"/>
                <w:rPrChange w:id="6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Mapping to VRBs: bitmap-based (type 0) or offset &amp; length (type 1)</w:t>
            </w:r>
          </w:p>
        </w:tc>
        <w:tc>
          <w:tcPr>
            <w:tcW w:w="3690" w:type="dxa"/>
            <w:noWrap/>
            <w:hideMark/>
          </w:tcPr>
          <w:p w14:paraId="4E4215E8" w14:textId="77777777" w:rsidR="00266DA3" w:rsidRPr="008C7E24" w:rsidRDefault="00266DA3" w:rsidP="00C115A1">
            <w:pPr>
              <w:rPr>
                <w:lang w:eastAsia="zh-CN" w:bidi="he-IL"/>
                <w:rPrChange w:id="6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6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</w:t>
            </w:r>
          </w:p>
        </w:tc>
      </w:tr>
      <w:tr w:rsidR="00266DA3" w:rsidRPr="008C7E24" w14:paraId="195500B1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751E03F2" w14:textId="77777777" w:rsidR="00266DA3" w:rsidRPr="008C7E24" w:rsidRDefault="00266DA3" w:rsidP="00C115A1">
            <w:pPr>
              <w:rPr>
                <w:lang w:eastAsia="zh-CN" w:bidi="he-IL"/>
                <w:rPrChange w:id="6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1B8A50A1" w14:textId="77777777" w:rsidR="00266DA3" w:rsidRPr="008C7E24" w:rsidRDefault="00266DA3" w:rsidP="00C115A1">
            <w:pPr>
              <w:rPr>
                <w:lang w:eastAsia="zh-CN" w:bidi="he-IL"/>
                <w:rPrChange w:id="6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RB bitmap</w:t>
            </w:r>
          </w:p>
        </w:tc>
        <w:tc>
          <w:tcPr>
            <w:tcW w:w="3020" w:type="dxa"/>
            <w:hideMark/>
          </w:tcPr>
          <w:p w14:paraId="2443F1C1" w14:textId="77777777" w:rsidR="00266DA3" w:rsidRPr="008C7E24" w:rsidRDefault="00266DA3" w:rsidP="00C115A1">
            <w:pPr>
              <w:rPr>
                <w:lang w:eastAsia="zh-CN" w:bidi="he-IL"/>
                <w:rPrChange w:id="7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u w:val="single"/>
                <w:lang w:eastAsia="zh-CN" w:bidi="he-IL"/>
                <w:rPrChange w:id="702" w:author="Author">
                  <w:rPr>
                    <w:rFonts w:asciiTheme="majorBidi" w:hAnsiTheme="majorBidi" w:cstheme="majorBidi"/>
                    <w:u w:val="single"/>
                    <w:lang w:eastAsia="zh-CN" w:bidi="he-IL"/>
                  </w:rPr>
                </w:rPrChange>
              </w:rPr>
              <w:t>type 0</w:t>
            </w:r>
            <w:r w:rsidRPr="008C7E24">
              <w:rPr>
                <w:lang w:eastAsia="zh-CN" w:bidi="he-IL"/>
                <w:rPrChange w:id="7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: allocation is based on this bitmap. In 3GPP, it is signaled at RB group resolution</w:t>
            </w:r>
          </w:p>
        </w:tc>
        <w:tc>
          <w:tcPr>
            <w:tcW w:w="3690" w:type="dxa"/>
            <w:hideMark/>
          </w:tcPr>
          <w:p w14:paraId="5D9E349B" w14:textId="77777777" w:rsidR="00266DA3" w:rsidRPr="008C7E24" w:rsidRDefault="00266DA3" w:rsidP="00C115A1">
            <w:pPr>
              <w:rPr>
                <w:lang w:eastAsia="zh-CN" w:bidi="he-IL"/>
                <w:rPrChange w:id="7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5.1.2.2.1</w:t>
            </w:r>
            <w:r w:rsidRPr="008C7E24">
              <w:rPr>
                <w:lang w:eastAsia="zh-CN" w:bidi="he-IL"/>
                <w:rPrChange w:id="7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7.3.1.2.2</w:t>
            </w:r>
          </w:p>
        </w:tc>
      </w:tr>
      <w:tr w:rsidR="00266DA3" w:rsidRPr="008C7E24" w14:paraId="32E8AD5B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6D084CBB" w14:textId="77777777" w:rsidR="00266DA3" w:rsidRPr="008C7E24" w:rsidRDefault="00266DA3" w:rsidP="00C115A1">
            <w:pPr>
              <w:rPr>
                <w:lang w:eastAsia="zh-CN" w:bidi="he-IL"/>
                <w:rPrChange w:id="7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7274983E" w14:textId="77777777" w:rsidR="00266DA3" w:rsidRPr="008C7E24" w:rsidRDefault="00266DA3" w:rsidP="00C115A1">
            <w:pPr>
              <w:rPr>
                <w:lang w:eastAsia="zh-CN" w:bidi="he-IL"/>
                <w:rPrChange w:id="7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RB_{start}</w:t>
            </w:r>
          </w:p>
        </w:tc>
        <w:tc>
          <w:tcPr>
            <w:tcW w:w="3020" w:type="dxa"/>
            <w:hideMark/>
          </w:tcPr>
          <w:p w14:paraId="7E017B87" w14:textId="77777777" w:rsidR="00266DA3" w:rsidRPr="008C7E24" w:rsidRDefault="00266DA3" w:rsidP="00C115A1">
            <w:pPr>
              <w:rPr>
                <w:lang w:eastAsia="zh-CN" w:bidi="he-IL"/>
                <w:rPrChange w:id="7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u w:val="single"/>
                <w:lang w:eastAsia="zh-CN" w:bidi="he-IL"/>
                <w:rPrChange w:id="711" w:author="Author">
                  <w:rPr>
                    <w:rFonts w:asciiTheme="majorBidi" w:hAnsiTheme="majorBidi" w:cstheme="majorBidi"/>
                    <w:u w:val="single"/>
                    <w:lang w:eastAsia="zh-CN" w:bidi="he-IL"/>
                  </w:rPr>
                </w:rPrChange>
              </w:rPr>
              <w:t>type 1</w:t>
            </w:r>
            <w:r w:rsidRPr="008C7E24">
              <w:rPr>
                <w:lang w:eastAsia="zh-CN" w:bidi="he-IL"/>
                <w:rPrChange w:id="7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: start of allocation derived from DCI RIV</w:t>
            </w:r>
          </w:p>
        </w:tc>
        <w:tc>
          <w:tcPr>
            <w:tcW w:w="3690" w:type="dxa"/>
            <w:hideMark/>
          </w:tcPr>
          <w:p w14:paraId="19ECF7BC" w14:textId="77777777" w:rsidR="00266DA3" w:rsidRPr="008C7E24" w:rsidRDefault="00266DA3" w:rsidP="00C115A1">
            <w:pPr>
              <w:rPr>
                <w:lang w:eastAsia="zh-CN" w:bidi="he-IL"/>
                <w:rPrChange w:id="7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5.1.2.2.2</w:t>
            </w:r>
            <w:r w:rsidRPr="008C7E24">
              <w:rPr>
                <w:lang w:eastAsia="zh-CN" w:bidi="he-IL"/>
                <w:rPrChange w:id="7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3GPP TS 38.212, sec 7.3.1.2.2 </w:t>
            </w:r>
          </w:p>
        </w:tc>
      </w:tr>
      <w:tr w:rsidR="00266DA3" w:rsidRPr="008C7E24" w14:paraId="6C01771B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234F4F88" w14:textId="77777777" w:rsidR="00266DA3" w:rsidRPr="008C7E24" w:rsidRDefault="00266DA3" w:rsidP="00C115A1">
            <w:pPr>
              <w:rPr>
                <w:lang w:eastAsia="zh-CN" w:bidi="he-IL"/>
                <w:rPrChange w:id="7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34AAD538" w14:textId="77777777" w:rsidR="00266DA3" w:rsidRPr="008C7E24" w:rsidRDefault="00266DA3" w:rsidP="00C115A1">
            <w:pPr>
              <w:rPr>
                <w:lang w:eastAsia="zh-CN" w:bidi="he-IL"/>
                <w:rPrChange w:id="7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L_{RBs}</w:t>
            </w:r>
          </w:p>
        </w:tc>
        <w:tc>
          <w:tcPr>
            <w:tcW w:w="3020" w:type="dxa"/>
            <w:hideMark/>
          </w:tcPr>
          <w:p w14:paraId="18C2A3C2" w14:textId="69BC30FA" w:rsidR="00266DA3" w:rsidRPr="008C7E24" w:rsidRDefault="00266DA3" w:rsidP="00C115A1">
            <w:pPr>
              <w:rPr>
                <w:lang w:eastAsia="zh-CN" w:bidi="he-IL"/>
                <w:rPrChange w:id="7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u w:val="single"/>
                <w:lang w:eastAsia="zh-CN" w:bidi="he-IL"/>
                <w:rPrChange w:id="720" w:author="Author">
                  <w:rPr>
                    <w:rFonts w:asciiTheme="majorBidi" w:hAnsiTheme="majorBidi" w:cstheme="majorBidi"/>
                    <w:u w:val="single"/>
                    <w:lang w:eastAsia="zh-CN" w:bidi="he-IL"/>
                  </w:rPr>
                </w:rPrChange>
              </w:rPr>
              <w:t>type1</w:t>
            </w:r>
            <w:r w:rsidRPr="008C7E24">
              <w:rPr>
                <w:lang w:eastAsia="zh-CN" w:bidi="he-IL"/>
                <w:rPrChange w:id="7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: number of </w:t>
            </w:r>
            <w:del w:id="722" w:author="Author">
              <w:r w:rsidRPr="008C7E24" w:rsidDel="006C2E00">
                <w:rPr>
                  <w:lang w:eastAsia="zh-CN" w:bidi="he-IL"/>
                  <w:rPrChange w:id="723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continuously </w:delText>
              </w:r>
            </w:del>
            <w:ins w:id="724" w:author="Author">
              <w:r w:rsidR="006C2E00">
                <w:rPr>
                  <w:lang w:eastAsia="zh-CN" w:bidi="he-IL"/>
                </w:rPr>
                <w:t>contiguously</w:t>
              </w:r>
              <w:r w:rsidR="006C2E00" w:rsidRPr="008C7E24">
                <w:rPr>
                  <w:lang w:eastAsia="zh-CN" w:bidi="he-IL"/>
                  <w:rPrChange w:id="725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r w:rsidRPr="008C7E24">
              <w:rPr>
                <w:lang w:eastAsia="zh-CN" w:bidi="he-IL"/>
                <w:rPrChange w:id="7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allocated VRBs derived </w:t>
            </w:r>
            <w:del w:id="727" w:author="Author">
              <w:r w:rsidRPr="008C7E24" w:rsidDel="00960953">
                <w:rPr>
                  <w:lang w:eastAsia="zh-CN" w:bidi="he-IL"/>
                  <w:rPrChange w:id="728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froM</w:delText>
              </w:r>
            </w:del>
            <w:ins w:id="729" w:author="Author">
              <w:r w:rsidR="00960953" w:rsidRPr="00960953">
                <w:rPr>
                  <w:lang w:eastAsia="zh-CN" w:bidi="he-IL"/>
                </w:rPr>
                <w:t>from</w:t>
              </w:r>
            </w:ins>
            <w:r w:rsidRPr="008C7E24">
              <w:rPr>
                <w:lang w:eastAsia="zh-CN" w:bidi="he-IL"/>
                <w:rPrChange w:id="7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DCI RIV</w:t>
            </w:r>
          </w:p>
        </w:tc>
        <w:tc>
          <w:tcPr>
            <w:tcW w:w="3690" w:type="dxa"/>
            <w:hideMark/>
          </w:tcPr>
          <w:p w14:paraId="7E10F7DB" w14:textId="77777777" w:rsidR="00266DA3" w:rsidRPr="008C7E24" w:rsidRDefault="00266DA3" w:rsidP="00C115A1">
            <w:pPr>
              <w:rPr>
                <w:lang w:eastAsia="zh-CN" w:bidi="he-IL"/>
                <w:rPrChange w:id="7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5.1.2.2.2</w:t>
            </w:r>
            <w:r w:rsidRPr="008C7E24">
              <w:rPr>
                <w:lang w:eastAsia="zh-CN" w:bidi="he-IL"/>
                <w:rPrChange w:id="7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3GPP TS 38.212, sec 7.3.1.2.2 </w:t>
            </w:r>
          </w:p>
        </w:tc>
      </w:tr>
      <w:tr w:rsidR="00266DA3" w:rsidRPr="008C7E24" w14:paraId="02D0F097" w14:textId="77777777" w:rsidTr="00C115A1">
        <w:trPr>
          <w:trHeight w:val="900"/>
        </w:trPr>
        <w:tc>
          <w:tcPr>
            <w:tcW w:w="983" w:type="dxa"/>
            <w:vMerge/>
            <w:hideMark/>
          </w:tcPr>
          <w:p w14:paraId="0F432C0A" w14:textId="77777777" w:rsidR="00266DA3" w:rsidRPr="008C7E24" w:rsidRDefault="00266DA3" w:rsidP="00C115A1">
            <w:pPr>
              <w:rPr>
                <w:lang w:eastAsia="zh-CN" w:bidi="he-IL"/>
                <w:rPrChange w:id="7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1EFD3E65" w14:textId="77777777" w:rsidR="00266DA3" w:rsidRPr="008C7E24" w:rsidRDefault="00266DA3" w:rsidP="00C115A1">
            <w:pPr>
              <w:rPr>
                <w:lang w:eastAsia="zh-CN" w:bidi="he-IL"/>
                <w:rPrChange w:id="7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VRB-to-PRB mapping</w:t>
            </w:r>
          </w:p>
        </w:tc>
        <w:tc>
          <w:tcPr>
            <w:tcW w:w="3020" w:type="dxa"/>
            <w:hideMark/>
          </w:tcPr>
          <w:p w14:paraId="744F7C75" w14:textId="77777777" w:rsidR="00266DA3" w:rsidRPr="008C7E24" w:rsidRDefault="00266DA3" w:rsidP="00C115A1">
            <w:pPr>
              <w:rPr>
                <w:lang w:eastAsia="zh-CN" w:bidi="he-IL"/>
                <w:rPrChange w:id="7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virtual resource blocks are mapped to physical resource blocks: interleaved or non-interleaved</w:t>
            </w:r>
          </w:p>
        </w:tc>
        <w:tc>
          <w:tcPr>
            <w:tcW w:w="3690" w:type="dxa"/>
            <w:hideMark/>
          </w:tcPr>
          <w:p w14:paraId="2866978E" w14:textId="77777777" w:rsidR="00266DA3" w:rsidRPr="008C7E24" w:rsidRDefault="00266DA3" w:rsidP="00C115A1">
            <w:pPr>
              <w:rPr>
                <w:lang w:eastAsia="zh-CN" w:bidi="he-IL"/>
                <w:rPrChange w:id="7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7.3.1.6</w:t>
            </w:r>
            <w:r w:rsidRPr="008C7E24">
              <w:rPr>
                <w:lang w:eastAsia="zh-CN" w:bidi="he-IL"/>
                <w:rPrChange w:id="7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7.3.1.2.1/2</w:t>
            </w:r>
          </w:p>
        </w:tc>
      </w:tr>
      <w:tr w:rsidR="00266DA3" w:rsidRPr="008C7E24" w14:paraId="409F6322" w14:textId="77777777" w:rsidTr="00C115A1">
        <w:trPr>
          <w:trHeight w:val="900"/>
        </w:trPr>
        <w:tc>
          <w:tcPr>
            <w:tcW w:w="983" w:type="dxa"/>
            <w:vMerge/>
            <w:hideMark/>
          </w:tcPr>
          <w:p w14:paraId="24AA87B4" w14:textId="77777777" w:rsidR="00266DA3" w:rsidRPr="008C7E24" w:rsidRDefault="00266DA3" w:rsidP="00C115A1">
            <w:pPr>
              <w:rPr>
                <w:lang w:eastAsia="zh-CN" w:bidi="he-IL"/>
                <w:rPrChange w:id="7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3D24DCBC" w14:textId="77777777" w:rsidR="00266DA3" w:rsidRPr="008C7E24" w:rsidRDefault="00266DA3" w:rsidP="00C115A1">
            <w:pPr>
              <w:rPr>
                <w:lang w:eastAsia="zh-CN" w:bidi="he-IL"/>
                <w:rPrChange w:id="7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Coreset Type</w:t>
            </w:r>
          </w:p>
        </w:tc>
        <w:tc>
          <w:tcPr>
            <w:tcW w:w="3020" w:type="dxa"/>
            <w:hideMark/>
          </w:tcPr>
          <w:p w14:paraId="4A34E8B2" w14:textId="77777777" w:rsidR="00266DA3" w:rsidRPr="008C7E24" w:rsidRDefault="00266DA3" w:rsidP="00C115A1">
            <w:pPr>
              <w:rPr>
                <w:lang w:eastAsia="zh-CN" w:bidi="he-IL"/>
                <w:rPrChange w:id="7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RB bundling for VRB mapping depends on Coreset Type (DCI format not relevant, if BWP is consistent with Coreset Type)</w:t>
            </w:r>
          </w:p>
        </w:tc>
        <w:tc>
          <w:tcPr>
            <w:tcW w:w="3690" w:type="dxa"/>
            <w:noWrap/>
            <w:hideMark/>
          </w:tcPr>
          <w:p w14:paraId="6ACFCAAE" w14:textId="77777777" w:rsidR="00266DA3" w:rsidRPr="008C7E24" w:rsidRDefault="00266DA3" w:rsidP="00C115A1">
            <w:pPr>
              <w:rPr>
                <w:lang w:eastAsia="zh-CN" w:bidi="he-IL"/>
                <w:rPrChange w:id="7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7.3.1.6</w:t>
            </w:r>
          </w:p>
        </w:tc>
      </w:tr>
      <w:tr w:rsidR="00266DA3" w:rsidRPr="008C7E24" w14:paraId="086A9257" w14:textId="77777777" w:rsidTr="00C115A1">
        <w:trPr>
          <w:trHeight w:val="300"/>
        </w:trPr>
        <w:tc>
          <w:tcPr>
            <w:tcW w:w="983" w:type="dxa"/>
            <w:vMerge w:val="restart"/>
            <w:textDirection w:val="btLr"/>
            <w:hideMark/>
          </w:tcPr>
          <w:p w14:paraId="3DAAD4D0" w14:textId="77777777" w:rsidR="00266DA3" w:rsidRPr="008C7E24" w:rsidRDefault="00266DA3" w:rsidP="00C115A1">
            <w:pPr>
              <w:jc w:val="center"/>
              <w:rPr>
                <w:lang w:eastAsia="zh-CN" w:bidi="he-IL"/>
                <w:rPrChange w:id="7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Time</w:t>
            </w:r>
            <w:r w:rsidRPr="008C7E24">
              <w:rPr>
                <w:lang w:eastAsia="zh-CN" w:bidi="he-IL"/>
                <w:rPrChange w:id="7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2019" w:type="dxa"/>
            <w:hideMark/>
          </w:tcPr>
          <w:p w14:paraId="5DB2F1A6" w14:textId="77777777" w:rsidR="00266DA3" w:rsidRPr="008C7E24" w:rsidRDefault="00266DA3" w:rsidP="00C115A1">
            <w:pPr>
              <w:rPr>
                <w:lang w:eastAsia="zh-CN" w:bidi="he-IL"/>
                <w:rPrChange w:id="7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</w:t>
            </w:r>
          </w:p>
        </w:tc>
        <w:tc>
          <w:tcPr>
            <w:tcW w:w="3020" w:type="dxa"/>
            <w:hideMark/>
          </w:tcPr>
          <w:p w14:paraId="34ED4F16" w14:textId="77777777" w:rsidR="00266DA3" w:rsidRPr="008C7E24" w:rsidRDefault="00266DA3" w:rsidP="00C115A1">
            <w:pPr>
              <w:rPr>
                <w:lang w:eastAsia="zh-CN" w:bidi="he-IL"/>
                <w:rPrChange w:id="7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Start symbol index, for the allocation</w:t>
            </w:r>
          </w:p>
        </w:tc>
        <w:tc>
          <w:tcPr>
            <w:tcW w:w="3690" w:type="dxa"/>
            <w:noWrap/>
            <w:hideMark/>
          </w:tcPr>
          <w:p w14:paraId="0EFFDA68" w14:textId="77777777" w:rsidR="00266DA3" w:rsidRPr="008C7E24" w:rsidRDefault="00266DA3" w:rsidP="00C115A1">
            <w:pPr>
              <w:rPr>
                <w:lang w:eastAsia="zh-CN" w:bidi="he-IL"/>
                <w:rPrChange w:id="7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Table 5.1.2.1-1</w:t>
            </w:r>
          </w:p>
        </w:tc>
      </w:tr>
      <w:tr w:rsidR="00266DA3" w:rsidRPr="008C7E24" w14:paraId="6CA2520D" w14:textId="77777777" w:rsidTr="00C115A1">
        <w:trPr>
          <w:trHeight w:val="300"/>
        </w:trPr>
        <w:tc>
          <w:tcPr>
            <w:tcW w:w="983" w:type="dxa"/>
            <w:vMerge/>
            <w:hideMark/>
          </w:tcPr>
          <w:p w14:paraId="7B7CBCD0" w14:textId="77777777" w:rsidR="00266DA3" w:rsidRPr="008C7E24" w:rsidRDefault="00266DA3" w:rsidP="00C115A1">
            <w:pPr>
              <w:rPr>
                <w:lang w:eastAsia="zh-CN" w:bidi="he-IL"/>
                <w:rPrChange w:id="7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7B647404" w14:textId="77777777" w:rsidR="00266DA3" w:rsidRPr="008C7E24" w:rsidRDefault="00266DA3" w:rsidP="00C115A1">
            <w:pPr>
              <w:rPr>
                <w:lang w:eastAsia="zh-CN" w:bidi="he-IL"/>
                <w:rPrChange w:id="7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</w:t>
            </w:r>
          </w:p>
        </w:tc>
        <w:tc>
          <w:tcPr>
            <w:tcW w:w="3020" w:type="dxa"/>
            <w:hideMark/>
          </w:tcPr>
          <w:p w14:paraId="57C3B26A" w14:textId="77777777" w:rsidR="00266DA3" w:rsidRPr="008C7E24" w:rsidRDefault="00266DA3" w:rsidP="00C115A1">
            <w:pPr>
              <w:rPr>
                <w:lang w:eastAsia="zh-CN" w:bidi="he-IL"/>
                <w:rPrChange w:id="7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Number of symbols, for the allocation</w:t>
            </w:r>
          </w:p>
        </w:tc>
        <w:tc>
          <w:tcPr>
            <w:tcW w:w="3690" w:type="dxa"/>
            <w:hideMark/>
          </w:tcPr>
          <w:p w14:paraId="09A07B2E" w14:textId="77777777" w:rsidR="00266DA3" w:rsidRPr="008C7E24" w:rsidRDefault="00266DA3" w:rsidP="00C115A1">
            <w:pPr>
              <w:rPr>
                <w:lang w:eastAsia="zh-CN" w:bidi="he-IL"/>
                <w:rPrChange w:id="7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Table 5.1.2.1-1</w:t>
            </w:r>
          </w:p>
        </w:tc>
      </w:tr>
      <w:tr w:rsidR="00266DA3" w:rsidRPr="008C7E24" w14:paraId="77617D7A" w14:textId="77777777" w:rsidTr="00C115A1">
        <w:trPr>
          <w:trHeight w:val="600"/>
        </w:trPr>
        <w:tc>
          <w:tcPr>
            <w:tcW w:w="983" w:type="dxa"/>
            <w:vMerge/>
            <w:hideMark/>
          </w:tcPr>
          <w:p w14:paraId="2A329B5C" w14:textId="77777777" w:rsidR="00266DA3" w:rsidRPr="008C7E24" w:rsidRDefault="00266DA3" w:rsidP="00C115A1">
            <w:pPr>
              <w:rPr>
                <w:lang w:eastAsia="zh-CN" w:bidi="he-IL"/>
                <w:rPrChange w:id="7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727EDBC8" w14:textId="77777777" w:rsidR="00266DA3" w:rsidRPr="008C7E24" w:rsidRDefault="00266DA3" w:rsidP="00C115A1">
            <w:pPr>
              <w:rPr>
                <w:lang w:eastAsia="zh-CN" w:bidi="he-IL"/>
                <w:rPrChange w:id="7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020" w:type="dxa"/>
            <w:hideMark/>
          </w:tcPr>
          <w:p w14:paraId="07C26CD0" w14:textId="77777777" w:rsidR="00266DA3" w:rsidRPr="008C7E24" w:rsidRDefault="00266DA3" w:rsidP="00C115A1">
            <w:pPr>
              <w:rPr>
                <w:lang w:eastAsia="zh-CN" w:bidi="he-IL"/>
                <w:rPrChange w:id="7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Cyclic prefix type. Impacts time-domain allocation, including waveform generation. </w:t>
            </w:r>
          </w:p>
          <w:p w14:paraId="48D5236E" w14:textId="77777777" w:rsidR="00266DA3" w:rsidRPr="008C7E24" w:rsidRDefault="00266DA3" w:rsidP="00C115A1">
            <w:pPr>
              <w:rPr>
                <w:lang w:eastAsia="zh-CN" w:bidi="he-IL"/>
                <w:rPrChange w:id="7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Note: applies only to µ=2.</w:t>
            </w:r>
          </w:p>
        </w:tc>
        <w:tc>
          <w:tcPr>
            <w:tcW w:w="3690" w:type="dxa"/>
            <w:hideMark/>
          </w:tcPr>
          <w:p w14:paraId="33BD11D2" w14:textId="77777777" w:rsidR="00266DA3" w:rsidRPr="008C7E24" w:rsidRDefault="00266DA3" w:rsidP="00C115A1">
            <w:pPr>
              <w:rPr>
                <w:lang w:eastAsia="zh-CN" w:bidi="he-IL"/>
                <w:rPrChange w:id="7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8C7E24">
              <w:rPr>
                <w:lang w:eastAsia="zh-CN" w:bidi="he-IL"/>
                <w:rPrChange w:id="7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8C7E24" w14:paraId="7AE58C80" w14:textId="77777777" w:rsidTr="00C115A1">
        <w:trPr>
          <w:trHeight w:val="900"/>
        </w:trPr>
        <w:tc>
          <w:tcPr>
            <w:tcW w:w="983" w:type="dxa"/>
            <w:hideMark/>
          </w:tcPr>
          <w:p w14:paraId="7217A981" w14:textId="77777777" w:rsidR="00266DA3" w:rsidRPr="008C7E24" w:rsidRDefault="00266DA3" w:rsidP="00C115A1">
            <w:pPr>
              <w:jc w:val="center"/>
              <w:rPr>
                <w:lang w:eastAsia="zh-CN" w:bidi="he-IL"/>
                <w:rPrChange w:id="7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Rate Matching</w:t>
            </w:r>
          </w:p>
        </w:tc>
        <w:tc>
          <w:tcPr>
            <w:tcW w:w="2019" w:type="dxa"/>
            <w:hideMark/>
          </w:tcPr>
          <w:p w14:paraId="10CEA131" w14:textId="77777777" w:rsidR="00266DA3" w:rsidRPr="008C7E24" w:rsidRDefault="00266DA3" w:rsidP="00C115A1">
            <w:pPr>
              <w:rPr>
                <w:i/>
                <w:iCs/>
                <w:lang w:eastAsia="zh-CN" w:bidi="he-IL"/>
                <w:rPrChange w:id="77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8C7E24">
              <w:rPr>
                <w:i/>
                <w:iCs/>
                <w:lang w:eastAsia="zh-CN" w:bidi="he-IL"/>
                <w:rPrChange w:id="77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see the rate matching section</w:t>
            </w:r>
          </w:p>
        </w:tc>
        <w:tc>
          <w:tcPr>
            <w:tcW w:w="3020" w:type="dxa"/>
            <w:hideMark/>
          </w:tcPr>
          <w:p w14:paraId="620A9ADB" w14:textId="77777777" w:rsidR="00266DA3" w:rsidRPr="008C7E24" w:rsidRDefault="00266DA3" w:rsidP="00C115A1">
            <w:pPr>
              <w:rPr>
                <w:lang w:eastAsia="zh-CN" w:bidi="he-IL"/>
                <w:rPrChange w:id="7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Rate Matching determines which (RE x Symbol) resources are / are not available for RE mapping.</w:t>
            </w:r>
          </w:p>
        </w:tc>
        <w:tc>
          <w:tcPr>
            <w:tcW w:w="3690" w:type="dxa"/>
            <w:hideMark/>
          </w:tcPr>
          <w:p w14:paraId="4BE3BD64" w14:textId="77777777" w:rsidR="00266DA3" w:rsidRPr="008C7E24" w:rsidRDefault="00266DA3" w:rsidP="00C115A1">
            <w:pPr>
              <w:rPr>
                <w:lang w:eastAsia="zh-CN" w:bidi="he-IL"/>
                <w:rPrChange w:id="7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</w:t>
            </w:r>
          </w:p>
        </w:tc>
      </w:tr>
      <w:tr w:rsidR="00266DA3" w:rsidRPr="008C7E24" w14:paraId="27F2C52D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534C0F46" w14:textId="77777777" w:rsidR="00266DA3" w:rsidRPr="008C7E24" w:rsidRDefault="00266DA3" w:rsidP="00C115A1">
            <w:pPr>
              <w:rPr>
                <w:lang w:eastAsia="zh-CN" w:bidi="he-IL"/>
                <w:rPrChange w:id="7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8C7E24" w14:paraId="6A681D3E" w14:textId="77777777" w:rsidTr="00C115A1">
        <w:trPr>
          <w:trHeight w:val="900"/>
        </w:trPr>
        <w:tc>
          <w:tcPr>
            <w:tcW w:w="983" w:type="dxa"/>
            <w:noWrap/>
            <w:hideMark/>
          </w:tcPr>
          <w:p w14:paraId="27831389" w14:textId="77777777" w:rsidR="00266DA3" w:rsidRPr="008C7E24" w:rsidRDefault="00266DA3" w:rsidP="00C115A1">
            <w:pPr>
              <w:rPr>
                <w:lang w:eastAsia="zh-CN" w:bidi="he-IL"/>
                <w:rPrChange w:id="7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19" w:type="dxa"/>
            <w:hideMark/>
          </w:tcPr>
          <w:p w14:paraId="6A912D7B" w14:textId="77777777" w:rsidR="00266DA3" w:rsidRPr="008C7E24" w:rsidRDefault="00266DA3" w:rsidP="00C115A1">
            <w:pPr>
              <w:rPr>
                <w:lang w:eastAsia="zh-CN" w:bidi="he-IL"/>
                <w:rPrChange w:id="7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020" w:type="dxa"/>
            <w:hideMark/>
          </w:tcPr>
          <w:p w14:paraId="5E8AC928" w14:textId="77777777" w:rsidR="00266DA3" w:rsidRPr="008C7E24" w:rsidRDefault="00266DA3" w:rsidP="00C115A1">
            <w:pPr>
              <w:rPr>
                <w:lang w:eastAsia="zh-CN" w:bidi="he-IL"/>
                <w:rPrChange w:id="7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Derived based on table 3GPP TS 38.214 table 4.1-1, DMRS Config Type and number of DMRS CDM groups without data</w:t>
            </w:r>
          </w:p>
        </w:tc>
        <w:tc>
          <w:tcPr>
            <w:tcW w:w="3690" w:type="dxa"/>
            <w:hideMark/>
          </w:tcPr>
          <w:p w14:paraId="0D53FEF1" w14:textId="77777777" w:rsidR="00266DA3" w:rsidRPr="008C7E24" w:rsidRDefault="00266DA3" w:rsidP="00C115A1">
            <w:pPr>
              <w:rPr>
                <w:lang w:eastAsia="zh-CN" w:bidi="he-IL"/>
                <w:rPrChange w:id="7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8C7E24">
              <w:rPr>
                <w:lang w:eastAsia="zh-CN" w:bidi="he-IL"/>
                <w:rPrChange w:id="7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4.1, Table 4.1-1</w:t>
            </w:r>
          </w:p>
        </w:tc>
      </w:tr>
    </w:tbl>
    <w:p w14:paraId="3736CE7B" w14:textId="77777777" w:rsidR="00266DA3" w:rsidRDefault="00266DA3" w:rsidP="00266DA3">
      <w:pPr>
        <w:pStyle w:val="Caption"/>
      </w:pPr>
    </w:p>
    <w:p w14:paraId="4C9C214B" w14:textId="77777777" w:rsidR="00266DA3" w:rsidRPr="00BB4BE8" w:rsidRDefault="00266DA3" w:rsidP="00DA58E7">
      <w:pPr>
        <w:pStyle w:val="Heading5"/>
        <w:ind w:left="1008" w:hanging="1008"/>
        <w:rPr>
          <w:b/>
          <w:bCs/>
        </w:rPr>
      </w:pPr>
      <w:r w:rsidRPr="00A84D4D">
        <w:rPr>
          <w:b/>
          <w:bCs/>
        </w:rPr>
        <w:t>PDSCH DM-RS Parameters</w:t>
      </w:r>
    </w:p>
    <w:p w14:paraId="1CB62792" w14:textId="77777777" w:rsidR="00266DA3" w:rsidRDefault="00266DA3" w:rsidP="00266DA3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PDSCH DM-RS Parameters</w:t>
      </w:r>
    </w:p>
    <w:tbl>
      <w:tblPr>
        <w:tblStyle w:val="TableGrid8"/>
        <w:tblW w:w="9712" w:type="dxa"/>
        <w:tblLook w:val="0600" w:firstRow="0" w:lastRow="0" w:firstColumn="0" w:lastColumn="0" w:noHBand="1" w:noVBand="1"/>
      </w:tblPr>
      <w:tblGrid>
        <w:gridCol w:w="459"/>
        <w:gridCol w:w="2687"/>
        <w:gridCol w:w="2876"/>
        <w:gridCol w:w="3690"/>
      </w:tblGrid>
      <w:tr w:rsidR="00266DA3" w:rsidRPr="000B450E" w14:paraId="2C2A4A99" w14:textId="77777777" w:rsidTr="00C115A1">
        <w:trPr>
          <w:trHeight w:val="420"/>
        </w:trPr>
        <w:tc>
          <w:tcPr>
            <w:tcW w:w="3146" w:type="dxa"/>
            <w:gridSpan w:val="2"/>
            <w:noWrap/>
            <w:hideMark/>
          </w:tcPr>
          <w:p w14:paraId="1318C00B" w14:textId="77777777" w:rsidR="00266DA3" w:rsidRPr="000B450E" w:rsidRDefault="00266DA3" w:rsidP="00C115A1">
            <w:pPr>
              <w:pStyle w:val="Normalnospace"/>
              <w:rPr>
                <w:b/>
                <w:bCs/>
                <w:lang w:eastAsia="zh-CN" w:bidi="he-IL"/>
                <w:rPrChange w:id="792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450E">
              <w:rPr>
                <w:b/>
                <w:bCs/>
                <w:rPrChange w:id="793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876" w:type="dxa"/>
            <w:hideMark/>
          </w:tcPr>
          <w:p w14:paraId="378C1BB8" w14:textId="77777777" w:rsidR="00266DA3" w:rsidRPr="000B450E" w:rsidRDefault="00266DA3" w:rsidP="00C115A1">
            <w:pPr>
              <w:pStyle w:val="Normalnospace"/>
              <w:rPr>
                <w:b/>
                <w:bCs/>
                <w:lang w:eastAsia="zh-CN" w:bidi="he-IL"/>
                <w:rPrChange w:id="794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450E">
              <w:rPr>
                <w:b/>
                <w:bCs/>
                <w:rPrChange w:id="79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90" w:type="dxa"/>
            <w:noWrap/>
            <w:hideMark/>
          </w:tcPr>
          <w:p w14:paraId="151044C1" w14:textId="77777777" w:rsidR="00266DA3" w:rsidRPr="000B450E" w:rsidRDefault="00266DA3" w:rsidP="00C115A1">
            <w:pPr>
              <w:pStyle w:val="Normalnospace"/>
              <w:rPr>
                <w:b/>
                <w:bCs/>
                <w:lang w:eastAsia="zh-CN" w:bidi="he-IL"/>
                <w:rPrChange w:id="796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450E">
              <w:rPr>
                <w:b/>
                <w:bCs/>
                <w:rPrChange w:id="797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0B450E" w14:paraId="626E068D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D7CA90B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7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7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Sequence Generation</w:t>
            </w:r>
          </w:p>
        </w:tc>
      </w:tr>
      <w:tr w:rsidR="00266DA3" w:rsidRPr="000B450E" w14:paraId="2244F5B8" w14:textId="77777777" w:rsidTr="00C115A1">
        <w:trPr>
          <w:trHeight w:val="300"/>
        </w:trPr>
        <w:tc>
          <w:tcPr>
            <w:tcW w:w="3146" w:type="dxa"/>
            <w:gridSpan w:val="2"/>
            <w:noWrap/>
            <w:hideMark/>
          </w:tcPr>
          <w:p w14:paraId="31FE3D4B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 or c_{init}[</w:t>
            </w:r>
            <w:r w:rsidRPr="000B450E">
              <w:rPr>
                <w:lang w:eastAsia="zh-CN" w:bidi="he-IL"/>
                <w:rPrChange w:id="802" w:author="Author">
                  <w:rPr>
                    <w:rFonts w:ascii="Script MT Bold" w:hAnsi="Script MT Bold" w:cs="Courier New"/>
                    <w:lang w:eastAsia="zh-CN" w:bidi="he-IL"/>
                  </w:rPr>
                </w:rPrChange>
              </w:rPr>
              <w:t>l</w:t>
            </w:r>
            <w:r w:rsidRPr="000B450E">
              <w:rPr>
                <w:lang w:eastAsia="zh-CN" w:bidi="he-IL"/>
                <w:rPrChange w:id="8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2876" w:type="dxa"/>
            <w:hideMark/>
          </w:tcPr>
          <w:p w14:paraId="01823992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N_{ID}: scrambling identifier for n_{SCID}</w:t>
            </w:r>
          </w:p>
          <w:p w14:paraId="7BE748E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c_{init}[</w:t>
            </w:r>
            <w:r w:rsidRPr="000B450E">
              <w:rPr>
                <w:lang w:eastAsia="zh-CN" w:bidi="he-IL"/>
                <w:rPrChange w:id="808" w:author="Author">
                  <w:rPr>
                    <w:rFonts w:ascii="Script MT Bold" w:hAnsi="Script MT Bold" w:cs="Courier New"/>
                    <w:lang w:eastAsia="zh-CN" w:bidi="he-IL"/>
                  </w:rPr>
                </w:rPrChange>
              </w:rPr>
              <w:t>l</w:t>
            </w:r>
            <w:r w:rsidRPr="000B450E">
              <w:rPr>
                <w:lang w:eastAsia="zh-CN" w:bidi="he-IL"/>
                <w:rPrChange w:id="8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]: scrambling initialization for DMRS symb </w:t>
            </w:r>
            <w:r w:rsidRPr="000B450E">
              <w:rPr>
                <w:lang w:eastAsia="zh-CN" w:bidi="he-IL"/>
                <w:rPrChange w:id="810" w:author="Author">
                  <w:rPr>
                    <w:rFonts w:ascii="Script MT Bold" w:hAnsi="Script MT Bold" w:cs="Courier New"/>
                    <w:lang w:eastAsia="zh-CN" w:bidi="he-IL"/>
                  </w:rPr>
                </w:rPrChange>
              </w:rPr>
              <w:t>l</w:t>
            </w:r>
            <w:r w:rsidRPr="000B450E">
              <w:rPr>
                <w:lang w:eastAsia="zh-CN" w:bidi="he-IL"/>
                <w:rPrChange w:id="8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.</w:t>
            </w:r>
          </w:p>
          <w:p w14:paraId="72E51FA8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690" w:type="dxa"/>
            <w:hideMark/>
          </w:tcPr>
          <w:p w14:paraId="5AFC75ED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7.4.1.1.1</w:t>
            </w:r>
          </w:p>
        </w:tc>
      </w:tr>
      <w:tr w:rsidR="00266DA3" w:rsidRPr="000B450E" w14:paraId="0540A0D0" w14:textId="77777777" w:rsidTr="00C115A1">
        <w:trPr>
          <w:trHeight w:val="600"/>
        </w:trPr>
        <w:tc>
          <w:tcPr>
            <w:tcW w:w="3146" w:type="dxa"/>
            <w:gridSpan w:val="2"/>
            <w:noWrap/>
            <w:hideMark/>
          </w:tcPr>
          <w:p w14:paraId="4A93478B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n_{SCID}</w:t>
            </w:r>
          </w:p>
        </w:tc>
        <w:tc>
          <w:tcPr>
            <w:tcW w:w="2876" w:type="dxa"/>
            <w:hideMark/>
          </w:tcPr>
          <w:p w14:paraId="0F2C8614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sequence index (from DCI; defaults to 0)</w:t>
            </w:r>
          </w:p>
        </w:tc>
        <w:tc>
          <w:tcPr>
            <w:tcW w:w="3690" w:type="dxa"/>
            <w:hideMark/>
          </w:tcPr>
          <w:p w14:paraId="3A2053EE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7.4.1.1.1</w:t>
            </w:r>
          </w:p>
        </w:tc>
      </w:tr>
      <w:tr w:rsidR="00266DA3" w:rsidRPr="000B450E" w14:paraId="3503FCA4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B660CC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0B450E" w14:paraId="45FD1D03" w14:textId="77777777" w:rsidTr="00C115A1">
        <w:trPr>
          <w:trHeight w:val="600"/>
        </w:trPr>
        <w:tc>
          <w:tcPr>
            <w:tcW w:w="3146" w:type="dxa"/>
            <w:gridSpan w:val="2"/>
            <w:noWrap/>
            <w:hideMark/>
          </w:tcPr>
          <w:p w14:paraId="74FFDFB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876" w:type="dxa"/>
            <w:hideMark/>
          </w:tcPr>
          <w:p w14:paraId="17365BE8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PDSCH DM-RS uses QPSK modulation</w:t>
            </w:r>
          </w:p>
        </w:tc>
        <w:tc>
          <w:tcPr>
            <w:tcW w:w="3690" w:type="dxa"/>
            <w:hideMark/>
          </w:tcPr>
          <w:p w14:paraId="1B70807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7.4.1.1.1</w:t>
            </w:r>
          </w:p>
        </w:tc>
      </w:tr>
      <w:tr w:rsidR="00266DA3" w:rsidRPr="000B450E" w14:paraId="5D831C5B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A4ED662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0B450E" w14:paraId="259C5BDB" w14:textId="77777777" w:rsidTr="00C115A1">
        <w:trPr>
          <w:trHeight w:val="300"/>
        </w:trPr>
        <w:tc>
          <w:tcPr>
            <w:tcW w:w="3146" w:type="dxa"/>
            <w:gridSpan w:val="2"/>
            <w:noWrap/>
            <w:hideMark/>
          </w:tcPr>
          <w:p w14:paraId="09E3B61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[see PDSCH data precoding]</w:t>
            </w:r>
          </w:p>
        </w:tc>
        <w:tc>
          <w:tcPr>
            <w:tcW w:w="2876" w:type="dxa"/>
            <w:hideMark/>
          </w:tcPr>
          <w:p w14:paraId="7FCD3A76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follows PDSCH-data precoding</w:t>
            </w:r>
          </w:p>
        </w:tc>
        <w:tc>
          <w:tcPr>
            <w:tcW w:w="3690" w:type="dxa"/>
            <w:noWrap/>
            <w:hideMark/>
          </w:tcPr>
          <w:p w14:paraId="7F48C43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B450E" w14:paraId="1C13833B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A7CAD5B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0B450E" w14:paraId="70578154" w14:textId="77777777" w:rsidTr="00C115A1">
        <w:trPr>
          <w:trHeight w:val="300"/>
        </w:trPr>
        <w:tc>
          <w:tcPr>
            <w:tcW w:w="459" w:type="dxa"/>
            <w:vMerge w:val="restart"/>
            <w:textDirection w:val="btLr"/>
            <w:hideMark/>
          </w:tcPr>
          <w:p w14:paraId="339E3BFC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687" w:type="dxa"/>
            <w:hideMark/>
          </w:tcPr>
          <w:p w14:paraId="58700C4F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876" w:type="dxa"/>
            <w:hideMark/>
          </w:tcPr>
          <w:p w14:paraId="5D9523C4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3D89F3B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section 7.3.1.6</w:t>
            </w:r>
          </w:p>
        </w:tc>
      </w:tr>
      <w:tr w:rsidR="00266DA3" w:rsidRPr="000B450E" w14:paraId="509CD14B" w14:textId="77777777" w:rsidTr="00C115A1">
        <w:trPr>
          <w:trHeight w:val="300"/>
        </w:trPr>
        <w:tc>
          <w:tcPr>
            <w:tcW w:w="459" w:type="dxa"/>
            <w:vMerge/>
            <w:hideMark/>
          </w:tcPr>
          <w:p w14:paraId="68096927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4C13DDE6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876" w:type="dxa"/>
            <w:hideMark/>
          </w:tcPr>
          <w:p w14:paraId="3134AD8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noWrap/>
            <w:hideMark/>
          </w:tcPr>
          <w:p w14:paraId="4CF0E562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3GGP TS 38.211, section 7.3.1.6</w:t>
            </w:r>
          </w:p>
        </w:tc>
      </w:tr>
      <w:tr w:rsidR="00266DA3" w:rsidRPr="000B450E" w14:paraId="43034215" w14:textId="77777777" w:rsidTr="00C115A1">
        <w:trPr>
          <w:trHeight w:val="300"/>
        </w:trPr>
        <w:tc>
          <w:tcPr>
            <w:tcW w:w="459" w:type="dxa"/>
            <w:vMerge/>
            <w:hideMark/>
          </w:tcPr>
          <w:p w14:paraId="2B160B48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07BB854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876" w:type="dxa"/>
            <w:hideMark/>
          </w:tcPr>
          <w:p w14:paraId="3FF3B5A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noWrap/>
            <w:hideMark/>
          </w:tcPr>
          <w:p w14:paraId="038C938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0B450E" w14:paraId="4E707AF3" w14:textId="77777777" w:rsidTr="00C115A1">
        <w:trPr>
          <w:trHeight w:val="300"/>
        </w:trPr>
        <w:tc>
          <w:tcPr>
            <w:tcW w:w="459" w:type="dxa"/>
            <w:vMerge/>
            <w:hideMark/>
          </w:tcPr>
          <w:p w14:paraId="6F0AFC63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13815D3A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resource allocation type</w:t>
            </w:r>
          </w:p>
        </w:tc>
        <w:tc>
          <w:tcPr>
            <w:tcW w:w="2876" w:type="dxa"/>
            <w:hideMark/>
          </w:tcPr>
          <w:p w14:paraId="64E225E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noWrap/>
            <w:hideMark/>
          </w:tcPr>
          <w:p w14:paraId="52D4F2B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</w:t>
            </w:r>
          </w:p>
        </w:tc>
      </w:tr>
      <w:tr w:rsidR="00266DA3" w:rsidRPr="000B450E" w14:paraId="364D37BC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4C298AA7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70B9025B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RB bitmap</w:t>
            </w:r>
          </w:p>
        </w:tc>
        <w:tc>
          <w:tcPr>
            <w:tcW w:w="2876" w:type="dxa"/>
            <w:hideMark/>
          </w:tcPr>
          <w:p w14:paraId="049C472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7A62AB2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5.1.2.2.1</w:t>
            </w:r>
            <w:r w:rsidRPr="000B450E">
              <w:rPr>
                <w:lang w:eastAsia="zh-CN" w:bidi="he-IL"/>
                <w:rPrChange w:id="8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7.3.1.2.2</w:t>
            </w:r>
          </w:p>
        </w:tc>
      </w:tr>
      <w:tr w:rsidR="00266DA3" w:rsidRPr="000B450E" w14:paraId="663CEB53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4B5FFA3E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3C0FF94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RB_{start}</w:t>
            </w:r>
          </w:p>
        </w:tc>
        <w:tc>
          <w:tcPr>
            <w:tcW w:w="2876" w:type="dxa"/>
            <w:hideMark/>
          </w:tcPr>
          <w:p w14:paraId="4BDB3A6A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345CC6A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5.1.2.2.2</w:t>
            </w:r>
            <w:r w:rsidRPr="000B450E">
              <w:rPr>
                <w:lang w:eastAsia="zh-CN" w:bidi="he-IL"/>
                <w:rPrChange w:id="8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3GPP TS 38.212, sec 7.3.1.2.2 </w:t>
            </w:r>
          </w:p>
        </w:tc>
      </w:tr>
      <w:tr w:rsidR="00266DA3" w:rsidRPr="000B450E" w14:paraId="4B6F2F07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4A1CAB04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48D98674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L_{RBs}</w:t>
            </w:r>
          </w:p>
        </w:tc>
        <w:tc>
          <w:tcPr>
            <w:tcW w:w="2876" w:type="dxa"/>
            <w:hideMark/>
          </w:tcPr>
          <w:p w14:paraId="5C07ED5A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37296E09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5.1.2.2.2</w:t>
            </w:r>
            <w:r w:rsidRPr="000B450E">
              <w:rPr>
                <w:lang w:eastAsia="zh-CN" w:bidi="he-IL"/>
                <w:rPrChange w:id="8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3GPP TS 38.212, sec 7.3.1.2.2 </w:t>
            </w:r>
          </w:p>
        </w:tc>
      </w:tr>
      <w:tr w:rsidR="00266DA3" w:rsidRPr="000B450E" w14:paraId="3A0C3989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036BFEA2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61142D38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VRB-to-PRB mapping</w:t>
            </w:r>
          </w:p>
        </w:tc>
        <w:tc>
          <w:tcPr>
            <w:tcW w:w="2876" w:type="dxa"/>
            <w:hideMark/>
          </w:tcPr>
          <w:p w14:paraId="5E17A92A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4CC198B5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8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8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7.3.1.6</w:t>
            </w:r>
            <w:r w:rsidRPr="000B450E">
              <w:rPr>
                <w:lang w:eastAsia="zh-CN" w:bidi="he-IL"/>
                <w:rPrChange w:id="8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38.212, sec 7.3.1.2.1/2</w:t>
            </w:r>
          </w:p>
        </w:tc>
      </w:tr>
      <w:tr w:rsidR="00266DA3" w:rsidRPr="000B450E" w14:paraId="137BFD3E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02081830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8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noWrap/>
            <w:hideMark/>
          </w:tcPr>
          <w:p w14:paraId="0B948DA2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bookmarkStart w:id="901" w:name="_Hlk86867415"/>
            <w:r w:rsidRPr="000B450E">
              <w:rPr>
                <w:lang w:eastAsia="zh-CN" w:bidi="he-IL"/>
                <w:rPrChange w:id="9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location referenced from CRB0</w:t>
            </w:r>
            <w:bookmarkEnd w:id="901"/>
          </w:p>
        </w:tc>
        <w:tc>
          <w:tcPr>
            <w:tcW w:w="2876" w:type="dxa"/>
            <w:hideMark/>
          </w:tcPr>
          <w:p w14:paraId="5D0A291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Notes: </w:t>
            </w:r>
          </w:p>
          <w:p w14:paraId="69D637E6" w14:textId="77777777" w:rsidR="00266DA3" w:rsidRPr="000B450E" w:rsidRDefault="00266DA3" w:rsidP="00DA58E7">
            <w:pPr>
              <w:pStyle w:val="Normalnospace"/>
              <w:numPr>
                <w:ilvl w:val="0"/>
                <w:numId w:val="13"/>
              </w:numPr>
              <w:rPr>
                <w:lang w:eastAsia="zh-CN" w:bidi="he-IL"/>
                <w:rPrChange w:id="9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reference point for RE mapping depends on Coreset Type for grant.</w:t>
            </w:r>
          </w:p>
          <w:p w14:paraId="5A2B4F17" w14:textId="63CA7DAD" w:rsidR="00266DA3" w:rsidRPr="000B450E" w:rsidRDefault="00266DA3" w:rsidP="00DA58E7">
            <w:pPr>
              <w:pStyle w:val="Normalnospace"/>
              <w:numPr>
                <w:ilvl w:val="0"/>
                <w:numId w:val="13"/>
              </w:numPr>
              <w:rPr>
                <w:lang w:eastAsia="zh-CN" w:bidi="he-IL"/>
                <w:rPrChange w:id="9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This parameter can also be derived from the </w:t>
            </w:r>
            <w:del w:id="909" w:author="Author">
              <w:r w:rsidRPr="000B450E" w:rsidDel="008C3D9B">
                <w:rPr>
                  <w:lang w:eastAsia="zh-CN" w:bidi="he-IL"/>
                  <w:rPrChange w:id="910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Corese </w:delText>
              </w:r>
            </w:del>
            <w:ins w:id="911" w:author="Author">
              <w:r w:rsidR="008C3D9B">
                <w:rPr>
                  <w:lang w:eastAsia="zh-CN" w:bidi="he-IL"/>
                </w:rPr>
                <w:t>Coreset</w:t>
              </w:r>
              <w:r w:rsidR="008C3D9B" w:rsidRPr="000B450E">
                <w:rPr>
                  <w:lang w:eastAsia="zh-CN" w:bidi="he-IL"/>
                  <w:rPrChange w:id="912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r w:rsidRPr="000B450E">
              <w:rPr>
                <w:lang w:eastAsia="zh-CN" w:bidi="he-IL"/>
                <w:rPrChange w:id="9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Type</w:t>
            </w:r>
          </w:p>
        </w:tc>
        <w:tc>
          <w:tcPr>
            <w:tcW w:w="3690" w:type="dxa"/>
            <w:noWrap/>
            <w:hideMark/>
          </w:tcPr>
          <w:p w14:paraId="4A860BB5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7.4.1.1.2</w:t>
            </w:r>
          </w:p>
        </w:tc>
      </w:tr>
      <w:tr w:rsidR="00266DA3" w:rsidRPr="000B450E" w14:paraId="09C4EDED" w14:textId="77777777" w:rsidTr="00C115A1">
        <w:trPr>
          <w:trHeight w:val="900"/>
        </w:trPr>
        <w:tc>
          <w:tcPr>
            <w:tcW w:w="459" w:type="dxa"/>
            <w:vMerge/>
            <w:hideMark/>
          </w:tcPr>
          <w:p w14:paraId="16AEE8E0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9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noWrap/>
            <w:hideMark/>
          </w:tcPr>
          <w:p w14:paraId="4F28997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ports (per layer)</w:t>
            </w:r>
          </w:p>
        </w:tc>
        <w:tc>
          <w:tcPr>
            <w:tcW w:w="2876" w:type="dxa"/>
            <w:hideMark/>
          </w:tcPr>
          <w:p w14:paraId="63934323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OC weights applied to DM-RS REs, based on DM-RS CDM group and identifier for each DM-RS port.</w:t>
            </w:r>
          </w:p>
        </w:tc>
        <w:tc>
          <w:tcPr>
            <w:tcW w:w="3690" w:type="dxa"/>
            <w:noWrap/>
            <w:hideMark/>
          </w:tcPr>
          <w:p w14:paraId="238393AC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7.4.1.1.2</w:t>
            </w:r>
          </w:p>
        </w:tc>
      </w:tr>
      <w:tr w:rsidR="00266DA3" w:rsidRPr="000B450E" w14:paraId="48241790" w14:textId="77777777" w:rsidTr="00C115A1">
        <w:trPr>
          <w:trHeight w:val="900"/>
        </w:trPr>
        <w:tc>
          <w:tcPr>
            <w:tcW w:w="459" w:type="dxa"/>
            <w:vMerge/>
          </w:tcPr>
          <w:p w14:paraId="62E858AA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9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noWrap/>
          </w:tcPr>
          <w:p w14:paraId="069E5B1C" w14:textId="0C818DDB" w:rsidR="00266DA3" w:rsidRPr="000B450E" w:rsidRDefault="00266DA3" w:rsidP="00C115A1">
            <w:pPr>
              <w:pStyle w:val="Normalnospace"/>
              <w:rPr>
                <w:lang w:eastAsia="zh-CN" w:bidi="he-IL"/>
                <w:rPrChange w:id="9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del w:id="925" w:author="Author">
              <w:r w:rsidRPr="000B450E" w:rsidDel="00EE382E">
                <w:rPr>
                  <w:lang w:eastAsia="zh-CN" w:bidi="he-IL"/>
                  <w:rPrChange w:id="926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configuration  type</w:delText>
              </w:r>
            </w:del>
            <w:ins w:id="927" w:author="Author">
              <w:r w:rsidR="00EE382E" w:rsidRPr="00EE382E">
                <w:rPr>
                  <w:lang w:eastAsia="zh-CN" w:bidi="he-IL"/>
                </w:rPr>
                <w:t>configuration type</w:t>
              </w:r>
            </w:ins>
            <w:r w:rsidRPr="000B450E">
              <w:rPr>
                <w:lang w:eastAsia="zh-CN" w:bidi="he-IL"/>
                <w:rPrChange w:id="9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</w:t>
            </w:r>
          </w:p>
        </w:tc>
        <w:tc>
          <w:tcPr>
            <w:tcW w:w="2876" w:type="dxa"/>
          </w:tcPr>
          <w:p w14:paraId="041A037D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configuration type controls port to CDM group correspondence and frequency density (type 1: 8 ports, type 2:12 ports)</w:t>
            </w:r>
          </w:p>
        </w:tc>
        <w:tc>
          <w:tcPr>
            <w:tcW w:w="3690" w:type="dxa"/>
            <w:noWrap/>
          </w:tcPr>
          <w:p w14:paraId="75047C5E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7.4.1.1.2</w:t>
            </w:r>
          </w:p>
        </w:tc>
      </w:tr>
      <w:tr w:rsidR="00266DA3" w:rsidRPr="000B450E" w14:paraId="3051262C" w14:textId="77777777" w:rsidTr="00C115A1">
        <w:trPr>
          <w:trHeight w:val="1200"/>
        </w:trPr>
        <w:tc>
          <w:tcPr>
            <w:tcW w:w="459" w:type="dxa"/>
            <w:vMerge w:val="restart"/>
            <w:textDirection w:val="btLr"/>
            <w:hideMark/>
          </w:tcPr>
          <w:p w14:paraId="2BA8BB11" w14:textId="77777777" w:rsidR="00266DA3" w:rsidRPr="000B450E" w:rsidRDefault="00266DA3" w:rsidP="00C115A1">
            <w:pPr>
              <w:pStyle w:val="Normalnospace"/>
              <w:jc w:val="center"/>
              <w:rPr>
                <w:lang w:eastAsia="zh-CN" w:bidi="he-IL"/>
                <w:rPrChange w:id="9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687" w:type="dxa"/>
            <w:noWrap/>
            <w:hideMark/>
          </w:tcPr>
          <w:p w14:paraId="031D4728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symbol Positions</w:t>
            </w:r>
          </w:p>
        </w:tc>
        <w:tc>
          <w:tcPr>
            <w:tcW w:w="2876" w:type="dxa"/>
            <w:hideMark/>
          </w:tcPr>
          <w:p w14:paraId="153F840E" w14:textId="7B4E751D" w:rsidR="00266DA3" w:rsidRPr="000B450E" w:rsidRDefault="00266DA3" w:rsidP="00C115A1">
            <w:pPr>
              <w:pStyle w:val="Normalnospace"/>
              <w:rPr>
                <w:lang w:eastAsia="zh-CN" w:bidi="he-IL"/>
                <w:rPrChange w:id="9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location of DMRS </w:t>
            </w:r>
            <w:del w:id="939" w:author="Author">
              <w:r w:rsidRPr="000B450E" w:rsidDel="00857BD3">
                <w:rPr>
                  <w:lang w:eastAsia="zh-CN" w:bidi="he-IL"/>
                  <w:rPrChange w:id="940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locations </w:delText>
              </w:r>
            </w:del>
            <w:r w:rsidRPr="000B450E">
              <w:rPr>
                <w:lang w:eastAsia="zh-CN" w:bidi="he-IL"/>
                <w:rPrChange w:id="9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in slot sufficiently captures the impact of upper layer parameters, e.g.</w:t>
            </w:r>
            <w:ins w:id="942" w:author="Author">
              <w:r w:rsidR="00FF2F2A">
                <w:rPr>
                  <w:lang w:eastAsia="zh-CN" w:bidi="he-IL"/>
                </w:rPr>
                <w:t>,</w:t>
              </w:r>
            </w:ins>
            <w:r w:rsidRPr="000B450E">
              <w:rPr>
                <w:lang w:eastAsia="zh-CN" w:bidi="he-IL"/>
                <w:rPrChange w:id="9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mapping type, additional pos</w:t>
            </w:r>
          </w:p>
        </w:tc>
        <w:tc>
          <w:tcPr>
            <w:tcW w:w="3690" w:type="dxa"/>
            <w:hideMark/>
          </w:tcPr>
          <w:p w14:paraId="40B9BB3F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</w:t>
            </w:r>
            <w:r w:rsidRPr="000B450E">
              <w:rPr>
                <w:lang w:eastAsia="zh-CN" w:bidi="he-IL"/>
                <w:rPrChange w:id="9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7.4.1.1.2 and Tables 7.4.1.1.2-3 and 7.4.1.1.2-4</w:t>
            </w:r>
          </w:p>
        </w:tc>
      </w:tr>
      <w:tr w:rsidR="00266DA3" w:rsidRPr="000B450E" w14:paraId="651CDE9F" w14:textId="77777777" w:rsidTr="00C115A1">
        <w:trPr>
          <w:trHeight w:val="600"/>
        </w:trPr>
        <w:tc>
          <w:tcPr>
            <w:tcW w:w="0" w:type="dxa"/>
            <w:vMerge/>
            <w:hideMark/>
          </w:tcPr>
          <w:p w14:paraId="343227FF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</w:tcPr>
          <w:p w14:paraId="03353C74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</w:tcPr>
          <w:p w14:paraId="2C5CE75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</w:tcPr>
          <w:p w14:paraId="0322B23F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B450E" w14:paraId="53FC320C" w14:textId="77777777" w:rsidTr="00C115A1">
        <w:trPr>
          <w:trHeight w:val="900"/>
        </w:trPr>
        <w:tc>
          <w:tcPr>
            <w:tcW w:w="459" w:type="dxa"/>
            <w:vMerge/>
            <w:hideMark/>
          </w:tcPr>
          <w:p w14:paraId="1F955B66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noWrap/>
            <w:hideMark/>
          </w:tcPr>
          <w:p w14:paraId="3FE0162C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ports (per layer)</w:t>
            </w:r>
          </w:p>
        </w:tc>
        <w:tc>
          <w:tcPr>
            <w:tcW w:w="2876" w:type="dxa"/>
            <w:hideMark/>
          </w:tcPr>
          <w:p w14:paraId="12BF5FB8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OC weights applied to DM-RS REs, based on DM-RS CDM group and identifier for each DM-RS port.</w:t>
            </w:r>
          </w:p>
        </w:tc>
        <w:tc>
          <w:tcPr>
            <w:tcW w:w="3690" w:type="dxa"/>
            <w:noWrap/>
            <w:hideMark/>
          </w:tcPr>
          <w:p w14:paraId="52C7BF2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7.4.1.1.2</w:t>
            </w:r>
          </w:p>
        </w:tc>
      </w:tr>
      <w:tr w:rsidR="00266DA3" w:rsidRPr="000B450E" w14:paraId="217C3C40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0D18E72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hideMark/>
          </w:tcPr>
          <w:p w14:paraId="0F679EA1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876" w:type="dxa"/>
            <w:hideMark/>
          </w:tcPr>
          <w:p w14:paraId="153D3E76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3690" w:type="dxa"/>
            <w:hideMark/>
          </w:tcPr>
          <w:p w14:paraId="699202A4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0B450E">
              <w:rPr>
                <w:lang w:eastAsia="zh-CN" w:bidi="he-IL"/>
                <w:rPrChange w:id="9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0B450E" w14:paraId="09B57C7E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6202197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0B450E" w14:paraId="38197CA2" w14:textId="77777777" w:rsidTr="00C115A1">
        <w:trPr>
          <w:trHeight w:val="900"/>
        </w:trPr>
        <w:tc>
          <w:tcPr>
            <w:tcW w:w="3146" w:type="dxa"/>
            <w:gridSpan w:val="2"/>
            <w:noWrap/>
            <w:hideMark/>
          </w:tcPr>
          <w:p w14:paraId="1275B110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[Power offset w.r.t. SSS]</w:t>
            </w:r>
          </w:p>
        </w:tc>
        <w:tc>
          <w:tcPr>
            <w:tcW w:w="2876" w:type="dxa"/>
            <w:hideMark/>
          </w:tcPr>
          <w:p w14:paraId="48166AA2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 with respect to SSS</w:t>
            </w:r>
          </w:p>
        </w:tc>
        <w:tc>
          <w:tcPr>
            <w:tcW w:w="3690" w:type="dxa"/>
            <w:hideMark/>
          </w:tcPr>
          <w:p w14:paraId="1F05AF0E" w14:textId="77777777" w:rsidR="00266DA3" w:rsidRPr="000B450E" w:rsidRDefault="00266DA3" w:rsidP="00C115A1">
            <w:pPr>
              <w:pStyle w:val="Normalnospace"/>
              <w:rPr>
                <w:lang w:eastAsia="zh-CN" w:bidi="he-IL"/>
                <w:rPrChange w:id="9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0B450E">
              <w:rPr>
                <w:lang w:eastAsia="zh-CN" w:bidi="he-IL"/>
                <w:rPrChange w:id="9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5.2.2.3.1</w:t>
            </w:r>
            <w:r w:rsidRPr="000B450E">
              <w:rPr>
                <w:lang w:eastAsia="zh-CN" w:bidi="he-IL"/>
                <w:rPrChange w:id="9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4.1</w:t>
            </w:r>
            <w:r w:rsidRPr="000B450E">
              <w:rPr>
                <w:lang w:eastAsia="zh-CN" w:bidi="he-IL"/>
                <w:rPrChange w:id="9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4.1</w:t>
            </w:r>
          </w:p>
        </w:tc>
      </w:tr>
    </w:tbl>
    <w:p w14:paraId="44CF36CE" w14:textId="77777777" w:rsidR="00266DA3" w:rsidRDefault="00266DA3" w:rsidP="00266DA3"/>
    <w:p w14:paraId="5C766283" w14:textId="77777777" w:rsidR="00266DA3" w:rsidRPr="00A84D4D" w:rsidRDefault="00266DA3" w:rsidP="00DA58E7">
      <w:pPr>
        <w:pStyle w:val="Heading5"/>
        <w:ind w:left="1008" w:hanging="1008"/>
        <w:rPr>
          <w:b/>
          <w:bCs/>
        </w:rPr>
      </w:pPr>
      <w:r w:rsidRPr="00A84D4D">
        <w:rPr>
          <w:b/>
          <w:bCs/>
        </w:rPr>
        <w:t>PDSCH PT-RS Parameters</w:t>
      </w:r>
    </w:p>
    <w:p w14:paraId="44AE2816" w14:textId="77777777" w:rsidR="00266DA3" w:rsidRDefault="00266DA3" w:rsidP="00266DA3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PDSCH PR-RS Parameters</w:t>
      </w:r>
    </w:p>
    <w:tbl>
      <w:tblPr>
        <w:tblStyle w:val="TableGrid8"/>
        <w:tblW w:w="9712" w:type="dxa"/>
        <w:tblLook w:val="0600" w:firstRow="0" w:lastRow="0" w:firstColumn="0" w:lastColumn="0" w:noHBand="1" w:noVBand="1"/>
      </w:tblPr>
      <w:tblGrid>
        <w:gridCol w:w="760"/>
        <w:gridCol w:w="2039"/>
        <w:gridCol w:w="2528"/>
        <w:gridCol w:w="4385"/>
      </w:tblGrid>
      <w:tr w:rsidR="00266DA3" w:rsidRPr="00BA215B" w14:paraId="64448A61" w14:textId="77777777" w:rsidTr="00C115A1">
        <w:trPr>
          <w:trHeight w:val="630"/>
        </w:trPr>
        <w:tc>
          <w:tcPr>
            <w:tcW w:w="2799" w:type="dxa"/>
            <w:gridSpan w:val="2"/>
            <w:noWrap/>
            <w:hideMark/>
          </w:tcPr>
          <w:p w14:paraId="6844AE6E" w14:textId="77777777" w:rsidR="00266DA3" w:rsidRPr="00BA215B" w:rsidRDefault="00266DA3" w:rsidP="00C115A1">
            <w:pPr>
              <w:rPr>
                <w:b/>
                <w:bCs/>
                <w:lang w:eastAsia="zh-CN" w:bidi="he-IL"/>
                <w:rPrChange w:id="9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b/>
                <w:bCs/>
                <w:lang w:eastAsia="zh-CN" w:bidi="he-IL"/>
                <w:rPrChange w:id="9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AF parameters</w:t>
            </w:r>
          </w:p>
        </w:tc>
        <w:tc>
          <w:tcPr>
            <w:tcW w:w="2528" w:type="dxa"/>
            <w:hideMark/>
          </w:tcPr>
          <w:p w14:paraId="2DE49504" w14:textId="77777777" w:rsidR="00266DA3" w:rsidRPr="00BA215B" w:rsidRDefault="00266DA3" w:rsidP="00C115A1">
            <w:pPr>
              <w:rPr>
                <w:b/>
                <w:bCs/>
                <w:lang w:eastAsia="zh-CN" w:bidi="he-IL"/>
                <w:rPrChange w:id="9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b/>
                <w:bCs/>
                <w:lang w:eastAsia="zh-CN" w:bidi="he-IL"/>
                <w:rPrChange w:id="9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Short summary (mostly from 3GPP)</w:t>
            </w:r>
          </w:p>
        </w:tc>
        <w:tc>
          <w:tcPr>
            <w:tcW w:w="4385" w:type="dxa"/>
            <w:noWrap/>
            <w:hideMark/>
          </w:tcPr>
          <w:p w14:paraId="3535993D" w14:textId="77777777" w:rsidR="00266DA3" w:rsidRPr="00BA215B" w:rsidRDefault="00266DA3" w:rsidP="00C115A1">
            <w:pPr>
              <w:rPr>
                <w:b/>
                <w:bCs/>
                <w:lang w:eastAsia="zh-CN" w:bidi="he-IL"/>
                <w:rPrChange w:id="9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b/>
                <w:bCs/>
                <w:lang w:eastAsia="zh-CN" w:bidi="he-IL"/>
                <w:rPrChange w:id="9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BA215B" w14:paraId="53916672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347DA78C" w14:textId="77777777" w:rsidR="00266DA3" w:rsidRPr="00BA215B" w:rsidRDefault="00266DA3" w:rsidP="00C115A1">
            <w:pPr>
              <w:rPr>
                <w:lang w:eastAsia="zh-CN" w:bidi="he-IL"/>
                <w:rPrChange w:id="9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Sequence Generation</w:t>
            </w:r>
          </w:p>
        </w:tc>
      </w:tr>
      <w:tr w:rsidR="00266DA3" w:rsidRPr="00BA215B" w14:paraId="42A3118F" w14:textId="77777777" w:rsidTr="00C115A1">
        <w:trPr>
          <w:trHeight w:val="1200"/>
        </w:trPr>
        <w:tc>
          <w:tcPr>
            <w:tcW w:w="2799" w:type="dxa"/>
            <w:gridSpan w:val="2"/>
            <w:noWrap/>
            <w:hideMark/>
          </w:tcPr>
          <w:p w14:paraId="0C141349" w14:textId="77777777" w:rsidR="00266DA3" w:rsidRPr="00BA215B" w:rsidRDefault="00266DA3" w:rsidP="00C115A1">
            <w:pPr>
              <w:rPr>
                <w:lang w:eastAsia="zh-CN" w:bidi="he-IL"/>
                <w:rPrChange w:id="9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Port(s)</w:t>
            </w:r>
          </w:p>
        </w:tc>
        <w:tc>
          <w:tcPr>
            <w:tcW w:w="2528" w:type="dxa"/>
            <w:hideMark/>
          </w:tcPr>
          <w:p w14:paraId="79349243" w14:textId="77777777" w:rsidR="00266DA3" w:rsidRPr="00BA215B" w:rsidRDefault="00266DA3" w:rsidP="00C115A1">
            <w:pPr>
              <w:rPr>
                <w:lang w:eastAsia="zh-CN" w:bidi="he-IL"/>
                <w:rPrChange w:id="9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DMRS port associated with the PT-RS port according to clause </w:t>
            </w:r>
            <w:r w:rsidRPr="00BA215B">
              <w:rPr>
                <w:lang w:eastAsia="zh-CN" w:bidi="he-IL"/>
                <w:rPrChange w:id="9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5.1.6.3 in [6, TS 38.214]. </w:t>
            </w:r>
            <w:commentRangeStart w:id="989"/>
            <w:r w:rsidRPr="00BA215B">
              <w:rPr>
                <w:lang w:eastAsia="zh-CN" w:bidi="he-IL"/>
                <w:rPrChange w:id="9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Can be two ports, for mTRP</w:t>
            </w:r>
            <w:commentRangeEnd w:id="989"/>
            <w:r w:rsidR="00F17BC1">
              <w:rPr>
                <w:rStyle w:val="CommentReference"/>
              </w:rPr>
              <w:commentReference w:id="989"/>
            </w:r>
          </w:p>
        </w:tc>
        <w:tc>
          <w:tcPr>
            <w:tcW w:w="4385" w:type="dxa"/>
            <w:hideMark/>
          </w:tcPr>
          <w:p w14:paraId="70DBFDC3" w14:textId="77777777" w:rsidR="00266DA3" w:rsidRPr="00BA215B" w:rsidRDefault="00266DA3" w:rsidP="00C115A1">
            <w:pPr>
              <w:rPr>
                <w:lang w:eastAsia="zh-CN" w:bidi="he-IL"/>
                <w:rPrChange w:id="9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7.4.1.2.1</w:t>
            </w:r>
          </w:p>
        </w:tc>
      </w:tr>
      <w:tr w:rsidR="00266DA3" w:rsidRPr="00BA215B" w14:paraId="70C1466F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04E56E33" w14:textId="77777777" w:rsidR="00266DA3" w:rsidRPr="00BA215B" w:rsidRDefault="00266DA3" w:rsidP="00C115A1">
            <w:pPr>
              <w:rPr>
                <w:lang w:eastAsia="zh-CN" w:bidi="he-IL"/>
                <w:rPrChange w:id="9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Layer Mapping</w:t>
            </w:r>
          </w:p>
        </w:tc>
      </w:tr>
      <w:tr w:rsidR="00266DA3" w:rsidRPr="00BA215B" w14:paraId="1DF8D624" w14:textId="77777777" w:rsidTr="00C115A1">
        <w:trPr>
          <w:trHeight w:val="1200"/>
        </w:trPr>
        <w:tc>
          <w:tcPr>
            <w:tcW w:w="2799" w:type="dxa"/>
            <w:gridSpan w:val="2"/>
            <w:noWrap/>
            <w:hideMark/>
          </w:tcPr>
          <w:p w14:paraId="41B7FB19" w14:textId="77777777" w:rsidR="00266DA3" w:rsidRPr="00BA215B" w:rsidRDefault="00266DA3" w:rsidP="00C115A1">
            <w:pPr>
              <w:rPr>
                <w:lang w:eastAsia="zh-CN" w:bidi="he-IL"/>
                <w:rPrChange w:id="9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Port(s)</w:t>
            </w:r>
          </w:p>
        </w:tc>
        <w:tc>
          <w:tcPr>
            <w:tcW w:w="2528" w:type="dxa"/>
            <w:hideMark/>
          </w:tcPr>
          <w:p w14:paraId="4A28C1C7" w14:textId="77777777" w:rsidR="00266DA3" w:rsidRPr="00BA215B" w:rsidRDefault="00266DA3" w:rsidP="00C115A1">
            <w:pPr>
              <w:rPr>
                <w:lang w:eastAsia="zh-CN" w:bidi="he-IL"/>
                <w:rPrChange w:id="9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9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DMRS port associated with the PT-RS port according to clause </w:t>
            </w:r>
            <w:r w:rsidRPr="00BA215B">
              <w:rPr>
                <w:lang w:eastAsia="zh-CN" w:bidi="he-IL"/>
                <w:rPrChange w:id="9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5.1.6.3 in [6, TS 38.214]. </w:t>
            </w:r>
            <w:commentRangeStart w:id="1000"/>
            <w:r w:rsidRPr="00BA215B">
              <w:rPr>
                <w:lang w:eastAsia="zh-CN" w:bidi="he-IL"/>
                <w:rPrChange w:id="10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Can be two ports, for mTRP</w:t>
            </w:r>
            <w:commentRangeEnd w:id="1000"/>
            <w:r w:rsidR="00F17BC1">
              <w:rPr>
                <w:rStyle w:val="CommentReference"/>
              </w:rPr>
              <w:commentReference w:id="1000"/>
            </w:r>
          </w:p>
        </w:tc>
        <w:tc>
          <w:tcPr>
            <w:tcW w:w="4385" w:type="dxa"/>
            <w:hideMark/>
          </w:tcPr>
          <w:p w14:paraId="189EC503" w14:textId="77777777" w:rsidR="00266DA3" w:rsidRPr="00BA215B" w:rsidRDefault="00266DA3" w:rsidP="00C115A1">
            <w:pPr>
              <w:rPr>
                <w:lang w:eastAsia="zh-CN" w:bidi="he-IL"/>
                <w:rPrChange w:id="10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7.4.1.2.2</w:t>
            </w:r>
            <w:r w:rsidRPr="00BA215B">
              <w:rPr>
                <w:lang w:eastAsia="zh-CN" w:bidi="he-IL"/>
                <w:rPrChange w:id="10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5.1.6.3</w:t>
            </w:r>
          </w:p>
        </w:tc>
      </w:tr>
      <w:tr w:rsidR="00266DA3" w:rsidRPr="00BA215B" w14:paraId="080A7E1E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6E3BD295" w14:textId="77777777" w:rsidR="00266DA3" w:rsidRPr="00BA215B" w:rsidRDefault="00266DA3" w:rsidP="00C115A1">
            <w:pPr>
              <w:rPr>
                <w:lang w:eastAsia="zh-CN" w:bidi="he-IL"/>
                <w:rPrChange w:id="10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BA215B" w14:paraId="44F654A1" w14:textId="77777777" w:rsidTr="00C115A1">
        <w:trPr>
          <w:trHeight w:val="600"/>
        </w:trPr>
        <w:tc>
          <w:tcPr>
            <w:tcW w:w="2799" w:type="dxa"/>
            <w:gridSpan w:val="2"/>
            <w:noWrap/>
            <w:hideMark/>
          </w:tcPr>
          <w:p w14:paraId="1594EC3D" w14:textId="77777777" w:rsidR="00266DA3" w:rsidRPr="00BA215B" w:rsidRDefault="00266DA3" w:rsidP="00C115A1">
            <w:pPr>
              <w:rPr>
                <w:lang w:eastAsia="zh-CN" w:bidi="he-IL"/>
                <w:rPrChange w:id="10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528" w:type="dxa"/>
            <w:hideMark/>
          </w:tcPr>
          <w:p w14:paraId="0D37A180" w14:textId="77777777" w:rsidR="00266DA3" w:rsidRPr="00BA215B" w:rsidRDefault="00266DA3" w:rsidP="00C115A1">
            <w:pPr>
              <w:rPr>
                <w:lang w:eastAsia="zh-CN" w:bidi="he-IL"/>
                <w:rPrChange w:id="10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PDSCH PTRS uses QPSK modulation, like PDSCH DMRS</w:t>
            </w:r>
          </w:p>
        </w:tc>
        <w:tc>
          <w:tcPr>
            <w:tcW w:w="4385" w:type="dxa"/>
            <w:hideMark/>
          </w:tcPr>
          <w:p w14:paraId="2A3B6DF7" w14:textId="77777777" w:rsidR="00266DA3" w:rsidRPr="00BA215B" w:rsidRDefault="00266DA3" w:rsidP="00C115A1">
            <w:pPr>
              <w:rPr>
                <w:lang w:eastAsia="zh-CN" w:bidi="he-IL"/>
                <w:rPrChange w:id="10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7.4.1.1.1</w:t>
            </w:r>
          </w:p>
        </w:tc>
      </w:tr>
      <w:tr w:rsidR="00266DA3" w:rsidRPr="00BA215B" w14:paraId="1F360F0A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39196B4C" w14:textId="77777777" w:rsidR="00266DA3" w:rsidRPr="00BA215B" w:rsidRDefault="00266DA3" w:rsidP="00C115A1">
            <w:pPr>
              <w:rPr>
                <w:lang w:eastAsia="zh-CN" w:bidi="he-IL"/>
                <w:rPrChange w:id="10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BA215B" w14:paraId="4E62F646" w14:textId="77777777" w:rsidTr="00C115A1">
        <w:trPr>
          <w:trHeight w:val="300"/>
        </w:trPr>
        <w:tc>
          <w:tcPr>
            <w:tcW w:w="2799" w:type="dxa"/>
            <w:gridSpan w:val="2"/>
            <w:noWrap/>
            <w:hideMark/>
          </w:tcPr>
          <w:p w14:paraId="77EBB098" w14:textId="77777777" w:rsidR="00266DA3" w:rsidRPr="00BA215B" w:rsidRDefault="00266DA3" w:rsidP="00C115A1">
            <w:pPr>
              <w:rPr>
                <w:lang w:eastAsia="zh-CN" w:bidi="he-IL"/>
                <w:rPrChange w:id="10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same as the associated dmrs Port(s)</w:t>
            </w:r>
          </w:p>
        </w:tc>
        <w:tc>
          <w:tcPr>
            <w:tcW w:w="2528" w:type="dxa"/>
            <w:hideMark/>
          </w:tcPr>
          <w:p w14:paraId="27E2BFBD" w14:textId="77777777" w:rsidR="00266DA3" w:rsidRPr="00BA215B" w:rsidRDefault="00266DA3" w:rsidP="00C115A1">
            <w:pPr>
              <w:rPr>
                <w:lang w:eastAsia="zh-CN" w:bidi="he-IL"/>
                <w:rPrChange w:id="10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4385" w:type="dxa"/>
            <w:noWrap/>
            <w:hideMark/>
          </w:tcPr>
          <w:p w14:paraId="40E28DB3" w14:textId="77777777" w:rsidR="00266DA3" w:rsidRPr="00BA215B" w:rsidRDefault="00266DA3" w:rsidP="00C115A1">
            <w:pPr>
              <w:rPr>
                <w:lang w:eastAsia="zh-CN" w:bidi="he-IL"/>
                <w:rPrChange w:id="10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BA215B" w14:paraId="120E843D" w14:textId="77777777" w:rsidTr="00C115A1">
        <w:trPr>
          <w:trHeight w:val="93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458ECAFF" w14:textId="77777777" w:rsidR="00266DA3" w:rsidRPr="00BA215B" w:rsidRDefault="00266DA3" w:rsidP="00C115A1">
            <w:pPr>
              <w:rPr>
                <w:lang w:eastAsia="zh-CN" w:bidi="he-IL"/>
                <w:rPrChange w:id="10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BA215B" w14:paraId="006578C8" w14:textId="77777777" w:rsidTr="00C115A1">
        <w:trPr>
          <w:trHeight w:val="300"/>
        </w:trPr>
        <w:tc>
          <w:tcPr>
            <w:tcW w:w="760" w:type="dxa"/>
            <w:vMerge w:val="restart"/>
            <w:textDirection w:val="btLr"/>
            <w:hideMark/>
          </w:tcPr>
          <w:p w14:paraId="51F3C557" w14:textId="77777777" w:rsidR="00266DA3" w:rsidRPr="00BA215B" w:rsidRDefault="00266DA3" w:rsidP="00C115A1">
            <w:pPr>
              <w:jc w:val="center"/>
              <w:rPr>
                <w:lang w:eastAsia="zh-CN" w:bidi="he-IL"/>
                <w:rPrChange w:id="10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039" w:type="dxa"/>
            <w:hideMark/>
          </w:tcPr>
          <w:p w14:paraId="0FE688C1" w14:textId="77777777" w:rsidR="00266DA3" w:rsidRPr="00BA215B" w:rsidRDefault="00266DA3" w:rsidP="00C115A1">
            <w:pPr>
              <w:rPr>
                <w:lang w:eastAsia="zh-CN" w:bidi="he-IL"/>
                <w:rPrChange w:id="10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528" w:type="dxa"/>
            <w:hideMark/>
          </w:tcPr>
          <w:p w14:paraId="1A19080B" w14:textId="77777777" w:rsidR="00266DA3" w:rsidRPr="00BA215B" w:rsidRDefault="00266DA3" w:rsidP="00C115A1">
            <w:pPr>
              <w:rPr>
                <w:lang w:eastAsia="zh-CN" w:bidi="he-IL"/>
                <w:rPrChange w:id="10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4385" w:type="dxa"/>
            <w:hideMark/>
          </w:tcPr>
          <w:p w14:paraId="4D563CC0" w14:textId="77777777" w:rsidR="00266DA3" w:rsidRPr="00BA215B" w:rsidRDefault="00266DA3" w:rsidP="00C115A1">
            <w:pPr>
              <w:rPr>
                <w:lang w:eastAsia="zh-CN" w:bidi="he-IL"/>
                <w:rPrChange w:id="10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section 7.3.1.6</w:t>
            </w:r>
          </w:p>
        </w:tc>
      </w:tr>
      <w:tr w:rsidR="00266DA3" w:rsidRPr="00BA215B" w14:paraId="2902DE57" w14:textId="77777777" w:rsidTr="00C115A1">
        <w:trPr>
          <w:trHeight w:val="300"/>
        </w:trPr>
        <w:tc>
          <w:tcPr>
            <w:tcW w:w="760" w:type="dxa"/>
            <w:vMerge/>
            <w:hideMark/>
          </w:tcPr>
          <w:p w14:paraId="4FD73AC4" w14:textId="77777777" w:rsidR="00266DA3" w:rsidRPr="00BA215B" w:rsidRDefault="00266DA3" w:rsidP="00C115A1">
            <w:pPr>
              <w:rPr>
                <w:lang w:eastAsia="zh-CN" w:bidi="he-IL"/>
                <w:rPrChange w:id="10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hideMark/>
          </w:tcPr>
          <w:p w14:paraId="0EF64E32" w14:textId="77777777" w:rsidR="00266DA3" w:rsidRPr="00BA215B" w:rsidRDefault="00266DA3" w:rsidP="00C115A1">
            <w:pPr>
              <w:rPr>
                <w:lang w:eastAsia="zh-CN" w:bidi="he-IL"/>
                <w:rPrChange w:id="10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528" w:type="dxa"/>
            <w:hideMark/>
          </w:tcPr>
          <w:p w14:paraId="1A227FA0" w14:textId="77777777" w:rsidR="00266DA3" w:rsidRPr="00BA215B" w:rsidRDefault="00266DA3" w:rsidP="00C115A1">
            <w:pPr>
              <w:rPr>
                <w:lang w:eastAsia="zh-CN" w:bidi="he-IL"/>
                <w:rPrChange w:id="10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4385" w:type="dxa"/>
            <w:noWrap/>
            <w:hideMark/>
          </w:tcPr>
          <w:p w14:paraId="3886DE17" w14:textId="77777777" w:rsidR="00266DA3" w:rsidRPr="00BA215B" w:rsidRDefault="00266DA3" w:rsidP="00C115A1">
            <w:pPr>
              <w:rPr>
                <w:lang w:eastAsia="zh-CN" w:bidi="he-IL"/>
                <w:rPrChange w:id="10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3GGP TS 38.211, section 7.3.1.6</w:t>
            </w:r>
          </w:p>
        </w:tc>
      </w:tr>
      <w:tr w:rsidR="00266DA3" w:rsidRPr="00BA215B" w14:paraId="5D13A33C" w14:textId="77777777" w:rsidTr="00C115A1">
        <w:trPr>
          <w:trHeight w:val="300"/>
        </w:trPr>
        <w:tc>
          <w:tcPr>
            <w:tcW w:w="760" w:type="dxa"/>
            <w:vMerge/>
            <w:hideMark/>
          </w:tcPr>
          <w:p w14:paraId="6E187C1B" w14:textId="77777777" w:rsidR="00266DA3" w:rsidRPr="00BA215B" w:rsidRDefault="00266DA3" w:rsidP="00C115A1">
            <w:pPr>
              <w:rPr>
                <w:lang w:eastAsia="zh-CN" w:bidi="he-IL"/>
                <w:rPrChange w:id="10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hideMark/>
          </w:tcPr>
          <w:p w14:paraId="3C5E031B" w14:textId="77777777" w:rsidR="00266DA3" w:rsidRPr="00BA215B" w:rsidRDefault="00266DA3" w:rsidP="00C115A1">
            <w:pPr>
              <w:rPr>
                <w:lang w:eastAsia="zh-CN" w:bidi="he-IL"/>
                <w:rPrChange w:id="10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528" w:type="dxa"/>
            <w:hideMark/>
          </w:tcPr>
          <w:p w14:paraId="7DAA00D7" w14:textId="77777777" w:rsidR="00266DA3" w:rsidRPr="00BA215B" w:rsidRDefault="00266DA3" w:rsidP="00C115A1">
            <w:pPr>
              <w:rPr>
                <w:lang w:eastAsia="zh-CN" w:bidi="he-IL"/>
                <w:rPrChange w:id="10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4385" w:type="dxa"/>
            <w:noWrap/>
            <w:hideMark/>
          </w:tcPr>
          <w:p w14:paraId="7DEF36BB" w14:textId="77777777" w:rsidR="00266DA3" w:rsidRPr="00BA215B" w:rsidRDefault="00266DA3" w:rsidP="00C115A1">
            <w:pPr>
              <w:rPr>
                <w:lang w:eastAsia="zh-CN" w:bidi="he-IL"/>
                <w:rPrChange w:id="10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BA215B" w14:paraId="09B451E7" w14:textId="77777777" w:rsidTr="00C115A1">
        <w:trPr>
          <w:trHeight w:val="600"/>
        </w:trPr>
        <w:tc>
          <w:tcPr>
            <w:tcW w:w="760" w:type="dxa"/>
            <w:vMerge/>
            <w:hideMark/>
          </w:tcPr>
          <w:p w14:paraId="556A2603" w14:textId="77777777" w:rsidR="00266DA3" w:rsidRPr="00BA215B" w:rsidRDefault="00266DA3" w:rsidP="00C115A1">
            <w:pPr>
              <w:rPr>
                <w:lang w:eastAsia="zh-CN" w:bidi="he-IL"/>
                <w:rPrChange w:id="10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noWrap/>
            <w:hideMark/>
          </w:tcPr>
          <w:p w14:paraId="64412C89" w14:textId="77777777" w:rsidR="00266DA3" w:rsidRPr="00BA215B" w:rsidRDefault="00266DA3" w:rsidP="00C115A1">
            <w:pPr>
              <w:rPr>
                <w:lang w:eastAsia="zh-CN" w:bidi="he-IL"/>
                <w:rPrChange w:id="10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K_{PT-RS}</w:t>
            </w:r>
          </w:p>
        </w:tc>
        <w:tc>
          <w:tcPr>
            <w:tcW w:w="2528" w:type="dxa"/>
            <w:hideMark/>
          </w:tcPr>
          <w:p w14:paraId="33566FBE" w14:textId="77777777" w:rsidR="00266DA3" w:rsidRPr="00BA215B" w:rsidRDefault="00266DA3" w:rsidP="00C115A1">
            <w:pPr>
              <w:rPr>
                <w:lang w:eastAsia="zh-CN" w:bidi="he-IL"/>
                <w:rPrChange w:id="10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density (includes the case where there is no PT-RS)</w:t>
            </w:r>
          </w:p>
        </w:tc>
        <w:tc>
          <w:tcPr>
            <w:tcW w:w="4385" w:type="dxa"/>
            <w:hideMark/>
          </w:tcPr>
          <w:p w14:paraId="16099C0D" w14:textId="77777777" w:rsidR="00266DA3" w:rsidRPr="00BA215B" w:rsidRDefault="00266DA3" w:rsidP="00C115A1">
            <w:pPr>
              <w:rPr>
                <w:lang w:eastAsia="zh-CN" w:bidi="he-IL"/>
                <w:rPrChange w:id="10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5.1.6.3, Table 5.1.6.3-2</w:t>
            </w:r>
          </w:p>
        </w:tc>
      </w:tr>
      <w:tr w:rsidR="00266DA3" w:rsidRPr="00BA215B" w14:paraId="75BA76AA" w14:textId="77777777" w:rsidTr="00C115A1">
        <w:trPr>
          <w:trHeight w:val="900"/>
        </w:trPr>
        <w:tc>
          <w:tcPr>
            <w:tcW w:w="760" w:type="dxa"/>
            <w:vMerge/>
            <w:hideMark/>
          </w:tcPr>
          <w:p w14:paraId="65B6C0B7" w14:textId="77777777" w:rsidR="00266DA3" w:rsidRPr="00BA215B" w:rsidRDefault="00266DA3" w:rsidP="00C115A1">
            <w:pPr>
              <w:rPr>
                <w:lang w:eastAsia="zh-CN" w:bidi="he-IL"/>
                <w:rPrChange w:id="10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hideMark/>
          </w:tcPr>
          <w:p w14:paraId="2F0C165B" w14:textId="77777777" w:rsidR="00266DA3" w:rsidRPr="00BA215B" w:rsidRDefault="00266DA3" w:rsidP="00C115A1">
            <w:pPr>
              <w:rPr>
                <w:lang w:eastAsia="zh-CN" w:bidi="he-IL"/>
                <w:rPrChange w:id="10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k_{ref}^{RE}</w:t>
            </w:r>
          </w:p>
        </w:tc>
        <w:tc>
          <w:tcPr>
            <w:tcW w:w="2528" w:type="dxa"/>
            <w:hideMark/>
          </w:tcPr>
          <w:p w14:paraId="7DC26DC8" w14:textId="77777777" w:rsidR="00266DA3" w:rsidRPr="00BA215B" w:rsidRDefault="00266DA3" w:rsidP="00C115A1">
            <w:pPr>
              <w:rPr>
                <w:lang w:eastAsia="zh-CN" w:bidi="he-IL"/>
                <w:rPrChange w:id="10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offset (can depend on DMRS association and RRC signaling of resourceElementOffset)</w:t>
            </w:r>
          </w:p>
        </w:tc>
        <w:tc>
          <w:tcPr>
            <w:tcW w:w="4385" w:type="dxa"/>
            <w:hideMark/>
          </w:tcPr>
          <w:p w14:paraId="26FA91DC" w14:textId="77777777" w:rsidR="00266DA3" w:rsidRPr="00BA215B" w:rsidRDefault="00266DA3" w:rsidP="00C115A1">
            <w:pPr>
              <w:rPr>
                <w:lang w:eastAsia="zh-CN" w:bidi="he-IL"/>
                <w:rPrChange w:id="10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7.4.1.2.2 , table 7.4.1.2.2-1</w:t>
            </w:r>
            <w:r w:rsidRPr="00BA215B">
              <w:rPr>
                <w:lang w:eastAsia="zh-CN" w:bidi="he-IL"/>
                <w:rPrChange w:id="10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6.3.1</w:t>
            </w:r>
          </w:p>
        </w:tc>
      </w:tr>
      <w:tr w:rsidR="00266DA3" w:rsidRPr="00BA215B" w14:paraId="7718EA0A" w14:textId="77777777" w:rsidTr="00C115A1">
        <w:trPr>
          <w:trHeight w:val="600"/>
        </w:trPr>
        <w:tc>
          <w:tcPr>
            <w:tcW w:w="760" w:type="dxa"/>
            <w:vMerge/>
            <w:hideMark/>
          </w:tcPr>
          <w:p w14:paraId="0D675E7B" w14:textId="77777777" w:rsidR="00266DA3" w:rsidRPr="00BA215B" w:rsidRDefault="00266DA3" w:rsidP="00C115A1">
            <w:pPr>
              <w:rPr>
                <w:lang w:eastAsia="zh-CN" w:bidi="he-IL"/>
                <w:rPrChange w:id="10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hideMark/>
          </w:tcPr>
          <w:p w14:paraId="51A05EF0" w14:textId="77777777" w:rsidR="00266DA3" w:rsidRPr="00BA215B" w:rsidRDefault="00266DA3" w:rsidP="00C115A1">
            <w:pPr>
              <w:rPr>
                <w:lang w:eastAsia="zh-CN" w:bidi="he-IL"/>
                <w:rPrChange w:id="10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2528" w:type="dxa"/>
            <w:hideMark/>
          </w:tcPr>
          <w:p w14:paraId="1066F741" w14:textId="77777777" w:rsidR="00266DA3" w:rsidRPr="00BA215B" w:rsidRDefault="00266DA3" w:rsidP="00C115A1">
            <w:pPr>
              <w:rPr>
                <w:lang w:eastAsia="zh-CN" w:bidi="he-IL"/>
                <w:rPrChange w:id="10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RNTI associated with the PDSCH transmission </w:t>
            </w:r>
          </w:p>
        </w:tc>
        <w:tc>
          <w:tcPr>
            <w:tcW w:w="4385" w:type="dxa"/>
            <w:noWrap/>
            <w:hideMark/>
          </w:tcPr>
          <w:p w14:paraId="592838D3" w14:textId="77777777" w:rsidR="00266DA3" w:rsidRPr="00BA215B" w:rsidRDefault="00266DA3" w:rsidP="00C115A1">
            <w:pPr>
              <w:rPr>
                <w:lang w:eastAsia="zh-CN" w:bidi="he-IL"/>
                <w:rPrChange w:id="10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7.4.1.2.2</w:t>
            </w:r>
          </w:p>
        </w:tc>
      </w:tr>
      <w:tr w:rsidR="00266DA3" w:rsidRPr="00BA215B" w14:paraId="7F98F0F3" w14:textId="77777777" w:rsidTr="00C115A1">
        <w:trPr>
          <w:trHeight w:val="300"/>
        </w:trPr>
        <w:tc>
          <w:tcPr>
            <w:tcW w:w="760" w:type="dxa"/>
            <w:vMerge/>
            <w:hideMark/>
          </w:tcPr>
          <w:p w14:paraId="11D77759" w14:textId="77777777" w:rsidR="00266DA3" w:rsidRPr="00BA215B" w:rsidRDefault="00266DA3" w:rsidP="00C115A1">
            <w:pPr>
              <w:rPr>
                <w:lang w:eastAsia="zh-CN" w:bidi="he-IL"/>
                <w:rPrChange w:id="10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noWrap/>
            <w:hideMark/>
          </w:tcPr>
          <w:p w14:paraId="120A5299" w14:textId="77777777" w:rsidR="00266DA3" w:rsidRPr="00BA215B" w:rsidRDefault="00266DA3" w:rsidP="00C115A1">
            <w:pPr>
              <w:rPr>
                <w:lang w:eastAsia="zh-CN" w:bidi="he-IL"/>
                <w:rPrChange w:id="10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310F7314" w14:textId="77777777" w:rsidR="00266DA3" w:rsidRPr="00BA215B" w:rsidRDefault="00266DA3" w:rsidP="00C115A1">
            <w:pPr>
              <w:rPr>
                <w:lang w:eastAsia="zh-CN" w:bidi="he-IL"/>
                <w:rPrChange w:id="10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4385" w:type="dxa"/>
            <w:noWrap/>
            <w:hideMark/>
          </w:tcPr>
          <w:p w14:paraId="38BE8249" w14:textId="77777777" w:rsidR="00266DA3" w:rsidRPr="00BA215B" w:rsidRDefault="00266DA3" w:rsidP="00C115A1">
            <w:pPr>
              <w:rPr>
                <w:lang w:eastAsia="zh-CN" w:bidi="he-IL"/>
                <w:rPrChange w:id="10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BA215B" w14:paraId="739CED6D" w14:textId="77777777" w:rsidTr="00C115A1">
        <w:trPr>
          <w:trHeight w:val="300"/>
        </w:trPr>
        <w:tc>
          <w:tcPr>
            <w:tcW w:w="760" w:type="dxa"/>
            <w:vMerge/>
            <w:hideMark/>
          </w:tcPr>
          <w:p w14:paraId="29609097" w14:textId="77777777" w:rsidR="00266DA3" w:rsidRPr="00BA215B" w:rsidRDefault="00266DA3" w:rsidP="00C115A1">
            <w:pPr>
              <w:rPr>
                <w:lang w:eastAsia="zh-CN" w:bidi="he-IL"/>
                <w:rPrChange w:id="10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noWrap/>
            <w:hideMark/>
          </w:tcPr>
          <w:p w14:paraId="7897C380" w14:textId="77777777" w:rsidR="00266DA3" w:rsidRPr="00BA215B" w:rsidRDefault="00266DA3" w:rsidP="00C115A1">
            <w:pPr>
              <w:rPr>
                <w:lang w:eastAsia="zh-CN" w:bidi="he-IL"/>
                <w:rPrChange w:id="10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7133ECC0" w14:textId="77777777" w:rsidR="00266DA3" w:rsidRPr="00BA215B" w:rsidRDefault="00266DA3" w:rsidP="00C115A1">
            <w:pPr>
              <w:rPr>
                <w:lang w:eastAsia="zh-CN" w:bidi="he-IL"/>
                <w:rPrChange w:id="10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4385" w:type="dxa"/>
            <w:noWrap/>
            <w:hideMark/>
          </w:tcPr>
          <w:p w14:paraId="700E6746" w14:textId="77777777" w:rsidR="00266DA3" w:rsidRPr="00BA215B" w:rsidRDefault="00266DA3" w:rsidP="00C115A1">
            <w:pPr>
              <w:rPr>
                <w:lang w:eastAsia="zh-CN" w:bidi="he-IL"/>
                <w:rPrChange w:id="10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BA215B" w14:paraId="04102C92" w14:textId="77777777" w:rsidTr="00C115A1">
        <w:trPr>
          <w:trHeight w:val="600"/>
        </w:trPr>
        <w:tc>
          <w:tcPr>
            <w:tcW w:w="760" w:type="dxa"/>
            <w:vMerge w:val="restart"/>
            <w:textDirection w:val="btLr"/>
            <w:hideMark/>
          </w:tcPr>
          <w:p w14:paraId="664D5852" w14:textId="77777777" w:rsidR="00266DA3" w:rsidRPr="00BA215B" w:rsidRDefault="00266DA3" w:rsidP="00C115A1">
            <w:pPr>
              <w:jc w:val="center"/>
              <w:rPr>
                <w:lang w:eastAsia="zh-CN" w:bidi="he-IL"/>
                <w:rPrChange w:id="10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039" w:type="dxa"/>
            <w:noWrap/>
            <w:hideMark/>
          </w:tcPr>
          <w:p w14:paraId="40422704" w14:textId="77777777" w:rsidR="00266DA3" w:rsidRPr="00BA215B" w:rsidRDefault="00266DA3" w:rsidP="00C115A1">
            <w:pPr>
              <w:rPr>
                <w:lang w:eastAsia="zh-CN" w:bidi="he-IL"/>
                <w:rPrChange w:id="10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L_{PT-RS}</w:t>
            </w:r>
          </w:p>
        </w:tc>
        <w:tc>
          <w:tcPr>
            <w:tcW w:w="2528" w:type="dxa"/>
            <w:hideMark/>
          </w:tcPr>
          <w:p w14:paraId="44DFAD81" w14:textId="77777777" w:rsidR="00266DA3" w:rsidRPr="00BA215B" w:rsidRDefault="00266DA3" w:rsidP="00C115A1">
            <w:pPr>
              <w:rPr>
                <w:lang w:eastAsia="zh-CN" w:bidi="he-IL"/>
                <w:rPrChange w:id="10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time density (includes the case where there is no PT-RS)</w:t>
            </w:r>
          </w:p>
        </w:tc>
        <w:tc>
          <w:tcPr>
            <w:tcW w:w="4385" w:type="dxa"/>
            <w:hideMark/>
          </w:tcPr>
          <w:p w14:paraId="540FFAAA" w14:textId="77777777" w:rsidR="00266DA3" w:rsidRPr="00BA215B" w:rsidRDefault="00266DA3" w:rsidP="00C115A1">
            <w:pPr>
              <w:rPr>
                <w:lang w:eastAsia="zh-CN" w:bidi="he-IL"/>
                <w:rPrChange w:id="10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5.1.6.3Table 5.1.6.3-1</w:t>
            </w:r>
          </w:p>
        </w:tc>
      </w:tr>
      <w:tr w:rsidR="00266DA3" w:rsidRPr="00BA215B" w14:paraId="0C9C41BC" w14:textId="77777777" w:rsidTr="00C115A1">
        <w:trPr>
          <w:trHeight w:val="900"/>
        </w:trPr>
        <w:tc>
          <w:tcPr>
            <w:tcW w:w="760" w:type="dxa"/>
            <w:vMerge/>
            <w:hideMark/>
          </w:tcPr>
          <w:p w14:paraId="7B8A8439" w14:textId="77777777" w:rsidR="00266DA3" w:rsidRPr="00BA215B" w:rsidRDefault="00266DA3" w:rsidP="00C115A1">
            <w:pPr>
              <w:rPr>
                <w:lang w:eastAsia="zh-CN" w:bidi="he-IL"/>
                <w:rPrChange w:id="10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noWrap/>
            <w:hideMark/>
          </w:tcPr>
          <w:p w14:paraId="0BFF7ED7" w14:textId="77777777" w:rsidR="00266DA3" w:rsidRPr="00BA215B" w:rsidRDefault="00266DA3" w:rsidP="00C115A1">
            <w:pPr>
              <w:rPr>
                <w:lang w:eastAsia="zh-CN" w:bidi="he-IL"/>
                <w:rPrChange w:id="10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symbol Positions</w:t>
            </w:r>
          </w:p>
        </w:tc>
        <w:tc>
          <w:tcPr>
            <w:tcW w:w="2528" w:type="dxa"/>
            <w:hideMark/>
          </w:tcPr>
          <w:p w14:paraId="63B1A298" w14:textId="77777777" w:rsidR="00266DA3" w:rsidRPr="00BA215B" w:rsidRDefault="00266DA3" w:rsidP="00C115A1">
            <w:pPr>
              <w:rPr>
                <w:lang w:eastAsia="zh-CN" w:bidi="he-IL"/>
                <w:rPrChange w:id="10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DMRS tab</w:t>
            </w:r>
            <w:r w:rsidRPr="00BA215B">
              <w:rPr>
                <w:lang w:eastAsia="zh-CN" w:bidi="he-IL"/>
                <w:rPrChange w:id="10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symbols used for DMRS (PT-RS skips over these)</w:t>
            </w:r>
          </w:p>
        </w:tc>
        <w:tc>
          <w:tcPr>
            <w:tcW w:w="4385" w:type="dxa"/>
            <w:hideMark/>
          </w:tcPr>
          <w:p w14:paraId="30B78CAB" w14:textId="77777777" w:rsidR="00266DA3" w:rsidRPr="00BA215B" w:rsidRDefault="00266DA3" w:rsidP="00C115A1">
            <w:pPr>
              <w:rPr>
                <w:lang w:eastAsia="zh-CN" w:bidi="he-IL"/>
                <w:rPrChange w:id="10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</w:t>
            </w:r>
            <w:r w:rsidRPr="00BA215B">
              <w:rPr>
                <w:lang w:eastAsia="zh-CN" w:bidi="he-IL"/>
                <w:rPrChange w:id="10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7.4.1.1.2 and Tables 7.4.1.1.2-3 and 7.4.1.1.2-4</w:t>
            </w:r>
          </w:p>
        </w:tc>
      </w:tr>
      <w:tr w:rsidR="00266DA3" w:rsidRPr="00BA215B" w14:paraId="6091A102" w14:textId="77777777" w:rsidTr="00C115A1">
        <w:trPr>
          <w:trHeight w:val="600"/>
        </w:trPr>
        <w:tc>
          <w:tcPr>
            <w:tcW w:w="760" w:type="dxa"/>
            <w:vMerge/>
            <w:hideMark/>
          </w:tcPr>
          <w:p w14:paraId="619272F5" w14:textId="77777777" w:rsidR="00266DA3" w:rsidRPr="00BA215B" w:rsidRDefault="00266DA3" w:rsidP="00C115A1">
            <w:pPr>
              <w:rPr>
                <w:lang w:eastAsia="zh-CN" w:bidi="he-IL"/>
                <w:rPrChange w:id="10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39" w:type="dxa"/>
            <w:hideMark/>
          </w:tcPr>
          <w:p w14:paraId="4A50FA8B" w14:textId="77777777" w:rsidR="00266DA3" w:rsidRPr="00BA215B" w:rsidRDefault="00266DA3" w:rsidP="00C115A1">
            <w:pPr>
              <w:rPr>
                <w:lang w:eastAsia="zh-CN" w:bidi="he-IL"/>
                <w:rPrChange w:id="10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528" w:type="dxa"/>
            <w:hideMark/>
          </w:tcPr>
          <w:p w14:paraId="1FA882A9" w14:textId="77777777" w:rsidR="00266DA3" w:rsidRPr="00BA215B" w:rsidRDefault="00266DA3" w:rsidP="00C115A1">
            <w:pPr>
              <w:rPr>
                <w:lang w:eastAsia="zh-CN" w:bidi="he-IL"/>
                <w:rPrChange w:id="10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PDSCH data tab</w:t>
            </w:r>
          </w:p>
        </w:tc>
        <w:tc>
          <w:tcPr>
            <w:tcW w:w="4385" w:type="dxa"/>
            <w:hideMark/>
          </w:tcPr>
          <w:p w14:paraId="1EA950E8" w14:textId="77777777" w:rsidR="00266DA3" w:rsidRPr="00BA215B" w:rsidRDefault="00266DA3" w:rsidP="00C115A1">
            <w:pPr>
              <w:rPr>
                <w:lang w:eastAsia="zh-CN" w:bidi="he-IL"/>
                <w:rPrChange w:id="10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BA215B">
              <w:rPr>
                <w:lang w:eastAsia="zh-CN" w:bidi="he-IL"/>
                <w:rPrChange w:id="10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BA215B" w14:paraId="57C1C359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4DDAA391" w14:textId="77777777" w:rsidR="00266DA3" w:rsidRPr="00BA215B" w:rsidRDefault="00266DA3" w:rsidP="00C115A1">
            <w:pPr>
              <w:rPr>
                <w:lang w:eastAsia="zh-CN" w:bidi="he-IL"/>
                <w:rPrChange w:id="10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0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BA215B" w14:paraId="7E71DE3D" w14:textId="77777777" w:rsidTr="00C115A1">
        <w:trPr>
          <w:trHeight w:val="1200"/>
        </w:trPr>
        <w:tc>
          <w:tcPr>
            <w:tcW w:w="2799" w:type="dxa"/>
            <w:gridSpan w:val="2"/>
            <w:noWrap/>
            <w:hideMark/>
          </w:tcPr>
          <w:p w14:paraId="3F7006B9" w14:textId="77777777" w:rsidR="00266DA3" w:rsidRPr="00BA215B" w:rsidRDefault="00266DA3" w:rsidP="00C115A1">
            <w:pPr>
              <w:rPr>
                <w:lang w:eastAsia="zh-CN" w:bidi="he-IL"/>
                <w:rPrChange w:id="11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1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epre-Ratio</w:t>
            </w:r>
          </w:p>
        </w:tc>
        <w:tc>
          <w:tcPr>
            <w:tcW w:w="2528" w:type="dxa"/>
            <w:hideMark/>
          </w:tcPr>
          <w:p w14:paraId="47BEB56F" w14:textId="7D9BA2A1" w:rsidR="00266DA3" w:rsidRPr="00BA215B" w:rsidRDefault="00266DA3" w:rsidP="00C115A1">
            <w:pPr>
              <w:rPr>
                <w:lang w:eastAsia="zh-CN" w:bidi="he-IL"/>
                <w:rPrChange w:id="11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1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Derived based on table 3GPP TS 38.214 table 4.1-2, epre-Ratio and number of </w:t>
            </w:r>
            <w:del w:id="1104" w:author="Author">
              <w:r w:rsidRPr="00BA215B" w:rsidDel="009B5D2C">
                <w:rPr>
                  <w:lang w:eastAsia="zh-CN" w:bidi="he-IL"/>
                  <w:rPrChange w:id="1105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assocaited</w:delText>
              </w:r>
            </w:del>
            <w:ins w:id="1106" w:author="Author">
              <w:r w:rsidR="009B5D2C" w:rsidRPr="009B5D2C">
                <w:rPr>
                  <w:lang w:eastAsia="zh-CN" w:bidi="he-IL"/>
                </w:rPr>
                <w:t>associated</w:t>
              </w:r>
            </w:ins>
            <w:r w:rsidRPr="00BA215B">
              <w:rPr>
                <w:lang w:eastAsia="zh-CN" w:bidi="he-IL"/>
                <w:rPrChange w:id="11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DMRS ports (</w:t>
            </w:r>
            <w:commentRangeStart w:id="1108"/>
            <w:r w:rsidRPr="00BA215B">
              <w:rPr>
                <w:lang w:eastAsia="zh-CN" w:bidi="he-IL"/>
                <w:rPrChange w:id="11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mTRP dependency</w:t>
            </w:r>
            <w:commentRangeEnd w:id="1108"/>
            <w:r w:rsidR="009B5D2C">
              <w:rPr>
                <w:rStyle w:val="CommentReference"/>
              </w:rPr>
              <w:commentReference w:id="1108"/>
            </w:r>
            <w:r w:rsidRPr="00BA215B">
              <w:rPr>
                <w:lang w:eastAsia="zh-CN" w:bidi="he-IL"/>
                <w:rPrChange w:id="11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)</w:t>
            </w:r>
          </w:p>
        </w:tc>
        <w:tc>
          <w:tcPr>
            <w:tcW w:w="4385" w:type="dxa"/>
            <w:hideMark/>
          </w:tcPr>
          <w:p w14:paraId="7A432F13" w14:textId="77777777" w:rsidR="00266DA3" w:rsidRPr="00BA215B" w:rsidRDefault="00266DA3" w:rsidP="00C115A1">
            <w:pPr>
              <w:rPr>
                <w:lang w:eastAsia="zh-CN" w:bidi="he-IL"/>
                <w:rPrChange w:id="11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BA215B">
              <w:rPr>
                <w:lang w:eastAsia="zh-CN" w:bidi="he-IL"/>
                <w:rPrChange w:id="11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4.1, Table 4.1-2</w:t>
            </w:r>
          </w:p>
        </w:tc>
      </w:tr>
    </w:tbl>
    <w:p w14:paraId="7167D18E" w14:textId="77777777" w:rsidR="00266DA3" w:rsidRPr="008B7AE6" w:rsidRDefault="00266DA3" w:rsidP="00266DA3">
      <w:pPr>
        <w:rPr>
          <w:lang w:val="en-GB" w:eastAsia="zh-CN"/>
        </w:rPr>
      </w:pPr>
    </w:p>
    <w:p w14:paraId="36DF171E" w14:textId="77777777" w:rsidR="00266DA3" w:rsidRDefault="00266DA3" w:rsidP="00266DA3">
      <w:pPr>
        <w:spacing w:after="0"/>
        <w:rPr>
          <w:lang w:val="en-GB"/>
        </w:rPr>
      </w:pPr>
    </w:p>
    <w:p w14:paraId="2786AE58" w14:textId="77777777" w:rsidR="00266DA3" w:rsidRDefault="00266DA3" w:rsidP="00DA58E7">
      <w:pPr>
        <w:pStyle w:val="Heading3"/>
        <w:ind w:hanging="720"/>
      </w:pPr>
      <w:bookmarkStart w:id="1113" w:name="_Toc87887506"/>
      <w:r>
        <w:t>PDCCH Channel Model</w:t>
      </w:r>
      <w:bookmarkEnd w:id="1113"/>
    </w:p>
    <w:p w14:paraId="74DB34A4" w14:textId="38B182D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Per section 5.1.3.2.7 of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PDCCH High PHY Profile, the PDCCH Channel model of the </w:t>
      </w:r>
      <w:del w:id="1114" w:author="Author">
        <w:r w:rsidDel="00570C5C">
          <w:delText>AAL DOWNLINK HIGH PHY</w:delText>
        </w:r>
      </w:del>
      <w:ins w:id="1115" w:author="Author">
        <w:r w:rsidR="00570C5C">
          <w:t>AAL_</w:t>
        </w:r>
        <w:r w:rsidR="00456E4A">
          <w:t>DOWNLINK_High-PHY</w:t>
        </w:r>
      </w:ins>
      <w:r>
        <w:t xml:space="preserve"> Profile</w:t>
      </w:r>
      <w:r>
        <w:rPr>
          <w:lang w:val="en-GB" w:eastAsia="zh-CN"/>
        </w:rPr>
        <w:t xml:space="preserve"> supports acceleration of PDCCH Data and DM-RS functionality.</w:t>
      </w:r>
    </w:p>
    <w:p w14:paraId="187F6D25" w14:textId="77777777" w:rsidR="00266DA3" w:rsidRPr="0065550B" w:rsidRDefault="00266DA3" w:rsidP="00266DA3">
      <w:pPr>
        <w:rPr>
          <w:lang w:eastAsia="zh-CN"/>
        </w:rPr>
      </w:pPr>
      <w:r>
        <w:t>The set of accelerated functions associated with the processing of PDCCH DCIs is as follows:</w:t>
      </w:r>
    </w:p>
    <w:p w14:paraId="6B8AD7C4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1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1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CRC attachment</w:t>
      </w:r>
    </w:p>
    <w:p w14:paraId="4884644D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1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1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Polar encoding</w:t>
      </w:r>
    </w:p>
    <w:p w14:paraId="1A08BF9B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2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2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Rate matching</w:t>
      </w:r>
    </w:p>
    <w:p w14:paraId="5CAB6AC8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2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2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Scrambling</w:t>
      </w:r>
    </w:p>
    <w:p w14:paraId="372C73D1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2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2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 (QPSK)</w:t>
      </w:r>
    </w:p>
    <w:p w14:paraId="3F63E7C0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2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2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456E4A">
        <w:rPr>
          <w:rFonts w:ascii="Times New Roman" w:hAnsi="Times New Roman" w:cs="Times New Roman"/>
          <w:sz w:val="20"/>
          <w:szCs w:val="20"/>
          <w:rPrChange w:id="112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456E4A">
        <w:rPr>
          <w:rFonts w:ascii="Times New Roman" w:hAnsi="Times New Roman" w:cs="Times New Roman"/>
          <w:sz w:val="20"/>
          <w:szCs w:val="20"/>
          <w:rPrChange w:id="112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456E4A">
        <w:rPr>
          <w:rFonts w:ascii="Times New Roman" w:hAnsi="Times New Roman" w:cs="Times New Roman"/>
          <w:sz w:val="20"/>
          <w:szCs w:val="20"/>
          <w:rPrChange w:id="113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456E4A">
        <w:rPr>
          <w:rFonts w:ascii="Times New Roman" w:hAnsi="Times New Roman" w:cs="Times New Roman"/>
          <w:sz w:val="20"/>
          <w:szCs w:val="20"/>
          <w:rPrChange w:id="113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456E4A">
        <w:rPr>
          <w:rStyle w:val="FootnoteReference"/>
          <w:rFonts w:ascii="Times New Roman" w:hAnsi="Times New Roman" w:cs="Times New Roman"/>
          <w:sz w:val="20"/>
          <w:szCs w:val="20"/>
          <w:rPrChange w:id="1132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456E4A">
        <w:rPr>
          <w:rFonts w:ascii="Times New Roman" w:hAnsi="Times New Roman" w:cs="Times New Roman"/>
          <w:sz w:val="20"/>
          <w:szCs w:val="20"/>
          <w:rPrChange w:id="113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76BE8DE2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3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3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RE mapping </w:t>
      </w:r>
    </w:p>
    <w:p w14:paraId="07560ED7" w14:textId="77777777" w:rsidR="00266DA3" w:rsidRPr="00456E4A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13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3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456E4A">
        <w:rPr>
          <w:rFonts w:ascii="Times New Roman" w:hAnsi="Times New Roman" w:cs="Times New Roman"/>
          <w:sz w:val="20"/>
          <w:szCs w:val="20"/>
          <w:rPrChange w:id="113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456E4A">
        <w:rPr>
          <w:rFonts w:ascii="Times New Roman" w:hAnsi="Times New Roman" w:cs="Times New Roman"/>
          <w:sz w:val="20"/>
          <w:szCs w:val="20"/>
          <w:rPrChange w:id="113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456E4A">
        <w:rPr>
          <w:rFonts w:ascii="Times New Roman" w:hAnsi="Times New Roman" w:cs="Times New Roman"/>
          <w:sz w:val="20"/>
          <w:szCs w:val="20"/>
          <w:rPrChange w:id="114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456E4A">
        <w:rPr>
          <w:rFonts w:ascii="Times New Roman" w:hAnsi="Times New Roman" w:cs="Times New Roman"/>
          <w:sz w:val="20"/>
          <w:szCs w:val="20"/>
          <w:rPrChange w:id="114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456E4A">
        <w:rPr>
          <w:rStyle w:val="FootnoteReference"/>
          <w:rFonts w:ascii="Times New Roman" w:hAnsi="Times New Roman" w:cs="Times New Roman"/>
          <w:sz w:val="20"/>
          <w:szCs w:val="20"/>
          <w:rPrChange w:id="1142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456E4A">
        <w:rPr>
          <w:rFonts w:ascii="Times New Roman" w:hAnsi="Times New Roman" w:cs="Times New Roman"/>
          <w:sz w:val="20"/>
          <w:szCs w:val="20"/>
          <w:rPrChange w:id="114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0B840BC6" w14:textId="77777777" w:rsidR="00266DA3" w:rsidRPr="00456E4A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114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456E4A">
        <w:rPr>
          <w:rFonts w:ascii="Times New Roman" w:hAnsi="Times New Roman" w:cs="Times New Roman"/>
          <w:sz w:val="20"/>
          <w:szCs w:val="20"/>
          <w:rPrChange w:id="114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63C47136" w14:textId="77777777" w:rsidR="00266DA3" w:rsidRDefault="00266DA3" w:rsidP="00266DA3"/>
    <w:p w14:paraId="02380CFF" w14:textId="77777777" w:rsidR="00266DA3" w:rsidRDefault="00266DA3" w:rsidP="00266DA3">
      <w:r>
        <w:t>The set of accelerated functions associated with the processing of PDCCH DM-RS is as follows:</w:t>
      </w:r>
    </w:p>
    <w:p w14:paraId="3B574716" w14:textId="77777777" w:rsidR="00266DA3" w:rsidRPr="007244D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114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7244DF">
        <w:rPr>
          <w:rFonts w:ascii="Times New Roman" w:hAnsi="Times New Roman" w:cs="Times New Roman"/>
          <w:sz w:val="20"/>
          <w:szCs w:val="20"/>
          <w:rPrChange w:id="114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generation</w:t>
      </w:r>
    </w:p>
    <w:p w14:paraId="1E4EF688" w14:textId="77777777" w:rsidR="00266DA3" w:rsidRPr="007244D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114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7244DF">
        <w:rPr>
          <w:rFonts w:ascii="Times New Roman" w:hAnsi="Times New Roman" w:cs="Times New Roman"/>
          <w:sz w:val="20"/>
          <w:szCs w:val="20"/>
          <w:rPrChange w:id="114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56547A39" w14:textId="77777777" w:rsidR="00266DA3" w:rsidRPr="007244D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115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7244DF">
        <w:rPr>
          <w:rFonts w:ascii="Times New Roman" w:hAnsi="Times New Roman" w:cs="Times New Roman"/>
          <w:sz w:val="20"/>
          <w:szCs w:val="20"/>
          <w:rPrChange w:id="115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7244DF">
        <w:rPr>
          <w:rFonts w:ascii="Times New Roman" w:hAnsi="Times New Roman" w:cs="Times New Roman"/>
          <w:sz w:val="20"/>
          <w:szCs w:val="20"/>
          <w:rPrChange w:id="115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7244DF">
        <w:rPr>
          <w:rFonts w:ascii="Times New Roman" w:hAnsi="Times New Roman" w:cs="Times New Roman"/>
          <w:sz w:val="20"/>
          <w:szCs w:val="20"/>
          <w:rPrChange w:id="115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7244DF">
        <w:rPr>
          <w:rFonts w:ascii="Times New Roman" w:hAnsi="Times New Roman" w:cs="Times New Roman"/>
          <w:sz w:val="20"/>
          <w:szCs w:val="20"/>
          <w:rPrChange w:id="115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7244DF">
        <w:rPr>
          <w:rFonts w:ascii="Times New Roman" w:hAnsi="Times New Roman" w:cs="Times New Roman"/>
          <w:sz w:val="20"/>
          <w:szCs w:val="20"/>
          <w:rPrChange w:id="115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7244DF">
        <w:rPr>
          <w:rStyle w:val="FootnoteReference"/>
          <w:rFonts w:ascii="Times New Roman" w:hAnsi="Times New Roman" w:cs="Times New Roman"/>
          <w:sz w:val="20"/>
          <w:szCs w:val="20"/>
          <w:rPrChange w:id="1156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7244DF">
        <w:rPr>
          <w:rFonts w:ascii="Times New Roman" w:hAnsi="Times New Roman" w:cs="Times New Roman"/>
          <w:sz w:val="20"/>
          <w:szCs w:val="20"/>
          <w:rPrChange w:id="115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01E1CD1B" w14:textId="77777777" w:rsidR="00266DA3" w:rsidRPr="007244D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rPrChange w:id="115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7244DF">
        <w:rPr>
          <w:rFonts w:ascii="Times New Roman" w:hAnsi="Times New Roman" w:cs="Times New Roman"/>
          <w:sz w:val="20"/>
          <w:szCs w:val="20"/>
          <w:rPrChange w:id="115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mapping</w:t>
      </w:r>
    </w:p>
    <w:p w14:paraId="4E86239B" w14:textId="77777777" w:rsidR="00266DA3" w:rsidRPr="007244DF" w:rsidRDefault="00266DA3" w:rsidP="00DA58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GB" w:eastAsia="zh-CN"/>
          <w:rPrChange w:id="1160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7244DF">
        <w:rPr>
          <w:rFonts w:ascii="Times New Roman" w:hAnsi="Times New Roman" w:cs="Times New Roman"/>
          <w:sz w:val="20"/>
          <w:szCs w:val="20"/>
          <w:rPrChange w:id="116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7244DF">
        <w:rPr>
          <w:rFonts w:ascii="Times New Roman" w:hAnsi="Times New Roman" w:cs="Times New Roman"/>
          <w:sz w:val="20"/>
          <w:szCs w:val="20"/>
          <w:rPrChange w:id="116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7244DF">
        <w:rPr>
          <w:rFonts w:ascii="Times New Roman" w:hAnsi="Times New Roman" w:cs="Times New Roman"/>
          <w:sz w:val="20"/>
          <w:szCs w:val="20"/>
          <w:rPrChange w:id="116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7244DF">
        <w:rPr>
          <w:rFonts w:ascii="Times New Roman" w:hAnsi="Times New Roman" w:cs="Times New Roman"/>
          <w:sz w:val="20"/>
          <w:szCs w:val="20"/>
          <w:rPrChange w:id="116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7244DF">
        <w:rPr>
          <w:rFonts w:ascii="Times New Roman" w:hAnsi="Times New Roman" w:cs="Times New Roman"/>
          <w:sz w:val="20"/>
          <w:szCs w:val="20"/>
          <w:rPrChange w:id="116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7244DF">
        <w:rPr>
          <w:rStyle w:val="FootnoteReference"/>
          <w:rFonts w:ascii="Times New Roman" w:hAnsi="Times New Roman" w:cs="Times New Roman"/>
          <w:sz w:val="20"/>
          <w:szCs w:val="20"/>
          <w:rPrChange w:id="1166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7244DF">
        <w:rPr>
          <w:rFonts w:ascii="Times New Roman" w:hAnsi="Times New Roman" w:cs="Times New Roman"/>
          <w:sz w:val="20"/>
          <w:szCs w:val="20"/>
          <w:rPrChange w:id="116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0B10BDE4" w14:textId="77777777" w:rsidR="00266DA3" w:rsidRPr="000836E2" w:rsidRDefault="00266DA3" w:rsidP="00266DA3">
      <w:pPr>
        <w:rPr>
          <w:rFonts w:asciiTheme="majorBidi" w:hAnsiTheme="majorBidi" w:cstheme="majorBidi"/>
          <w:lang w:val="en-GB" w:eastAsia="zh-CN"/>
        </w:rPr>
      </w:pPr>
    </w:p>
    <w:p w14:paraId="1C51905F" w14:textId="04844656" w:rsidR="00266DA3" w:rsidRPr="000962B3" w:rsidRDefault="00266DA3" w:rsidP="00DA58E7">
      <w:pPr>
        <w:pStyle w:val="Heading4"/>
        <w:ind w:left="864" w:hanging="864"/>
      </w:pPr>
      <w:r>
        <w:t>PDCCH input for AAL_DOWNLINK_HIGH</w:t>
      </w:r>
      <w:ins w:id="1168" w:author="Author">
        <w:r w:rsidR="007244DF">
          <w:t>-</w:t>
        </w:r>
      </w:ins>
      <w:del w:id="1169" w:author="Author">
        <w:r w:rsidDel="007244DF">
          <w:delText xml:space="preserve"> </w:delText>
        </w:r>
      </w:del>
      <w:r>
        <w:t xml:space="preserve">PHY Profile </w:t>
      </w:r>
    </w:p>
    <w:p w14:paraId="001C5D5D" w14:textId="191A9462" w:rsidR="00266DA3" w:rsidRDefault="00266DA3" w:rsidP="00266DA3">
      <w:r>
        <w:t xml:space="preserve">The </w:t>
      </w:r>
      <w:del w:id="1170" w:author="Author">
        <w:r w:rsidDel="007244DF">
          <w:delText>AAL DOWNLINK HIGH PHY</w:delText>
        </w:r>
      </w:del>
      <w:ins w:id="1171" w:author="Author">
        <w:r w:rsidR="007244DF">
          <w:t>AAL_DOWNLINK_</w:t>
        </w:r>
        <w:r w:rsidR="00DC5B5A">
          <w:t>H</w:t>
        </w:r>
        <w:r w:rsidR="007244DF">
          <w:t>igh-PHY</w:t>
        </w:r>
      </w:ins>
      <w:r>
        <w:t xml:space="preserve"> profile shall signal PDCCH </w:t>
      </w:r>
      <w:commentRangeStart w:id="1172"/>
      <w:r>
        <w:t>Coreset</w:t>
      </w:r>
      <w:commentRangeEnd w:id="1172"/>
      <w:r w:rsidR="00A2453E">
        <w:rPr>
          <w:rStyle w:val="CommentReference"/>
        </w:rPr>
        <w:commentReference w:id="1172"/>
      </w:r>
      <w:r>
        <w:t xml:space="preserve"> allocation(s) per slot. The input data consists of the DCI payloads </w:t>
      </w:r>
      <w:del w:id="1173" w:author="Author">
        <w:r w:rsidDel="00A0353F">
          <w:delText xml:space="preserve">input to the encoder, </w:delText>
        </w:r>
      </w:del>
      <w:r>
        <w:t xml:space="preserve">and the associated parameters for the PDCCH Coreset and DCI mapping. </w:t>
      </w:r>
    </w:p>
    <w:p w14:paraId="5B366BE3" w14:textId="77777777" w:rsidR="00266DA3" w:rsidRDefault="00266DA3" w:rsidP="00DA58E7">
      <w:pPr>
        <w:pStyle w:val="Heading4"/>
        <w:ind w:left="864" w:hanging="864"/>
      </w:pPr>
      <w:r>
        <w:lastRenderedPageBreak/>
        <w:t>PDCCH Parameters</w:t>
      </w:r>
    </w:p>
    <w:p w14:paraId="51D5B8A9" w14:textId="77777777" w:rsidR="00266DA3" w:rsidRDefault="00266DA3" w:rsidP="00266DA3">
      <w:r>
        <w:t>The following parameters are required to be supported by the AALI implementation when offloading operations. Application shall supply all relevant parameters; for ease of reading, the parameters are organized per signal type: Data, DM-RS.</w:t>
      </w:r>
    </w:p>
    <w:p w14:paraId="0F1A016A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 w:rsidRPr="00A84D4D">
        <w:rPr>
          <w:b/>
          <w:bCs/>
        </w:rPr>
        <w:t xml:space="preserve">PDCCH Data Parameters </w:t>
      </w:r>
    </w:p>
    <w:p w14:paraId="73B50710" w14:textId="77777777" w:rsidR="00266DA3" w:rsidRPr="00A84D4D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PDCCH Data Parameters</w:t>
      </w:r>
    </w:p>
    <w:tbl>
      <w:tblPr>
        <w:tblStyle w:val="TableGrid8"/>
        <w:tblW w:w="9712" w:type="dxa"/>
        <w:tblLayout w:type="fixed"/>
        <w:tblLook w:val="0600" w:firstRow="0" w:lastRow="0" w:firstColumn="0" w:lastColumn="0" w:noHBand="1" w:noVBand="1"/>
      </w:tblPr>
      <w:tblGrid>
        <w:gridCol w:w="892"/>
        <w:gridCol w:w="2060"/>
        <w:gridCol w:w="3161"/>
        <w:gridCol w:w="3599"/>
      </w:tblGrid>
      <w:tr w:rsidR="00266DA3" w:rsidRPr="00431020" w14:paraId="2F40742F" w14:textId="77777777" w:rsidTr="00C115A1">
        <w:trPr>
          <w:trHeight w:val="375"/>
        </w:trPr>
        <w:tc>
          <w:tcPr>
            <w:tcW w:w="2952" w:type="dxa"/>
            <w:gridSpan w:val="2"/>
            <w:noWrap/>
            <w:hideMark/>
          </w:tcPr>
          <w:p w14:paraId="02DCDC90" w14:textId="77777777" w:rsidR="00266DA3" w:rsidRPr="00431020" w:rsidRDefault="00266DA3" w:rsidP="00C115A1">
            <w:pPr>
              <w:rPr>
                <w:b/>
                <w:bCs/>
                <w:lang w:eastAsia="zh-CN" w:bidi="he-IL"/>
                <w:rPrChange w:id="1174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431020">
              <w:rPr>
                <w:b/>
                <w:bCs/>
                <w:lang w:eastAsia="zh-CN" w:bidi="he-IL"/>
                <w:rPrChange w:id="1175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161" w:type="dxa"/>
            <w:hideMark/>
          </w:tcPr>
          <w:p w14:paraId="6E063B94" w14:textId="77777777" w:rsidR="00266DA3" w:rsidRPr="00431020" w:rsidRDefault="00266DA3" w:rsidP="00C115A1">
            <w:pPr>
              <w:rPr>
                <w:b/>
                <w:bCs/>
                <w:lang w:eastAsia="zh-CN" w:bidi="he-IL"/>
                <w:rPrChange w:id="1176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commentRangeStart w:id="1177"/>
            <w:r w:rsidRPr="00431020">
              <w:rPr>
                <w:rFonts w:eastAsia="Times New Roman"/>
                <w:b/>
                <w:bCs/>
                <w:color w:val="000000"/>
                <w:lang w:eastAsia="zh-CN" w:bidi="he-IL"/>
                <w:rPrChange w:id="1178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4"/>
                    <w:szCs w:val="24"/>
                    <w:lang w:eastAsia="zh-CN" w:bidi="he-IL"/>
                  </w:rPr>
                </w:rPrChange>
              </w:rPr>
              <w:t>Summary (3GPP-based)</w:t>
            </w:r>
            <w:commentRangeEnd w:id="1177"/>
            <w:r w:rsidR="007C49F2">
              <w:rPr>
                <w:rStyle w:val="CommentReference"/>
              </w:rPr>
              <w:commentReference w:id="1177"/>
            </w:r>
          </w:p>
        </w:tc>
        <w:tc>
          <w:tcPr>
            <w:tcW w:w="3599" w:type="dxa"/>
            <w:noWrap/>
            <w:hideMark/>
          </w:tcPr>
          <w:p w14:paraId="0028909D" w14:textId="77777777" w:rsidR="00266DA3" w:rsidRPr="00431020" w:rsidRDefault="00266DA3" w:rsidP="00C115A1">
            <w:pPr>
              <w:rPr>
                <w:b/>
                <w:bCs/>
                <w:lang w:eastAsia="zh-CN" w:bidi="he-IL"/>
                <w:rPrChange w:id="1179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431020">
              <w:rPr>
                <w:b/>
                <w:bCs/>
                <w:lang w:eastAsia="zh-CN" w:bidi="he-IL"/>
                <w:rPrChange w:id="1180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431020" w14:paraId="1E89CFB3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56B5FBCD" w14:textId="77777777" w:rsidR="00266DA3" w:rsidRPr="00431020" w:rsidRDefault="00266DA3" w:rsidP="00C115A1">
            <w:pPr>
              <w:rPr>
                <w:lang w:eastAsia="zh-CN" w:bidi="he-IL"/>
                <w:rPrChange w:id="11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MAC PDU(s) – DCI payloads</w:t>
            </w:r>
          </w:p>
        </w:tc>
      </w:tr>
      <w:tr w:rsidR="00266DA3" w:rsidRPr="00431020" w14:paraId="4633D7DC" w14:textId="77777777" w:rsidTr="00C115A1">
        <w:trPr>
          <w:trHeight w:val="300"/>
        </w:trPr>
        <w:tc>
          <w:tcPr>
            <w:tcW w:w="2952" w:type="dxa"/>
            <w:gridSpan w:val="2"/>
            <w:noWrap/>
            <w:hideMark/>
          </w:tcPr>
          <w:p w14:paraId="27F1D2E8" w14:textId="77777777" w:rsidR="00266DA3" w:rsidRPr="00431020" w:rsidRDefault="00266DA3" w:rsidP="00C115A1">
            <w:pPr>
              <w:rPr>
                <w:lang w:eastAsia="zh-CN" w:bidi="he-IL"/>
                <w:rPrChange w:id="11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NrOfDCIs</w:t>
            </w:r>
          </w:p>
        </w:tc>
        <w:tc>
          <w:tcPr>
            <w:tcW w:w="3161" w:type="dxa"/>
            <w:hideMark/>
          </w:tcPr>
          <w:p w14:paraId="0334CFB3" w14:textId="77777777" w:rsidR="00266DA3" w:rsidRPr="00431020" w:rsidRDefault="00266DA3" w:rsidP="00C115A1">
            <w:pPr>
              <w:rPr>
                <w:lang w:eastAsia="zh-CN" w:bidi="he-IL"/>
                <w:rPrChange w:id="11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number of DCIs in the CORESET</w:t>
            </w:r>
          </w:p>
        </w:tc>
        <w:tc>
          <w:tcPr>
            <w:tcW w:w="3599" w:type="dxa"/>
            <w:hideMark/>
          </w:tcPr>
          <w:p w14:paraId="1C10A919" w14:textId="77777777" w:rsidR="00266DA3" w:rsidRPr="00431020" w:rsidRDefault="00266DA3" w:rsidP="00C115A1">
            <w:pPr>
              <w:rPr>
                <w:lang w:eastAsia="zh-CN" w:bidi="he-IL"/>
                <w:rPrChange w:id="11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38.213, section 10.1</w:t>
            </w:r>
          </w:p>
        </w:tc>
      </w:tr>
      <w:tr w:rsidR="00266DA3" w:rsidRPr="00431020" w14:paraId="5454DA4C" w14:textId="77777777" w:rsidTr="00C115A1">
        <w:trPr>
          <w:trHeight w:val="300"/>
        </w:trPr>
        <w:tc>
          <w:tcPr>
            <w:tcW w:w="892" w:type="dxa"/>
            <w:vMerge w:val="restart"/>
            <w:textDirection w:val="btLr"/>
            <w:hideMark/>
          </w:tcPr>
          <w:p w14:paraId="4DECF11B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1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per-</w:t>
            </w:r>
            <w:r w:rsidRPr="00431020">
              <w:rPr>
                <w:lang w:eastAsia="zh-CN" w:bidi="he-IL"/>
                <w:rPrChange w:id="11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DCI</w:t>
            </w:r>
          </w:p>
        </w:tc>
        <w:tc>
          <w:tcPr>
            <w:tcW w:w="2060" w:type="dxa"/>
            <w:hideMark/>
          </w:tcPr>
          <w:p w14:paraId="15EA7F04" w14:textId="77777777" w:rsidR="00266DA3" w:rsidRPr="00431020" w:rsidRDefault="00266DA3" w:rsidP="00C115A1">
            <w:pPr>
              <w:rPr>
                <w:lang w:eastAsia="zh-CN" w:bidi="he-IL"/>
                <w:rPrChange w:id="11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DCI Payload</w:t>
            </w:r>
          </w:p>
        </w:tc>
        <w:tc>
          <w:tcPr>
            <w:tcW w:w="3161" w:type="dxa"/>
            <w:hideMark/>
          </w:tcPr>
          <w:p w14:paraId="601766A3" w14:textId="77777777" w:rsidR="00266DA3" w:rsidRPr="00431020" w:rsidRDefault="00266DA3" w:rsidP="00C115A1">
            <w:pPr>
              <w:rPr>
                <w:lang w:eastAsia="zh-CN" w:bidi="he-IL"/>
                <w:rPrChange w:id="11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DCI payload generated by L2</w:t>
            </w:r>
          </w:p>
        </w:tc>
        <w:tc>
          <w:tcPr>
            <w:tcW w:w="3599" w:type="dxa"/>
            <w:hideMark/>
          </w:tcPr>
          <w:p w14:paraId="7CC95F2A" w14:textId="77777777" w:rsidR="00266DA3" w:rsidRPr="00431020" w:rsidRDefault="00266DA3" w:rsidP="00C115A1">
            <w:pPr>
              <w:rPr>
                <w:lang w:eastAsia="zh-CN" w:bidi="he-IL"/>
                <w:rPrChange w:id="11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1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7.3, 7.3.1</w:t>
            </w:r>
          </w:p>
        </w:tc>
      </w:tr>
      <w:tr w:rsidR="00266DA3" w:rsidRPr="00431020" w14:paraId="376FE2D6" w14:textId="77777777" w:rsidTr="00C115A1">
        <w:trPr>
          <w:trHeight w:val="300"/>
        </w:trPr>
        <w:tc>
          <w:tcPr>
            <w:tcW w:w="892" w:type="dxa"/>
            <w:vMerge/>
            <w:hideMark/>
          </w:tcPr>
          <w:p w14:paraId="5647822E" w14:textId="77777777" w:rsidR="00266DA3" w:rsidRPr="00431020" w:rsidRDefault="00266DA3" w:rsidP="00C115A1">
            <w:pPr>
              <w:rPr>
                <w:lang w:eastAsia="zh-CN" w:bidi="he-IL"/>
                <w:rPrChange w:id="11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105A001F" w14:textId="77777777" w:rsidR="00266DA3" w:rsidRPr="00431020" w:rsidRDefault="00266DA3" w:rsidP="00C115A1">
            <w:pPr>
              <w:rPr>
                <w:lang w:eastAsia="zh-CN" w:bidi="he-IL"/>
                <w:rPrChange w:id="11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DCI Payload Size</w:t>
            </w:r>
          </w:p>
        </w:tc>
        <w:tc>
          <w:tcPr>
            <w:tcW w:w="3161" w:type="dxa"/>
            <w:hideMark/>
          </w:tcPr>
          <w:p w14:paraId="67C35DD5" w14:textId="77777777" w:rsidR="00266DA3" w:rsidRPr="00431020" w:rsidRDefault="00266DA3" w:rsidP="00C115A1">
            <w:pPr>
              <w:rPr>
                <w:lang w:eastAsia="zh-CN" w:bidi="he-IL"/>
                <w:rPrChange w:id="12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Transport block size. Computed at L2.</w:t>
            </w:r>
          </w:p>
        </w:tc>
        <w:tc>
          <w:tcPr>
            <w:tcW w:w="3599" w:type="dxa"/>
            <w:hideMark/>
          </w:tcPr>
          <w:p w14:paraId="4CF3938A" w14:textId="77777777" w:rsidR="00266DA3" w:rsidRPr="00431020" w:rsidRDefault="00266DA3" w:rsidP="00C115A1">
            <w:pPr>
              <w:rPr>
                <w:lang w:eastAsia="zh-CN" w:bidi="he-IL"/>
                <w:rPrChange w:id="12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7.3, 7.3.1</w:t>
            </w:r>
          </w:p>
        </w:tc>
      </w:tr>
      <w:tr w:rsidR="00266DA3" w:rsidRPr="00431020" w14:paraId="605D0117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5A5DED14" w14:textId="77777777" w:rsidR="00266DA3" w:rsidRPr="00431020" w:rsidRDefault="00266DA3" w:rsidP="00C115A1">
            <w:pPr>
              <w:rPr>
                <w:lang w:eastAsia="zh-CN" w:bidi="he-IL"/>
                <w:rPrChange w:id="12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PDU CRC</w:t>
            </w:r>
          </w:p>
        </w:tc>
      </w:tr>
      <w:tr w:rsidR="00266DA3" w:rsidRPr="00431020" w14:paraId="3CBB7B0D" w14:textId="77777777" w:rsidTr="00C115A1">
        <w:trPr>
          <w:trHeight w:val="1800"/>
        </w:trPr>
        <w:tc>
          <w:tcPr>
            <w:tcW w:w="892" w:type="dxa"/>
            <w:noWrap/>
            <w:textDirection w:val="btLr"/>
            <w:hideMark/>
          </w:tcPr>
          <w:p w14:paraId="6AFFAD9D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2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per-DCI</w:t>
            </w:r>
          </w:p>
        </w:tc>
        <w:tc>
          <w:tcPr>
            <w:tcW w:w="2060" w:type="dxa"/>
            <w:hideMark/>
          </w:tcPr>
          <w:p w14:paraId="6DB44D34" w14:textId="77777777" w:rsidR="00266DA3" w:rsidRPr="00431020" w:rsidRDefault="00266DA3" w:rsidP="00C115A1">
            <w:pPr>
              <w:rPr>
                <w:lang w:eastAsia="zh-CN" w:bidi="he-IL"/>
                <w:rPrChange w:id="12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n_RNTI</w:t>
            </w:r>
          </w:p>
        </w:tc>
        <w:tc>
          <w:tcPr>
            <w:tcW w:w="3161" w:type="dxa"/>
            <w:hideMark/>
          </w:tcPr>
          <w:p w14:paraId="3902B6C2" w14:textId="77777777" w:rsidR="00266DA3" w:rsidRPr="00431020" w:rsidRDefault="00266DA3" w:rsidP="00C115A1">
            <w:pPr>
              <w:rPr>
                <w:lang w:eastAsia="zh-CN" w:bidi="he-IL"/>
                <w:rPrChange w:id="12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CRC computation detailed in 38.212</w:t>
            </w:r>
            <w:r w:rsidRPr="00431020">
              <w:rPr>
                <w:lang w:eastAsia="zh-CN" w:bidi="he-IL"/>
                <w:rPrChange w:id="12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payload size A from MAC</w:t>
            </w:r>
            <w:r w:rsidRPr="00431020">
              <w:rPr>
                <w:lang w:eastAsia="zh-CN" w:bidi="he-IL"/>
                <w:rPrChange w:id="12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parity size L hardcoded to 24 bits</w:t>
            </w:r>
            <w:r w:rsidRPr="00431020">
              <w:rPr>
                <w:lang w:eastAsia="zh-CN" w:bidi="he-IL"/>
                <w:rPrChange w:id="12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generator polynomial hard-coded to g_{CRC24C}(D)</w:t>
            </w:r>
            <w:r w:rsidRPr="00431020">
              <w:rPr>
                <w:lang w:eastAsia="zh-CN" w:bidi="he-IL"/>
                <w:rPrChange w:id="12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CRC scrambled with RNTI</w:t>
            </w:r>
          </w:p>
        </w:tc>
        <w:tc>
          <w:tcPr>
            <w:tcW w:w="3599" w:type="dxa"/>
            <w:hideMark/>
          </w:tcPr>
          <w:p w14:paraId="3829F57C" w14:textId="77777777" w:rsidR="00266DA3" w:rsidRPr="00431020" w:rsidRDefault="00266DA3" w:rsidP="00C115A1">
            <w:pPr>
              <w:rPr>
                <w:lang w:eastAsia="zh-CN" w:bidi="he-IL"/>
                <w:rPrChange w:id="12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7.3.2</w:t>
            </w:r>
          </w:p>
        </w:tc>
      </w:tr>
      <w:tr w:rsidR="00266DA3" w:rsidRPr="00431020" w14:paraId="7EF29ECF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F6C75DD" w14:textId="77777777" w:rsidR="00266DA3" w:rsidRPr="00431020" w:rsidRDefault="00266DA3" w:rsidP="00C115A1">
            <w:pPr>
              <w:rPr>
                <w:lang w:eastAsia="zh-CN" w:bidi="he-IL"/>
                <w:rPrChange w:id="12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Polar Encoding</w:t>
            </w:r>
          </w:p>
        </w:tc>
      </w:tr>
      <w:tr w:rsidR="00266DA3" w:rsidRPr="00431020" w14:paraId="01EB46BA" w14:textId="77777777" w:rsidTr="00C115A1">
        <w:trPr>
          <w:trHeight w:val="7500"/>
        </w:trPr>
        <w:tc>
          <w:tcPr>
            <w:tcW w:w="2952" w:type="dxa"/>
            <w:gridSpan w:val="2"/>
            <w:noWrap/>
            <w:hideMark/>
          </w:tcPr>
          <w:p w14:paraId="3CC37165" w14:textId="77777777" w:rsidR="00266DA3" w:rsidRPr="00431020" w:rsidRDefault="00266DA3" w:rsidP="00C115A1">
            <w:pPr>
              <w:rPr>
                <w:lang w:eastAsia="zh-CN" w:bidi="he-IL"/>
                <w:rPrChange w:id="12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Aggregation Level (AL)</w:t>
            </w:r>
          </w:p>
        </w:tc>
        <w:tc>
          <w:tcPr>
            <w:tcW w:w="3161" w:type="dxa"/>
            <w:hideMark/>
          </w:tcPr>
          <w:p w14:paraId="30E215D2" w14:textId="13697A15" w:rsidR="00266DA3" w:rsidRPr="00431020" w:rsidRDefault="00266DA3" w:rsidP="00C115A1">
            <w:pPr>
              <w:rPr>
                <w:lang w:eastAsia="zh-CN" w:bidi="he-IL"/>
                <w:rPrChange w:id="12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Encoding detailed in 38.212:</w:t>
            </w:r>
            <w:r w:rsidRPr="00431020">
              <w:rPr>
                <w:lang w:eastAsia="zh-CN" w:bidi="he-IL"/>
                <w:rPrChange w:id="12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input sequence (payload with CRC)  has K=A + 24 bits</w:t>
            </w:r>
            <w:r w:rsidRPr="00431020">
              <w:rPr>
                <w:lang w:eastAsia="zh-CN" w:bidi="he-IL"/>
                <w:rPrChange w:id="12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n_{max} is hardcoded to 9</w:t>
            </w:r>
            <w:r w:rsidRPr="00431020">
              <w:rPr>
                <w:lang w:eastAsia="zh-CN" w:bidi="he-IL"/>
                <w:rPrChange w:id="12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I_{IL} is hardcoded to 1</w:t>
            </w:r>
            <w:r w:rsidRPr="00431020">
              <w:rPr>
                <w:lang w:eastAsia="zh-CN" w:bidi="he-IL"/>
                <w:rPrChange w:id="12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n_{PC} is hardcoded to 0</w:t>
            </w:r>
            <w:r w:rsidRPr="00431020">
              <w:rPr>
                <w:lang w:eastAsia="zh-CN" w:bidi="he-IL"/>
                <w:rPrChange w:id="12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n_{PC}^{wm} is hardcoded to 0</w:t>
            </w:r>
            <w:r w:rsidRPr="00431020">
              <w:rPr>
                <w:lang w:eastAsia="zh-CN" w:bidi="he-IL"/>
                <w:rPrChange w:id="12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431020">
              <w:rPr>
                <w:lang w:eastAsia="zh-CN" w:bidi="he-IL"/>
                <w:rPrChange w:id="12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=========</w:t>
            </w:r>
            <w:r w:rsidRPr="00431020">
              <w:rPr>
                <w:lang w:eastAsia="zh-CN" w:bidi="he-IL"/>
                <w:rPrChange w:id="12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431020">
              <w:rPr>
                <w:lang w:eastAsia="zh-CN" w:bidi="he-IL"/>
                <w:rPrChange w:id="12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N: encoded bit length is a direct function of K (A+24) and E (#no-DMRS PDCCH symbols based on </w:t>
            </w:r>
            <w:r w:rsidRPr="00431020">
              <w:rPr>
                <w:i/>
                <w:iCs/>
                <w:lang w:eastAsia="zh-CN" w:bidi="he-IL"/>
                <w:rPrChange w:id="123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AL</w:t>
            </w:r>
            <w:r w:rsidRPr="00431020">
              <w:rPr>
                <w:lang w:eastAsia="zh-CN" w:bidi="he-IL"/>
                <w:rPrChange w:id="12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* 2) and a set of hardcoded parameters.</w:t>
            </w:r>
            <w:r w:rsidRPr="00431020">
              <w:rPr>
                <w:lang w:eastAsia="zh-CN" w:bidi="he-IL"/>
                <w:rPrChange w:id="12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431020">
              <w:rPr>
                <w:lang w:eastAsia="zh-CN" w:bidi="he-IL"/>
                <w:rPrChange w:id="12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Interleaving: </w:t>
            </w:r>
            <w:del w:id="1238" w:author="Author">
              <w:r w:rsidRPr="00431020" w:rsidDel="00CB7B3D">
                <w:rPr>
                  <w:lang w:eastAsia="zh-CN" w:bidi="he-IL"/>
                  <w:rPrChange w:id="1239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functon</w:delText>
              </w:r>
            </w:del>
            <w:ins w:id="1240" w:author="Author">
              <w:r w:rsidR="00CB7B3D" w:rsidRPr="00CB7B3D">
                <w:rPr>
                  <w:lang w:eastAsia="zh-CN" w:bidi="he-IL"/>
                </w:rPr>
                <w:t>function</w:t>
              </w:r>
            </w:ins>
            <w:r w:rsidRPr="00431020">
              <w:rPr>
                <w:lang w:eastAsia="zh-CN" w:bidi="he-IL"/>
                <w:rPrChange w:id="12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of I_IL (hardcoded for PDCCH) and a set of additional hardcoded table and parameters, operates on the payload</w:t>
            </w:r>
            <w:r w:rsidRPr="00431020">
              <w:rPr>
                <w:lang w:eastAsia="zh-CN" w:bidi="he-IL"/>
                <w:rPrChange w:id="12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431020">
              <w:rPr>
                <w:lang w:eastAsia="zh-CN" w:bidi="he-IL"/>
                <w:rPrChange w:id="12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Encoding: function of n_{PC} (hardcoded for PDCCH), n_{PC}^{wm} (hardcoded for PDCCH), + additional spec hard-coded tables and </w:t>
            </w:r>
            <w:del w:id="1244" w:author="Author">
              <w:r w:rsidRPr="00431020" w:rsidDel="00CB7B3D">
                <w:rPr>
                  <w:lang w:eastAsia="zh-CN" w:bidi="he-IL"/>
                  <w:rPrChange w:id="1245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paramerrs</w:delText>
              </w:r>
            </w:del>
            <w:ins w:id="1246" w:author="Author">
              <w:r w:rsidR="00CB7B3D" w:rsidRPr="00CB7B3D">
                <w:rPr>
                  <w:lang w:eastAsia="zh-CN" w:bidi="he-IL"/>
                </w:rPr>
                <w:t>parameters</w:t>
              </w:r>
            </w:ins>
            <w:r w:rsidRPr="00431020">
              <w:rPr>
                <w:lang w:eastAsia="zh-CN" w:bidi="he-IL"/>
                <w:rPrChange w:id="12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, operates on the interleaved payload</w:t>
            </w:r>
          </w:p>
        </w:tc>
        <w:tc>
          <w:tcPr>
            <w:tcW w:w="3599" w:type="dxa"/>
            <w:hideMark/>
          </w:tcPr>
          <w:p w14:paraId="6C6BE2DE" w14:textId="77777777" w:rsidR="00266DA3" w:rsidRPr="00431020" w:rsidRDefault="00266DA3" w:rsidP="00C115A1">
            <w:pPr>
              <w:rPr>
                <w:lang w:eastAsia="zh-CN" w:bidi="he-IL"/>
                <w:rPrChange w:id="12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38.212, sec 7.3.3</w:t>
            </w:r>
          </w:p>
        </w:tc>
      </w:tr>
      <w:tr w:rsidR="00266DA3" w:rsidRPr="00431020" w14:paraId="6EC0A71D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3A050C96" w14:textId="77777777" w:rsidR="00266DA3" w:rsidRPr="00431020" w:rsidRDefault="00266DA3" w:rsidP="00C115A1">
            <w:pPr>
              <w:rPr>
                <w:lang w:eastAsia="zh-CN" w:bidi="he-IL"/>
                <w:rPrChange w:id="12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Rate Matching</w:t>
            </w:r>
          </w:p>
        </w:tc>
      </w:tr>
      <w:tr w:rsidR="00266DA3" w:rsidRPr="00431020" w14:paraId="6182DE9B" w14:textId="77777777" w:rsidTr="00C115A1">
        <w:trPr>
          <w:trHeight w:val="2100"/>
        </w:trPr>
        <w:tc>
          <w:tcPr>
            <w:tcW w:w="2952" w:type="dxa"/>
            <w:gridSpan w:val="2"/>
            <w:noWrap/>
            <w:hideMark/>
          </w:tcPr>
          <w:p w14:paraId="6FD80575" w14:textId="77777777" w:rsidR="00266DA3" w:rsidRPr="00431020" w:rsidRDefault="00266DA3" w:rsidP="00C115A1">
            <w:pPr>
              <w:rPr>
                <w:lang w:eastAsia="zh-CN" w:bidi="he-IL"/>
                <w:rPrChange w:id="12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Aggregation Level (AL)</w:t>
            </w:r>
          </w:p>
        </w:tc>
        <w:tc>
          <w:tcPr>
            <w:tcW w:w="3161" w:type="dxa"/>
            <w:hideMark/>
          </w:tcPr>
          <w:p w14:paraId="4D565882" w14:textId="77777777" w:rsidR="00266DA3" w:rsidRPr="00431020" w:rsidRDefault="00266DA3" w:rsidP="00C115A1">
            <w:pPr>
              <w:rPr>
                <w:lang w:eastAsia="zh-CN" w:bidi="he-IL"/>
                <w:rPrChange w:id="12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Rate matching detailed in 38.212</w:t>
            </w:r>
            <w:r w:rsidRPr="00431020">
              <w:rPr>
                <w:lang w:eastAsia="zh-CN" w:bidi="he-IL"/>
                <w:rPrChange w:id="12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# out size E = 2*#non-DMRS REs (function of Aggregation Level) </w:t>
            </w:r>
            <w:r w:rsidRPr="00431020">
              <w:rPr>
                <w:lang w:eastAsia="zh-CN" w:bidi="he-IL"/>
                <w:rPrChange w:id="12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# rate match algorithm uses this E, the size of the original sequence + CRC (K), n_{PC} (hardcoded to 0) and n_{BIL} (hardcoded to 0) to operate on the polar-coded payload</w:t>
            </w:r>
          </w:p>
        </w:tc>
        <w:tc>
          <w:tcPr>
            <w:tcW w:w="3599" w:type="dxa"/>
            <w:noWrap/>
            <w:hideMark/>
          </w:tcPr>
          <w:p w14:paraId="048E4893" w14:textId="77777777" w:rsidR="00266DA3" w:rsidRPr="00431020" w:rsidRDefault="00266DA3" w:rsidP="00C115A1">
            <w:pPr>
              <w:rPr>
                <w:lang w:eastAsia="zh-CN" w:bidi="he-IL"/>
                <w:rPrChange w:id="12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7.3.4</w:t>
            </w:r>
          </w:p>
        </w:tc>
      </w:tr>
      <w:tr w:rsidR="00266DA3" w:rsidRPr="00431020" w14:paraId="244A38C5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4A2CAC7" w14:textId="77777777" w:rsidR="00266DA3" w:rsidRPr="00431020" w:rsidRDefault="00266DA3" w:rsidP="00C115A1">
            <w:pPr>
              <w:rPr>
                <w:lang w:eastAsia="zh-CN" w:bidi="he-IL"/>
                <w:rPrChange w:id="12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Scrambling</w:t>
            </w:r>
          </w:p>
        </w:tc>
      </w:tr>
      <w:tr w:rsidR="00266DA3" w:rsidRPr="00431020" w14:paraId="63532173" w14:textId="77777777" w:rsidTr="00C115A1">
        <w:trPr>
          <w:trHeight w:val="810"/>
        </w:trPr>
        <w:tc>
          <w:tcPr>
            <w:tcW w:w="892" w:type="dxa"/>
            <w:vMerge w:val="restart"/>
            <w:noWrap/>
            <w:textDirection w:val="btLr"/>
            <w:hideMark/>
          </w:tcPr>
          <w:p w14:paraId="4E709670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2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per-DCI</w:t>
            </w:r>
          </w:p>
        </w:tc>
        <w:tc>
          <w:tcPr>
            <w:tcW w:w="2060" w:type="dxa"/>
            <w:hideMark/>
          </w:tcPr>
          <w:p w14:paraId="50481B5B" w14:textId="77777777" w:rsidR="00266DA3" w:rsidRPr="00431020" w:rsidRDefault="00266DA3" w:rsidP="00C115A1">
            <w:pPr>
              <w:rPr>
                <w:lang w:eastAsia="zh-CN" w:bidi="he-IL"/>
                <w:rPrChange w:id="12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 or c_{init}</w:t>
            </w:r>
          </w:p>
        </w:tc>
        <w:tc>
          <w:tcPr>
            <w:tcW w:w="3161" w:type="dxa"/>
            <w:hideMark/>
          </w:tcPr>
          <w:p w14:paraId="794E55A3" w14:textId="77777777" w:rsidR="00266DA3" w:rsidRPr="00431020" w:rsidRDefault="00266DA3" w:rsidP="00C115A1">
            <w:pPr>
              <w:rPr>
                <w:lang w:eastAsia="zh-CN" w:bidi="he-IL"/>
                <w:rPrChange w:id="12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n_{ID}: data scrambling identity (PCI by default, can be UE-specific)</w:t>
            </w:r>
          </w:p>
          <w:p w14:paraId="4D38376A" w14:textId="77777777" w:rsidR="00266DA3" w:rsidRPr="00431020" w:rsidRDefault="00266DA3" w:rsidP="00C115A1">
            <w:pPr>
              <w:rPr>
                <w:lang w:eastAsia="zh-CN" w:bidi="he-IL"/>
                <w:rPrChange w:id="12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c_{init}: scrambling initialization</w:t>
            </w:r>
          </w:p>
        </w:tc>
        <w:tc>
          <w:tcPr>
            <w:tcW w:w="3599" w:type="dxa"/>
            <w:noWrap/>
            <w:hideMark/>
          </w:tcPr>
          <w:p w14:paraId="00B2B840" w14:textId="77777777" w:rsidR="00266DA3" w:rsidRPr="00431020" w:rsidRDefault="00266DA3" w:rsidP="00C115A1">
            <w:pPr>
              <w:rPr>
                <w:lang w:eastAsia="zh-CN" w:bidi="he-IL"/>
                <w:rPrChange w:id="12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 7.3.2.3</w:t>
            </w:r>
          </w:p>
        </w:tc>
      </w:tr>
      <w:tr w:rsidR="00266DA3" w:rsidRPr="00431020" w14:paraId="5D1130D0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07372D72" w14:textId="77777777" w:rsidR="00266DA3" w:rsidRPr="00431020" w:rsidRDefault="00266DA3" w:rsidP="00C115A1">
            <w:pPr>
              <w:rPr>
                <w:lang w:eastAsia="zh-CN" w:bidi="he-IL"/>
                <w:rPrChange w:id="12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6AD7263C" w14:textId="77777777" w:rsidR="00266DA3" w:rsidRPr="00431020" w:rsidRDefault="00266DA3" w:rsidP="00C115A1">
            <w:pPr>
              <w:rPr>
                <w:lang w:eastAsia="zh-CN" w:bidi="he-IL"/>
                <w:rPrChange w:id="12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3161" w:type="dxa"/>
            <w:hideMark/>
          </w:tcPr>
          <w:p w14:paraId="5AE2B1FF" w14:textId="77777777" w:rsidR="00266DA3" w:rsidRPr="00431020" w:rsidRDefault="00266DA3" w:rsidP="00C115A1">
            <w:pPr>
              <w:rPr>
                <w:lang w:eastAsia="zh-CN" w:bidi="he-IL"/>
                <w:rPrChange w:id="12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RNTI-based scrambling associated with the DCI transmission (0 for CSS)</w:t>
            </w:r>
          </w:p>
        </w:tc>
        <w:tc>
          <w:tcPr>
            <w:tcW w:w="3599" w:type="dxa"/>
            <w:noWrap/>
            <w:hideMark/>
          </w:tcPr>
          <w:p w14:paraId="45D37A8C" w14:textId="77777777" w:rsidR="00266DA3" w:rsidRPr="00431020" w:rsidRDefault="00266DA3" w:rsidP="00C115A1">
            <w:pPr>
              <w:rPr>
                <w:lang w:eastAsia="zh-CN" w:bidi="he-IL"/>
                <w:rPrChange w:id="12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 7.3.2.3</w:t>
            </w:r>
          </w:p>
        </w:tc>
      </w:tr>
      <w:tr w:rsidR="00266DA3" w:rsidRPr="00431020" w14:paraId="178CEDA9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78A813D" w14:textId="77777777" w:rsidR="00266DA3" w:rsidRPr="00431020" w:rsidRDefault="00266DA3" w:rsidP="00C115A1">
            <w:pPr>
              <w:rPr>
                <w:lang w:eastAsia="zh-CN" w:bidi="he-IL"/>
                <w:rPrChange w:id="12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Modulation</w:t>
            </w:r>
          </w:p>
        </w:tc>
      </w:tr>
      <w:tr w:rsidR="00266DA3" w:rsidRPr="00431020" w14:paraId="58E194A7" w14:textId="77777777" w:rsidTr="00C115A1">
        <w:trPr>
          <w:trHeight w:val="600"/>
        </w:trPr>
        <w:tc>
          <w:tcPr>
            <w:tcW w:w="2952" w:type="dxa"/>
            <w:gridSpan w:val="2"/>
            <w:noWrap/>
            <w:hideMark/>
          </w:tcPr>
          <w:p w14:paraId="14862079" w14:textId="77777777" w:rsidR="00266DA3" w:rsidRPr="00431020" w:rsidRDefault="00266DA3" w:rsidP="00C115A1">
            <w:pPr>
              <w:rPr>
                <w:lang w:eastAsia="zh-CN" w:bidi="he-IL"/>
                <w:rPrChange w:id="12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161" w:type="dxa"/>
            <w:hideMark/>
          </w:tcPr>
          <w:p w14:paraId="78987EA5" w14:textId="77777777" w:rsidR="00266DA3" w:rsidRPr="00431020" w:rsidRDefault="00266DA3" w:rsidP="00C115A1">
            <w:pPr>
              <w:rPr>
                <w:lang w:eastAsia="zh-CN" w:bidi="he-IL"/>
                <w:rPrChange w:id="12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PDCCH uses QPSK modulation</w:t>
            </w:r>
          </w:p>
        </w:tc>
        <w:tc>
          <w:tcPr>
            <w:tcW w:w="3599" w:type="dxa"/>
            <w:hideMark/>
          </w:tcPr>
          <w:p w14:paraId="0D3F8518" w14:textId="77777777" w:rsidR="00266DA3" w:rsidRPr="00431020" w:rsidRDefault="00266DA3" w:rsidP="00C115A1">
            <w:pPr>
              <w:rPr>
                <w:lang w:eastAsia="zh-CN" w:bidi="he-IL"/>
                <w:rPrChange w:id="12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7.3.2.4</w:t>
            </w:r>
            <w:r w:rsidRPr="00431020">
              <w:rPr>
                <w:lang w:eastAsia="zh-CN" w:bidi="he-IL"/>
                <w:rPrChange w:id="12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38.211, sec 5.1.3</w:t>
            </w:r>
          </w:p>
        </w:tc>
      </w:tr>
      <w:tr w:rsidR="00266DA3" w:rsidRPr="00431020" w14:paraId="56F9BB98" w14:textId="77777777" w:rsidTr="00C115A1">
        <w:trPr>
          <w:trHeight w:val="300"/>
        </w:trPr>
        <w:tc>
          <w:tcPr>
            <w:tcW w:w="9712" w:type="dxa"/>
            <w:gridSpan w:val="4"/>
            <w:noWrap/>
            <w:hideMark/>
          </w:tcPr>
          <w:p w14:paraId="6110A794" w14:textId="77777777" w:rsidR="00266DA3" w:rsidRPr="00431020" w:rsidRDefault="00266DA3" w:rsidP="00C115A1">
            <w:pPr>
              <w:rPr>
                <w:lang w:eastAsia="zh-CN" w:bidi="he-IL"/>
                <w:rPrChange w:id="12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431020" w14:paraId="71F97F45" w14:textId="77777777" w:rsidTr="00C115A1">
        <w:trPr>
          <w:trHeight w:val="900"/>
        </w:trPr>
        <w:tc>
          <w:tcPr>
            <w:tcW w:w="892" w:type="dxa"/>
            <w:noWrap/>
            <w:textDirection w:val="btLr"/>
            <w:hideMark/>
          </w:tcPr>
          <w:p w14:paraId="459EA676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2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2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per-DCI</w:t>
            </w:r>
          </w:p>
        </w:tc>
        <w:tc>
          <w:tcPr>
            <w:tcW w:w="2060" w:type="dxa"/>
            <w:hideMark/>
          </w:tcPr>
          <w:p w14:paraId="7264DA73" w14:textId="4E13E62A" w:rsidR="00266DA3" w:rsidRPr="00431020" w:rsidRDefault="00266DA3" w:rsidP="00C115A1">
            <w:pPr>
              <w:rPr>
                <w:i/>
                <w:iCs/>
                <w:lang w:eastAsia="zh-CN" w:bidi="he-IL"/>
                <w:rPrChange w:id="129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431020">
              <w:rPr>
                <w:i/>
                <w:iCs/>
                <w:lang w:eastAsia="zh-CN" w:bidi="he-IL"/>
                <w:rPrChange w:id="129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431020">
              <w:rPr>
                <w:i/>
                <w:iCs/>
                <w:lang w:eastAsia="zh-CN" w:bidi="he-IL"/>
                <w:rPrChange w:id="129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431020">
              <w:rPr>
                <w:i/>
                <w:iCs/>
                <w:lang w:eastAsia="zh-CN" w:bidi="he-IL"/>
                <w:rPrChange w:id="129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431020">
              <w:rPr>
                <w:i/>
                <w:iCs/>
                <w:lang w:eastAsia="zh-CN" w:bidi="he-IL"/>
                <w:rPrChange w:id="129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431020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431020">
              <w:rPr>
                <w:i/>
                <w:iCs/>
                <w:lang w:eastAsia="zh-CN" w:bidi="he-IL"/>
                <w:rPrChange w:id="129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431020">
              <w:rPr>
                <w:i/>
                <w:iCs/>
                <w:cs/>
                <w:lang w:eastAsia="zh-CN" w:bidi="he-IL"/>
                <w:rPrChange w:id="1298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431020">
              <w:rPr>
                <w:i/>
                <w:iCs/>
                <w:lang w:eastAsia="zh-CN" w:bidi="he-IL"/>
                <w:rPrChange w:id="129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431020">
              <w:rPr>
                <w:i/>
                <w:iCs/>
                <w:lang w:eastAsia="zh-CN" w:bidi="he-IL"/>
                <w:rPrChange w:id="130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161" w:type="dxa"/>
            <w:hideMark/>
          </w:tcPr>
          <w:p w14:paraId="221D68F6" w14:textId="77777777" w:rsidR="00266DA3" w:rsidRPr="00431020" w:rsidRDefault="00266DA3" w:rsidP="00C115A1">
            <w:pPr>
              <w:rPr>
                <w:lang w:eastAsia="zh-CN" w:bidi="he-IL"/>
                <w:rPrChange w:id="13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Conceptually similar to FH signaling when precoding for Cat-B. 3GPP leaves DL precoding to implementation.</w:t>
            </w:r>
          </w:p>
        </w:tc>
        <w:tc>
          <w:tcPr>
            <w:tcW w:w="3599" w:type="dxa"/>
            <w:noWrap/>
            <w:hideMark/>
          </w:tcPr>
          <w:p w14:paraId="5D507085" w14:textId="77777777" w:rsidR="00266DA3" w:rsidRPr="00431020" w:rsidRDefault="00266DA3" w:rsidP="00C115A1">
            <w:pPr>
              <w:rPr>
                <w:lang w:eastAsia="zh-CN" w:bidi="he-IL"/>
                <w:rPrChange w:id="13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431020" w14:paraId="5A62B7F7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0B947BEC" w14:textId="77777777" w:rsidR="00266DA3" w:rsidRPr="00431020" w:rsidRDefault="00266DA3" w:rsidP="00C115A1">
            <w:pPr>
              <w:rPr>
                <w:lang w:eastAsia="zh-CN" w:bidi="he-IL"/>
                <w:rPrChange w:id="13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431020" w14:paraId="4EB2CF4A" w14:textId="77777777" w:rsidTr="00C115A1">
        <w:trPr>
          <w:trHeight w:val="1200"/>
        </w:trPr>
        <w:tc>
          <w:tcPr>
            <w:tcW w:w="892" w:type="dxa"/>
            <w:vMerge w:val="restart"/>
            <w:noWrap/>
            <w:textDirection w:val="btLr"/>
            <w:hideMark/>
          </w:tcPr>
          <w:p w14:paraId="18387785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3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060" w:type="dxa"/>
            <w:hideMark/>
          </w:tcPr>
          <w:p w14:paraId="494DD54D" w14:textId="77777777" w:rsidR="00266DA3" w:rsidRPr="00431020" w:rsidRDefault="00266DA3" w:rsidP="00C115A1">
            <w:pPr>
              <w:rPr>
                <w:lang w:eastAsia="zh-CN" w:bidi="he-IL"/>
                <w:rPrChange w:id="13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3161" w:type="dxa"/>
            <w:hideMark/>
          </w:tcPr>
          <w:p w14:paraId="49FCB65A" w14:textId="77777777" w:rsidR="00266DA3" w:rsidRPr="00431020" w:rsidRDefault="00266DA3" w:rsidP="00C115A1">
            <w:pPr>
              <w:rPr>
                <w:lang w:eastAsia="zh-CN" w:bidi="he-IL"/>
                <w:rPrChange w:id="13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Start, w.r.t. CRB, of bandwidth part: RBs indexing for the frequency domain allocation is relative to the Bandwidth part for the PDCCH allocation </w:t>
            </w:r>
          </w:p>
        </w:tc>
        <w:tc>
          <w:tcPr>
            <w:tcW w:w="3599" w:type="dxa"/>
            <w:hideMark/>
          </w:tcPr>
          <w:p w14:paraId="7EEC6A31" w14:textId="77777777" w:rsidR="00266DA3" w:rsidRPr="00431020" w:rsidRDefault="00266DA3" w:rsidP="00C115A1">
            <w:pPr>
              <w:rPr>
                <w:lang w:eastAsia="zh-CN" w:bidi="he-IL"/>
                <w:rPrChange w:id="13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  <w:r w:rsidRPr="00431020">
              <w:rPr>
                <w:lang w:eastAsia="zh-CN" w:bidi="he-IL"/>
                <w:rPrChange w:id="13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431020" w14:paraId="0D972450" w14:textId="77777777" w:rsidTr="00C115A1">
        <w:trPr>
          <w:trHeight w:val="900"/>
        </w:trPr>
        <w:tc>
          <w:tcPr>
            <w:tcW w:w="892" w:type="dxa"/>
            <w:vMerge/>
            <w:hideMark/>
          </w:tcPr>
          <w:p w14:paraId="3CC71C87" w14:textId="77777777" w:rsidR="00266DA3" w:rsidRPr="00431020" w:rsidRDefault="00266DA3" w:rsidP="00C115A1">
            <w:pPr>
              <w:rPr>
                <w:lang w:eastAsia="zh-CN" w:bidi="he-IL"/>
                <w:rPrChange w:id="13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3D9E4E4B" w14:textId="77777777" w:rsidR="00266DA3" w:rsidRPr="00431020" w:rsidRDefault="00266DA3" w:rsidP="00C115A1">
            <w:pPr>
              <w:rPr>
                <w:lang w:eastAsia="zh-CN" w:bidi="he-IL"/>
                <w:rPrChange w:id="13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3161" w:type="dxa"/>
            <w:hideMark/>
          </w:tcPr>
          <w:p w14:paraId="7D2E789F" w14:textId="77777777" w:rsidR="00266DA3" w:rsidRPr="00431020" w:rsidRDefault="00266DA3" w:rsidP="00C115A1">
            <w:pPr>
              <w:rPr>
                <w:lang w:eastAsia="zh-CN" w:bidi="he-IL"/>
                <w:rPrChange w:id="13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Size of bandwidth part: RBs indexing for the frequency domain allocation is relative to the Bandwidth part for the PDCCH allocation </w:t>
            </w:r>
          </w:p>
        </w:tc>
        <w:tc>
          <w:tcPr>
            <w:tcW w:w="3599" w:type="dxa"/>
            <w:noWrap/>
            <w:hideMark/>
          </w:tcPr>
          <w:p w14:paraId="7AD662BF" w14:textId="77777777" w:rsidR="00266DA3" w:rsidRPr="00431020" w:rsidRDefault="00266DA3" w:rsidP="00C115A1">
            <w:pPr>
              <w:rPr>
                <w:lang w:eastAsia="zh-CN" w:bidi="he-IL"/>
                <w:rPrChange w:id="13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3GGP TS 38.211, section 7.3.1.6</w:t>
            </w:r>
          </w:p>
        </w:tc>
      </w:tr>
      <w:tr w:rsidR="00266DA3" w:rsidRPr="00431020" w14:paraId="0E049B86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7A58CC54" w14:textId="77777777" w:rsidR="00266DA3" w:rsidRPr="00431020" w:rsidRDefault="00266DA3" w:rsidP="00C115A1">
            <w:pPr>
              <w:rPr>
                <w:lang w:eastAsia="zh-CN" w:bidi="he-IL"/>
                <w:rPrChange w:id="13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3BA3A65B" w14:textId="77777777" w:rsidR="00266DA3" w:rsidRPr="00431020" w:rsidRDefault="00266DA3" w:rsidP="00C115A1">
            <w:pPr>
              <w:rPr>
                <w:lang w:eastAsia="zh-CN" w:bidi="he-IL"/>
                <w:rPrChange w:id="13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161" w:type="dxa"/>
            <w:hideMark/>
          </w:tcPr>
          <w:p w14:paraId="1031C402" w14:textId="77777777" w:rsidR="00266DA3" w:rsidRPr="00431020" w:rsidRDefault="00266DA3" w:rsidP="00C115A1">
            <w:pPr>
              <w:rPr>
                <w:lang w:eastAsia="zh-CN" w:bidi="he-IL"/>
                <w:rPrChange w:id="13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599" w:type="dxa"/>
            <w:noWrap/>
            <w:hideMark/>
          </w:tcPr>
          <w:p w14:paraId="6039371F" w14:textId="77777777" w:rsidR="00266DA3" w:rsidRPr="00431020" w:rsidRDefault="00266DA3" w:rsidP="00C115A1">
            <w:pPr>
              <w:rPr>
                <w:lang w:eastAsia="zh-CN" w:bidi="he-IL"/>
                <w:rPrChange w:id="13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431020" w14:paraId="5B00A759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61CF0F70" w14:textId="77777777" w:rsidR="00266DA3" w:rsidRPr="00431020" w:rsidRDefault="00266DA3" w:rsidP="00C115A1">
            <w:pPr>
              <w:rPr>
                <w:lang w:eastAsia="zh-CN" w:bidi="he-IL"/>
                <w:rPrChange w:id="13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5F901886" w14:textId="77777777" w:rsidR="00266DA3" w:rsidRPr="00431020" w:rsidRDefault="00266DA3" w:rsidP="00C115A1">
            <w:pPr>
              <w:rPr>
                <w:lang w:eastAsia="zh-CN" w:bidi="he-IL"/>
                <w:rPrChange w:id="13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L</w:t>
            </w:r>
          </w:p>
        </w:tc>
        <w:tc>
          <w:tcPr>
            <w:tcW w:w="3161" w:type="dxa"/>
            <w:hideMark/>
          </w:tcPr>
          <w:p w14:paraId="3609A88B" w14:textId="77777777" w:rsidR="00266DA3" w:rsidRPr="00431020" w:rsidRDefault="00266DA3" w:rsidP="00C115A1">
            <w:pPr>
              <w:rPr>
                <w:lang w:eastAsia="zh-CN" w:bidi="he-IL"/>
                <w:rPrChange w:id="13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Number of REGs in an REG Bundle</w:t>
            </w:r>
          </w:p>
        </w:tc>
        <w:tc>
          <w:tcPr>
            <w:tcW w:w="3599" w:type="dxa"/>
            <w:hideMark/>
          </w:tcPr>
          <w:p w14:paraId="2B93AA7F" w14:textId="77777777" w:rsidR="00266DA3" w:rsidRPr="00431020" w:rsidRDefault="00266DA3" w:rsidP="00C115A1">
            <w:pPr>
              <w:rPr>
                <w:lang w:eastAsia="zh-CN" w:bidi="he-IL"/>
                <w:rPrChange w:id="13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  <w:r w:rsidRPr="00431020">
              <w:rPr>
                <w:lang w:eastAsia="zh-CN" w:bidi="he-IL"/>
                <w:rPrChange w:id="13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431020" w14:paraId="3D451E3E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4320D9AC" w14:textId="77777777" w:rsidR="00266DA3" w:rsidRPr="00431020" w:rsidRDefault="00266DA3" w:rsidP="00C115A1">
            <w:pPr>
              <w:rPr>
                <w:lang w:eastAsia="zh-CN" w:bidi="he-IL"/>
                <w:rPrChange w:id="13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5E4B7B3E" w14:textId="77777777" w:rsidR="00266DA3" w:rsidRPr="00431020" w:rsidRDefault="00266DA3" w:rsidP="00C115A1">
            <w:pPr>
              <w:rPr>
                <w:lang w:eastAsia="zh-CN" w:bidi="he-IL"/>
                <w:rPrChange w:id="13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</w:t>
            </w:r>
          </w:p>
        </w:tc>
        <w:tc>
          <w:tcPr>
            <w:tcW w:w="3161" w:type="dxa"/>
            <w:hideMark/>
          </w:tcPr>
          <w:p w14:paraId="10C3D89C" w14:textId="77777777" w:rsidR="00266DA3" w:rsidRPr="00431020" w:rsidRDefault="00266DA3" w:rsidP="00C115A1">
            <w:pPr>
              <w:rPr>
                <w:lang w:eastAsia="zh-CN" w:bidi="he-IL"/>
                <w:rPrChange w:id="13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Interleaver size</w:t>
            </w:r>
          </w:p>
        </w:tc>
        <w:tc>
          <w:tcPr>
            <w:tcW w:w="3599" w:type="dxa"/>
            <w:hideMark/>
          </w:tcPr>
          <w:p w14:paraId="44599F67" w14:textId="77777777" w:rsidR="00266DA3" w:rsidRPr="00431020" w:rsidRDefault="00266DA3" w:rsidP="00C115A1">
            <w:pPr>
              <w:rPr>
                <w:lang w:eastAsia="zh-CN" w:bidi="he-IL"/>
                <w:rPrChange w:id="13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5.1.2.2.2</w:t>
            </w:r>
            <w:r w:rsidRPr="00431020">
              <w:rPr>
                <w:lang w:eastAsia="zh-CN" w:bidi="he-IL"/>
                <w:rPrChange w:id="13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3GPP TS 38.212, sec 7.3.1.2.2 </w:t>
            </w:r>
          </w:p>
        </w:tc>
      </w:tr>
      <w:tr w:rsidR="00266DA3" w:rsidRPr="00431020" w14:paraId="42037FA7" w14:textId="77777777" w:rsidTr="00C115A1">
        <w:trPr>
          <w:trHeight w:val="900"/>
        </w:trPr>
        <w:tc>
          <w:tcPr>
            <w:tcW w:w="892" w:type="dxa"/>
            <w:vMerge/>
            <w:hideMark/>
          </w:tcPr>
          <w:p w14:paraId="1FA5F29D" w14:textId="77777777" w:rsidR="00266DA3" w:rsidRPr="00431020" w:rsidRDefault="00266DA3" w:rsidP="00C115A1">
            <w:pPr>
              <w:rPr>
                <w:lang w:eastAsia="zh-CN" w:bidi="he-IL"/>
                <w:rPrChange w:id="13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3C592C74" w14:textId="77777777" w:rsidR="00266DA3" w:rsidRPr="00431020" w:rsidRDefault="00266DA3" w:rsidP="00C115A1">
            <w:pPr>
              <w:rPr>
                <w:lang w:eastAsia="zh-CN" w:bidi="he-IL"/>
                <w:rPrChange w:id="13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cce-REG-MappingType</w:t>
            </w:r>
          </w:p>
        </w:tc>
        <w:tc>
          <w:tcPr>
            <w:tcW w:w="3161" w:type="dxa"/>
            <w:hideMark/>
          </w:tcPr>
          <w:p w14:paraId="440B398E" w14:textId="77777777" w:rsidR="00266DA3" w:rsidRPr="00431020" w:rsidRDefault="00266DA3" w:rsidP="00C115A1">
            <w:pPr>
              <w:rPr>
                <w:lang w:eastAsia="zh-CN" w:bidi="he-IL"/>
                <w:rPrChange w:id="13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Mapping of Control Channel Elements (CCE) to Resource Element Groups (REG) </w:t>
            </w:r>
          </w:p>
        </w:tc>
        <w:tc>
          <w:tcPr>
            <w:tcW w:w="3599" w:type="dxa"/>
            <w:hideMark/>
          </w:tcPr>
          <w:p w14:paraId="7DABC723" w14:textId="77777777" w:rsidR="00266DA3" w:rsidRPr="00431020" w:rsidRDefault="00266DA3" w:rsidP="00C115A1">
            <w:pPr>
              <w:rPr>
                <w:lang w:eastAsia="zh-CN" w:bidi="he-IL"/>
                <w:rPrChange w:id="13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  <w:r w:rsidRPr="00431020">
              <w:rPr>
                <w:lang w:eastAsia="zh-CN" w:bidi="he-IL"/>
                <w:rPrChange w:id="13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38.211, sec 7.4.1.3.2</w:t>
            </w:r>
            <w:r w:rsidRPr="00431020">
              <w:rPr>
                <w:lang w:eastAsia="zh-CN" w:bidi="he-IL"/>
                <w:rPrChange w:id="13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</w:p>
        </w:tc>
      </w:tr>
      <w:tr w:rsidR="00266DA3" w:rsidRPr="00431020" w14:paraId="4B2D181E" w14:textId="77777777" w:rsidTr="00C115A1">
        <w:trPr>
          <w:trHeight w:val="2400"/>
        </w:trPr>
        <w:tc>
          <w:tcPr>
            <w:tcW w:w="892" w:type="dxa"/>
            <w:vMerge/>
            <w:hideMark/>
          </w:tcPr>
          <w:p w14:paraId="1B44FFEA" w14:textId="77777777" w:rsidR="00266DA3" w:rsidRPr="00431020" w:rsidRDefault="00266DA3" w:rsidP="00C115A1">
            <w:pPr>
              <w:rPr>
                <w:lang w:eastAsia="zh-CN" w:bidi="he-IL"/>
                <w:rPrChange w:id="13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411A6A1B" w14:textId="77777777" w:rsidR="00266DA3" w:rsidRPr="00431020" w:rsidRDefault="00266DA3" w:rsidP="00C115A1">
            <w:pPr>
              <w:rPr>
                <w:lang w:eastAsia="zh-CN" w:bidi="he-IL"/>
                <w:rPrChange w:id="13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 Resources</w:t>
            </w:r>
          </w:p>
        </w:tc>
        <w:tc>
          <w:tcPr>
            <w:tcW w:w="3161" w:type="dxa"/>
            <w:hideMark/>
          </w:tcPr>
          <w:p w14:paraId="2D656D32" w14:textId="57158502" w:rsidR="00266DA3" w:rsidRPr="00431020" w:rsidRDefault="00266DA3" w:rsidP="00C115A1">
            <w:pPr>
              <w:rPr>
                <w:lang w:eastAsia="zh-CN" w:bidi="he-IL"/>
                <w:rPrChange w:id="13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Frequency domain resources for the CORESET. Each bit corresponds a group of 6 RBs, with grouping starting from the first RB g </w:t>
            </w:r>
            <w:del w:id="1359" w:author="Author">
              <w:r w:rsidRPr="00431020" w:rsidDel="00C85863">
                <w:rPr>
                  <w:lang w:eastAsia="zh-CN" w:bidi="he-IL"/>
                  <w:rPrChange w:id="1360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roup</w:delText>
              </w:r>
            </w:del>
            <w:ins w:id="1361" w:author="Author">
              <w:r w:rsidR="00C85863" w:rsidRPr="00C85863">
                <w:rPr>
                  <w:lang w:eastAsia="zh-CN" w:bidi="he-IL"/>
                </w:rPr>
                <w:t>group</w:t>
              </w:r>
            </w:ins>
            <w:r w:rsidRPr="00431020">
              <w:rPr>
                <w:lang w:eastAsia="zh-CN" w:bidi="he-IL"/>
                <w:rPrChange w:id="13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in the BWP. Validity and bit mapping per the </w:t>
            </w:r>
            <w:commentRangeStart w:id="1363"/>
            <w:r w:rsidRPr="00431020">
              <w:rPr>
                <w:lang w:eastAsia="zh-CN" w:bidi="he-IL"/>
                <w:rPrChange w:id="13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homonymous RRC parameter</w:t>
            </w:r>
            <w:commentRangeEnd w:id="1363"/>
            <w:r w:rsidR="00AD35B8">
              <w:rPr>
                <w:rStyle w:val="CommentReference"/>
              </w:rPr>
              <w:commentReference w:id="1363"/>
            </w:r>
            <w:r w:rsidRPr="00431020">
              <w:rPr>
                <w:lang w:eastAsia="zh-CN" w:bidi="he-IL"/>
                <w:rPrChange w:id="13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in 38.331</w:t>
            </w:r>
            <w:r w:rsidRPr="00431020">
              <w:rPr>
                <w:lang w:eastAsia="zh-CN" w:bidi="he-IL"/>
                <w:rPrChange w:id="13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</w:r>
            <w:r w:rsidRPr="00431020">
              <w:rPr>
                <w:lang w:eastAsia="zh-CN" w:bidi="he-IL"/>
                <w:rPrChange w:id="13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This parameter applies to both regular CORESETs, as well as CORESET0. For the </w:t>
            </w:r>
            <w:del w:id="1368" w:author="Author">
              <w:r w:rsidRPr="00431020" w:rsidDel="00C85863">
                <w:rPr>
                  <w:lang w:eastAsia="zh-CN" w:bidi="he-IL"/>
                  <w:rPrChange w:id="1369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interpetation</w:delText>
              </w:r>
            </w:del>
            <w:ins w:id="1370" w:author="Author">
              <w:r w:rsidR="00C85863" w:rsidRPr="00C85863">
                <w:rPr>
                  <w:lang w:eastAsia="zh-CN" w:bidi="he-IL"/>
                </w:rPr>
                <w:t>interpretation</w:t>
              </w:r>
            </w:ins>
            <w:r w:rsidRPr="00431020">
              <w:rPr>
                <w:lang w:eastAsia="zh-CN" w:bidi="he-IL"/>
                <w:rPrChange w:id="13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regarding  CORESET0, see sec 13 of 38.213.</w:t>
            </w:r>
          </w:p>
        </w:tc>
        <w:tc>
          <w:tcPr>
            <w:tcW w:w="3599" w:type="dxa"/>
            <w:hideMark/>
          </w:tcPr>
          <w:p w14:paraId="271AD369" w14:textId="77777777" w:rsidR="00266DA3" w:rsidRPr="00431020" w:rsidRDefault="00266DA3" w:rsidP="00C115A1">
            <w:pPr>
              <w:rPr>
                <w:lang w:eastAsia="zh-CN" w:bidi="he-IL"/>
                <w:rPrChange w:id="13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sec. 7.3.2.2</w:t>
            </w:r>
            <w:r w:rsidRPr="00431020">
              <w:rPr>
                <w:lang w:eastAsia="zh-CN" w:bidi="he-IL"/>
                <w:rPrChange w:id="13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38.331, sec 6.3.2</w:t>
            </w:r>
            <w:r w:rsidRPr="00431020">
              <w:rPr>
                <w:lang w:eastAsia="zh-CN" w:bidi="he-IL"/>
                <w:rPrChange w:id="13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13</w:t>
            </w:r>
          </w:p>
        </w:tc>
      </w:tr>
      <w:tr w:rsidR="00266DA3" w:rsidRPr="00431020" w14:paraId="79C5E454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1C0320D9" w14:textId="77777777" w:rsidR="00266DA3" w:rsidRPr="00431020" w:rsidRDefault="00266DA3" w:rsidP="00C115A1">
            <w:pPr>
              <w:rPr>
                <w:lang w:eastAsia="zh-CN" w:bidi="he-IL"/>
                <w:rPrChange w:id="13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3F0FF887" w14:textId="77777777" w:rsidR="00266DA3" w:rsidRPr="00431020" w:rsidRDefault="00266DA3" w:rsidP="00C115A1">
            <w:pPr>
              <w:rPr>
                <w:lang w:eastAsia="zh-CN" w:bidi="he-IL"/>
                <w:rPrChange w:id="13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n_{shift}</w:t>
            </w:r>
          </w:p>
        </w:tc>
        <w:tc>
          <w:tcPr>
            <w:tcW w:w="3161" w:type="dxa"/>
            <w:hideMark/>
          </w:tcPr>
          <w:p w14:paraId="62BE28C2" w14:textId="77777777" w:rsidR="00266DA3" w:rsidRPr="00431020" w:rsidRDefault="00266DA3" w:rsidP="00C115A1">
            <w:pPr>
              <w:rPr>
                <w:lang w:eastAsia="zh-CN" w:bidi="he-IL"/>
                <w:rPrChange w:id="13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offset used in the computation of the interleaver function for CCE-to-REG mapping</w:t>
            </w:r>
          </w:p>
        </w:tc>
        <w:tc>
          <w:tcPr>
            <w:tcW w:w="3599" w:type="dxa"/>
            <w:hideMark/>
          </w:tcPr>
          <w:p w14:paraId="342E92E3" w14:textId="77777777" w:rsidR="00266DA3" w:rsidRPr="00431020" w:rsidRDefault="00266DA3" w:rsidP="00C115A1">
            <w:pPr>
              <w:rPr>
                <w:lang w:eastAsia="zh-CN" w:bidi="he-IL"/>
                <w:rPrChange w:id="13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</w:p>
        </w:tc>
      </w:tr>
      <w:tr w:rsidR="00266DA3" w:rsidRPr="00431020" w14:paraId="2951C361" w14:textId="77777777" w:rsidTr="00C115A1">
        <w:trPr>
          <w:trHeight w:val="900"/>
        </w:trPr>
        <w:tc>
          <w:tcPr>
            <w:tcW w:w="892" w:type="dxa"/>
            <w:vMerge/>
            <w:hideMark/>
          </w:tcPr>
          <w:p w14:paraId="37D570DD" w14:textId="77777777" w:rsidR="00266DA3" w:rsidRPr="00431020" w:rsidRDefault="00266DA3" w:rsidP="00C115A1">
            <w:pPr>
              <w:rPr>
                <w:lang w:eastAsia="zh-CN" w:bidi="he-IL"/>
                <w:rPrChange w:id="13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12579BFD" w14:textId="77777777" w:rsidR="00266DA3" w:rsidRPr="00431020" w:rsidRDefault="00266DA3" w:rsidP="00C115A1">
            <w:pPr>
              <w:rPr>
                <w:lang w:eastAsia="zh-CN" w:bidi="he-IL"/>
                <w:rPrChange w:id="13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[precoder Granularity]</w:t>
            </w:r>
          </w:p>
        </w:tc>
        <w:tc>
          <w:tcPr>
            <w:tcW w:w="3161" w:type="dxa"/>
            <w:hideMark/>
          </w:tcPr>
          <w:p w14:paraId="4607FA3F" w14:textId="02D47E43" w:rsidR="00266DA3" w:rsidRPr="00431020" w:rsidRDefault="00266DA3" w:rsidP="00C115A1">
            <w:pPr>
              <w:rPr>
                <w:lang w:eastAsia="zh-CN" w:bidi="he-IL"/>
                <w:rPrChange w:id="13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Precoder granularity in frequency domain (for data, this is strictly not needed, as it will be </w:t>
            </w:r>
            <w:del w:id="1388" w:author="Author">
              <w:r w:rsidRPr="00431020" w:rsidDel="00C32C8F">
                <w:rPr>
                  <w:lang w:eastAsia="zh-CN" w:bidi="he-IL"/>
                  <w:rPrChange w:id="1389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>accounded</w:delText>
              </w:r>
            </w:del>
            <w:ins w:id="1390" w:author="Author">
              <w:r w:rsidR="00C32C8F" w:rsidRPr="00C32C8F">
                <w:rPr>
                  <w:lang w:eastAsia="zh-CN" w:bidi="he-IL"/>
                </w:rPr>
                <w:t>accounted</w:t>
              </w:r>
            </w:ins>
            <w:r w:rsidRPr="00431020">
              <w:rPr>
                <w:lang w:eastAsia="zh-CN" w:bidi="he-IL"/>
                <w:rPrChange w:id="13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 for in the precoding)</w:t>
            </w:r>
          </w:p>
        </w:tc>
        <w:tc>
          <w:tcPr>
            <w:tcW w:w="3599" w:type="dxa"/>
            <w:hideMark/>
          </w:tcPr>
          <w:p w14:paraId="3B182BB6" w14:textId="77777777" w:rsidR="00266DA3" w:rsidRPr="00431020" w:rsidRDefault="00266DA3" w:rsidP="00C115A1">
            <w:pPr>
              <w:rPr>
                <w:lang w:eastAsia="zh-CN" w:bidi="he-IL"/>
                <w:rPrChange w:id="13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  <w:r w:rsidRPr="00431020">
              <w:rPr>
                <w:lang w:eastAsia="zh-CN" w:bidi="he-IL"/>
                <w:rPrChange w:id="13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38.211, sec 7.4.1.3.2</w:t>
            </w:r>
          </w:p>
        </w:tc>
      </w:tr>
      <w:tr w:rsidR="00266DA3" w:rsidRPr="00431020" w14:paraId="555D154D" w14:textId="77777777" w:rsidTr="00C115A1">
        <w:trPr>
          <w:trHeight w:val="300"/>
        </w:trPr>
        <w:tc>
          <w:tcPr>
            <w:tcW w:w="892" w:type="dxa"/>
            <w:vMerge w:val="restart"/>
            <w:textDirection w:val="btLr"/>
            <w:hideMark/>
          </w:tcPr>
          <w:p w14:paraId="40C1270C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3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3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</w:t>
            </w:r>
            <w:r w:rsidRPr="00431020">
              <w:rPr>
                <w:lang w:eastAsia="zh-CN" w:bidi="he-IL"/>
                <w:rPrChange w:id="13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Domain</w:t>
            </w:r>
            <w:r w:rsidRPr="00431020">
              <w:rPr>
                <w:lang w:eastAsia="zh-CN" w:bidi="he-IL"/>
                <w:rPrChange w:id="13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 per DCI</w:t>
            </w:r>
          </w:p>
        </w:tc>
        <w:tc>
          <w:tcPr>
            <w:tcW w:w="2060" w:type="dxa"/>
            <w:hideMark/>
          </w:tcPr>
          <w:p w14:paraId="4D03C3C9" w14:textId="77777777" w:rsidR="00266DA3" w:rsidRPr="00431020" w:rsidRDefault="00266DA3" w:rsidP="00C115A1">
            <w:pPr>
              <w:rPr>
                <w:lang w:eastAsia="zh-CN" w:bidi="he-IL"/>
                <w:rPrChange w:id="13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cce Index</w:t>
            </w:r>
          </w:p>
        </w:tc>
        <w:tc>
          <w:tcPr>
            <w:tcW w:w="3161" w:type="dxa"/>
            <w:hideMark/>
          </w:tcPr>
          <w:p w14:paraId="247ADA5A" w14:textId="77777777" w:rsidR="00266DA3" w:rsidRPr="00431020" w:rsidRDefault="00266DA3" w:rsidP="00C115A1">
            <w:pPr>
              <w:rPr>
                <w:lang w:eastAsia="zh-CN" w:bidi="he-IL"/>
                <w:rPrChange w:id="14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cce Index for sending the DCI</w:t>
            </w:r>
          </w:p>
        </w:tc>
        <w:tc>
          <w:tcPr>
            <w:tcW w:w="3599" w:type="dxa"/>
            <w:hideMark/>
          </w:tcPr>
          <w:p w14:paraId="18176A7E" w14:textId="77777777" w:rsidR="00266DA3" w:rsidRPr="00431020" w:rsidRDefault="00266DA3" w:rsidP="00C115A1">
            <w:pPr>
              <w:rPr>
                <w:lang w:eastAsia="zh-CN" w:bidi="he-IL"/>
                <w:rPrChange w:id="14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38.213, sec 10.1</w:t>
            </w:r>
          </w:p>
        </w:tc>
      </w:tr>
      <w:tr w:rsidR="00266DA3" w:rsidRPr="00431020" w14:paraId="2A858393" w14:textId="77777777" w:rsidTr="00C115A1">
        <w:trPr>
          <w:trHeight w:val="900"/>
        </w:trPr>
        <w:tc>
          <w:tcPr>
            <w:tcW w:w="892" w:type="dxa"/>
            <w:vMerge/>
            <w:hideMark/>
          </w:tcPr>
          <w:p w14:paraId="6F070748" w14:textId="77777777" w:rsidR="00266DA3" w:rsidRPr="00431020" w:rsidRDefault="00266DA3" w:rsidP="00C115A1">
            <w:pPr>
              <w:rPr>
                <w:lang w:eastAsia="zh-CN" w:bidi="he-IL"/>
                <w:rPrChange w:id="14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noWrap/>
            <w:hideMark/>
          </w:tcPr>
          <w:p w14:paraId="7BAF4CF7" w14:textId="77777777" w:rsidR="00266DA3" w:rsidRPr="00431020" w:rsidRDefault="00266DA3" w:rsidP="00C115A1">
            <w:pPr>
              <w:rPr>
                <w:lang w:eastAsia="zh-CN" w:bidi="he-IL"/>
                <w:rPrChange w:id="14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same-index CCE Candidate</w:t>
            </w:r>
          </w:p>
        </w:tc>
        <w:tc>
          <w:tcPr>
            <w:tcW w:w="3161" w:type="dxa"/>
            <w:hideMark/>
          </w:tcPr>
          <w:p w14:paraId="0F288AA8" w14:textId="0691D074" w:rsidR="00266DA3" w:rsidRPr="00431020" w:rsidRDefault="00266DA3" w:rsidP="00C115A1">
            <w:pPr>
              <w:rPr>
                <w:lang w:eastAsia="zh-CN" w:bidi="he-IL"/>
                <w:rPrChange w:id="14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indicates presence of an AL-16 candidate </w:t>
            </w:r>
            <w:del w:id="1410" w:author="Author">
              <w:r w:rsidRPr="00431020" w:rsidDel="00C32C8F">
                <w:rPr>
                  <w:lang w:eastAsia="zh-CN" w:bidi="he-IL"/>
                  <w:rPrChange w:id="1411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delText xml:space="preserve">exists </w:delText>
              </w:r>
            </w:del>
            <w:ins w:id="1412" w:author="Author">
              <w:r w:rsidR="00C32C8F" w:rsidRPr="00431020">
                <w:rPr>
                  <w:lang w:eastAsia="zh-CN" w:bidi="he-IL"/>
                  <w:rPrChange w:id="1413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t>exist</w:t>
              </w:r>
              <w:r w:rsidR="00C32C8F">
                <w:rPr>
                  <w:lang w:eastAsia="zh-CN" w:bidi="he-IL"/>
                </w:rPr>
                <w:t>ing</w:t>
              </w:r>
              <w:r w:rsidR="00C32C8F" w:rsidRPr="00431020">
                <w:rPr>
                  <w:lang w:eastAsia="zh-CN" w:bidi="he-IL"/>
                  <w:rPrChange w:id="1414" w:author="Author">
                    <w:rPr>
                      <w:rFonts w:asciiTheme="majorBidi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r w:rsidRPr="00431020">
              <w:rPr>
                <w:lang w:eastAsia="zh-CN" w:bidi="he-IL"/>
                <w:rPrChange w:id="14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at the same CCE Index, for PDSCH rate matching purposes</w:t>
            </w:r>
          </w:p>
          <w:p w14:paraId="215C0A4D" w14:textId="77777777" w:rsidR="00266DA3" w:rsidRPr="00431020" w:rsidRDefault="00266DA3" w:rsidP="00C115A1">
            <w:pPr>
              <w:rPr>
                <w:lang w:eastAsia="zh-CN" w:bidi="he-IL"/>
                <w:rPrChange w:id="14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Note: this information is relevant to PDSCH rate matching, and could be signaled in PDSCH for rate matching purposes, instead. See the Rate Matching section of the PDSCH Profile</w:t>
            </w:r>
          </w:p>
        </w:tc>
        <w:tc>
          <w:tcPr>
            <w:tcW w:w="3599" w:type="dxa"/>
            <w:noWrap/>
            <w:hideMark/>
          </w:tcPr>
          <w:p w14:paraId="6303F972" w14:textId="77777777" w:rsidR="00266DA3" w:rsidRPr="00431020" w:rsidRDefault="00266DA3" w:rsidP="00C115A1">
            <w:pPr>
              <w:rPr>
                <w:lang w:eastAsia="zh-CN" w:bidi="he-IL"/>
                <w:rPrChange w:id="14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5.1.4.1</w:t>
            </w:r>
          </w:p>
        </w:tc>
      </w:tr>
      <w:tr w:rsidR="00266DA3" w:rsidRPr="00431020" w14:paraId="0CA0C027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5F156D3A" w14:textId="77777777" w:rsidR="00266DA3" w:rsidRPr="00431020" w:rsidRDefault="00266DA3" w:rsidP="00C115A1">
            <w:pPr>
              <w:rPr>
                <w:lang w:eastAsia="zh-CN" w:bidi="he-IL"/>
                <w:rPrChange w:id="14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540C2735" w14:textId="77777777" w:rsidR="00266DA3" w:rsidRPr="00431020" w:rsidRDefault="00266DA3" w:rsidP="00C115A1">
            <w:pPr>
              <w:rPr>
                <w:lang w:eastAsia="zh-CN" w:bidi="he-IL"/>
                <w:rPrChange w:id="14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aggregation level</w:t>
            </w:r>
          </w:p>
        </w:tc>
        <w:tc>
          <w:tcPr>
            <w:tcW w:w="3161" w:type="dxa"/>
            <w:hideMark/>
          </w:tcPr>
          <w:p w14:paraId="7148EDA0" w14:textId="77777777" w:rsidR="00266DA3" w:rsidRPr="00431020" w:rsidRDefault="00266DA3" w:rsidP="00C115A1">
            <w:pPr>
              <w:rPr>
                <w:lang w:eastAsia="zh-CN" w:bidi="he-IL"/>
                <w:rPrChange w:id="14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aggregation level for the DCI</w:t>
            </w:r>
          </w:p>
        </w:tc>
        <w:tc>
          <w:tcPr>
            <w:tcW w:w="3599" w:type="dxa"/>
            <w:hideMark/>
          </w:tcPr>
          <w:p w14:paraId="15D0F702" w14:textId="77777777" w:rsidR="00266DA3" w:rsidRPr="00431020" w:rsidRDefault="00266DA3" w:rsidP="00C115A1">
            <w:pPr>
              <w:rPr>
                <w:lang w:eastAsia="zh-CN" w:bidi="he-IL"/>
                <w:rPrChange w:id="14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7.3.2.1</w:t>
            </w:r>
            <w:r w:rsidRPr="00431020">
              <w:rPr>
                <w:lang w:eastAsia="zh-CN" w:bidi="he-IL"/>
                <w:rPrChange w:id="14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10.1</w:t>
            </w:r>
          </w:p>
        </w:tc>
      </w:tr>
      <w:tr w:rsidR="00266DA3" w:rsidRPr="00431020" w14:paraId="3358B3F9" w14:textId="77777777" w:rsidTr="00C115A1">
        <w:trPr>
          <w:trHeight w:val="300"/>
        </w:trPr>
        <w:tc>
          <w:tcPr>
            <w:tcW w:w="892" w:type="dxa"/>
            <w:vMerge w:val="restart"/>
            <w:textDirection w:val="btLr"/>
            <w:hideMark/>
          </w:tcPr>
          <w:p w14:paraId="0DF84308" w14:textId="77777777" w:rsidR="00266DA3" w:rsidRPr="00431020" w:rsidRDefault="00266DA3" w:rsidP="00C115A1">
            <w:pPr>
              <w:jc w:val="center"/>
              <w:rPr>
                <w:lang w:eastAsia="zh-CN" w:bidi="he-IL"/>
                <w:rPrChange w:id="14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Time </w:t>
            </w:r>
            <w:r w:rsidRPr="00431020">
              <w:rPr>
                <w:lang w:eastAsia="zh-CN" w:bidi="he-IL"/>
                <w:rPrChange w:id="14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2060" w:type="dxa"/>
            <w:hideMark/>
          </w:tcPr>
          <w:p w14:paraId="0830397D" w14:textId="77777777" w:rsidR="00266DA3" w:rsidRPr="00431020" w:rsidRDefault="00266DA3" w:rsidP="00C115A1">
            <w:pPr>
              <w:rPr>
                <w:lang w:eastAsia="zh-CN" w:bidi="he-IL"/>
                <w:rPrChange w:id="14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first OFDM symbol</w:t>
            </w:r>
          </w:p>
        </w:tc>
        <w:tc>
          <w:tcPr>
            <w:tcW w:w="3161" w:type="dxa"/>
            <w:hideMark/>
          </w:tcPr>
          <w:p w14:paraId="3D1A3100" w14:textId="77777777" w:rsidR="00266DA3" w:rsidRPr="00431020" w:rsidRDefault="00266DA3" w:rsidP="00C115A1">
            <w:pPr>
              <w:rPr>
                <w:lang w:eastAsia="zh-CN" w:bidi="he-IL"/>
                <w:rPrChange w:id="14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Start symbol index, for the allocation</w:t>
            </w:r>
          </w:p>
        </w:tc>
        <w:tc>
          <w:tcPr>
            <w:tcW w:w="3599" w:type="dxa"/>
            <w:hideMark/>
          </w:tcPr>
          <w:p w14:paraId="30D69682" w14:textId="77777777" w:rsidR="00266DA3" w:rsidRPr="00431020" w:rsidRDefault="00266DA3" w:rsidP="00C115A1">
            <w:pPr>
              <w:rPr>
                <w:lang w:eastAsia="zh-CN" w:bidi="he-IL"/>
                <w:rPrChange w:id="14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sec. 7.3.2.2</w:t>
            </w:r>
          </w:p>
        </w:tc>
      </w:tr>
      <w:tr w:rsidR="00266DA3" w:rsidRPr="00431020" w14:paraId="66EC3559" w14:textId="77777777" w:rsidTr="00C115A1">
        <w:trPr>
          <w:trHeight w:val="300"/>
        </w:trPr>
        <w:tc>
          <w:tcPr>
            <w:tcW w:w="892" w:type="dxa"/>
            <w:vMerge/>
            <w:hideMark/>
          </w:tcPr>
          <w:p w14:paraId="6CFD1A84" w14:textId="77777777" w:rsidR="00266DA3" w:rsidRPr="00431020" w:rsidRDefault="00266DA3" w:rsidP="00C115A1">
            <w:pPr>
              <w:rPr>
                <w:lang w:eastAsia="zh-CN" w:bidi="he-IL"/>
                <w:rPrChange w:id="14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44EF2999" w14:textId="77777777" w:rsidR="00266DA3" w:rsidRPr="00431020" w:rsidRDefault="00266DA3" w:rsidP="00C115A1">
            <w:pPr>
              <w:rPr>
                <w:lang w:eastAsia="zh-CN" w:bidi="he-IL"/>
                <w:rPrChange w:id="14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N_{symb}^{CORESET}</w:t>
            </w:r>
          </w:p>
        </w:tc>
        <w:tc>
          <w:tcPr>
            <w:tcW w:w="3161" w:type="dxa"/>
            <w:hideMark/>
          </w:tcPr>
          <w:p w14:paraId="261B9EF0" w14:textId="77777777" w:rsidR="00266DA3" w:rsidRPr="00431020" w:rsidRDefault="00266DA3" w:rsidP="00C115A1">
            <w:pPr>
              <w:rPr>
                <w:lang w:eastAsia="zh-CN" w:bidi="he-IL"/>
                <w:rPrChange w:id="14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Number of symbols, for the allocation</w:t>
            </w:r>
          </w:p>
        </w:tc>
        <w:tc>
          <w:tcPr>
            <w:tcW w:w="3599" w:type="dxa"/>
            <w:hideMark/>
          </w:tcPr>
          <w:p w14:paraId="0CAD1430" w14:textId="77777777" w:rsidR="00266DA3" w:rsidRPr="00431020" w:rsidRDefault="00266DA3" w:rsidP="00C115A1">
            <w:pPr>
              <w:rPr>
                <w:lang w:eastAsia="zh-CN" w:bidi="he-IL"/>
                <w:rPrChange w:id="14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sec. 7.3.2.2</w:t>
            </w:r>
          </w:p>
        </w:tc>
      </w:tr>
      <w:tr w:rsidR="00266DA3" w:rsidRPr="00431020" w14:paraId="3F65101B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0EC79537" w14:textId="77777777" w:rsidR="00266DA3" w:rsidRPr="00431020" w:rsidRDefault="00266DA3" w:rsidP="00C115A1">
            <w:pPr>
              <w:rPr>
                <w:lang w:eastAsia="zh-CN" w:bidi="he-IL"/>
                <w:rPrChange w:id="14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060" w:type="dxa"/>
            <w:hideMark/>
          </w:tcPr>
          <w:p w14:paraId="19B41874" w14:textId="77777777" w:rsidR="00266DA3" w:rsidRPr="00431020" w:rsidRDefault="00266DA3" w:rsidP="00C115A1">
            <w:pPr>
              <w:rPr>
                <w:lang w:eastAsia="zh-CN" w:bidi="he-IL"/>
                <w:rPrChange w:id="14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161" w:type="dxa"/>
            <w:hideMark/>
          </w:tcPr>
          <w:p w14:paraId="2D1AD9D5" w14:textId="77777777" w:rsidR="00266DA3" w:rsidRPr="00431020" w:rsidRDefault="00266DA3" w:rsidP="00C115A1">
            <w:pPr>
              <w:rPr>
                <w:lang w:eastAsia="zh-CN" w:bidi="he-IL"/>
                <w:rPrChange w:id="14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599" w:type="dxa"/>
            <w:hideMark/>
          </w:tcPr>
          <w:p w14:paraId="7A2382FD" w14:textId="77777777" w:rsidR="00266DA3" w:rsidRPr="00431020" w:rsidRDefault="00266DA3" w:rsidP="00C115A1">
            <w:pPr>
              <w:rPr>
                <w:lang w:eastAsia="zh-CN" w:bidi="he-IL"/>
                <w:rPrChange w:id="14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431020">
              <w:rPr>
                <w:lang w:eastAsia="zh-CN" w:bidi="he-IL"/>
                <w:rPrChange w:id="14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431020" w14:paraId="4719DFD6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2327C0BD" w14:textId="77777777" w:rsidR="00266DA3" w:rsidRPr="00431020" w:rsidRDefault="00266DA3" w:rsidP="00C115A1">
            <w:pPr>
              <w:rPr>
                <w:lang w:eastAsia="zh-CN" w:bidi="he-IL"/>
                <w:rPrChange w:id="14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431020" w14:paraId="0A77B5EB" w14:textId="77777777" w:rsidTr="00C115A1">
        <w:trPr>
          <w:trHeight w:val="900"/>
        </w:trPr>
        <w:tc>
          <w:tcPr>
            <w:tcW w:w="2952" w:type="dxa"/>
            <w:gridSpan w:val="2"/>
            <w:noWrap/>
            <w:hideMark/>
          </w:tcPr>
          <w:p w14:paraId="46ACF207" w14:textId="77777777" w:rsidR="00266DA3" w:rsidRPr="00431020" w:rsidRDefault="00266DA3" w:rsidP="00C115A1">
            <w:pPr>
              <w:rPr>
                <w:lang w:eastAsia="zh-CN" w:bidi="he-IL"/>
                <w:rPrChange w:id="14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[Power offset w.r.t. SSS] can be hardcoded, for MVP.</w:t>
            </w:r>
          </w:p>
        </w:tc>
        <w:tc>
          <w:tcPr>
            <w:tcW w:w="3161" w:type="dxa"/>
            <w:hideMark/>
          </w:tcPr>
          <w:p w14:paraId="73CDD5D9" w14:textId="77777777" w:rsidR="00266DA3" w:rsidRPr="00431020" w:rsidRDefault="00266DA3" w:rsidP="00C115A1">
            <w:pPr>
              <w:rPr>
                <w:lang w:eastAsia="zh-CN" w:bidi="he-IL"/>
                <w:rPrChange w:id="14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DMRS tab. Can be set to the same value.</w:t>
            </w:r>
          </w:p>
        </w:tc>
        <w:tc>
          <w:tcPr>
            <w:tcW w:w="3599" w:type="dxa"/>
            <w:hideMark/>
          </w:tcPr>
          <w:p w14:paraId="3A91E7D5" w14:textId="77777777" w:rsidR="00266DA3" w:rsidRPr="00431020" w:rsidRDefault="00266DA3" w:rsidP="00C115A1">
            <w:pPr>
              <w:rPr>
                <w:lang w:eastAsia="zh-CN" w:bidi="he-IL"/>
                <w:rPrChange w:id="14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431020">
              <w:rPr>
                <w:lang w:eastAsia="zh-CN" w:bidi="he-IL"/>
                <w:rPrChange w:id="14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5.2.2.3.1</w:t>
            </w:r>
            <w:r w:rsidRPr="00431020">
              <w:rPr>
                <w:lang w:eastAsia="zh-CN" w:bidi="he-IL"/>
                <w:rPrChange w:id="14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4.1</w:t>
            </w:r>
            <w:r w:rsidRPr="00431020">
              <w:rPr>
                <w:lang w:eastAsia="zh-CN" w:bidi="he-IL"/>
                <w:rPrChange w:id="14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4.1</w:t>
            </w:r>
          </w:p>
        </w:tc>
      </w:tr>
    </w:tbl>
    <w:p w14:paraId="2D8A9C30" w14:textId="77777777" w:rsidR="00266DA3" w:rsidRDefault="00266DA3" w:rsidP="00266DA3">
      <w:pPr>
        <w:spacing w:after="0"/>
        <w:rPr>
          <w:lang w:val="en-GB"/>
        </w:rPr>
      </w:pPr>
    </w:p>
    <w:p w14:paraId="3996B089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 w:rsidRPr="00A84D4D">
        <w:rPr>
          <w:b/>
          <w:bCs/>
        </w:rPr>
        <w:t>PDCCH DM-RS Parameters</w:t>
      </w:r>
    </w:p>
    <w:p w14:paraId="64FF3C1A" w14:textId="77777777" w:rsidR="00266DA3" w:rsidRPr="00A84D4D" w:rsidRDefault="00266DA3" w:rsidP="00266DA3">
      <w:pPr>
        <w:pStyle w:val="Caption"/>
        <w:rPr>
          <w:b w:val="0"/>
          <w:bCs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PDCCH DM-RS Parameters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0"/>
        <w:gridCol w:w="1425"/>
        <w:gridCol w:w="3240"/>
        <w:gridCol w:w="3690"/>
      </w:tblGrid>
      <w:tr w:rsidR="00266DA3" w:rsidRPr="00FA2705" w14:paraId="01CA403C" w14:textId="77777777" w:rsidTr="00C115A1">
        <w:trPr>
          <w:trHeight w:val="420"/>
        </w:trPr>
        <w:tc>
          <w:tcPr>
            <w:tcW w:w="2785" w:type="dxa"/>
            <w:gridSpan w:val="2"/>
            <w:noWrap/>
          </w:tcPr>
          <w:p w14:paraId="2EB1A476" w14:textId="77777777" w:rsidR="00266DA3" w:rsidRPr="00FA2705" w:rsidRDefault="00266DA3" w:rsidP="00C115A1">
            <w:pPr>
              <w:rPr>
                <w:b/>
                <w:bCs/>
                <w:lang w:eastAsia="zh-CN" w:bidi="he-IL"/>
                <w:rPrChange w:id="1462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A2705">
              <w:rPr>
                <w:b/>
                <w:bCs/>
                <w:lang w:eastAsia="zh-CN" w:bidi="he-IL"/>
                <w:rPrChange w:id="1463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240" w:type="dxa"/>
            <w:hideMark/>
          </w:tcPr>
          <w:p w14:paraId="6FFF15BC" w14:textId="77777777" w:rsidR="00266DA3" w:rsidRPr="00FA2705" w:rsidRDefault="00266DA3" w:rsidP="00C115A1">
            <w:pPr>
              <w:rPr>
                <w:b/>
                <w:bCs/>
                <w:lang w:eastAsia="zh-CN" w:bidi="he-IL"/>
                <w:rPrChange w:id="1464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A2705">
              <w:rPr>
                <w:rFonts w:eastAsia="Times New Roman"/>
                <w:b/>
                <w:bCs/>
                <w:color w:val="000000"/>
                <w:lang w:eastAsia="zh-CN" w:bidi="he-IL"/>
                <w:rPrChange w:id="146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Summary (3GPP-based)</w:t>
            </w:r>
          </w:p>
        </w:tc>
        <w:tc>
          <w:tcPr>
            <w:tcW w:w="3690" w:type="dxa"/>
            <w:noWrap/>
            <w:hideMark/>
          </w:tcPr>
          <w:p w14:paraId="27F1C974" w14:textId="77777777" w:rsidR="00266DA3" w:rsidRPr="00FA2705" w:rsidRDefault="00266DA3" w:rsidP="00C115A1">
            <w:pPr>
              <w:rPr>
                <w:b/>
                <w:bCs/>
                <w:lang w:eastAsia="zh-CN" w:bidi="he-IL"/>
                <w:rPrChange w:id="1466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A2705">
              <w:rPr>
                <w:b/>
                <w:bCs/>
                <w:lang w:eastAsia="zh-CN" w:bidi="he-IL"/>
                <w:rPrChange w:id="1467" w:author="Author">
                  <w:rPr>
                    <w:rFonts w:asciiTheme="majorBidi" w:hAnsiTheme="majorBidi" w:cstheme="majorBidi"/>
                    <w:b/>
                    <w:bCs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FA2705" w14:paraId="231FBE0C" w14:textId="77777777" w:rsidTr="00C115A1">
        <w:trPr>
          <w:trHeight w:val="300"/>
        </w:trPr>
        <w:tc>
          <w:tcPr>
            <w:tcW w:w="9715" w:type="dxa"/>
            <w:gridSpan w:val="4"/>
            <w:noWrap/>
            <w:hideMark/>
          </w:tcPr>
          <w:p w14:paraId="470EF026" w14:textId="77777777" w:rsidR="00266DA3" w:rsidRPr="00FA2705" w:rsidRDefault="00266DA3" w:rsidP="00C115A1">
            <w:pPr>
              <w:rPr>
                <w:lang w:eastAsia="zh-CN" w:bidi="he-IL"/>
                <w:rPrChange w:id="14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A2705" w14:paraId="1055AC95" w14:textId="77777777" w:rsidTr="00C115A1">
        <w:trPr>
          <w:trHeight w:val="300"/>
        </w:trPr>
        <w:tc>
          <w:tcPr>
            <w:tcW w:w="1360" w:type="dxa"/>
            <w:hideMark/>
          </w:tcPr>
          <w:p w14:paraId="13CA8D7B" w14:textId="77777777" w:rsidR="00266DA3" w:rsidRPr="00FA2705" w:rsidRDefault="00266DA3" w:rsidP="00C115A1">
            <w:pPr>
              <w:jc w:val="center"/>
              <w:rPr>
                <w:lang w:eastAsia="zh-CN" w:bidi="he-IL"/>
                <w:rPrChange w:id="14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 DCI</w:t>
            </w:r>
          </w:p>
        </w:tc>
        <w:tc>
          <w:tcPr>
            <w:tcW w:w="1425" w:type="dxa"/>
            <w:noWrap/>
            <w:hideMark/>
          </w:tcPr>
          <w:p w14:paraId="5CA26739" w14:textId="77777777" w:rsidR="00266DA3" w:rsidRPr="00FA2705" w:rsidRDefault="00266DA3" w:rsidP="00C115A1">
            <w:pPr>
              <w:rPr>
                <w:lang w:eastAsia="zh-CN" w:bidi="he-IL"/>
                <w:rPrChange w:id="14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N_{ID} or c_{init}[</w:t>
            </w:r>
            <w:r w:rsidRPr="00FA2705">
              <w:rPr>
                <w:lang w:eastAsia="zh-CN" w:bidi="he-IL"/>
                <w:rPrChange w:id="1473" w:author="Author">
                  <w:rPr>
                    <w:rFonts w:ascii="Script MT Bold" w:hAnsi="Script MT Bold" w:cs="Courier New"/>
                    <w:lang w:eastAsia="zh-CN" w:bidi="he-IL"/>
                  </w:rPr>
                </w:rPrChange>
              </w:rPr>
              <w:t>l</w:t>
            </w:r>
            <w:r w:rsidRPr="00FA2705">
              <w:rPr>
                <w:lang w:eastAsia="zh-CN" w:bidi="he-IL"/>
                <w:rPrChange w:id="14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3240" w:type="dxa"/>
            <w:hideMark/>
          </w:tcPr>
          <w:p w14:paraId="5D5ED0BE" w14:textId="77777777" w:rsidR="00266DA3" w:rsidRPr="00FA2705" w:rsidRDefault="00266DA3" w:rsidP="00C115A1">
            <w:pPr>
              <w:rPr>
                <w:lang w:eastAsia="zh-CN" w:bidi="he-IL"/>
                <w:rPrChange w:id="14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N_{ID}: scrambling identifier </w:t>
            </w:r>
          </w:p>
          <w:p w14:paraId="197AFD77" w14:textId="77777777" w:rsidR="00266DA3" w:rsidRPr="00FA2705" w:rsidRDefault="00266DA3" w:rsidP="00C115A1">
            <w:pPr>
              <w:rPr>
                <w:lang w:eastAsia="zh-CN" w:bidi="he-IL"/>
                <w:rPrChange w:id="14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c_{init}[l]: scrambling initialization for DMRS symb </w:t>
            </w:r>
            <w:r w:rsidRPr="00FA2705">
              <w:rPr>
                <w:lang w:eastAsia="zh-CN" w:bidi="he-IL"/>
                <w:rPrChange w:id="1479" w:author="Author">
                  <w:rPr>
                    <w:rFonts w:ascii="Script MT Bold" w:hAnsi="Script MT Bold" w:cs="Courier New"/>
                    <w:lang w:eastAsia="zh-CN" w:bidi="he-IL"/>
                  </w:rPr>
                </w:rPrChange>
              </w:rPr>
              <w:t>l</w:t>
            </w:r>
            <w:r w:rsidRPr="00FA2705">
              <w:rPr>
                <w:lang w:eastAsia="zh-CN" w:bidi="he-IL"/>
                <w:rPrChange w:id="14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.</w:t>
            </w:r>
          </w:p>
        </w:tc>
        <w:tc>
          <w:tcPr>
            <w:tcW w:w="3690" w:type="dxa"/>
            <w:hideMark/>
          </w:tcPr>
          <w:p w14:paraId="1E5A7C0C" w14:textId="77777777" w:rsidR="00266DA3" w:rsidRPr="00FA2705" w:rsidRDefault="00266DA3" w:rsidP="00C115A1">
            <w:pPr>
              <w:rPr>
                <w:lang w:eastAsia="zh-CN" w:bidi="he-IL"/>
                <w:rPrChange w:id="14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3GPP TS 38.211, sec 7.4.1.3.1 </w:t>
            </w:r>
          </w:p>
        </w:tc>
      </w:tr>
      <w:tr w:rsidR="00266DA3" w:rsidRPr="00FA2705" w14:paraId="1219181F" w14:textId="77777777" w:rsidTr="00C115A1">
        <w:trPr>
          <w:trHeight w:val="300"/>
        </w:trPr>
        <w:tc>
          <w:tcPr>
            <w:tcW w:w="9715" w:type="dxa"/>
            <w:gridSpan w:val="4"/>
            <w:shd w:val="clear" w:color="auto" w:fill="D9D9D9" w:themeFill="background1" w:themeFillShade="D9"/>
            <w:noWrap/>
            <w:hideMark/>
          </w:tcPr>
          <w:p w14:paraId="41CA89E6" w14:textId="77777777" w:rsidR="00266DA3" w:rsidRPr="00FA2705" w:rsidRDefault="00266DA3" w:rsidP="00C115A1">
            <w:pPr>
              <w:rPr>
                <w:lang w:eastAsia="zh-CN" w:bidi="he-IL"/>
                <w:rPrChange w:id="14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Modulation</w:t>
            </w:r>
          </w:p>
        </w:tc>
      </w:tr>
      <w:tr w:rsidR="00266DA3" w:rsidRPr="00FA2705" w14:paraId="0E6593A5" w14:textId="77777777" w:rsidTr="00C115A1">
        <w:trPr>
          <w:trHeight w:val="600"/>
        </w:trPr>
        <w:tc>
          <w:tcPr>
            <w:tcW w:w="2785" w:type="dxa"/>
            <w:gridSpan w:val="2"/>
            <w:noWrap/>
            <w:hideMark/>
          </w:tcPr>
          <w:p w14:paraId="67BF0F63" w14:textId="77777777" w:rsidR="00266DA3" w:rsidRPr="00FA2705" w:rsidRDefault="00266DA3" w:rsidP="00C115A1">
            <w:pPr>
              <w:rPr>
                <w:lang w:eastAsia="zh-CN" w:bidi="he-IL"/>
                <w:rPrChange w:id="14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240" w:type="dxa"/>
            <w:hideMark/>
          </w:tcPr>
          <w:p w14:paraId="27BE36A9" w14:textId="77777777" w:rsidR="00266DA3" w:rsidRPr="00FA2705" w:rsidRDefault="00266DA3" w:rsidP="00C115A1">
            <w:pPr>
              <w:rPr>
                <w:lang w:eastAsia="zh-CN" w:bidi="he-IL"/>
                <w:rPrChange w:id="14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PDCCH DM-RS uses QPSK modulation</w:t>
            </w:r>
          </w:p>
        </w:tc>
        <w:tc>
          <w:tcPr>
            <w:tcW w:w="3690" w:type="dxa"/>
            <w:hideMark/>
          </w:tcPr>
          <w:p w14:paraId="4743C83C" w14:textId="77777777" w:rsidR="00266DA3" w:rsidRPr="00FA2705" w:rsidRDefault="00266DA3" w:rsidP="00C115A1">
            <w:pPr>
              <w:rPr>
                <w:lang w:eastAsia="zh-CN" w:bidi="he-IL"/>
                <w:rPrChange w:id="14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9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7.4.1.3.1</w:t>
            </w:r>
          </w:p>
        </w:tc>
      </w:tr>
      <w:tr w:rsidR="00266DA3" w:rsidRPr="00FA2705" w14:paraId="7FCE8BA8" w14:textId="77777777" w:rsidTr="00C115A1">
        <w:trPr>
          <w:trHeight w:val="300"/>
        </w:trPr>
        <w:tc>
          <w:tcPr>
            <w:tcW w:w="9715" w:type="dxa"/>
            <w:gridSpan w:val="4"/>
            <w:shd w:val="clear" w:color="auto" w:fill="D9D9D9" w:themeFill="background1" w:themeFillShade="D9"/>
            <w:noWrap/>
            <w:hideMark/>
          </w:tcPr>
          <w:p w14:paraId="69DDDF5B" w14:textId="77777777" w:rsidR="00266DA3" w:rsidRPr="00FA2705" w:rsidRDefault="00266DA3" w:rsidP="00C115A1">
            <w:pPr>
              <w:rPr>
                <w:lang w:eastAsia="zh-CN" w:bidi="he-IL"/>
                <w:rPrChange w:id="149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9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FA2705" w14:paraId="13CC9D74" w14:textId="77777777" w:rsidTr="00C115A1">
        <w:trPr>
          <w:trHeight w:val="300"/>
        </w:trPr>
        <w:tc>
          <w:tcPr>
            <w:tcW w:w="1360" w:type="dxa"/>
            <w:noWrap/>
            <w:hideMark/>
          </w:tcPr>
          <w:p w14:paraId="31D0B7EC" w14:textId="77777777" w:rsidR="00266DA3" w:rsidRPr="00FA2705" w:rsidRDefault="00266DA3" w:rsidP="00C115A1">
            <w:pPr>
              <w:rPr>
                <w:lang w:eastAsia="zh-CN" w:bidi="he-IL"/>
                <w:rPrChange w:id="149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9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per DCI</w:t>
            </w:r>
          </w:p>
        </w:tc>
        <w:tc>
          <w:tcPr>
            <w:tcW w:w="1425" w:type="dxa"/>
            <w:noWrap/>
            <w:hideMark/>
          </w:tcPr>
          <w:p w14:paraId="2F2CB75F" w14:textId="77777777" w:rsidR="00266DA3" w:rsidRPr="00FA2705" w:rsidRDefault="00266DA3" w:rsidP="00C115A1">
            <w:pPr>
              <w:rPr>
                <w:lang w:eastAsia="zh-CN" w:bidi="he-IL"/>
                <w:rPrChange w:id="149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9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[see PDCCH data precoding]</w:t>
            </w:r>
          </w:p>
        </w:tc>
        <w:tc>
          <w:tcPr>
            <w:tcW w:w="3240" w:type="dxa"/>
            <w:hideMark/>
          </w:tcPr>
          <w:p w14:paraId="61837ACC" w14:textId="77777777" w:rsidR="00266DA3" w:rsidRPr="00FA2705" w:rsidRDefault="00266DA3" w:rsidP="00C115A1">
            <w:pPr>
              <w:rPr>
                <w:lang w:eastAsia="zh-CN" w:bidi="he-IL"/>
                <w:rPrChange w:id="14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49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follows PDCCH-data precoding</w:t>
            </w:r>
          </w:p>
        </w:tc>
        <w:tc>
          <w:tcPr>
            <w:tcW w:w="3690" w:type="dxa"/>
            <w:noWrap/>
            <w:hideMark/>
          </w:tcPr>
          <w:p w14:paraId="0C0AC24C" w14:textId="77777777" w:rsidR="00266DA3" w:rsidRPr="00FA2705" w:rsidRDefault="00266DA3" w:rsidP="00C115A1">
            <w:pPr>
              <w:rPr>
                <w:lang w:eastAsia="zh-CN" w:bidi="he-IL"/>
                <w:rPrChange w:id="149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A2705" w14:paraId="295BF51C" w14:textId="77777777" w:rsidTr="00C115A1">
        <w:trPr>
          <w:trHeight w:val="300"/>
        </w:trPr>
        <w:tc>
          <w:tcPr>
            <w:tcW w:w="9715" w:type="dxa"/>
            <w:gridSpan w:val="4"/>
            <w:shd w:val="clear" w:color="auto" w:fill="D9D9D9" w:themeFill="background1" w:themeFillShade="D9"/>
            <w:noWrap/>
            <w:hideMark/>
          </w:tcPr>
          <w:p w14:paraId="2BC11554" w14:textId="77777777" w:rsidR="00266DA3" w:rsidRPr="00FA2705" w:rsidRDefault="00266DA3" w:rsidP="00C115A1">
            <w:pPr>
              <w:rPr>
                <w:lang w:eastAsia="zh-CN" w:bidi="he-IL"/>
                <w:rPrChange w:id="150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0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FA2705" w14:paraId="0C985287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47D6F27C" w14:textId="77777777" w:rsidR="00266DA3" w:rsidRPr="00FA2705" w:rsidRDefault="00266DA3" w:rsidP="00C115A1">
            <w:pPr>
              <w:jc w:val="center"/>
              <w:rPr>
                <w:lang w:eastAsia="zh-CN" w:bidi="he-IL"/>
                <w:rPrChange w:id="15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0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1425" w:type="dxa"/>
            <w:hideMark/>
          </w:tcPr>
          <w:p w14:paraId="1C216B8C" w14:textId="77777777" w:rsidR="00266DA3" w:rsidRPr="00FA2705" w:rsidRDefault="00266DA3" w:rsidP="00C115A1">
            <w:pPr>
              <w:rPr>
                <w:lang w:eastAsia="zh-CN" w:bidi="he-IL"/>
                <w:rPrChange w:id="150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0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 {start}</w:t>
            </w:r>
          </w:p>
        </w:tc>
        <w:tc>
          <w:tcPr>
            <w:tcW w:w="3240" w:type="dxa"/>
            <w:hideMark/>
          </w:tcPr>
          <w:p w14:paraId="49278DEF" w14:textId="77777777" w:rsidR="00266DA3" w:rsidRPr="00FA2705" w:rsidRDefault="00266DA3" w:rsidP="00C115A1">
            <w:pPr>
              <w:rPr>
                <w:lang w:eastAsia="zh-CN" w:bidi="he-IL"/>
                <w:rPrChange w:id="15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0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0D7CECE2" w14:textId="77777777" w:rsidR="00266DA3" w:rsidRPr="00FA2705" w:rsidRDefault="00266DA3" w:rsidP="00C115A1">
            <w:pPr>
              <w:rPr>
                <w:lang w:eastAsia="zh-CN" w:bidi="he-IL"/>
                <w:rPrChange w:id="150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0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section 7.3.2.2</w:t>
            </w:r>
          </w:p>
        </w:tc>
      </w:tr>
      <w:tr w:rsidR="00266DA3" w:rsidRPr="00FA2705" w14:paraId="5849B6D8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4AA2AFE7" w14:textId="77777777" w:rsidR="00266DA3" w:rsidRPr="00FA2705" w:rsidRDefault="00266DA3" w:rsidP="00C115A1">
            <w:pPr>
              <w:rPr>
                <w:lang w:eastAsia="zh-CN" w:bidi="he-IL"/>
                <w:rPrChange w:id="151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5E4306DC" w14:textId="77777777" w:rsidR="00266DA3" w:rsidRPr="00FA2705" w:rsidRDefault="00266DA3" w:rsidP="00C115A1">
            <w:pPr>
              <w:rPr>
                <w:lang w:eastAsia="zh-CN" w:bidi="he-IL"/>
                <w:rPrChange w:id="151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1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N_{BWP}^ {size}</w:t>
            </w:r>
          </w:p>
        </w:tc>
        <w:tc>
          <w:tcPr>
            <w:tcW w:w="3240" w:type="dxa"/>
            <w:hideMark/>
          </w:tcPr>
          <w:p w14:paraId="4C6B0CDF" w14:textId="77777777" w:rsidR="00266DA3" w:rsidRPr="00FA2705" w:rsidRDefault="00266DA3" w:rsidP="00C115A1">
            <w:pPr>
              <w:rPr>
                <w:lang w:eastAsia="zh-CN" w:bidi="he-IL"/>
                <w:rPrChange w:id="151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1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noWrap/>
            <w:hideMark/>
          </w:tcPr>
          <w:p w14:paraId="41D9B6E1" w14:textId="77777777" w:rsidR="00266DA3" w:rsidRPr="00FA2705" w:rsidRDefault="00266DA3" w:rsidP="00C115A1">
            <w:pPr>
              <w:rPr>
                <w:lang w:eastAsia="zh-CN" w:bidi="he-IL"/>
                <w:rPrChange w:id="15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3GGP TS 38.211, section 7.3.2.2</w:t>
            </w:r>
          </w:p>
        </w:tc>
      </w:tr>
      <w:tr w:rsidR="00266DA3" w:rsidRPr="00FA2705" w14:paraId="0FDB8AF3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1EF865E5" w14:textId="77777777" w:rsidR="00266DA3" w:rsidRPr="00FA2705" w:rsidRDefault="00266DA3" w:rsidP="00C115A1">
            <w:pPr>
              <w:rPr>
                <w:lang w:eastAsia="zh-CN" w:bidi="he-IL"/>
                <w:rPrChange w:id="151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3A69CB79" w14:textId="77777777" w:rsidR="00266DA3" w:rsidRPr="00FA2705" w:rsidRDefault="00266DA3" w:rsidP="00C115A1">
            <w:pPr>
              <w:rPr>
                <w:lang w:eastAsia="zh-CN" w:bidi="he-IL"/>
                <w:rPrChange w:id="151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1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240" w:type="dxa"/>
            <w:hideMark/>
          </w:tcPr>
          <w:p w14:paraId="07AFAD2A" w14:textId="77777777" w:rsidR="00266DA3" w:rsidRPr="00FA2705" w:rsidRDefault="00266DA3" w:rsidP="00C115A1">
            <w:pPr>
              <w:rPr>
                <w:lang w:eastAsia="zh-CN" w:bidi="he-IL"/>
                <w:rPrChange w:id="152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2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noWrap/>
            <w:hideMark/>
          </w:tcPr>
          <w:p w14:paraId="7992CD51" w14:textId="77777777" w:rsidR="00266DA3" w:rsidRPr="00FA2705" w:rsidRDefault="00266DA3" w:rsidP="00C115A1">
            <w:pPr>
              <w:rPr>
                <w:lang w:eastAsia="zh-CN" w:bidi="he-IL"/>
                <w:rPrChange w:id="152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2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FA2705" w14:paraId="4E082F49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746E3CC1" w14:textId="77777777" w:rsidR="00266DA3" w:rsidRPr="00FA2705" w:rsidRDefault="00266DA3" w:rsidP="00C115A1">
            <w:pPr>
              <w:rPr>
                <w:lang w:eastAsia="zh-CN" w:bidi="he-IL"/>
                <w:rPrChange w:id="152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noWrap/>
            <w:hideMark/>
          </w:tcPr>
          <w:p w14:paraId="441DA5F5" w14:textId="77777777" w:rsidR="00266DA3" w:rsidRPr="00FA2705" w:rsidRDefault="00266DA3" w:rsidP="00C115A1">
            <w:pPr>
              <w:rPr>
                <w:lang w:eastAsia="zh-CN" w:bidi="he-IL"/>
                <w:rPrChange w:id="152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2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DMRS Reference Point</w:t>
            </w:r>
          </w:p>
        </w:tc>
        <w:tc>
          <w:tcPr>
            <w:tcW w:w="3240" w:type="dxa"/>
            <w:hideMark/>
          </w:tcPr>
          <w:p w14:paraId="40748CEF" w14:textId="77777777" w:rsidR="00266DA3" w:rsidRPr="00FA2705" w:rsidRDefault="00266DA3" w:rsidP="00C115A1">
            <w:pPr>
              <w:rPr>
                <w:lang w:eastAsia="zh-CN" w:bidi="he-IL"/>
                <w:rPrChange w:id="152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2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reference point for RE mapping physical resources of DMRS  depends on Coreset type (#0 or not)</w:t>
            </w:r>
          </w:p>
        </w:tc>
        <w:tc>
          <w:tcPr>
            <w:tcW w:w="3690" w:type="dxa"/>
            <w:hideMark/>
          </w:tcPr>
          <w:p w14:paraId="524F7A00" w14:textId="77777777" w:rsidR="00266DA3" w:rsidRPr="00FA2705" w:rsidRDefault="00266DA3" w:rsidP="00C115A1">
            <w:pPr>
              <w:rPr>
                <w:lang w:eastAsia="zh-CN" w:bidi="he-IL"/>
                <w:rPrChange w:id="152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3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7.4.1.3.2</w:t>
            </w:r>
          </w:p>
        </w:tc>
      </w:tr>
      <w:tr w:rsidR="00266DA3" w:rsidRPr="00FA2705" w14:paraId="00A074C0" w14:textId="77777777" w:rsidTr="00C115A1">
        <w:trPr>
          <w:trHeight w:val="1200"/>
        </w:trPr>
        <w:tc>
          <w:tcPr>
            <w:tcW w:w="1360" w:type="dxa"/>
            <w:vMerge/>
            <w:hideMark/>
          </w:tcPr>
          <w:p w14:paraId="2B0AE2D4" w14:textId="77777777" w:rsidR="00266DA3" w:rsidRPr="00FA2705" w:rsidRDefault="00266DA3" w:rsidP="00C115A1">
            <w:pPr>
              <w:rPr>
                <w:lang w:eastAsia="zh-CN" w:bidi="he-IL"/>
                <w:rPrChange w:id="153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5BACBAA7" w14:textId="77777777" w:rsidR="00266DA3" w:rsidRPr="00FA2705" w:rsidRDefault="00266DA3" w:rsidP="00C115A1">
            <w:pPr>
              <w:rPr>
                <w:lang w:eastAsia="zh-CN" w:bidi="he-IL"/>
                <w:rPrChange w:id="153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3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Precoder Granularity</w:t>
            </w:r>
          </w:p>
        </w:tc>
        <w:tc>
          <w:tcPr>
            <w:tcW w:w="3240" w:type="dxa"/>
            <w:hideMark/>
          </w:tcPr>
          <w:p w14:paraId="0C817821" w14:textId="77777777" w:rsidR="00266DA3" w:rsidRPr="00FA2705" w:rsidRDefault="00266DA3" w:rsidP="00C115A1">
            <w:pPr>
              <w:rPr>
                <w:lang w:eastAsia="zh-CN" w:bidi="he-IL"/>
                <w:rPrChange w:id="153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3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Precoder granularity in frequency domain (impacts whether DMRS should be generated for all RBs or only allocated RBs)</w:t>
            </w:r>
          </w:p>
        </w:tc>
        <w:tc>
          <w:tcPr>
            <w:tcW w:w="3690" w:type="dxa"/>
            <w:hideMark/>
          </w:tcPr>
          <w:p w14:paraId="5DEA4D33" w14:textId="77777777" w:rsidR="00266DA3" w:rsidRPr="00FA2705" w:rsidRDefault="00266DA3" w:rsidP="00C115A1">
            <w:pPr>
              <w:rPr>
                <w:lang w:eastAsia="zh-CN" w:bidi="he-IL"/>
                <w:rPrChange w:id="153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3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7.3.2.2</w:t>
            </w:r>
            <w:r w:rsidRPr="00FA2705">
              <w:rPr>
                <w:lang w:eastAsia="zh-CN" w:bidi="he-IL"/>
                <w:rPrChange w:id="153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38.211, sec 7.4.1.3.2</w:t>
            </w:r>
          </w:p>
        </w:tc>
      </w:tr>
      <w:tr w:rsidR="00266DA3" w:rsidRPr="00FA2705" w14:paraId="02B4D786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26AB8759" w14:textId="77777777" w:rsidR="00266DA3" w:rsidRPr="00FA2705" w:rsidRDefault="00266DA3" w:rsidP="00C115A1">
            <w:pPr>
              <w:jc w:val="center"/>
              <w:rPr>
                <w:lang w:eastAsia="zh-CN" w:bidi="he-IL"/>
                <w:rPrChange w:id="153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4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Freq</w:t>
            </w:r>
            <w:r w:rsidRPr="00FA2705">
              <w:rPr>
                <w:lang w:eastAsia="zh-CN" w:bidi="he-IL"/>
                <w:rPrChange w:id="154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Domain</w:t>
            </w:r>
            <w:r w:rsidRPr="00FA2705">
              <w:rPr>
                <w:lang w:eastAsia="zh-CN" w:bidi="he-IL"/>
                <w:rPrChange w:id="154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 xml:space="preserve"> per DCI</w:t>
            </w:r>
          </w:p>
        </w:tc>
        <w:tc>
          <w:tcPr>
            <w:tcW w:w="1425" w:type="dxa"/>
            <w:hideMark/>
          </w:tcPr>
          <w:p w14:paraId="1D743182" w14:textId="77777777" w:rsidR="00266DA3" w:rsidRPr="00FA2705" w:rsidRDefault="00266DA3" w:rsidP="00C115A1">
            <w:pPr>
              <w:rPr>
                <w:lang w:eastAsia="zh-CN" w:bidi="he-IL"/>
                <w:rPrChange w:id="154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4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cce Index</w:t>
            </w:r>
          </w:p>
        </w:tc>
        <w:tc>
          <w:tcPr>
            <w:tcW w:w="3240" w:type="dxa"/>
            <w:hideMark/>
          </w:tcPr>
          <w:p w14:paraId="0D9C14D8" w14:textId="77777777" w:rsidR="00266DA3" w:rsidRPr="00FA2705" w:rsidRDefault="00266DA3" w:rsidP="00C115A1">
            <w:pPr>
              <w:rPr>
                <w:lang w:eastAsia="zh-CN" w:bidi="he-IL"/>
                <w:rPrChange w:id="154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4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37D85EAD" w14:textId="77777777" w:rsidR="00266DA3" w:rsidRPr="00FA2705" w:rsidRDefault="00266DA3" w:rsidP="00C115A1">
            <w:pPr>
              <w:rPr>
                <w:lang w:eastAsia="zh-CN" w:bidi="he-IL"/>
                <w:rPrChange w:id="154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38.213, sec 10.1</w:t>
            </w:r>
          </w:p>
        </w:tc>
      </w:tr>
      <w:tr w:rsidR="00266DA3" w:rsidRPr="00FA2705" w14:paraId="2934E6FE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6EBCE22E" w14:textId="77777777" w:rsidR="00266DA3" w:rsidRPr="00FA2705" w:rsidRDefault="00266DA3" w:rsidP="00C115A1">
            <w:pPr>
              <w:rPr>
                <w:lang w:eastAsia="zh-CN" w:bidi="he-IL"/>
                <w:rPrChange w:id="154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5F3DE8E3" w14:textId="77777777" w:rsidR="00266DA3" w:rsidRPr="00FA2705" w:rsidRDefault="00266DA3" w:rsidP="00C115A1">
            <w:pPr>
              <w:rPr>
                <w:lang w:eastAsia="zh-CN" w:bidi="he-IL"/>
                <w:rPrChange w:id="155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5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aggregation level</w:t>
            </w:r>
          </w:p>
        </w:tc>
        <w:tc>
          <w:tcPr>
            <w:tcW w:w="3240" w:type="dxa"/>
            <w:hideMark/>
          </w:tcPr>
          <w:p w14:paraId="651C25B4" w14:textId="77777777" w:rsidR="00266DA3" w:rsidRPr="00FA2705" w:rsidRDefault="00266DA3" w:rsidP="00C115A1">
            <w:pPr>
              <w:rPr>
                <w:lang w:eastAsia="zh-CN" w:bidi="he-IL"/>
                <w:rPrChange w:id="155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5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03DF510C" w14:textId="77777777" w:rsidR="00266DA3" w:rsidRPr="00FA2705" w:rsidRDefault="00266DA3" w:rsidP="00C115A1">
            <w:pPr>
              <w:rPr>
                <w:lang w:eastAsia="zh-CN" w:bidi="he-IL"/>
                <w:rPrChange w:id="155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5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7.3.2.1</w:t>
            </w:r>
            <w:r w:rsidRPr="00FA2705">
              <w:rPr>
                <w:lang w:eastAsia="zh-CN" w:bidi="he-IL"/>
                <w:rPrChange w:id="155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10.1</w:t>
            </w:r>
          </w:p>
        </w:tc>
      </w:tr>
      <w:tr w:rsidR="00266DA3" w:rsidRPr="00FA2705" w14:paraId="0FDA6650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6D8E6980" w14:textId="77777777" w:rsidR="00266DA3" w:rsidRPr="00FA2705" w:rsidRDefault="00266DA3" w:rsidP="00C115A1">
            <w:pPr>
              <w:jc w:val="center"/>
              <w:rPr>
                <w:lang w:eastAsia="zh-CN" w:bidi="he-IL"/>
                <w:rPrChange w:id="155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5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1425" w:type="dxa"/>
            <w:hideMark/>
          </w:tcPr>
          <w:p w14:paraId="0B723B6E" w14:textId="77777777" w:rsidR="00266DA3" w:rsidRPr="00FA2705" w:rsidRDefault="00266DA3" w:rsidP="00C115A1">
            <w:pPr>
              <w:rPr>
                <w:lang w:eastAsia="zh-CN" w:bidi="he-IL"/>
                <w:rPrChange w:id="155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6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first OFDM symbol</w:t>
            </w:r>
          </w:p>
        </w:tc>
        <w:tc>
          <w:tcPr>
            <w:tcW w:w="3240" w:type="dxa"/>
            <w:hideMark/>
          </w:tcPr>
          <w:p w14:paraId="385E9C0A" w14:textId="77777777" w:rsidR="00266DA3" w:rsidRPr="00FA2705" w:rsidRDefault="00266DA3" w:rsidP="00C115A1">
            <w:pPr>
              <w:rPr>
                <w:lang w:eastAsia="zh-CN" w:bidi="he-IL"/>
                <w:rPrChange w:id="156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6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20950480" w14:textId="77777777" w:rsidR="00266DA3" w:rsidRPr="00FA2705" w:rsidRDefault="00266DA3" w:rsidP="00C115A1">
            <w:pPr>
              <w:rPr>
                <w:lang w:eastAsia="zh-CN" w:bidi="he-IL"/>
                <w:rPrChange w:id="156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6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sec. 7.3.2.2</w:t>
            </w:r>
          </w:p>
        </w:tc>
      </w:tr>
      <w:tr w:rsidR="00266DA3" w:rsidRPr="00FA2705" w14:paraId="72A21F0D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4893CD4D" w14:textId="77777777" w:rsidR="00266DA3" w:rsidRPr="00FA2705" w:rsidRDefault="00266DA3" w:rsidP="00C115A1">
            <w:pPr>
              <w:rPr>
                <w:lang w:eastAsia="zh-CN" w:bidi="he-IL"/>
                <w:rPrChange w:id="156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6937CC53" w14:textId="77777777" w:rsidR="00266DA3" w:rsidRPr="00FA2705" w:rsidRDefault="00266DA3" w:rsidP="00C115A1">
            <w:pPr>
              <w:rPr>
                <w:lang w:eastAsia="zh-CN" w:bidi="he-IL"/>
                <w:rPrChange w:id="156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6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N_{symb}^ {CORESET}</w:t>
            </w:r>
          </w:p>
        </w:tc>
        <w:tc>
          <w:tcPr>
            <w:tcW w:w="3240" w:type="dxa"/>
            <w:hideMark/>
          </w:tcPr>
          <w:p w14:paraId="1CA685B0" w14:textId="77777777" w:rsidR="00266DA3" w:rsidRPr="00FA2705" w:rsidRDefault="00266DA3" w:rsidP="00C115A1">
            <w:pPr>
              <w:rPr>
                <w:lang w:eastAsia="zh-CN" w:bidi="he-IL"/>
                <w:rPrChange w:id="156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6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3B637C3E" w14:textId="77777777" w:rsidR="00266DA3" w:rsidRPr="00FA2705" w:rsidRDefault="00266DA3" w:rsidP="00C115A1">
            <w:pPr>
              <w:rPr>
                <w:lang w:eastAsia="zh-CN" w:bidi="he-IL"/>
                <w:rPrChange w:id="157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7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sec. 7.3.2.2</w:t>
            </w:r>
          </w:p>
        </w:tc>
      </w:tr>
      <w:tr w:rsidR="00266DA3" w:rsidRPr="00FA2705" w14:paraId="4448B7A9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508E2F55" w14:textId="77777777" w:rsidR="00266DA3" w:rsidRPr="00FA2705" w:rsidRDefault="00266DA3" w:rsidP="00C115A1">
            <w:pPr>
              <w:rPr>
                <w:lang w:eastAsia="zh-CN" w:bidi="he-IL"/>
                <w:rPrChange w:id="157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425" w:type="dxa"/>
            <w:hideMark/>
          </w:tcPr>
          <w:p w14:paraId="79BAA239" w14:textId="77777777" w:rsidR="00266DA3" w:rsidRPr="00FA2705" w:rsidRDefault="00266DA3" w:rsidP="00C115A1">
            <w:pPr>
              <w:rPr>
                <w:lang w:eastAsia="zh-CN" w:bidi="he-IL"/>
                <w:rPrChange w:id="157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7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240" w:type="dxa"/>
            <w:hideMark/>
          </w:tcPr>
          <w:p w14:paraId="07EE5674" w14:textId="77777777" w:rsidR="00266DA3" w:rsidRPr="00FA2705" w:rsidRDefault="00266DA3" w:rsidP="00C115A1">
            <w:pPr>
              <w:rPr>
                <w:lang w:eastAsia="zh-CN" w:bidi="he-IL"/>
                <w:rPrChange w:id="157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7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see PDCCH data tab</w:t>
            </w:r>
          </w:p>
        </w:tc>
        <w:tc>
          <w:tcPr>
            <w:tcW w:w="3690" w:type="dxa"/>
            <w:hideMark/>
          </w:tcPr>
          <w:p w14:paraId="5D77496D" w14:textId="77777777" w:rsidR="00266DA3" w:rsidRPr="00FA2705" w:rsidRDefault="00266DA3" w:rsidP="00C115A1">
            <w:pPr>
              <w:rPr>
                <w:lang w:eastAsia="zh-CN" w:bidi="he-IL"/>
                <w:rPrChange w:id="157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7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FA2705">
              <w:rPr>
                <w:lang w:eastAsia="zh-CN" w:bidi="he-IL"/>
                <w:rPrChange w:id="157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FA2705" w14:paraId="7584B21B" w14:textId="77777777" w:rsidTr="00C115A1">
        <w:trPr>
          <w:trHeight w:val="300"/>
        </w:trPr>
        <w:tc>
          <w:tcPr>
            <w:tcW w:w="9715" w:type="dxa"/>
            <w:gridSpan w:val="4"/>
            <w:shd w:val="clear" w:color="auto" w:fill="D9D9D9" w:themeFill="background1" w:themeFillShade="D9"/>
            <w:noWrap/>
            <w:hideMark/>
          </w:tcPr>
          <w:p w14:paraId="34BA98CD" w14:textId="77777777" w:rsidR="00266DA3" w:rsidRPr="00FA2705" w:rsidRDefault="00266DA3" w:rsidP="00C115A1">
            <w:pPr>
              <w:rPr>
                <w:lang w:eastAsia="zh-CN" w:bidi="he-IL"/>
                <w:rPrChange w:id="1580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81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FA2705" w14:paraId="027D3798" w14:textId="77777777" w:rsidTr="00C115A1">
        <w:trPr>
          <w:trHeight w:val="900"/>
        </w:trPr>
        <w:tc>
          <w:tcPr>
            <w:tcW w:w="2785" w:type="dxa"/>
            <w:gridSpan w:val="2"/>
            <w:noWrap/>
            <w:hideMark/>
          </w:tcPr>
          <w:p w14:paraId="7EB1BA81" w14:textId="77777777" w:rsidR="00266DA3" w:rsidRPr="00FA2705" w:rsidRDefault="00266DA3" w:rsidP="00C115A1">
            <w:pPr>
              <w:rPr>
                <w:lang w:eastAsia="zh-CN" w:bidi="he-IL"/>
                <w:rPrChange w:id="158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83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 w.r.t. SSS</w:t>
            </w:r>
          </w:p>
        </w:tc>
        <w:tc>
          <w:tcPr>
            <w:tcW w:w="3240" w:type="dxa"/>
            <w:hideMark/>
          </w:tcPr>
          <w:p w14:paraId="034CDB15" w14:textId="77777777" w:rsidR="00266DA3" w:rsidRPr="00FA2705" w:rsidRDefault="00266DA3" w:rsidP="00C115A1">
            <w:pPr>
              <w:rPr>
                <w:lang w:eastAsia="zh-CN" w:bidi="he-IL"/>
                <w:rPrChange w:id="1584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8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power offset with respect to SSS</w:t>
            </w:r>
          </w:p>
        </w:tc>
        <w:tc>
          <w:tcPr>
            <w:tcW w:w="3690" w:type="dxa"/>
            <w:hideMark/>
          </w:tcPr>
          <w:p w14:paraId="367D5D9E" w14:textId="77777777" w:rsidR="00266DA3" w:rsidRPr="00FA2705" w:rsidRDefault="00266DA3" w:rsidP="00C115A1">
            <w:pPr>
              <w:rPr>
                <w:lang w:eastAsia="zh-CN" w:bidi="he-IL"/>
                <w:rPrChange w:id="158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</w:pPr>
            <w:r w:rsidRPr="00FA2705">
              <w:rPr>
                <w:lang w:eastAsia="zh-CN" w:bidi="he-IL"/>
                <w:rPrChange w:id="158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3GPP TS 38.214, sec 5.2.2.3.1</w:t>
            </w:r>
            <w:r w:rsidRPr="00FA2705">
              <w:rPr>
                <w:lang w:eastAsia="zh-CN" w:bidi="he-IL"/>
                <w:rPrChange w:id="158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38.214, sec 4.1</w:t>
            </w:r>
            <w:r w:rsidRPr="00FA2705">
              <w:rPr>
                <w:lang w:eastAsia="zh-CN" w:bidi="he-IL"/>
                <w:rPrChange w:id="1589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br/>
              <w:t>3GPP TS 38.213, sec 4.1</w:t>
            </w:r>
          </w:p>
        </w:tc>
      </w:tr>
    </w:tbl>
    <w:p w14:paraId="18CA6763" w14:textId="77777777" w:rsidR="00266DA3" w:rsidRDefault="00266DA3" w:rsidP="00266DA3">
      <w:pPr>
        <w:rPr>
          <w:lang w:val="en-GB" w:eastAsia="zh-CN"/>
        </w:rPr>
      </w:pPr>
    </w:p>
    <w:p w14:paraId="27ECF80B" w14:textId="77777777" w:rsidR="00266DA3" w:rsidRDefault="00266DA3" w:rsidP="00DA58E7">
      <w:pPr>
        <w:pStyle w:val="Heading3"/>
        <w:ind w:hanging="720"/>
      </w:pPr>
      <w:bookmarkStart w:id="1590" w:name="_Toc87887507"/>
      <w:r>
        <w:t>CSI-RS Channel Model</w:t>
      </w:r>
      <w:bookmarkEnd w:id="1590"/>
    </w:p>
    <w:p w14:paraId="48F47585" w14:textId="7B1F8F02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Per section 5.1.3.2.7 of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CSI-RS High PHY Profile, the CSI-RS Channel model of the </w:t>
      </w:r>
      <w:r>
        <w:t>AAL</w:t>
      </w:r>
      <w:ins w:id="1591" w:author="Author">
        <w:r w:rsidR="00807457">
          <w:t>_</w:t>
        </w:r>
      </w:ins>
      <w:del w:id="1592" w:author="Author">
        <w:r w:rsidDel="00807457">
          <w:delText xml:space="preserve"> </w:delText>
        </w:r>
      </w:del>
      <w:r>
        <w:t>DOWNLINK</w:t>
      </w:r>
      <w:ins w:id="1593" w:author="Author">
        <w:r w:rsidR="00807457">
          <w:t>_</w:t>
        </w:r>
      </w:ins>
      <w:del w:id="1594" w:author="Author">
        <w:r w:rsidDel="00807457">
          <w:delText xml:space="preserve"> HIGH</w:delText>
        </w:r>
      </w:del>
      <w:ins w:id="1595" w:author="Author">
        <w:r w:rsidR="00807457">
          <w:t>H</w:t>
        </w:r>
        <w:r w:rsidR="00807457">
          <w:t>igh-</w:t>
        </w:r>
      </w:ins>
      <w:del w:id="1596" w:author="Author">
        <w:r w:rsidDel="00807457">
          <w:delText xml:space="preserve"> </w:delText>
        </w:r>
      </w:del>
      <w:r>
        <w:t>PHY Profile</w:t>
      </w:r>
      <w:r>
        <w:rPr>
          <w:lang w:val="en-GB" w:eastAsia="zh-CN"/>
        </w:rPr>
        <w:t xml:space="preserve"> supports acceleration of CSI-RS functionality.</w:t>
      </w:r>
    </w:p>
    <w:p w14:paraId="654D39A5" w14:textId="77777777" w:rsidR="00266DA3" w:rsidRPr="0065550B" w:rsidRDefault="00266DA3" w:rsidP="00266DA3">
      <w:pPr>
        <w:rPr>
          <w:lang w:eastAsia="zh-CN"/>
        </w:rPr>
      </w:pPr>
      <w:r>
        <w:lastRenderedPageBreak/>
        <w:t>The set of accelerated functions associated with the processing of CSI-RS is as follows:</w:t>
      </w:r>
    </w:p>
    <w:p w14:paraId="5EA94FF9" w14:textId="77777777" w:rsidR="00266DA3" w:rsidRPr="00807457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59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59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CSI-RS sequence generation</w:t>
      </w:r>
    </w:p>
    <w:p w14:paraId="206DE5EA" w14:textId="77777777" w:rsidR="00266DA3" w:rsidRPr="00807457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59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60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331A0F69" w14:textId="77777777" w:rsidR="00266DA3" w:rsidRPr="00807457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60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60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807457">
        <w:rPr>
          <w:rFonts w:ascii="Times New Roman" w:hAnsi="Times New Roman" w:cs="Times New Roman"/>
          <w:sz w:val="20"/>
          <w:szCs w:val="20"/>
          <w:rPrChange w:id="160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07457">
        <w:rPr>
          <w:rFonts w:ascii="Times New Roman" w:hAnsi="Times New Roman" w:cs="Times New Roman"/>
          <w:sz w:val="20"/>
          <w:szCs w:val="20"/>
          <w:rPrChange w:id="160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807457">
        <w:rPr>
          <w:rFonts w:ascii="Times New Roman" w:hAnsi="Times New Roman" w:cs="Times New Roman"/>
          <w:sz w:val="20"/>
          <w:szCs w:val="20"/>
          <w:rPrChange w:id="160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07457">
        <w:rPr>
          <w:rFonts w:ascii="Times New Roman" w:hAnsi="Times New Roman" w:cs="Times New Roman"/>
          <w:sz w:val="20"/>
          <w:szCs w:val="20"/>
          <w:rPrChange w:id="160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07457">
        <w:rPr>
          <w:rStyle w:val="FootnoteReference"/>
          <w:rFonts w:ascii="Times New Roman" w:hAnsi="Times New Roman" w:cs="Times New Roman"/>
          <w:sz w:val="20"/>
          <w:szCs w:val="20"/>
          <w:rPrChange w:id="1607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807457">
        <w:rPr>
          <w:rFonts w:ascii="Times New Roman" w:hAnsi="Times New Roman" w:cs="Times New Roman"/>
          <w:sz w:val="20"/>
          <w:szCs w:val="20"/>
          <w:rPrChange w:id="160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09CDFAFA" w14:textId="77777777" w:rsidR="00266DA3" w:rsidRPr="00807457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60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61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mapping</w:t>
      </w:r>
    </w:p>
    <w:p w14:paraId="3E21F567" w14:textId="77777777" w:rsidR="00266DA3" w:rsidRPr="00807457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61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61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807457">
        <w:rPr>
          <w:rFonts w:ascii="Times New Roman" w:hAnsi="Times New Roman" w:cs="Times New Roman"/>
          <w:sz w:val="20"/>
          <w:szCs w:val="20"/>
          <w:rPrChange w:id="161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07457">
        <w:rPr>
          <w:rFonts w:ascii="Times New Roman" w:hAnsi="Times New Roman" w:cs="Times New Roman"/>
          <w:sz w:val="20"/>
          <w:szCs w:val="20"/>
          <w:rPrChange w:id="161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807457">
        <w:rPr>
          <w:rFonts w:ascii="Times New Roman" w:hAnsi="Times New Roman" w:cs="Times New Roman"/>
          <w:sz w:val="20"/>
          <w:szCs w:val="20"/>
          <w:rPrChange w:id="161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07457">
        <w:rPr>
          <w:rFonts w:ascii="Times New Roman" w:hAnsi="Times New Roman" w:cs="Times New Roman"/>
          <w:sz w:val="20"/>
          <w:szCs w:val="20"/>
          <w:rPrChange w:id="161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07457">
        <w:rPr>
          <w:rStyle w:val="FootnoteReference"/>
          <w:rFonts w:ascii="Times New Roman" w:hAnsi="Times New Roman" w:cs="Times New Roman"/>
          <w:sz w:val="20"/>
          <w:szCs w:val="20"/>
          <w:rPrChange w:id="1617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807457">
        <w:rPr>
          <w:rFonts w:ascii="Times New Roman" w:hAnsi="Times New Roman" w:cs="Times New Roman"/>
          <w:sz w:val="20"/>
          <w:szCs w:val="20"/>
          <w:rPrChange w:id="161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37D04D2E" w14:textId="77777777" w:rsidR="00266DA3" w:rsidRPr="00807457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161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07457">
        <w:rPr>
          <w:rFonts w:ascii="Times New Roman" w:hAnsi="Times New Roman" w:cs="Times New Roman"/>
          <w:sz w:val="20"/>
          <w:szCs w:val="20"/>
          <w:rPrChange w:id="162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4D2DB29B" w14:textId="77777777" w:rsidR="00266DA3" w:rsidRPr="000836E2" w:rsidRDefault="00266DA3" w:rsidP="00266DA3">
      <w:pPr>
        <w:rPr>
          <w:rFonts w:asciiTheme="majorBidi" w:hAnsiTheme="majorBidi" w:cstheme="majorBidi"/>
        </w:rPr>
      </w:pPr>
    </w:p>
    <w:p w14:paraId="6D29B66D" w14:textId="28E9AFED" w:rsidR="00266DA3" w:rsidRPr="000962B3" w:rsidRDefault="00266DA3" w:rsidP="00DA58E7">
      <w:pPr>
        <w:pStyle w:val="Heading4"/>
        <w:ind w:left="864" w:hanging="864"/>
      </w:pPr>
      <w:r>
        <w:t>CSI-RS input for AAL_DOWNLINK_HIGH</w:t>
      </w:r>
      <w:ins w:id="1621" w:author="Author">
        <w:r w:rsidR="00807457">
          <w:t>-</w:t>
        </w:r>
      </w:ins>
      <w:del w:id="1622" w:author="Author">
        <w:r w:rsidDel="00807457">
          <w:delText xml:space="preserve"> </w:delText>
        </w:r>
      </w:del>
      <w:r>
        <w:t xml:space="preserve">PHY Profile </w:t>
      </w:r>
    </w:p>
    <w:p w14:paraId="744876CB" w14:textId="5B8E6966" w:rsidR="00266DA3" w:rsidRDefault="00266DA3" w:rsidP="00266DA3">
      <w:r>
        <w:t>The AAL</w:t>
      </w:r>
      <w:ins w:id="1623" w:author="Author">
        <w:r w:rsidR="00807457">
          <w:t>_</w:t>
        </w:r>
      </w:ins>
      <w:del w:id="1624" w:author="Author">
        <w:r w:rsidDel="00807457">
          <w:delText xml:space="preserve"> </w:delText>
        </w:r>
      </w:del>
      <w:r>
        <w:t>DOWNLINK</w:t>
      </w:r>
      <w:ins w:id="1625" w:author="Author">
        <w:r w:rsidR="00807457">
          <w:t>_</w:t>
        </w:r>
      </w:ins>
      <w:del w:id="1626" w:author="Author">
        <w:r w:rsidDel="00807457">
          <w:delText xml:space="preserve"> HIGH </w:delText>
        </w:r>
      </w:del>
      <w:ins w:id="1627" w:author="Author">
        <w:r w:rsidR="00807457">
          <w:t>H</w:t>
        </w:r>
        <w:r w:rsidR="00807457">
          <w:t>igh-</w:t>
        </w:r>
      </w:ins>
      <w:r>
        <w:t xml:space="preserve">PHY profile shall signal CSI-RS Resource(s) per slot. The input consists of the CSI-RS resource parameters. </w:t>
      </w:r>
    </w:p>
    <w:p w14:paraId="1B024C0D" w14:textId="77777777" w:rsidR="00266DA3" w:rsidRDefault="00266DA3" w:rsidP="00DA58E7">
      <w:pPr>
        <w:pStyle w:val="Heading4"/>
        <w:ind w:left="864" w:hanging="864"/>
      </w:pPr>
      <w:r>
        <w:t>CSI-RS Parameters</w:t>
      </w:r>
    </w:p>
    <w:p w14:paraId="422C3D67" w14:textId="77777777" w:rsidR="00266DA3" w:rsidRDefault="00266DA3" w:rsidP="00266DA3">
      <w:r>
        <w:t>The following parameters are required to be supported by the AALI implementation when offloading operations. Application shall supply all relevant parameters.</w:t>
      </w:r>
    </w:p>
    <w:p w14:paraId="363C787A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>CSI</w:t>
      </w:r>
      <w:r w:rsidRPr="0057639A">
        <w:rPr>
          <w:b/>
          <w:bCs/>
        </w:rPr>
        <w:t>-RS Parameters</w:t>
      </w:r>
    </w:p>
    <w:p w14:paraId="48E6B4EA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CSI-RS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459"/>
        <w:gridCol w:w="2518"/>
        <w:gridCol w:w="3204"/>
        <w:gridCol w:w="3531"/>
      </w:tblGrid>
      <w:tr w:rsidR="00266DA3" w:rsidRPr="00275149" w14:paraId="5B3DE57D" w14:textId="77777777" w:rsidTr="00C115A1">
        <w:trPr>
          <w:trHeight w:val="420"/>
        </w:trPr>
        <w:tc>
          <w:tcPr>
            <w:tcW w:w="2788" w:type="dxa"/>
            <w:gridSpan w:val="2"/>
            <w:noWrap/>
            <w:hideMark/>
          </w:tcPr>
          <w:p w14:paraId="55B7519E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28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b/>
                <w:bCs/>
                <w:color w:val="000000"/>
                <w:lang w:eastAsia="zh-CN" w:bidi="he-IL"/>
                <w:rPrChange w:id="162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393" w:type="dxa"/>
            <w:hideMark/>
          </w:tcPr>
          <w:p w14:paraId="74C307B7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30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b/>
                <w:bCs/>
                <w:color w:val="000000"/>
                <w:lang w:eastAsia="zh-CN" w:bidi="he-IL"/>
                <w:rPrChange w:id="163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Summary (3GPP-based)</w:t>
            </w:r>
          </w:p>
        </w:tc>
        <w:tc>
          <w:tcPr>
            <w:tcW w:w="3531" w:type="dxa"/>
            <w:noWrap/>
            <w:hideMark/>
          </w:tcPr>
          <w:p w14:paraId="790BF834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32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b/>
                <w:bCs/>
                <w:color w:val="000000"/>
                <w:lang w:eastAsia="zh-CN" w:bidi="he-IL"/>
                <w:rPrChange w:id="163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275149" w14:paraId="59CCAF17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099DD53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Generation</w:t>
            </w:r>
          </w:p>
        </w:tc>
      </w:tr>
      <w:tr w:rsidR="00266DA3" w:rsidRPr="00275149" w14:paraId="3D6442CF" w14:textId="77777777" w:rsidTr="00C115A1">
        <w:trPr>
          <w:trHeight w:val="300"/>
        </w:trPr>
        <w:tc>
          <w:tcPr>
            <w:tcW w:w="2788" w:type="dxa"/>
            <w:gridSpan w:val="2"/>
            <w:hideMark/>
          </w:tcPr>
          <w:p w14:paraId="1C65DB9A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or c_{init}[</w:t>
            </w:r>
            <w:r w:rsidRPr="00275149">
              <w:rPr>
                <w:rFonts w:eastAsia="Times New Roman"/>
                <w:lang w:eastAsia="zh-CN" w:bidi="he-IL"/>
                <w:rPrChange w:id="1638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275149">
              <w:rPr>
                <w:rFonts w:eastAsia="Times New Roman"/>
                <w:lang w:eastAsia="zh-CN" w:bidi="he-IL"/>
                <w:rPrChange w:id="16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3393" w:type="dxa"/>
            <w:hideMark/>
          </w:tcPr>
          <w:p w14:paraId="0AA6590C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n_{ID}: scrambling id</w:t>
            </w:r>
          </w:p>
          <w:p w14:paraId="2AB2DA62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4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4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c_{init}[l]: scrambling initialization for symb </w:t>
            </w:r>
            <w:r w:rsidRPr="00275149">
              <w:rPr>
                <w:rFonts w:eastAsia="Times New Roman"/>
                <w:lang w:eastAsia="zh-CN" w:bidi="he-IL"/>
                <w:rPrChange w:id="16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</w:t>
            </w:r>
            <w:r w:rsidRPr="00275149">
              <w:rPr>
                <w:rFonts w:eastAsia="Times New Roman"/>
                <w:lang w:eastAsia="zh-CN" w:bidi="he-IL"/>
                <w:rPrChange w:id="1645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275149">
              <w:rPr>
                <w:rFonts w:eastAsia="Times New Roman"/>
                <w:lang w:eastAsia="zh-CN" w:bidi="he-IL"/>
                <w:rPrChange w:id="16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3531" w:type="dxa"/>
            <w:noWrap/>
            <w:hideMark/>
          </w:tcPr>
          <w:p w14:paraId="2A709DD8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4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38.211, sec 7.4.1.5.2 </w:t>
            </w:r>
          </w:p>
        </w:tc>
      </w:tr>
      <w:tr w:rsidR="00266DA3" w:rsidRPr="00275149" w14:paraId="70346CB6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4A63C2C9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275149" w14:paraId="1F579C0D" w14:textId="77777777" w:rsidTr="00C115A1">
        <w:trPr>
          <w:trHeight w:val="600"/>
        </w:trPr>
        <w:tc>
          <w:tcPr>
            <w:tcW w:w="2788" w:type="dxa"/>
            <w:gridSpan w:val="2"/>
            <w:noWrap/>
            <w:hideMark/>
          </w:tcPr>
          <w:p w14:paraId="263B7E33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393" w:type="dxa"/>
            <w:hideMark/>
          </w:tcPr>
          <w:p w14:paraId="53653C93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CSI-RS uses QPSK modulation</w:t>
            </w:r>
          </w:p>
        </w:tc>
        <w:tc>
          <w:tcPr>
            <w:tcW w:w="3531" w:type="dxa"/>
            <w:hideMark/>
          </w:tcPr>
          <w:p w14:paraId="6DD1A945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5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7.4.1.5.2</w:t>
            </w:r>
          </w:p>
        </w:tc>
      </w:tr>
      <w:tr w:rsidR="00266DA3" w:rsidRPr="00275149" w14:paraId="4DEE52EF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F0A6C6B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275149" w14:paraId="5BC0FB79" w14:textId="77777777" w:rsidTr="00C115A1">
        <w:trPr>
          <w:trHeight w:val="1200"/>
        </w:trPr>
        <w:tc>
          <w:tcPr>
            <w:tcW w:w="2788" w:type="dxa"/>
            <w:gridSpan w:val="2"/>
            <w:noWrap/>
            <w:hideMark/>
          </w:tcPr>
          <w:p w14:paraId="4AF083A6" w14:textId="6B295B39" w:rsidR="00266DA3" w:rsidRPr="00275149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1659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275149">
              <w:rPr>
                <w:i/>
                <w:iCs/>
                <w:lang w:eastAsia="zh-CN" w:bidi="he-IL"/>
                <w:rPrChange w:id="166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275149">
              <w:rPr>
                <w:i/>
                <w:iCs/>
                <w:lang w:eastAsia="zh-CN" w:bidi="he-IL"/>
                <w:rPrChange w:id="1661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275149">
              <w:rPr>
                <w:i/>
                <w:iCs/>
                <w:lang w:eastAsia="zh-CN" w:bidi="he-IL"/>
                <w:rPrChange w:id="166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275149">
              <w:rPr>
                <w:i/>
                <w:iCs/>
                <w:lang w:eastAsia="zh-CN" w:bidi="he-IL"/>
                <w:rPrChange w:id="166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275149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275149">
              <w:rPr>
                <w:i/>
                <w:iCs/>
                <w:lang w:eastAsia="zh-CN" w:bidi="he-IL"/>
                <w:rPrChange w:id="166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275149">
              <w:rPr>
                <w:i/>
                <w:iCs/>
                <w:cs/>
                <w:lang w:eastAsia="zh-CN" w:bidi="he-IL"/>
                <w:rPrChange w:id="1665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275149">
              <w:rPr>
                <w:i/>
                <w:iCs/>
                <w:lang w:eastAsia="zh-CN" w:bidi="he-IL"/>
                <w:rPrChange w:id="166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275149">
              <w:rPr>
                <w:i/>
                <w:iCs/>
                <w:lang w:eastAsia="zh-CN" w:bidi="he-IL"/>
                <w:rPrChange w:id="166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393" w:type="dxa"/>
            <w:hideMark/>
          </w:tcPr>
          <w:p w14:paraId="07F75591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Conceptually similar to FH signaling when precoding for Cat-B. 3GPP leaves DL precoding to implementation.</w:t>
            </w:r>
          </w:p>
        </w:tc>
        <w:tc>
          <w:tcPr>
            <w:tcW w:w="3531" w:type="dxa"/>
            <w:noWrap/>
            <w:hideMark/>
          </w:tcPr>
          <w:p w14:paraId="369A627C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275149" w14:paraId="591513AD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157C354A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275149" w14:paraId="430E0BCB" w14:textId="77777777" w:rsidTr="00C115A1">
        <w:trPr>
          <w:trHeight w:val="600"/>
        </w:trPr>
        <w:tc>
          <w:tcPr>
            <w:tcW w:w="0" w:type="dxa"/>
            <w:vMerge w:val="restart"/>
            <w:noWrap/>
            <w:textDirection w:val="btLr"/>
            <w:hideMark/>
          </w:tcPr>
          <w:p w14:paraId="18A0ABBE" w14:textId="77777777" w:rsidR="00266DA3" w:rsidRPr="00275149" w:rsidRDefault="00266DA3" w:rsidP="00C115A1">
            <w:pPr>
              <w:spacing w:after="0"/>
              <w:jc w:val="center"/>
              <w:rPr>
                <w:rFonts w:eastAsia="Times New Roman"/>
                <w:color w:val="000000"/>
                <w:lang w:eastAsia="zh-CN" w:bidi="he-IL"/>
                <w:rPrChange w:id="167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7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0" w:type="dxa"/>
            <w:hideMark/>
          </w:tcPr>
          <w:p w14:paraId="66E94DF8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393" w:type="dxa"/>
            <w:hideMark/>
          </w:tcPr>
          <w:p w14:paraId="1F611AE8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531" w:type="dxa"/>
            <w:noWrap/>
            <w:hideMark/>
          </w:tcPr>
          <w:p w14:paraId="6B51FAC3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7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275149" w14:paraId="6891B69F" w14:textId="77777777" w:rsidTr="00C115A1">
        <w:trPr>
          <w:trHeight w:val="600"/>
        </w:trPr>
        <w:tc>
          <w:tcPr>
            <w:tcW w:w="0" w:type="dxa"/>
            <w:vMerge/>
            <w:hideMark/>
          </w:tcPr>
          <w:p w14:paraId="0CE73574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8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1CFA5A4A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startingRB</w:t>
            </w:r>
          </w:p>
        </w:tc>
        <w:tc>
          <w:tcPr>
            <w:tcW w:w="3393" w:type="dxa"/>
            <w:hideMark/>
          </w:tcPr>
          <w:p w14:paraId="4B6696BC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PRB where this CSI resource starts in relation to CRB#0</w:t>
            </w:r>
          </w:p>
        </w:tc>
        <w:tc>
          <w:tcPr>
            <w:tcW w:w="3531" w:type="dxa"/>
            <w:noWrap/>
            <w:hideMark/>
          </w:tcPr>
          <w:p w14:paraId="39B17992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8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</w:tc>
      </w:tr>
      <w:tr w:rsidR="00266DA3" w:rsidRPr="00275149" w14:paraId="494689E3" w14:textId="77777777" w:rsidTr="00C115A1">
        <w:trPr>
          <w:trHeight w:val="600"/>
        </w:trPr>
        <w:tc>
          <w:tcPr>
            <w:tcW w:w="0" w:type="dxa"/>
            <w:vMerge/>
            <w:hideMark/>
          </w:tcPr>
          <w:p w14:paraId="3917D0C6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88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61B0FBB1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nrofRBs</w:t>
            </w:r>
          </w:p>
        </w:tc>
        <w:tc>
          <w:tcPr>
            <w:tcW w:w="3393" w:type="dxa"/>
            <w:hideMark/>
          </w:tcPr>
          <w:p w14:paraId="5DB4A53E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Number of PRBs across which this CSI resource spans.</w:t>
            </w:r>
          </w:p>
        </w:tc>
        <w:tc>
          <w:tcPr>
            <w:tcW w:w="3531" w:type="dxa"/>
            <w:noWrap/>
            <w:hideMark/>
          </w:tcPr>
          <w:p w14:paraId="76342399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9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9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</w:tc>
      </w:tr>
      <w:tr w:rsidR="00266DA3" w:rsidRPr="00275149" w14:paraId="16FC4BAD" w14:textId="77777777" w:rsidTr="00C115A1">
        <w:trPr>
          <w:trHeight w:val="1200"/>
        </w:trPr>
        <w:tc>
          <w:tcPr>
            <w:tcW w:w="0" w:type="dxa"/>
            <w:vMerge/>
            <w:hideMark/>
          </w:tcPr>
          <w:p w14:paraId="3224931F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69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402CD4F1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6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6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Frequency Domain Allocation </w:t>
            </w:r>
          </w:p>
        </w:tc>
        <w:tc>
          <w:tcPr>
            <w:tcW w:w="3393" w:type="dxa"/>
            <w:hideMark/>
          </w:tcPr>
          <w:p w14:paraId="12F202BC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6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6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Bitmap defining the frequencyDomainAllocation, with interpretation subject to the Row selection for table 7.4.1.5.3-1</w:t>
            </w:r>
          </w:p>
        </w:tc>
        <w:tc>
          <w:tcPr>
            <w:tcW w:w="3531" w:type="dxa"/>
            <w:hideMark/>
          </w:tcPr>
          <w:p w14:paraId="695FB053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  <w:r w:rsidRPr="00275149">
              <w:rPr>
                <w:rFonts w:eastAsia="Times New Roman"/>
                <w:color w:val="000000"/>
                <w:lang w:eastAsia="zh-CN" w:bidi="he-IL"/>
                <w:rPrChange w:id="17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 xml:space="preserve">3GPP TS 38.211, sec 7.4.1.5.3 </w:t>
            </w:r>
          </w:p>
        </w:tc>
      </w:tr>
      <w:tr w:rsidR="00266DA3" w:rsidRPr="00275149" w14:paraId="57C18FD4" w14:textId="77777777" w:rsidTr="00C115A1">
        <w:trPr>
          <w:trHeight w:val="600"/>
        </w:trPr>
        <w:tc>
          <w:tcPr>
            <w:tcW w:w="0" w:type="dxa"/>
            <w:vMerge/>
            <w:hideMark/>
          </w:tcPr>
          <w:p w14:paraId="67EFF86C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70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7C1A397F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CSI-RS locations Row</w:t>
            </w:r>
          </w:p>
        </w:tc>
        <w:tc>
          <w:tcPr>
            <w:tcW w:w="3393" w:type="dxa"/>
            <w:hideMark/>
          </w:tcPr>
          <w:p w14:paraId="151CBD6B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row indicating the CSI-RS location in table 7.4.1.5.3-1. Can be used to derive;</w:t>
            </w:r>
          </w:p>
          <w:p w14:paraId="0A9B6427" w14:textId="77777777" w:rsidR="00266DA3" w:rsidRPr="00275149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08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</w:pPr>
            <w:r w:rsidRPr="00275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09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  <w:t>density ρ (see also Frequency Density)</w:t>
            </w:r>
          </w:p>
          <w:p w14:paraId="065DDB14" w14:textId="77777777" w:rsidR="00266DA3" w:rsidRPr="00275149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10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</w:pPr>
            <w:r w:rsidRPr="00275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11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  <w:t>cdmType</w:t>
            </w:r>
          </w:p>
          <w:p w14:paraId="59AA3680" w14:textId="77777777" w:rsidR="00266DA3" w:rsidRPr="00275149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12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</w:pPr>
            <w:r w:rsidRPr="00275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13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  <w:t>ports</w:t>
            </w:r>
          </w:p>
          <w:p w14:paraId="71F9BB17" w14:textId="77777777" w:rsidR="00266DA3" w:rsidRPr="00275149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lang w:eastAsia="zh-CN" w:bidi="he-IL"/>
                <w:rPrChange w:id="17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15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  <w:t>\bar{k} in the (\bar{k}, \bar{l})-tuple</w:t>
            </w:r>
          </w:p>
        </w:tc>
        <w:tc>
          <w:tcPr>
            <w:tcW w:w="3531" w:type="dxa"/>
            <w:hideMark/>
          </w:tcPr>
          <w:p w14:paraId="148B6575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1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  <w:p w14:paraId="42BFF5F9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1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1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38.211, sec 7.4.1.5.3 </w:t>
            </w:r>
          </w:p>
          <w:p w14:paraId="594C1B56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275149" w14:paraId="6D6A5764" w14:textId="77777777" w:rsidTr="00C115A1">
        <w:trPr>
          <w:trHeight w:val="600"/>
        </w:trPr>
        <w:tc>
          <w:tcPr>
            <w:tcW w:w="0" w:type="dxa"/>
          </w:tcPr>
          <w:p w14:paraId="37B78CD6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72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</w:tcPr>
          <w:p w14:paraId="17A2B8E6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Density</w:t>
            </w:r>
            <w:r w:rsidRPr="00275149">
              <w:rPr>
                <w:color w:val="000000"/>
                <w:lang w:eastAsia="zh-CN" w:bidi="he-IL"/>
                <w:rPrChange w:id="1724" w:author="Author">
                  <w:rPr>
                    <w:rFonts w:asciiTheme="majorBidi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Dot5 Prb Location</w:t>
            </w:r>
          </w:p>
        </w:tc>
        <w:tc>
          <w:tcPr>
            <w:tcW w:w="3393" w:type="dxa"/>
          </w:tcPr>
          <w:p w14:paraId="589C0A26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2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2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Indicates whether even or odd PRBs are occupied by CSI-RS.</w:t>
            </w:r>
          </w:p>
          <w:p w14:paraId="753E2F4A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2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2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Applicable when density = dot5 (0.5)</w:t>
            </w:r>
          </w:p>
        </w:tc>
        <w:tc>
          <w:tcPr>
            <w:tcW w:w="3531" w:type="dxa"/>
          </w:tcPr>
          <w:p w14:paraId="6DA921C4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2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  <w:p w14:paraId="0C814E06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7.4.1.5.3</w:t>
            </w:r>
          </w:p>
          <w:p w14:paraId="579AEC5C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275149" w14:paraId="4EA86F66" w14:textId="77777777" w:rsidTr="00C115A1">
        <w:trPr>
          <w:trHeight w:val="600"/>
        </w:trPr>
        <w:tc>
          <w:tcPr>
            <w:tcW w:w="0" w:type="dxa"/>
            <w:vMerge w:val="restart"/>
            <w:noWrap/>
            <w:textDirection w:val="btLr"/>
            <w:hideMark/>
          </w:tcPr>
          <w:p w14:paraId="23A78C98" w14:textId="77777777" w:rsidR="00266DA3" w:rsidRPr="00275149" w:rsidRDefault="00266DA3" w:rsidP="00C115A1">
            <w:pPr>
              <w:spacing w:after="0"/>
              <w:jc w:val="center"/>
              <w:rPr>
                <w:rFonts w:eastAsia="Times New Roman"/>
                <w:color w:val="000000"/>
                <w:lang w:eastAsia="zh-CN" w:bidi="he-IL"/>
                <w:rPrChange w:id="17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3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0" w:type="dxa"/>
            <w:noWrap/>
            <w:hideMark/>
          </w:tcPr>
          <w:p w14:paraId="6DC96108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CSI-RS locations Row</w:t>
            </w:r>
          </w:p>
        </w:tc>
        <w:tc>
          <w:tcPr>
            <w:tcW w:w="3393" w:type="dxa"/>
            <w:hideMark/>
          </w:tcPr>
          <w:p w14:paraId="619C6A7D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row indicating the CSI-RS location in table 7.4.1.5.3-1. Can be used to derive;</w:t>
            </w:r>
          </w:p>
          <w:p w14:paraId="48AE1D8B" w14:textId="77777777" w:rsidR="00266DA3" w:rsidRPr="00275149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lang w:eastAsia="zh-CN" w:bidi="he-IL"/>
                <w:rPrChange w:id="17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 w:bidi="he-IL"/>
                <w:rPrChange w:id="1741" w:author="Author">
                  <w:rPr>
                    <w:rFonts w:asciiTheme="majorBidi" w:eastAsia="Times New Roman" w:hAnsiTheme="majorBidi" w:cstheme="majorBidi"/>
                    <w:color w:val="000000"/>
                    <w:sz w:val="20"/>
                    <w:szCs w:val="20"/>
                    <w:lang w:eastAsia="zh-CN" w:bidi="he-IL"/>
                  </w:rPr>
                </w:rPrChange>
              </w:rPr>
              <w:t>\bar{l} in the (\bar{k}, \bar{l})-tuple</w:t>
            </w:r>
          </w:p>
          <w:p w14:paraId="5AB0390F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4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3531" w:type="dxa"/>
            <w:hideMark/>
          </w:tcPr>
          <w:p w14:paraId="3589CCF1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4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4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  <w:p w14:paraId="028800E3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38.211, sec 7.4.1.5.3 </w:t>
            </w:r>
          </w:p>
          <w:p w14:paraId="3696B4F2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275149" w14:paraId="49D80EE2" w14:textId="77777777" w:rsidTr="00C115A1">
        <w:trPr>
          <w:trHeight w:val="1200"/>
        </w:trPr>
        <w:tc>
          <w:tcPr>
            <w:tcW w:w="0" w:type="dxa"/>
            <w:vMerge/>
            <w:hideMark/>
          </w:tcPr>
          <w:p w14:paraId="2EC67179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748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0DFC0B7F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l_0</w:t>
            </w:r>
          </w:p>
        </w:tc>
        <w:tc>
          <w:tcPr>
            <w:tcW w:w="3393" w:type="dxa"/>
            <w:hideMark/>
          </w:tcPr>
          <w:p w14:paraId="1951C721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5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value of l_0 for the interpretation of table 7.4.1.5.3-1. Signaled by RRC parameter firstOFDMSymbolInTimeDomain </w:t>
            </w:r>
          </w:p>
        </w:tc>
        <w:tc>
          <w:tcPr>
            <w:tcW w:w="3531" w:type="dxa"/>
            <w:hideMark/>
          </w:tcPr>
          <w:p w14:paraId="7150F51B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  <w:r w:rsidRPr="00275149">
              <w:rPr>
                <w:rFonts w:eastAsia="Times New Roman"/>
                <w:color w:val="000000"/>
                <w:lang w:eastAsia="zh-CN" w:bidi="he-IL"/>
                <w:rPrChange w:id="17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 xml:space="preserve">3GPP TS 38.211, sec 7.4.1.5.3 </w:t>
            </w:r>
          </w:p>
        </w:tc>
      </w:tr>
      <w:tr w:rsidR="00266DA3" w:rsidRPr="00275149" w14:paraId="12AC89A9" w14:textId="77777777" w:rsidTr="00C115A1">
        <w:trPr>
          <w:trHeight w:val="1200"/>
        </w:trPr>
        <w:tc>
          <w:tcPr>
            <w:tcW w:w="0" w:type="dxa"/>
            <w:vMerge/>
            <w:hideMark/>
          </w:tcPr>
          <w:p w14:paraId="00BFDA88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756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5B2F527F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l_1</w:t>
            </w:r>
          </w:p>
        </w:tc>
        <w:tc>
          <w:tcPr>
            <w:tcW w:w="3393" w:type="dxa"/>
            <w:hideMark/>
          </w:tcPr>
          <w:p w14:paraId="417CA9BB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value of l_1 for the interpretation of table 7.4.1.5.3-1. Signaled by RRC parameter firstOFDMSymbolInTimeDomain2 </w:t>
            </w:r>
          </w:p>
        </w:tc>
        <w:tc>
          <w:tcPr>
            <w:tcW w:w="3531" w:type="dxa"/>
            <w:hideMark/>
          </w:tcPr>
          <w:p w14:paraId="668836D5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  <w:r w:rsidRPr="00275149">
              <w:rPr>
                <w:rFonts w:eastAsia="Times New Roman"/>
                <w:color w:val="000000"/>
                <w:lang w:eastAsia="zh-CN" w:bidi="he-IL"/>
                <w:rPrChange w:id="176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 xml:space="preserve">3GPP TS 38.211, sec 7.4.1.5.3 </w:t>
            </w:r>
          </w:p>
        </w:tc>
      </w:tr>
      <w:tr w:rsidR="00266DA3" w:rsidRPr="00275149" w14:paraId="7EF4EA05" w14:textId="77777777" w:rsidTr="00C115A1">
        <w:trPr>
          <w:trHeight w:val="900"/>
        </w:trPr>
        <w:tc>
          <w:tcPr>
            <w:tcW w:w="0" w:type="dxa"/>
            <w:vMerge/>
            <w:hideMark/>
          </w:tcPr>
          <w:p w14:paraId="0029CAAD" w14:textId="77777777" w:rsidR="00266DA3" w:rsidRPr="0027514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764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hideMark/>
          </w:tcPr>
          <w:p w14:paraId="5E50FDC0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393" w:type="dxa"/>
            <w:hideMark/>
          </w:tcPr>
          <w:p w14:paraId="6423A3B6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6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531" w:type="dxa"/>
            <w:hideMark/>
          </w:tcPr>
          <w:p w14:paraId="464C7A19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  <w:r w:rsidRPr="00275149">
              <w:rPr>
                <w:rFonts w:eastAsia="Times New Roman"/>
                <w:color w:val="000000"/>
                <w:lang w:eastAsia="zh-CN" w:bidi="he-IL"/>
                <w:rPrChange w:id="177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275149" w14:paraId="0C5845A3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14C2B2F6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275149" w14:paraId="7582662D" w14:textId="77777777" w:rsidTr="00C115A1">
        <w:trPr>
          <w:trHeight w:val="300"/>
        </w:trPr>
        <w:tc>
          <w:tcPr>
            <w:tcW w:w="2788" w:type="dxa"/>
            <w:gridSpan w:val="2"/>
            <w:noWrap/>
            <w:hideMark/>
          </w:tcPr>
          <w:p w14:paraId="31742F85" w14:textId="77777777" w:rsidR="00266DA3" w:rsidRPr="0027514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7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lang w:eastAsia="zh-CN" w:bidi="he-IL"/>
                <w:rPrChange w:id="17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[Power offset w.r.t. SSS]</w:t>
            </w:r>
          </w:p>
        </w:tc>
        <w:tc>
          <w:tcPr>
            <w:tcW w:w="3393" w:type="dxa"/>
            <w:hideMark/>
          </w:tcPr>
          <w:p w14:paraId="514FC8B9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power offset with respect to SSS</w:t>
            </w:r>
          </w:p>
        </w:tc>
        <w:tc>
          <w:tcPr>
            <w:tcW w:w="3531" w:type="dxa"/>
            <w:hideMark/>
          </w:tcPr>
          <w:p w14:paraId="7CD43F04" w14:textId="77777777" w:rsidR="00266DA3" w:rsidRPr="0027514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17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275149">
              <w:rPr>
                <w:rFonts w:eastAsia="Times New Roman"/>
                <w:color w:val="000000"/>
                <w:lang w:eastAsia="zh-CN" w:bidi="he-IL"/>
                <w:rPrChange w:id="177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5.2.2.3.1</w:t>
            </w:r>
          </w:p>
        </w:tc>
      </w:tr>
    </w:tbl>
    <w:p w14:paraId="2696B194" w14:textId="77777777" w:rsidR="00266DA3" w:rsidRDefault="00266DA3" w:rsidP="00266DA3"/>
    <w:p w14:paraId="7E273D86" w14:textId="77777777" w:rsidR="00266DA3" w:rsidRDefault="00266DA3" w:rsidP="00DA58E7">
      <w:pPr>
        <w:pStyle w:val="Heading3"/>
        <w:ind w:hanging="720"/>
      </w:pPr>
      <w:bookmarkStart w:id="1780" w:name="_Toc87887508"/>
      <w:r>
        <w:t>SSB Model</w:t>
      </w:r>
      <w:bookmarkEnd w:id="1780"/>
    </w:p>
    <w:p w14:paraId="427037D0" w14:textId="40134126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Per section 5.1.3.2.7 of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</w:t>
      </w:r>
      <w:r w:rsidRPr="008125AC">
        <w:rPr>
          <w:lang w:val="en-GB" w:eastAsia="zh-CN"/>
        </w:rPr>
        <w:t>PBCH</w:t>
      </w:r>
      <w:r>
        <w:rPr>
          <w:lang w:val="en-GB" w:eastAsia="zh-CN"/>
        </w:rPr>
        <w:t xml:space="preserve"> </w:t>
      </w:r>
      <w:r w:rsidRPr="008125AC">
        <w:rPr>
          <w:lang w:val="en-GB" w:eastAsia="zh-CN"/>
        </w:rPr>
        <w:t>H</w:t>
      </w:r>
      <w:r>
        <w:rPr>
          <w:lang w:val="en-GB" w:eastAsia="zh-CN"/>
        </w:rPr>
        <w:t>igh</w:t>
      </w:r>
      <w:r w:rsidRPr="008125AC">
        <w:rPr>
          <w:lang w:val="en-GB" w:eastAsia="zh-CN"/>
        </w:rPr>
        <w:t>-PHY</w:t>
      </w:r>
      <w:r>
        <w:rPr>
          <w:lang w:val="en-GB" w:eastAsia="zh-CN"/>
        </w:rPr>
        <w:t xml:space="preserve"> Profile, the SSB Channel model of the </w:t>
      </w:r>
      <w:r>
        <w:t>AAL</w:t>
      </w:r>
      <w:ins w:id="1781" w:author="Author">
        <w:r w:rsidR="009F6B74">
          <w:t>_</w:t>
        </w:r>
      </w:ins>
      <w:del w:id="1782" w:author="Author">
        <w:r w:rsidDel="009F6B74">
          <w:delText xml:space="preserve"> </w:delText>
        </w:r>
      </w:del>
      <w:r>
        <w:t>DOWNLINK</w:t>
      </w:r>
      <w:ins w:id="1783" w:author="Author">
        <w:r w:rsidR="009F6B74">
          <w:t>_</w:t>
        </w:r>
      </w:ins>
      <w:del w:id="1784" w:author="Author">
        <w:r w:rsidDel="009F6B74">
          <w:delText xml:space="preserve"> </w:delText>
        </w:r>
      </w:del>
      <w:r>
        <w:t>High-PHY Profile</w:t>
      </w:r>
      <w:r>
        <w:rPr>
          <w:lang w:val="en-GB" w:eastAsia="zh-CN"/>
        </w:rPr>
        <w:t xml:space="preserve"> supports acceleration of PSS+SSS and PBCH Data and PBCH DM-RS functionality.</w:t>
      </w:r>
    </w:p>
    <w:p w14:paraId="661A0366" w14:textId="77777777" w:rsidR="00266DA3" w:rsidRPr="0065550B" w:rsidRDefault="00266DA3" w:rsidP="00266DA3">
      <w:pPr>
        <w:rPr>
          <w:lang w:eastAsia="zh-CN"/>
        </w:rPr>
      </w:pPr>
      <w:r>
        <w:t>The set of accelerated functions associated with the processing of PSS+SSS is as follows:</w:t>
      </w:r>
    </w:p>
    <w:p w14:paraId="0F013BEC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rPrChange w:id="1785" w:author="Author">
            <w:rPr/>
          </w:rPrChange>
        </w:rPr>
      </w:pPr>
      <w:r w:rsidRPr="009F6B74">
        <w:rPr>
          <w:rFonts w:ascii="Times New Roman" w:hAnsi="Times New Roman" w:cs="Times New Roman"/>
          <w:rPrChange w:id="1786" w:author="Author">
            <w:rPr/>
          </w:rPrChange>
        </w:rPr>
        <w:t>Sequence generation</w:t>
      </w:r>
    </w:p>
    <w:p w14:paraId="3D64745F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rPrChange w:id="1787" w:author="Author">
            <w:rPr/>
          </w:rPrChange>
        </w:rPr>
      </w:pPr>
      <w:r w:rsidRPr="009F6B74">
        <w:rPr>
          <w:rFonts w:ascii="Times New Roman" w:hAnsi="Times New Roman" w:cs="Times New Roman"/>
          <w:rPrChange w:id="1788" w:author="Author">
            <w:rPr/>
          </w:rPrChange>
        </w:rPr>
        <w:t>Modulation</w:t>
      </w:r>
    </w:p>
    <w:p w14:paraId="51D13DB9" w14:textId="11A9B692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rPrChange w:id="1789" w:author="Author">
            <w:rPr/>
          </w:rPrChange>
        </w:rPr>
      </w:pPr>
      <w:r w:rsidRPr="009F6B74">
        <w:rPr>
          <w:rFonts w:ascii="Times New Roman" w:hAnsi="Times New Roman" w:cs="Times New Roman"/>
          <w:rPrChange w:id="1790" w:author="Author">
            <w:rPr/>
          </w:rPrChange>
        </w:rPr>
        <w:t>Precoding</w:t>
      </w:r>
      <w:r w:rsidRPr="009F6B74">
        <w:rPr>
          <w:rFonts w:ascii="Times New Roman" w:hAnsi="Times New Roman" w:cs="Times New Roman"/>
          <w:rPrChange w:id="1791" w:author="Author">
            <w:rPr/>
          </w:rPrChange>
        </w:rPr>
        <w:fldChar w:fldCharType="begin"/>
      </w:r>
      <w:r w:rsidRPr="009F6B74">
        <w:rPr>
          <w:rFonts w:ascii="Times New Roman" w:hAnsi="Times New Roman" w:cs="Times New Roman"/>
          <w:rPrChange w:id="1792" w:author="Author">
            <w:rPr/>
          </w:rPrChange>
        </w:rPr>
        <w:instrText xml:space="preserve"> NOTEREF _Ref54349526 \f \h </w:instrText>
      </w:r>
      <w:r w:rsidRPr="009F6B74">
        <w:rPr>
          <w:rFonts w:ascii="Times New Roman" w:hAnsi="Times New Roman" w:cs="Times New Roman"/>
          <w:rPrChange w:id="1793" w:author="Author">
            <w:rPr/>
          </w:rPrChange>
        </w:rPr>
      </w:r>
      <w:r w:rsidR="009F6B74">
        <w:rPr>
          <w:rFonts w:ascii="Times New Roman" w:hAnsi="Times New Roman" w:cs="Times New Roman"/>
        </w:rPr>
        <w:instrText xml:space="preserve"> \* MERGEFORMAT </w:instrText>
      </w:r>
      <w:r w:rsidRPr="009F6B74">
        <w:rPr>
          <w:rFonts w:ascii="Times New Roman" w:hAnsi="Times New Roman" w:cs="Times New Roman"/>
          <w:rPrChange w:id="1794" w:author="Author">
            <w:rPr/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rPrChange w:id="1795" w:author="Author">
            <w:rPr>
              <w:rStyle w:val="FootnoteReference"/>
            </w:rPr>
          </w:rPrChange>
        </w:rPr>
        <w:t>1</w:t>
      </w:r>
      <w:r w:rsidRPr="009F6B74">
        <w:rPr>
          <w:rFonts w:ascii="Times New Roman" w:hAnsi="Times New Roman" w:cs="Times New Roman"/>
          <w:rPrChange w:id="1796" w:author="Author">
            <w:rPr/>
          </w:rPrChange>
        </w:rPr>
        <w:fldChar w:fldCharType="end"/>
      </w:r>
    </w:p>
    <w:p w14:paraId="6339BA8C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rPrChange w:id="1797" w:author="Author">
            <w:rPr/>
          </w:rPrChange>
        </w:rPr>
      </w:pPr>
      <w:r w:rsidRPr="009F6B74">
        <w:rPr>
          <w:rFonts w:ascii="Times New Roman" w:hAnsi="Times New Roman" w:cs="Times New Roman"/>
          <w:rPrChange w:id="1798" w:author="Author">
            <w:rPr/>
          </w:rPrChange>
        </w:rPr>
        <w:lastRenderedPageBreak/>
        <w:t>RE mapping</w:t>
      </w:r>
    </w:p>
    <w:p w14:paraId="38B66C9E" w14:textId="36CDB596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rPrChange w:id="1799" w:author="Author">
            <w:rPr/>
          </w:rPrChange>
        </w:rPr>
      </w:pPr>
      <w:r w:rsidRPr="009F6B74">
        <w:rPr>
          <w:rFonts w:ascii="Times New Roman" w:hAnsi="Times New Roman" w:cs="Times New Roman"/>
          <w:rPrChange w:id="1800" w:author="Author">
            <w:rPr/>
          </w:rPrChange>
        </w:rPr>
        <w:t>IQ compression</w:t>
      </w:r>
      <w:r w:rsidRPr="009F6B74">
        <w:rPr>
          <w:rFonts w:ascii="Times New Roman" w:hAnsi="Times New Roman" w:cs="Times New Roman"/>
          <w:rPrChange w:id="1801" w:author="Author">
            <w:rPr/>
          </w:rPrChange>
        </w:rPr>
        <w:fldChar w:fldCharType="begin"/>
      </w:r>
      <w:r w:rsidRPr="009F6B74">
        <w:rPr>
          <w:rFonts w:ascii="Times New Roman" w:hAnsi="Times New Roman" w:cs="Times New Roman"/>
          <w:rPrChange w:id="1802" w:author="Author">
            <w:rPr/>
          </w:rPrChange>
        </w:rPr>
        <w:instrText xml:space="preserve"> NOTEREF _Ref54349526 \f \h </w:instrText>
      </w:r>
      <w:r w:rsidRPr="009F6B74">
        <w:rPr>
          <w:rFonts w:ascii="Times New Roman" w:hAnsi="Times New Roman" w:cs="Times New Roman"/>
          <w:rPrChange w:id="1803" w:author="Author">
            <w:rPr/>
          </w:rPrChange>
        </w:rPr>
      </w:r>
      <w:r w:rsidR="009F6B74">
        <w:rPr>
          <w:rFonts w:ascii="Times New Roman" w:hAnsi="Times New Roman" w:cs="Times New Roman"/>
        </w:rPr>
        <w:instrText xml:space="preserve"> \* MERGEFORMAT </w:instrText>
      </w:r>
      <w:r w:rsidRPr="009F6B74">
        <w:rPr>
          <w:rFonts w:ascii="Times New Roman" w:hAnsi="Times New Roman" w:cs="Times New Roman"/>
          <w:rPrChange w:id="1804" w:author="Author">
            <w:rPr/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rPrChange w:id="1805" w:author="Author">
            <w:rPr>
              <w:rStyle w:val="FootnoteReference"/>
            </w:rPr>
          </w:rPrChange>
        </w:rPr>
        <w:t>1</w:t>
      </w:r>
      <w:r w:rsidRPr="009F6B74">
        <w:rPr>
          <w:rFonts w:ascii="Times New Roman" w:hAnsi="Times New Roman" w:cs="Times New Roman"/>
          <w:rPrChange w:id="1806" w:author="Author">
            <w:rPr/>
          </w:rPrChange>
        </w:rPr>
        <w:fldChar w:fldCharType="end"/>
      </w:r>
    </w:p>
    <w:p w14:paraId="4971C87B" w14:textId="77777777" w:rsidR="00266DA3" w:rsidRPr="009F6B7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rPrChange w:id="1807" w:author="Author">
            <w:rPr/>
          </w:rPrChange>
        </w:rPr>
      </w:pPr>
      <w:r w:rsidRPr="009F6B74">
        <w:rPr>
          <w:rFonts w:ascii="Times New Roman" w:hAnsi="Times New Roman" w:cs="Times New Roman"/>
          <w:rPrChange w:id="1808" w:author="Author">
            <w:rPr/>
          </w:rPrChange>
        </w:rPr>
        <w:t>Power Offset</w:t>
      </w:r>
    </w:p>
    <w:p w14:paraId="2D2503C8" w14:textId="77777777" w:rsidR="00266DA3" w:rsidRDefault="00266DA3" w:rsidP="00266DA3"/>
    <w:p w14:paraId="000ED51E" w14:textId="77777777" w:rsidR="00266DA3" w:rsidRPr="0065550B" w:rsidRDefault="00266DA3" w:rsidP="00266DA3">
      <w:pPr>
        <w:rPr>
          <w:lang w:eastAsia="zh-CN"/>
        </w:rPr>
      </w:pPr>
      <w:r>
        <w:t>The set of accelerated functions associated with the processing of PBCH Data is as follows:</w:t>
      </w:r>
    </w:p>
    <w:p w14:paraId="5412A1FC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09" w:author="Author">
            <w:rPr/>
          </w:rPrChange>
        </w:rPr>
      </w:pPr>
      <w:r w:rsidRPr="009F6B74">
        <w:rPr>
          <w:rFonts w:ascii="Times New Roman" w:hAnsi="Times New Roman" w:cs="Times New Roman"/>
          <w:rPrChange w:id="1810" w:author="Author">
            <w:rPr/>
          </w:rPrChange>
        </w:rPr>
        <w:t>PBCH payload generation</w:t>
      </w:r>
    </w:p>
    <w:p w14:paraId="69DD2254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11" w:author="Author">
            <w:rPr/>
          </w:rPrChange>
        </w:rPr>
      </w:pPr>
      <w:r w:rsidRPr="009F6B74">
        <w:rPr>
          <w:rFonts w:ascii="Times New Roman" w:hAnsi="Times New Roman" w:cs="Times New Roman"/>
          <w:rPrChange w:id="1812" w:author="Author">
            <w:rPr/>
          </w:rPrChange>
        </w:rPr>
        <w:t>Scrambling</w:t>
      </w:r>
    </w:p>
    <w:p w14:paraId="637AD990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13" w:author="Author">
            <w:rPr/>
          </w:rPrChange>
        </w:rPr>
      </w:pPr>
      <w:r w:rsidRPr="009F6B74">
        <w:rPr>
          <w:rFonts w:ascii="Times New Roman" w:hAnsi="Times New Roman" w:cs="Times New Roman"/>
          <w:rPrChange w:id="1814" w:author="Author">
            <w:rPr/>
          </w:rPrChange>
        </w:rPr>
        <w:t>TB CRC attachment</w:t>
      </w:r>
    </w:p>
    <w:p w14:paraId="7AF95C79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15" w:author="Author">
            <w:rPr/>
          </w:rPrChange>
        </w:rPr>
      </w:pPr>
      <w:r w:rsidRPr="009F6B74">
        <w:rPr>
          <w:rFonts w:ascii="Times New Roman" w:hAnsi="Times New Roman" w:cs="Times New Roman"/>
          <w:rPrChange w:id="1816" w:author="Author">
            <w:rPr/>
          </w:rPrChange>
        </w:rPr>
        <w:t>Polar encoding</w:t>
      </w:r>
    </w:p>
    <w:p w14:paraId="4B5D9521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17" w:author="Author">
            <w:rPr/>
          </w:rPrChange>
        </w:rPr>
      </w:pPr>
      <w:r w:rsidRPr="009F6B74">
        <w:rPr>
          <w:rFonts w:ascii="Times New Roman" w:hAnsi="Times New Roman" w:cs="Times New Roman"/>
          <w:rPrChange w:id="1818" w:author="Author">
            <w:rPr/>
          </w:rPrChange>
        </w:rPr>
        <w:t>Rate matching</w:t>
      </w:r>
    </w:p>
    <w:p w14:paraId="602EE08A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19" w:author="Author">
            <w:rPr/>
          </w:rPrChange>
        </w:rPr>
      </w:pPr>
      <w:r w:rsidRPr="009F6B74">
        <w:rPr>
          <w:rFonts w:ascii="Times New Roman" w:hAnsi="Times New Roman" w:cs="Times New Roman"/>
          <w:rPrChange w:id="1820" w:author="Author">
            <w:rPr/>
          </w:rPrChange>
        </w:rPr>
        <w:t>Data scrambling</w:t>
      </w:r>
    </w:p>
    <w:p w14:paraId="0168E7E7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21" w:author="Author">
            <w:rPr/>
          </w:rPrChange>
        </w:rPr>
      </w:pPr>
      <w:r w:rsidRPr="009F6B74">
        <w:rPr>
          <w:rFonts w:ascii="Times New Roman" w:hAnsi="Times New Roman" w:cs="Times New Roman"/>
          <w:rPrChange w:id="1822" w:author="Author">
            <w:rPr/>
          </w:rPrChange>
        </w:rPr>
        <w:t>Modulation (QPSK)</w:t>
      </w:r>
    </w:p>
    <w:p w14:paraId="30952D42" w14:textId="208F73D4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23" w:author="Author">
            <w:rPr/>
          </w:rPrChange>
        </w:rPr>
      </w:pPr>
      <w:r w:rsidRPr="009F6B74">
        <w:rPr>
          <w:rFonts w:ascii="Times New Roman" w:hAnsi="Times New Roman" w:cs="Times New Roman"/>
          <w:rPrChange w:id="1824" w:author="Author">
            <w:rPr/>
          </w:rPrChange>
        </w:rPr>
        <w:t>Precoding</w:t>
      </w:r>
      <w:r w:rsidRPr="009F6B74">
        <w:rPr>
          <w:rFonts w:ascii="Times New Roman" w:hAnsi="Times New Roman" w:cs="Times New Roman"/>
          <w:rPrChange w:id="1825" w:author="Author">
            <w:rPr/>
          </w:rPrChange>
        </w:rPr>
        <w:fldChar w:fldCharType="begin"/>
      </w:r>
      <w:r w:rsidRPr="009F6B74">
        <w:rPr>
          <w:rFonts w:ascii="Times New Roman" w:hAnsi="Times New Roman" w:cs="Times New Roman"/>
          <w:rPrChange w:id="1826" w:author="Author">
            <w:rPr/>
          </w:rPrChange>
        </w:rPr>
        <w:instrText xml:space="preserve"> NOTEREF _Ref54349526 \f \h </w:instrText>
      </w:r>
      <w:r w:rsidRPr="009F6B74">
        <w:rPr>
          <w:rFonts w:ascii="Times New Roman" w:hAnsi="Times New Roman" w:cs="Times New Roman"/>
          <w:rPrChange w:id="1827" w:author="Author">
            <w:rPr/>
          </w:rPrChange>
        </w:rPr>
      </w:r>
      <w:r w:rsidR="009F6B74">
        <w:rPr>
          <w:rFonts w:ascii="Times New Roman" w:hAnsi="Times New Roman" w:cs="Times New Roman"/>
        </w:rPr>
        <w:instrText xml:space="preserve"> \* MERGEFORMAT </w:instrText>
      </w:r>
      <w:r w:rsidRPr="009F6B74">
        <w:rPr>
          <w:rFonts w:ascii="Times New Roman" w:hAnsi="Times New Roman" w:cs="Times New Roman"/>
          <w:rPrChange w:id="1828" w:author="Author">
            <w:rPr/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rPrChange w:id="1829" w:author="Author">
            <w:rPr>
              <w:rStyle w:val="FootnoteReference"/>
            </w:rPr>
          </w:rPrChange>
        </w:rPr>
        <w:t>1</w:t>
      </w:r>
      <w:r w:rsidRPr="009F6B74">
        <w:rPr>
          <w:rFonts w:ascii="Times New Roman" w:hAnsi="Times New Roman" w:cs="Times New Roman"/>
          <w:rPrChange w:id="1830" w:author="Author">
            <w:rPr/>
          </w:rPrChange>
        </w:rPr>
        <w:fldChar w:fldCharType="end"/>
      </w:r>
    </w:p>
    <w:p w14:paraId="65F61A7C" w14:textId="77777777" w:rsidR="00266DA3" w:rsidRPr="009F6B74" w:rsidRDefault="00266DA3" w:rsidP="00DA58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rPrChange w:id="1831" w:author="Author">
            <w:rPr/>
          </w:rPrChange>
        </w:rPr>
      </w:pPr>
      <w:r w:rsidRPr="009F6B74">
        <w:rPr>
          <w:rFonts w:ascii="Times New Roman" w:hAnsi="Times New Roman" w:cs="Times New Roman"/>
          <w:rPrChange w:id="1832" w:author="Author">
            <w:rPr/>
          </w:rPrChange>
        </w:rPr>
        <w:t>RE mapping</w:t>
      </w:r>
    </w:p>
    <w:p w14:paraId="2D6306C3" w14:textId="3A5B5E10" w:rsidR="00266DA3" w:rsidRDefault="00266DA3" w:rsidP="00DA58E7">
      <w:pPr>
        <w:pStyle w:val="ListParagraph"/>
        <w:numPr>
          <w:ilvl w:val="0"/>
          <w:numId w:val="16"/>
        </w:numPr>
      </w:pPr>
      <w:r w:rsidRPr="009F6B74">
        <w:rPr>
          <w:rFonts w:ascii="Times New Roman" w:hAnsi="Times New Roman" w:cs="Times New Roman"/>
          <w:rPrChange w:id="1833" w:author="Author">
            <w:rPr/>
          </w:rPrChange>
        </w:rPr>
        <w:t>IQ compression</w:t>
      </w:r>
      <w:r w:rsidRPr="009F6B74">
        <w:rPr>
          <w:rFonts w:ascii="Times New Roman" w:hAnsi="Times New Roman" w:cs="Times New Roman"/>
          <w:rPrChange w:id="1834" w:author="Author">
            <w:rPr/>
          </w:rPrChange>
        </w:rPr>
        <w:fldChar w:fldCharType="begin"/>
      </w:r>
      <w:r w:rsidRPr="009F6B74">
        <w:rPr>
          <w:rFonts w:ascii="Times New Roman" w:hAnsi="Times New Roman" w:cs="Times New Roman"/>
          <w:rPrChange w:id="1835" w:author="Author">
            <w:rPr/>
          </w:rPrChange>
        </w:rPr>
        <w:instrText xml:space="preserve"> NOTEREF _Ref54349526 \f \h </w:instrText>
      </w:r>
      <w:r w:rsidRPr="009F6B74">
        <w:rPr>
          <w:rFonts w:ascii="Times New Roman" w:hAnsi="Times New Roman" w:cs="Times New Roman"/>
          <w:rPrChange w:id="1836" w:author="Author">
            <w:rPr/>
          </w:rPrChange>
        </w:rPr>
      </w:r>
      <w:r w:rsidR="009F6B74">
        <w:rPr>
          <w:rFonts w:ascii="Times New Roman" w:hAnsi="Times New Roman" w:cs="Times New Roman"/>
        </w:rPr>
        <w:instrText xml:space="preserve"> \* MERGEFORMAT </w:instrText>
      </w:r>
      <w:r w:rsidRPr="009F6B74">
        <w:rPr>
          <w:rFonts w:ascii="Times New Roman" w:hAnsi="Times New Roman" w:cs="Times New Roman"/>
          <w:rPrChange w:id="1837" w:author="Author">
            <w:rPr/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rPrChange w:id="1838" w:author="Author">
            <w:rPr>
              <w:rStyle w:val="FootnoteReference"/>
            </w:rPr>
          </w:rPrChange>
        </w:rPr>
        <w:t>1</w:t>
      </w:r>
      <w:r w:rsidRPr="009F6B74">
        <w:rPr>
          <w:rFonts w:ascii="Times New Roman" w:hAnsi="Times New Roman" w:cs="Times New Roman"/>
          <w:rPrChange w:id="1839" w:author="Author">
            <w:rPr/>
          </w:rPrChange>
        </w:rPr>
        <w:fldChar w:fldCharType="end"/>
      </w:r>
    </w:p>
    <w:p w14:paraId="4B0744CD" w14:textId="77777777" w:rsidR="00266DA3" w:rsidRDefault="00266DA3" w:rsidP="00266DA3"/>
    <w:p w14:paraId="70E73DC4" w14:textId="77777777" w:rsidR="00266DA3" w:rsidRPr="0065550B" w:rsidRDefault="00266DA3" w:rsidP="00266DA3">
      <w:pPr>
        <w:rPr>
          <w:lang w:eastAsia="zh-CN"/>
        </w:rPr>
      </w:pPr>
      <w:r>
        <w:t>The set of accelerated functions associated with the processing of PBCH DM-RS is as follows:</w:t>
      </w:r>
    </w:p>
    <w:p w14:paraId="72398B7A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84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4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generation</w:t>
      </w:r>
    </w:p>
    <w:p w14:paraId="24A8AA27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84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4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Modulation</w:t>
      </w:r>
    </w:p>
    <w:p w14:paraId="7594641F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84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4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Precoding</w:t>
      </w:r>
      <w:r w:rsidRPr="009F6B74">
        <w:rPr>
          <w:rFonts w:ascii="Times New Roman" w:hAnsi="Times New Roman" w:cs="Times New Roman"/>
          <w:sz w:val="20"/>
          <w:szCs w:val="20"/>
          <w:rPrChange w:id="184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9F6B74">
        <w:rPr>
          <w:rFonts w:ascii="Times New Roman" w:hAnsi="Times New Roman" w:cs="Times New Roman"/>
          <w:sz w:val="20"/>
          <w:szCs w:val="20"/>
          <w:rPrChange w:id="184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9F6B74">
        <w:rPr>
          <w:rFonts w:ascii="Times New Roman" w:hAnsi="Times New Roman" w:cs="Times New Roman"/>
          <w:sz w:val="20"/>
          <w:szCs w:val="20"/>
          <w:rPrChange w:id="184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9F6B74">
        <w:rPr>
          <w:rFonts w:ascii="Times New Roman" w:hAnsi="Times New Roman" w:cs="Times New Roman"/>
          <w:sz w:val="20"/>
          <w:szCs w:val="20"/>
          <w:rPrChange w:id="184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sz w:val="20"/>
          <w:szCs w:val="20"/>
          <w:rPrChange w:id="1850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9F6B74">
        <w:rPr>
          <w:rFonts w:ascii="Times New Roman" w:hAnsi="Times New Roman" w:cs="Times New Roman"/>
          <w:sz w:val="20"/>
          <w:szCs w:val="20"/>
          <w:rPrChange w:id="185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58D1DDD0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85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5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mapping</w:t>
      </w:r>
    </w:p>
    <w:p w14:paraId="06376BC7" w14:textId="77777777" w:rsidR="00266DA3" w:rsidRPr="009F6B74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185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5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compression</w:t>
      </w:r>
      <w:r w:rsidRPr="009F6B74">
        <w:rPr>
          <w:rFonts w:ascii="Times New Roman" w:hAnsi="Times New Roman" w:cs="Times New Roman"/>
          <w:sz w:val="20"/>
          <w:szCs w:val="20"/>
          <w:rPrChange w:id="185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9F6B74">
        <w:rPr>
          <w:rFonts w:ascii="Times New Roman" w:hAnsi="Times New Roman" w:cs="Times New Roman"/>
          <w:sz w:val="20"/>
          <w:szCs w:val="20"/>
          <w:rPrChange w:id="185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9F6B74">
        <w:rPr>
          <w:rFonts w:ascii="Times New Roman" w:hAnsi="Times New Roman" w:cs="Times New Roman"/>
          <w:sz w:val="20"/>
          <w:szCs w:val="20"/>
          <w:rPrChange w:id="185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9F6B74">
        <w:rPr>
          <w:rFonts w:ascii="Times New Roman" w:hAnsi="Times New Roman" w:cs="Times New Roman"/>
          <w:sz w:val="20"/>
          <w:szCs w:val="20"/>
          <w:rPrChange w:id="185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9F6B74">
        <w:rPr>
          <w:rStyle w:val="FootnoteReference"/>
          <w:rFonts w:ascii="Times New Roman" w:hAnsi="Times New Roman" w:cs="Times New Roman"/>
          <w:sz w:val="20"/>
          <w:szCs w:val="20"/>
          <w:rPrChange w:id="1860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9F6B74">
        <w:rPr>
          <w:rFonts w:ascii="Times New Roman" w:hAnsi="Times New Roman" w:cs="Times New Roman"/>
          <w:sz w:val="20"/>
          <w:szCs w:val="20"/>
          <w:rPrChange w:id="186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172E6466" w14:textId="77777777" w:rsidR="00266DA3" w:rsidRPr="009F6B7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186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F6B74">
        <w:rPr>
          <w:rFonts w:ascii="Times New Roman" w:hAnsi="Times New Roman" w:cs="Times New Roman"/>
          <w:sz w:val="20"/>
          <w:szCs w:val="20"/>
          <w:rPrChange w:id="186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Power Offset</w:t>
      </w:r>
    </w:p>
    <w:p w14:paraId="69CE4BE2" w14:textId="77777777" w:rsidR="00266DA3" w:rsidRDefault="00266DA3" w:rsidP="00266DA3"/>
    <w:p w14:paraId="2A420B19" w14:textId="77777777" w:rsidR="00266DA3" w:rsidRPr="000962B3" w:rsidRDefault="00266DA3" w:rsidP="00DA58E7">
      <w:pPr>
        <w:pStyle w:val="Heading4"/>
        <w:ind w:left="864" w:hanging="864"/>
      </w:pPr>
      <w:r>
        <w:t xml:space="preserve">SSB input for AAL_DOWNLINK_High-PHY Profile </w:t>
      </w:r>
    </w:p>
    <w:p w14:paraId="42B08A6F" w14:textId="6BEC1DA4" w:rsidR="00266DA3" w:rsidRDefault="00266DA3" w:rsidP="00266DA3">
      <w:r>
        <w:t>The AAL</w:t>
      </w:r>
      <w:ins w:id="1864" w:author="Author">
        <w:r w:rsidR="000D5914">
          <w:t>_</w:t>
        </w:r>
      </w:ins>
      <w:del w:id="1865" w:author="Author">
        <w:r w:rsidDel="000D5914">
          <w:delText xml:space="preserve"> </w:delText>
        </w:r>
      </w:del>
      <w:r>
        <w:t>DOWNLINK</w:t>
      </w:r>
      <w:ins w:id="1866" w:author="Author">
        <w:r w:rsidR="000D5914">
          <w:t>_</w:t>
        </w:r>
      </w:ins>
      <w:del w:id="1867" w:author="Author">
        <w:r w:rsidDel="000D5914">
          <w:delText xml:space="preserve"> </w:delText>
        </w:r>
      </w:del>
      <w:r>
        <w:t>High-PHY profile shall signal SSB allocation(s), per slot</w:t>
      </w:r>
      <w:ins w:id="1868" w:author="Author">
        <w:r w:rsidR="000D5914">
          <w:t xml:space="preserve"> </w:t>
        </w:r>
      </w:ins>
      <w:r>
        <w:t xml:space="preserve">(up to two per slot and SSB configuration, at the SSB slot numerology). The input consists of the PBCH payload and the associated SSB resource allocation parameters. </w:t>
      </w:r>
    </w:p>
    <w:p w14:paraId="09BBA1B0" w14:textId="77777777" w:rsidR="00266DA3" w:rsidRDefault="00266DA3" w:rsidP="00DA58E7">
      <w:pPr>
        <w:pStyle w:val="Heading4"/>
        <w:ind w:left="864" w:hanging="864"/>
      </w:pPr>
      <w:r>
        <w:t>SSB Parameters</w:t>
      </w:r>
    </w:p>
    <w:p w14:paraId="7E369CD9" w14:textId="77777777" w:rsidR="00266DA3" w:rsidRDefault="00266DA3" w:rsidP="00266DA3">
      <w:r>
        <w:t>The following parameters are required to be supported by the AALI implementation when offloading operations. Application shall supply all relevant parameters; for ease of reading, the parameters are organized per signal type: PBCH Data, PBCH DM-RS, PSS&amp;SSS.</w:t>
      </w:r>
    </w:p>
    <w:p w14:paraId="102C2EB7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>PBCH Data</w:t>
      </w:r>
      <w:r w:rsidRPr="0057639A">
        <w:rPr>
          <w:b/>
          <w:bCs/>
        </w:rPr>
        <w:t xml:space="preserve"> Parameters</w:t>
      </w:r>
    </w:p>
    <w:p w14:paraId="0A08DBF4" w14:textId="77777777" w:rsidR="00266DA3" w:rsidRDefault="00266DA3" w:rsidP="00266DA3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PBCH DM-RS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892"/>
        <w:gridCol w:w="2440"/>
        <w:gridCol w:w="2870"/>
        <w:gridCol w:w="3510"/>
      </w:tblGrid>
      <w:tr w:rsidR="00266DA3" w:rsidRPr="00844360" w14:paraId="2303DC3D" w14:textId="77777777" w:rsidTr="00C115A1">
        <w:trPr>
          <w:trHeight w:val="375"/>
        </w:trPr>
        <w:tc>
          <w:tcPr>
            <w:tcW w:w="3332" w:type="dxa"/>
            <w:gridSpan w:val="2"/>
            <w:noWrap/>
            <w:hideMark/>
          </w:tcPr>
          <w:p w14:paraId="10EADF55" w14:textId="77777777" w:rsidR="00266DA3" w:rsidRPr="00844360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86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b/>
                <w:bCs/>
                <w:lang w:eastAsia="zh-CN" w:bidi="he-IL"/>
                <w:rPrChange w:id="187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2870" w:type="dxa"/>
            <w:hideMark/>
          </w:tcPr>
          <w:p w14:paraId="1D86827E" w14:textId="77777777" w:rsidR="00266DA3" w:rsidRPr="00844360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87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b/>
                <w:bCs/>
                <w:lang w:eastAsia="zh-CN" w:bidi="he-IL"/>
                <w:rPrChange w:id="187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 (3GPP-based)</w:t>
            </w:r>
          </w:p>
        </w:tc>
        <w:tc>
          <w:tcPr>
            <w:tcW w:w="3510" w:type="dxa"/>
            <w:noWrap/>
            <w:hideMark/>
          </w:tcPr>
          <w:p w14:paraId="4C48E19B" w14:textId="77777777" w:rsidR="00266DA3" w:rsidRPr="00844360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187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b/>
                <w:bCs/>
                <w:lang w:eastAsia="zh-CN" w:bidi="he-IL"/>
                <w:rPrChange w:id="187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844360" w14:paraId="2F4C0987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6624DD56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MAC PDU(s)</w:t>
            </w:r>
          </w:p>
        </w:tc>
      </w:tr>
      <w:tr w:rsidR="00266DA3" w:rsidRPr="00844360" w14:paraId="49DE6BD1" w14:textId="77777777" w:rsidTr="00C115A1">
        <w:trPr>
          <w:trHeight w:val="600"/>
        </w:trPr>
        <w:tc>
          <w:tcPr>
            <w:tcW w:w="3332" w:type="dxa"/>
            <w:gridSpan w:val="2"/>
            <w:noWrap/>
            <w:hideMark/>
          </w:tcPr>
          <w:p w14:paraId="13165F5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Payload</w:t>
            </w:r>
          </w:p>
        </w:tc>
        <w:tc>
          <w:tcPr>
            <w:tcW w:w="2870" w:type="dxa"/>
            <w:hideMark/>
          </w:tcPr>
          <w:p w14:paraId="5C54DB5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commentRangeStart w:id="1880"/>
            <w:r w:rsidRPr="00844360">
              <w:rPr>
                <w:rFonts w:eastAsia="Times New Roman"/>
                <w:lang w:eastAsia="zh-CN" w:bidi="he-IL"/>
                <w:rPrChange w:id="18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PBCH payload (generated by L2, or in AF) - 32 bits</w:t>
            </w:r>
            <w:commentRangeEnd w:id="1880"/>
            <w:r w:rsidR="00C04EBF" w:rsidRPr="00844360">
              <w:rPr>
                <w:rStyle w:val="CommentReference"/>
              </w:rPr>
              <w:commentReference w:id="1880"/>
            </w:r>
          </w:p>
        </w:tc>
        <w:tc>
          <w:tcPr>
            <w:tcW w:w="0" w:type="dxa"/>
            <w:hideMark/>
          </w:tcPr>
          <w:p w14:paraId="3E6F2B57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7.1, 7.1.1</w:t>
            </w:r>
          </w:p>
        </w:tc>
      </w:tr>
      <w:tr w:rsidR="00266DA3" w:rsidRPr="00844360" w14:paraId="11D43768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4DB082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Payload Scrambling</w:t>
            </w:r>
          </w:p>
        </w:tc>
      </w:tr>
      <w:tr w:rsidR="00266DA3" w:rsidRPr="00844360" w14:paraId="0894E75A" w14:textId="77777777" w:rsidTr="00C115A1">
        <w:trPr>
          <w:trHeight w:val="300"/>
        </w:trPr>
        <w:tc>
          <w:tcPr>
            <w:tcW w:w="3332" w:type="dxa"/>
            <w:gridSpan w:val="2"/>
            <w:noWrap/>
            <w:hideMark/>
          </w:tcPr>
          <w:p w14:paraId="155E3AA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N_{ID}^{cell} or c_{init}</w:t>
            </w:r>
          </w:p>
        </w:tc>
        <w:tc>
          <w:tcPr>
            <w:tcW w:w="2870" w:type="dxa"/>
            <w:hideMark/>
          </w:tcPr>
          <w:p w14:paraId="5AFD7A33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N_{ID}^{cell}: Physical layer cell ID, as defined in as defined in 3GPP TS 38.211, section 7.4.2.1</w:t>
            </w:r>
          </w:p>
          <w:p w14:paraId="4945ECB0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c_</w:t>
            </w:r>
          </w:p>
        </w:tc>
        <w:tc>
          <w:tcPr>
            <w:tcW w:w="0" w:type="dxa"/>
            <w:noWrap/>
            <w:hideMark/>
          </w:tcPr>
          <w:p w14:paraId="1A9606F0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7.4.1.4.1, 7.1.2</w:t>
            </w:r>
          </w:p>
        </w:tc>
      </w:tr>
      <w:tr w:rsidR="00266DA3" w:rsidRPr="00844360" w14:paraId="726A7BCF" w14:textId="77777777" w:rsidTr="00C115A1">
        <w:trPr>
          <w:trHeight w:val="600"/>
        </w:trPr>
        <w:tc>
          <w:tcPr>
            <w:tcW w:w="3332" w:type="dxa"/>
            <w:gridSpan w:val="2"/>
            <w:noWrap/>
            <w:hideMark/>
          </w:tcPr>
          <w:p w14:paraId="537C2A1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L_{max}</w:t>
            </w:r>
          </w:p>
        </w:tc>
        <w:tc>
          <w:tcPr>
            <w:tcW w:w="2870" w:type="dxa"/>
            <w:hideMark/>
          </w:tcPr>
          <w:p w14:paraId="5D673EE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maximum number of candidate SS/PBCH blocks in a half frame</w:t>
            </w:r>
          </w:p>
        </w:tc>
        <w:tc>
          <w:tcPr>
            <w:tcW w:w="0" w:type="dxa"/>
            <w:hideMark/>
          </w:tcPr>
          <w:p w14:paraId="5CE5AEA9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8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8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7.3.3.1, 7.1.2</w:t>
            </w:r>
          </w:p>
        </w:tc>
      </w:tr>
      <w:tr w:rsidR="00266DA3" w:rsidRPr="00844360" w14:paraId="369B6F45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7A1C9C0C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CRC</w:t>
            </w:r>
          </w:p>
        </w:tc>
      </w:tr>
      <w:tr w:rsidR="00266DA3" w:rsidRPr="00844360" w14:paraId="6A27AAB5" w14:textId="77777777" w:rsidTr="00C115A1">
        <w:trPr>
          <w:trHeight w:val="1800"/>
        </w:trPr>
        <w:tc>
          <w:tcPr>
            <w:tcW w:w="3332" w:type="dxa"/>
            <w:gridSpan w:val="2"/>
            <w:noWrap/>
            <w:hideMark/>
          </w:tcPr>
          <w:p w14:paraId="04088E1A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870" w:type="dxa"/>
            <w:hideMark/>
          </w:tcPr>
          <w:p w14:paraId="57401B5D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CRC computation detailed in 38.212:</w:t>
            </w:r>
            <w:r w:rsidRPr="00844360">
              <w:rPr>
                <w:rFonts w:eastAsia="Times New Roman"/>
                <w:lang w:eastAsia="zh-CN" w:bidi="he-IL"/>
                <w:rPrChange w:id="19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(scrambled) payload size A from MAC: 24+8=32 bits (Rel-15,16)</w:t>
            </w:r>
            <w:r w:rsidRPr="00844360">
              <w:rPr>
                <w:rFonts w:eastAsia="Times New Roman"/>
                <w:lang w:eastAsia="zh-CN" w:bidi="he-IL"/>
                <w:rPrChange w:id="19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parity size L hardcoded to 24 bits</w:t>
            </w:r>
            <w:r w:rsidRPr="00844360">
              <w:rPr>
                <w:rFonts w:eastAsia="Times New Roman"/>
                <w:lang w:eastAsia="zh-CN" w:bidi="he-IL"/>
                <w:rPrChange w:id="19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generator polynomial hard-coded to g_{CRC24C}(D)</w:t>
            </w:r>
          </w:p>
        </w:tc>
        <w:tc>
          <w:tcPr>
            <w:tcW w:w="0" w:type="dxa"/>
            <w:hideMark/>
          </w:tcPr>
          <w:p w14:paraId="5166A729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7.1.3</w:t>
            </w:r>
          </w:p>
        </w:tc>
      </w:tr>
      <w:tr w:rsidR="00266DA3" w:rsidRPr="00844360" w14:paraId="601FFE0F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0ECCC14A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Polar Coding</w:t>
            </w:r>
          </w:p>
        </w:tc>
      </w:tr>
      <w:tr w:rsidR="00266DA3" w:rsidRPr="00844360" w14:paraId="02551D9E" w14:textId="77777777" w:rsidTr="00C115A1">
        <w:trPr>
          <w:trHeight w:val="7800"/>
        </w:trPr>
        <w:tc>
          <w:tcPr>
            <w:tcW w:w="3332" w:type="dxa"/>
            <w:gridSpan w:val="2"/>
            <w:noWrap/>
            <w:hideMark/>
          </w:tcPr>
          <w:p w14:paraId="46627EE8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870" w:type="dxa"/>
            <w:hideMark/>
          </w:tcPr>
          <w:p w14:paraId="4BAB74FB" w14:textId="0134EF09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Encoding detailed in 38.212:</w:t>
            </w:r>
            <w:r w:rsidRPr="00844360">
              <w:rPr>
                <w:rFonts w:eastAsia="Times New Roman"/>
                <w:lang w:eastAsia="zh-CN" w:bidi="he-IL"/>
                <w:rPrChange w:id="19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input sequence (scrambled payload with CRC)  has K = B = 32 + 24 = 56 bits (result of adding up two hardcoded numbers)</w:t>
            </w:r>
            <w:r w:rsidRPr="00844360">
              <w:rPr>
                <w:rFonts w:eastAsia="Times New Roman"/>
                <w:lang w:eastAsia="zh-CN" w:bidi="he-IL"/>
                <w:rPrChange w:id="19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n_{max} is hardcoded to 9</w:t>
            </w:r>
            <w:r w:rsidRPr="00844360">
              <w:rPr>
                <w:rFonts w:eastAsia="Times New Roman"/>
                <w:lang w:eastAsia="zh-CN" w:bidi="he-IL"/>
                <w:rPrChange w:id="19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I_{IL} is hardcoded to 1</w:t>
            </w:r>
            <w:r w:rsidRPr="00844360">
              <w:rPr>
                <w:rFonts w:eastAsia="Times New Roman"/>
                <w:lang w:eastAsia="zh-CN" w:bidi="he-IL"/>
                <w:rPrChange w:id="19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n_{PC} is hardcoded to 0</w:t>
            </w:r>
            <w:r w:rsidRPr="00844360">
              <w:rPr>
                <w:rFonts w:eastAsia="Times New Roman"/>
                <w:lang w:eastAsia="zh-CN" w:bidi="he-IL"/>
                <w:rPrChange w:id="19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n_{PC}^{wm} is hardcoded to 0</w:t>
            </w:r>
            <w:r w:rsidRPr="00844360">
              <w:rPr>
                <w:rFonts w:eastAsia="Times New Roman"/>
                <w:lang w:eastAsia="zh-CN" w:bidi="he-IL"/>
                <w:rPrChange w:id="19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</w:r>
            <w:r w:rsidRPr="00844360">
              <w:rPr>
                <w:rFonts w:eastAsia="Times New Roman"/>
                <w:lang w:eastAsia="zh-CN" w:bidi="he-IL"/>
                <w:rPrChange w:id="19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=========</w:t>
            </w:r>
            <w:r w:rsidRPr="00844360">
              <w:rPr>
                <w:rFonts w:eastAsia="Times New Roman"/>
                <w:lang w:eastAsia="zh-CN" w:bidi="he-IL"/>
                <w:rPrChange w:id="19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</w:r>
            <w:r w:rsidRPr="00844360">
              <w:rPr>
                <w:rFonts w:eastAsia="Times New Roman"/>
                <w:lang w:eastAsia="zh-CN" w:bidi="he-IL"/>
                <w:rPrChange w:id="19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 xml:space="preserve">N: encoded </w:t>
            </w:r>
            <w:del w:id="1926" w:author="Author">
              <w:r w:rsidRPr="00844360" w:rsidDel="007F7867">
                <w:rPr>
                  <w:rFonts w:eastAsia="Times New Roman"/>
                  <w:lang w:eastAsia="zh-CN" w:bidi="he-IL"/>
                  <w:rPrChange w:id="192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bt</w:delText>
              </w:r>
            </w:del>
            <w:ins w:id="1928" w:author="Author">
              <w:r w:rsidR="007F7867" w:rsidRPr="007F7867">
                <w:rPr>
                  <w:rFonts w:eastAsia="Times New Roman"/>
                  <w:lang w:eastAsia="zh-CN" w:bidi="he-IL"/>
                </w:rPr>
                <w:t>bit</w:t>
              </w:r>
            </w:ins>
            <w:r w:rsidRPr="00844360">
              <w:rPr>
                <w:rFonts w:eastAsia="Times New Roman"/>
                <w:lang w:eastAsia="zh-CN" w:bidi="he-IL"/>
                <w:rPrChange w:id="19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length is a direct function of K (56) and E (rate match output 864, spelled out in spec) and a set of hard-coded parameters = 512</w:t>
            </w:r>
            <w:r w:rsidRPr="00844360">
              <w:rPr>
                <w:rFonts w:eastAsia="Times New Roman"/>
                <w:lang w:eastAsia="zh-CN" w:bidi="he-IL"/>
                <w:rPrChange w:id="19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</w:r>
            <w:r w:rsidRPr="00844360">
              <w:rPr>
                <w:rFonts w:eastAsia="Times New Roman"/>
                <w:lang w:eastAsia="zh-CN" w:bidi="he-IL"/>
                <w:rPrChange w:id="19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 xml:space="preserve">Interleaving: </w:t>
            </w:r>
            <w:del w:id="1932" w:author="Author">
              <w:r w:rsidRPr="00844360" w:rsidDel="007F7867">
                <w:rPr>
                  <w:rFonts w:eastAsia="Times New Roman"/>
                  <w:lang w:eastAsia="zh-CN" w:bidi="he-IL"/>
                  <w:rPrChange w:id="193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functon</w:delText>
              </w:r>
            </w:del>
            <w:ins w:id="1934" w:author="Author">
              <w:r w:rsidR="007F7867" w:rsidRPr="007F7867">
                <w:rPr>
                  <w:rFonts w:eastAsia="Times New Roman"/>
                  <w:lang w:eastAsia="zh-CN" w:bidi="he-IL"/>
                </w:rPr>
                <w:t>function</w:t>
              </w:r>
            </w:ins>
            <w:r w:rsidRPr="00844360">
              <w:rPr>
                <w:rFonts w:eastAsia="Times New Roman"/>
                <w:lang w:eastAsia="zh-CN" w:bidi="he-IL"/>
                <w:rPrChange w:id="19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of I_IL (hardcoded for PBCH) and a set of additional hardcoded table and parameters, operates on the payload</w:t>
            </w:r>
            <w:r w:rsidRPr="00844360">
              <w:rPr>
                <w:rFonts w:eastAsia="Times New Roman"/>
                <w:lang w:eastAsia="zh-CN" w:bidi="he-IL"/>
                <w:rPrChange w:id="19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</w:r>
            <w:r w:rsidRPr="00844360">
              <w:rPr>
                <w:rFonts w:eastAsia="Times New Roman"/>
                <w:lang w:eastAsia="zh-CN" w:bidi="he-IL"/>
                <w:rPrChange w:id="19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 xml:space="preserve">Encoding: function of n_{PC} (hardcoded for PBCH), n_{PC}^{wm} (hardcoded for PBCH), + additional spec hard-coded tables and </w:t>
            </w:r>
            <w:del w:id="1938" w:author="Author">
              <w:r w:rsidRPr="00844360" w:rsidDel="007F7867">
                <w:rPr>
                  <w:rFonts w:eastAsia="Times New Roman"/>
                  <w:lang w:eastAsia="zh-CN" w:bidi="he-IL"/>
                  <w:rPrChange w:id="193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paramerrs</w:delText>
              </w:r>
            </w:del>
            <w:ins w:id="1940" w:author="Author">
              <w:r w:rsidR="007F7867" w:rsidRPr="007F7867">
                <w:rPr>
                  <w:rFonts w:eastAsia="Times New Roman"/>
                  <w:lang w:eastAsia="zh-CN" w:bidi="he-IL"/>
                </w:rPr>
                <w:t>parameters</w:t>
              </w:r>
            </w:ins>
            <w:r w:rsidRPr="00844360">
              <w:rPr>
                <w:rFonts w:eastAsia="Times New Roman"/>
                <w:lang w:eastAsia="zh-CN" w:bidi="he-IL"/>
                <w:rPrChange w:id="19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, operates on the interleaved payload</w:t>
            </w:r>
          </w:p>
        </w:tc>
        <w:tc>
          <w:tcPr>
            <w:tcW w:w="0" w:type="dxa"/>
            <w:hideMark/>
          </w:tcPr>
          <w:p w14:paraId="0BB38DD7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7.1.4</w:t>
            </w:r>
          </w:p>
        </w:tc>
      </w:tr>
      <w:tr w:rsidR="00266DA3" w:rsidRPr="00844360" w14:paraId="2B46CF09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165DE5D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Rate Matching</w:t>
            </w:r>
          </w:p>
        </w:tc>
      </w:tr>
      <w:tr w:rsidR="00266DA3" w:rsidRPr="00844360" w14:paraId="0F400AAF" w14:textId="77777777" w:rsidTr="00C115A1">
        <w:trPr>
          <w:trHeight w:val="2100"/>
        </w:trPr>
        <w:tc>
          <w:tcPr>
            <w:tcW w:w="3332" w:type="dxa"/>
            <w:gridSpan w:val="2"/>
            <w:noWrap/>
            <w:hideMark/>
          </w:tcPr>
          <w:p w14:paraId="56814EA8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&lt;acceleration based on hard-coded values&gt;</w:t>
            </w:r>
          </w:p>
        </w:tc>
        <w:tc>
          <w:tcPr>
            <w:tcW w:w="2870" w:type="dxa"/>
            <w:hideMark/>
          </w:tcPr>
          <w:p w14:paraId="39B35A53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Rate matching detailed in 38.212</w:t>
            </w:r>
            <w:r w:rsidRPr="00844360">
              <w:rPr>
                <w:rFonts w:eastAsia="Times New Roman"/>
                <w:lang w:eastAsia="zh-CN" w:bidi="he-IL"/>
                <w:rPrChange w:id="19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out size E = 864, explicit in the spec, but can be derived as  (#non-DMRS REs * 2)</w:t>
            </w:r>
            <w:r w:rsidRPr="00844360">
              <w:rPr>
                <w:rFonts w:eastAsia="Times New Roman"/>
                <w:lang w:eastAsia="zh-CN" w:bidi="he-IL"/>
                <w:rPrChange w:id="19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# rate match algorithm uses this E, the size of the original sequence + CRC (K = 56), n_{PC} (hardcoded to 0) and n_{BIL} (hardcoded to 0) to operate on the polar-coded payload</w:t>
            </w:r>
          </w:p>
        </w:tc>
        <w:tc>
          <w:tcPr>
            <w:tcW w:w="0" w:type="dxa"/>
            <w:hideMark/>
          </w:tcPr>
          <w:p w14:paraId="309CED1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7.1.5</w:t>
            </w:r>
          </w:p>
        </w:tc>
      </w:tr>
      <w:tr w:rsidR="00266DA3" w:rsidRPr="00844360" w14:paraId="78243F35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26E69D10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Scrambling</w:t>
            </w:r>
          </w:p>
        </w:tc>
      </w:tr>
      <w:tr w:rsidR="00266DA3" w:rsidRPr="00844360" w14:paraId="1C64CF8C" w14:textId="77777777" w:rsidTr="00C115A1">
        <w:trPr>
          <w:trHeight w:val="600"/>
        </w:trPr>
        <w:tc>
          <w:tcPr>
            <w:tcW w:w="3332" w:type="dxa"/>
            <w:gridSpan w:val="2"/>
            <w:noWrap/>
            <w:hideMark/>
          </w:tcPr>
          <w:p w14:paraId="2199D0A3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L_{max}</w:t>
            </w:r>
          </w:p>
        </w:tc>
        <w:tc>
          <w:tcPr>
            <w:tcW w:w="2870" w:type="dxa"/>
            <w:hideMark/>
          </w:tcPr>
          <w:p w14:paraId="24E5C4C6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1959" w:author="Author">
              <w:r w:rsidRPr="00844360" w:rsidDel="007937CD">
                <w:rPr>
                  <w:rFonts w:eastAsia="Times New Roman"/>
                  <w:lang w:eastAsia="zh-CN" w:bidi="he-IL"/>
                  <w:rPrChange w:id="196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844360">
              <w:rPr>
                <w:rFonts w:eastAsia="Times New Roman"/>
                <w:lang w:eastAsia="zh-CN" w:bidi="he-IL"/>
                <w:rPrChange w:id="19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maximum number of candidate SS/PBCH blocks in a half frame</w:t>
            </w:r>
          </w:p>
        </w:tc>
        <w:tc>
          <w:tcPr>
            <w:tcW w:w="0" w:type="dxa"/>
            <w:hideMark/>
          </w:tcPr>
          <w:p w14:paraId="1DBAA551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7.3.3.1</w:t>
            </w:r>
          </w:p>
        </w:tc>
      </w:tr>
      <w:tr w:rsidR="00266DA3" w:rsidRPr="00844360" w14:paraId="177F42EE" w14:textId="77777777" w:rsidTr="00C115A1">
        <w:trPr>
          <w:trHeight w:val="300"/>
        </w:trPr>
        <w:tc>
          <w:tcPr>
            <w:tcW w:w="3332" w:type="dxa"/>
            <w:gridSpan w:val="2"/>
            <w:noWrap/>
            <w:hideMark/>
          </w:tcPr>
          <w:p w14:paraId="627AED66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\nu</w:t>
            </w:r>
          </w:p>
        </w:tc>
        <w:tc>
          <w:tcPr>
            <w:tcW w:w="2870" w:type="dxa"/>
            <w:hideMark/>
          </w:tcPr>
          <w:p w14:paraId="20F23D18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candidate SS/PBCH block index</w:t>
            </w:r>
          </w:p>
        </w:tc>
        <w:tc>
          <w:tcPr>
            <w:tcW w:w="0" w:type="dxa"/>
            <w:hideMark/>
          </w:tcPr>
          <w:p w14:paraId="081E8FCC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7.3.3.1</w:t>
            </w:r>
          </w:p>
        </w:tc>
      </w:tr>
      <w:tr w:rsidR="00266DA3" w:rsidRPr="00844360" w14:paraId="4D5DCD8F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08375252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844360" w14:paraId="1C570436" w14:textId="77777777" w:rsidTr="00C115A1">
        <w:trPr>
          <w:trHeight w:val="600"/>
        </w:trPr>
        <w:tc>
          <w:tcPr>
            <w:tcW w:w="3332" w:type="dxa"/>
            <w:gridSpan w:val="2"/>
            <w:noWrap/>
            <w:hideMark/>
          </w:tcPr>
          <w:p w14:paraId="22A3C28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870" w:type="dxa"/>
            <w:hideMark/>
          </w:tcPr>
          <w:p w14:paraId="7F69F41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PBCH data uses QPSK modulation</w:t>
            </w:r>
          </w:p>
        </w:tc>
        <w:tc>
          <w:tcPr>
            <w:tcW w:w="0" w:type="dxa"/>
            <w:hideMark/>
          </w:tcPr>
          <w:p w14:paraId="1EC590F7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7.3.3.2 </w:t>
            </w:r>
            <w:r w:rsidRPr="00844360">
              <w:rPr>
                <w:rFonts w:eastAsia="Times New Roman"/>
                <w:lang w:eastAsia="zh-CN" w:bidi="he-IL"/>
                <w:rPrChange w:id="19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38.211, sec 5.1.3</w:t>
            </w:r>
          </w:p>
        </w:tc>
      </w:tr>
      <w:tr w:rsidR="00266DA3" w:rsidRPr="00844360" w14:paraId="0505CADD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51495319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844360" w14:paraId="6578C63E" w14:textId="77777777" w:rsidTr="00C115A1">
        <w:trPr>
          <w:trHeight w:val="900"/>
        </w:trPr>
        <w:tc>
          <w:tcPr>
            <w:tcW w:w="3332" w:type="dxa"/>
            <w:gridSpan w:val="2"/>
            <w:noWrap/>
            <w:hideMark/>
          </w:tcPr>
          <w:p w14:paraId="4A443F86" w14:textId="6F4DB512" w:rsidR="00266DA3" w:rsidRPr="00844360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1981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844360">
              <w:rPr>
                <w:i/>
                <w:iCs/>
                <w:lang w:eastAsia="zh-CN" w:bidi="he-IL"/>
                <w:rPrChange w:id="198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844360">
              <w:rPr>
                <w:i/>
                <w:iCs/>
                <w:lang w:eastAsia="zh-CN" w:bidi="he-IL"/>
                <w:rPrChange w:id="198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844360">
              <w:rPr>
                <w:i/>
                <w:iCs/>
                <w:lang w:eastAsia="zh-CN" w:bidi="he-IL"/>
                <w:rPrChange w:id="198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844360">
              <w:rPr>
                <w:i/>
                <w:iCs/>
                <w:lang w:eastAsia="zh-CN" w:bidi="he-IL"/>
                <w:rPrChange w:id="198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844360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844360">
              <w:rPr>
                <w:i/>
                <w:iCs/>
                <w:lang w:eastAsia="zh-CN" w:bidi="he-IL"/>
                <w:rPrChange w:id="198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844360">
              <w:rPr>
                <w:i/>
                <w:iCs/>
                <w:cs/>
                <w:lang w:eastAsia="zh-CN" w:bidi="he-IL"/>
                <w:rPrChange w:id="1987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844360">
              <w:rPr>
                <w:i/>
                <w:iCs/>
                <w:lang w:eastAsia="zh-CN" w:bidi="he-IL"/>
                <w:rPrChange w:id="198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844360">
              <w:rPr>
                <w:i/>
                <w:iCs/>
                <w:lang w:eastAsia="zh-CN" w:bidi="he-IL"/>
                <w:rPrChange w:id="198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2870" w:type="dxa"/>
            <w:hideMark/>
          </w:tcPr>
          <w:p w14:paraId="3745DD3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Conceptually similar to FH signaling when precoding for Cat-B. 3GPP leaves DL precoding to implementation.</w:t>
            </w:r>
          </w:p>
        </w:tc>
        <w:tc>
          <w:tcPr>
            <w:tcW w:w="0" w:type="dxa"/>
            <w:noWrap/>
            <w:hideMark/>
          </w:tcPr>
          <w:p w14:paraId="0E4418D1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844360" w14:paraId="4CC41CD8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655A1AD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844360" w14:paraId="3B0434C8" w14:textId="77777777" w:rsidTr="00C115A1">
        <w:trPr>
          <w:trHeight w:val="1800"/>
        </w:trPr>
        <w:tc>
          <w:tcPr>
            <w:tcW w:w="892" w:type="dxa"/>
            <w:vMerge w:val="restart"/>
            <w:noWrap/>
            <w:textDirection w:val="btLr"/>
            <w:hideMark/>
          </w:tcPr>
          <w:p w14:paraId="1A935E8A" w14:textId="77777777" w:rsidR="00266DA3" w:rsidRPr="00844360" w:rsidRDefault="00266DA3" w:rsidP="00C115A1">
            <w:pPr>
              <w:spacing w:after="0"/>
              <w:jc w:val="center"/>
              <w:rPr>
                <w:rFonts w:eastAsia="Times New Roman"/>
                <w:lang w:eastAsia="zh-CN" w:bidi="he-IL"/>
                <w:rPrChange w:id="19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440" w:type="dxa"/>
            <w:hideMark/>
          </w:tcPr>
          <w:p w14:paraId="229EA655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19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offsetToPointA</w:t>
            </w:r>
          </w:p>
        </w:tc>
        <w:tc>
          <w:tcPr>
            <w:tcW w:w="2870" w:type="dxa"/>
            <w:hideMark/>
          </w:tcPr>
          <w:p w14:paraId="3B5FC852" w14:textId="59ADBBC3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19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2000" w:author="Author">
              <w:r w:rsidRPr="00844360" w:rsidDel="00F4441A">
                <w:rPr>
                  <w:rFonts w:eastAsia="Times New Roman"/>
                  <w:lang w:eastAsia="zh-CN" w:bidi="he-IL"/>
                  <w:rPrChange w:id="200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"frequency</w:delText>
              </w:r>
            </w:del>
            <w:ins w:id="2002" w:author="Author">
              <w:r w:rsidR="00F4441A" w:rsidRPr="00F4441A">
                <w:rPr>
                  <w:rFonts w:eastAsia="Times New Roman"/>
                  <w:lang w:eastAsia="zh-CN" w:bidi="he-IL"/>
                </w:rPr>
                <w:t>Frequency</w:t>
              </w:r>
            </w:ins>
            <w:r w:rsidRPr="00844360">
              <w:rPr>
                <w:rFonts w:eastAsia="Times New Roman"/>
                <w:lang w:eastAsia="zh-CN" w:bidi="he-IL"/>
                <w:rPrChange w:id="20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offset between point A and</w:t>
            </w:r>
            <w:r w:rsidRPr="00844360">
              <w:rPr>
                <w:rFonts w:eastAsia="Times New Roman"/>
                <w:lang w:eastAsia="zh-CN" w:bidi="he-IL"/>
                <w:rPrChange w:id="20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the lowest subcarrier of the lowest resource block, which has the subcarrier spacing provided by the higher-layer</w:t>
            </w:r>
            <w:r w:rsidRPr="00844360">
              <w:rPr>
                <w:rFonts w:eastAsia="Times New Roman"/>
                <w:lang w:eastAsia="zh-CN" w:bidi="he-IL"/>
                <w:rPrChange w:id="20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parameter subCarrierSpacingCommon and overlaps with the SS/PBCH block"</w:t>
            </w:r>
          </w:p>
        </w:tc>
        <w:tc>
          <w:tcPr>
            <w:tcW w:w="3510" w:type="dxa"/>
            <w:hideMark/>
          </w:tcPr>
          <w:p w14:paraId="6494C987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4.4.4.2</w:t>
            </w:r>
          </w:p>
        </w:tc>
      </w:tr>
      <w:tr w:rsidR="00266DA3" w:rsidRPr="00844360" w14:paraId="042DB6A6" w14:textId="77777777" w:rsidTr="00C115A1">
        <w:trPr>
          <w:trHeight w:val="600"/>
        </w:trPr>
        <w:tc>
          <w:tcPr>
            <w:tcW w:w="892" w:type="dxa"/>
            <w:vMerge/>
            <w:hideMark/>
          </w:tcPr>
          <w:p w14:paraId="2B69B659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440" w:type="dxa"/>
            <w:hideMark/>
          </w:tcPr>
          <w:p w14:paraId="11853812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870" w:type="dxa"/>
            <w:hideMark/>
          </w:tcPr>
          <w:p w14:paraId="3EC4C5CF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510" w:type="dxa"/>
            <w:noWrap/>
            <w:hideMark/>
          </w:tcPr>
          <w:p w14:paraId="1DE563AD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844360" w14:paraId="5B153FBC" w14:textId="77777777" w:rsidTr="00C115A1">
        <w:trPr>
          <w:trHeight w:val="300"/>
        </w:trPr>
        <w:tc>
          <w:tcPr>
            <w:tcW w:w="892" w:type="dxa"/>
            <w:vMerge/>
            <w:hideMark/>
          </w:tcPr>
          <w:p w14:paraId="68C4A6C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440" w:type="dxa"/>
            <w:hideMark/>
          </w:tcPr>
          <w:p w14:paraId="5B3E8A56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k_{SSB}</w:t>
            </w:r>
          </w:p>
        </w:tc>
        <w:tc>
          <w:tcPr>
            <w:tcW w:w="2870" w:type="dxa"/>
            <w:hideMark/>
          </w:tcPr>
          <w:p w14:paraId="094DFCF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offset</w:t>
            </w:r>
          </w:p>
        </w:tc>
        <w:tc>
          <w:tcPr>
            <w:tcW w:w="3510" w:type="dxa"/>
            <w:hideMark/>
          </w:tcPr>
          <w:p w14:paraId="0FEEE6B4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7.4.3.1</w:t>
            </w:r>
          </w:p>
        </w:tc>
      </w:tr>
      <w:tr w:rsidR="00266DA3" w:rsidRPr="00844360" w14:paraId="0A197973" w14:textId="77777777" w:rsidTr="00C115A1">
        <w:trPr>
          <w:trHeight w:val="300"/>
        </w:trPr>
        <w:tc>
          <w:tcPr>
            <w:tcW w:w="892" w:type="dxa"/>
            <w:vMerge w:val="restart"/>
            <w:textDirection w:val="btLr"/>
            <w:hideMark/>
          </w:tcPr>
          <w:p w14:paraId="593AFFEA" w14:textId="77777777" w:rsidR="00266DA3" w:rsidRPr="00844360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lang w:eastAsia="zh-CN" w:bidi="he-IL"/>
                <w:rPrChange w:id="20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Time</w:t>
            </w:r>
            <w:r w:rsidRPr="00844360">
              <w:rPr>
                <w:rFonts w:eastAsia="Times New Roman"/>
                <w:lang w:eastAsia="zh-CN" w:bidi="he-IL"/>
                <w:rPrChange w:id="20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2440" w:type="dxa"/>
            <w:hideMark/>
          </w:tcPr>
          <w:p w14:paraId="47788E12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Case</w:t>
            </w:r>
          </w:p>
        </w:tc>
        <w:tc>
          <w:tcPr>
            <w:tcW w:w="2870" w:type="dxa"/>
            <w:hideMark/>
          </w:tcPr>
          <w:p w14:paraId="76EF2F1D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Case determines first symbol mapping</w:t>
            </w:r>
          </w:p>
        </w:tc>
        <w:tc>
          <w:tcPr>
            <w:tcW w:w="3510" w:type="dxa"/>
            <w:hideMark/>
          </w:tcPr>
          <w:p w14:paraId="50EF5EED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844360" w14:paraId="5FDAD535" w14:textId="77777777" w:rsidTr="00C115A1">
        <w:trPr>
          <w:trHeight w:val="300"/>
        </w:trPr>
        <w:tc>
          <w:tcPr>
            <w:tcW w:w="892" w:type="dxa"/>
            <w:vMerge/>
            <w:hideMark/>
          </w:tcPr>
          <w:p w14:paraId="0E54F1F8" w14:textId="77777777" w:rsidR="00266DA3" w:rsidRPr="00844360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03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440" w:type="dxa"/>
            <w:hideMark/>
          </w:tcPr>
          <w:p w14:paraId="6BD36B9E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ssb index in slot</w:t>
            </w:r>
          </w:p>
          <w:p w14:paraId="28D472E7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870" w:type="dxa"/>
            <w:hideMark/>
          </w:tcPr>
          <w:p w14:paraId="7948CDF9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Index of SSB in slot</w:t>
            </w:r>
          </w:p>
        </w:tc>
        <w:tc>
          <w:tcPr>
            <w:tcW w:w="3510" w:type="dxa"/>
            <w:hideMark/>
          </w:tcPr>
          <w:p w14:paraId="7912C34A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844360" w14:paraId="479B4651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69323EAC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844360" w14:paraId="4C913805" w14:textId="77777777" w:rsidTr="00C115A1">
        <w:trPr>
          <w:trHeight w:val="600"/>
        </w:trPr>
        <w:tc>
          <w:tcPr>
            <w:tcW w:w="3332" w:type="dxa"/>
            <w:gridSpan w:val="2"/>
            <w:noWrap/>
            <w:hideMark/>
          </w:tcPr>
          <w:p w14:paraId="2AE5789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2870" w:type="dxa"/>
            <w:hideMark/>
          </w:tcPr>
          <w:p w14:paraId="40508A5B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2044" w:author="Author">
              <w:r w:rsidRPr="00844360" w:rsidDel="00BE409C">
                <w:rPr>
                  <w:rFonts w:eastAsia="Times New Roman"/>
                  <w:lang w:eastAsia="zh-CN" w:bidi="he-IL"/>
                  <w:rPrChange w:id="2045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844360">
              <w:rPr>
                <w:rFonts w:eastAsia="Times New Roman"/>
                <w:lang w:eastAsia="zh-CN" w:bidi="he-IL"/>
                <w:rPrChange w:id="20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The UE assumes that SSS, PBCH DM-RS, and PBCH data have same EPRE</w:t>
            </w:r>
          </w:p>
        </w:tc>
        <w:tc>
          <w:tcPr>
            <w:tcW w:w="0" w:type="dxa"/>
            <w:hideMark/>
          </w:tcPr>
          <w:p w14:paraId="6CD899CD" w14:textId="77777777" w:rsidR="00266DA3" w:rsidRPr="00844360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44360">
              <w:rPr>
                <w:rFonts w:eastAsia="Times New Roman"/>
                <w:lang w:eastAsia="zh-CN" w:bidi="he-IL"/>
                <w:rPrChange w:id="20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</w:tbl>
    <w:p w14:paraId="7A1EFD0B" w14:textId="77777777" w:rsidR="00266DA3" w:rsidRPr="00A84D4D" w:rsidRDefault="00266DA3" w:rsidP="00266DA3"/>
    <w:p w14:paraId="11DE780C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>PBCH DM-RS</w:t>
      </w:r>
      <w:r w:rsidRPr="0057639A">
        <w:rPr>
          <w:b/>
          <w:bCs/>
        </w:rPr>
        <w:t xml:space="preserve"> Parameters</w:t>
      </w:r>
    </w:p>
    <w:p w14:paraId="1EB03150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PBCH DM-RS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696"/>
        <w:gridCol w:w="2916"/>
        <w:gridCol w:w="2590"/>
        <w:gridCol w:w="3510"/>
      </w:tblGrid>
      <w:tr w:rsidR="00266DA3" w:rsidRPr="00BE409C" w14:paraId="4B0CE7DE" w14:textId="77777777" w:rsidTr="00C115A1">
        <w:trPr>
          <w:trHeight w:val="630"/>
        </w:trPr>
        <w:tc>
          <w:tcPr>
            <w:tcW w:w="2916" w:type="dxa"/>
            <w:gridSpan w:val="2"/>
            <w:noWrap/>
            <w:hideMark/>
          </w:tcPr>
          <w:p w14:paraId="68609271" w14:textId="77777777" w:rsidR="00266DA3" w:rsidRPr="00BE409C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04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b/>
                <w:bCs/>
                <w:lang w:eastAsia="zh-CN" w:bidi="he-IL"/>
                <w:rPrChange w:id="205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lastRenderedPageBreak/>
              <w:t>AF Parameters</w:t>
            </w:r>
          </w:p>
        </w:tc>
        <w:tc>
          <w:tcPr>
            <w:tcW w:w="3286" w:type="dxa"/>
            <w:hideMark/>
          </w:tcPr>
          <w:p w14:paraId="5BDEE4B9" w14:textId="77777777" w:rsidR="00266DA3" w:rsidRPr="00BE409C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05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b/>
                <w:bCs/>
                <w:lang w:eastAsia="zh-CN" w:bidi="he-IL"/>
                <w:rPrChange w:id="205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 (3GPP-based)</w:t>
            </w:r>
          </w:p>
        </w:tc>
        <w:tc>
          <w:tcPr>
            <w:tcW w:w="3510" w:type="dxa"/>
            <w:noWrap/>
            <w:hideMark/>
          </w:tcPr>
          <w:p w14:paraId="10F967B9" w14:textId="77777777" w:rsidR="00266DA3" w:rsidRPr="00BE409C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05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b/>
                <w:bCs/>
                <w:lang w:eastAsia="zh-CN" w:bidi="he-IL"/>
                <w:rPrChange w:id="205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BE409C" w14:paraId="202070A9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49280A50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Generation</w:t>
            </w:r>
          </w:p>
        </w:tc>
      </w:tr>
      <w:tr w:rsidR="00266DA3" w:rsidRPr="00BE409C" w14:paraId="4ABF69B3" w14:textId="77777777" w:rsidTr="00C115A1">
        <w:trPr>
          <w:trHeight w:val="300"/>
        </w:trPr>
        <w:tc>
          <w:tcPr>
            <w:tcW w:w="2916" w:type="dxa"/>
            <w:gridSpan w:val="2"/>
            <w:noWrap/>
            <w:hideMark/>
          </w:tcPr>
          <w:p w14:paraId="178ED5D2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N_{ID}^{cell}</w:t>
            </w:r>
          </w:p>
        </w:tc>
        <w:tc>
          <w:tcPr>
            <w:tcW w:w="3286" w:type="dxa"/>
            <w:hideMark/>
          </w:tcPr>
          <w:p w14:paraId="5DAD8545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Physical cell ID</w:t>
            </w:r>
          </w:p>
        </w:tc>
        <w:tc>
          <w:tcPr>
            <w:tcW w:w="3510" w:type="dxa"/>
            <w:noWrap/>
            <w:hideMark/>
          </w:tcPr>
          <w:p w14:paraId="64DE99CE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7.4.1.4.1, 7.4.2.1</w:t>
            </w:r>
          </w:p>
        </w:tc>
      </w:tr>
      <w:tr w:rsidR="00266DA3" w:rsidRPr="00BE409C" w14:paraId="11DDF7F2" w14:textId="77777777" w:rsidTr="00C115A1">
        <w:trPr>
          <w:trHeight w:val="600"/>
        </w:trPr>
        <w:tc>
          <w:tcPr>
            <w:tcW w:w="2916" w:type="dxa"/>
            <w:gridSpan w:val="2"/>
            <w:noWrap/>
            <w:hideMark/>
          </w:tcPr>
          <w:p w14:paraId="2C46C727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L_{max}</w:t>
            </w:r>
          </w:p>
        </w:tc>
        <w:tc>
          <w:tcPr>
            <w:tcW w:w="3286" w:type="dxa"/>
            <w:hideMark/>
          </w:tcPr>
          <w:p w14:paraId="3252F5D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2066" w:author="Author">
              <w:r w:rsidRPr="00BE409C" w:rsidDel="00BE409C">
                <w:rPr>
                  <w:rFonts w:eastAsia="Times New Roman"/>
                  <w:lang w:eastAsia="zh-CN" w:bidi="he-IL"/>
                  <w:rPrChange w:id="206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BE409C">
              <w:rPr>
                <w:rFonts w:eastAsia="Times New Roman"/>
                <w:lang w:eastAsia="zh-CN" w:bidi="he-IL"/>
                <w:rPrChange w:id="20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maximum number of candidate SS/PBCH blocks in a half frame</w:t>
            </w:r>
          </w:p>
        </w:tc>
        <w:tc>
          <w:tcPr>
            <w:tcW w:w="3510" w:type="dxa"/>
            <w:hideMark/>
          </w:tcPr>
          <w:p w14:paraId="33AD13D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7.4.1.4.1</w:t>
            </w:r>
          </w:p>
        </w:tc>
      </w:tr>
      <w:tr w:rsidR="00266DA3" w:rsidRPr="00BE409C" w14:paraId="65C14EC3" w14:textId="77777777" w:rsidTr="00C115A1">
        <w:trPr>
          <w:trHeight w:val="300"/>
        </w:trPr>
        <w:tc>
          <w:tcPr>
            <w:tcW w:w="2916" w:type="dxa"/>
            <w:gridSpan w:val="2"/>
            <w:hideMark/>
          </w:tcPr>
          <w:p w14:paraId="0B7DA92D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i_{SSB}</w:t>
            </w:r>
          </w:p>
        </w:tc>
        <w:tc>
          <w:tcPr>
            <w:tcW w:w="3286" w:type="dxa"/>
            <w:hideMark/>
          </w:tcPr>
          <w:p w14:paraId="6ECFE7E8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candidate SSB SS/PBCH block index</w:t>
            </w:r>
          </w:p>
        </w:tc>
        <w:tc>
          <w:tcPr>
            <w:tcW w:w="3510" w:type="dxa"/>
            <w:hideMark/>
          </w:tcPr>
          <w:p w14:paraId="390090D7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7.4.1.4.1</w:t>
            </w:r>
          </w:p>
        </w:tc>
      </w:tr>
      <w:tr w:rsidR="00266DA3" w:rsidRPr="00BE409C" w14:paraId="071E39E0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43F773B2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BE409C" w14:paraId="61441156" w14:textId="77777777" w:rsidTr="00C115A1">
        <w:trPr>
          <w:trHeight w:val="600"/>
        </w:trPr>
        <w:tc>
          <w:tcPr>
            <w:tcW w:w="2916" w:type="dxa"/>
            <w:gridSpan w:val="2"/>
            <w:noWrap/>
            <w:hideMark/>
          </w:tcPr>
          <w:p w14:paraId="2D9F016C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286" w:type="dxa"/>
            <w:hideMark/>
          </w:tcPr>
          <w:p w14:paraId="480644CE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PBCH DM-RS uses QPSK modulation</w:t>
            </w:r>
          </w:p>
        </w:tc>
        <w:tc>
          <w:tcPr>
            <w:tcW w:w="3510" w:type="dxa"/>
            <w:hideMark/>
          </w:tcPr>
          <w:p w14:paraId="338A71FF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7.4.1.4.1 </w:t>
            </w:r>
          </w:p>
        </w:tc>
      </w:tr>
      <w:tr w:rsidR="00266DA3" w:rsidRPr="00BE409C" w14:paraId="1589C161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B59F7F2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BE409C" w14:paraId="28AD7024" w14:textId="77777777" w:rsidTr="00C115A1">
        <w:trPr>
          <w:trHeight w:val="300"/>
        </w:trPr>
        <w:tc>
          <w:tcPr>
            <w:tcW w:w="2916" w:type="dxa"/>
            <w:gridSpan w:val="2"/>
            <w:noWrap/>
            <w:hideMark/>
          </w:tcPr>
          <w:p w14:paraId="60CC5E22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[see PBCH data precoding]</w:t>
            </w:r>
          </w:p>
        </w:tc>
        <w:tc>
          <w:tcPr>
            <w:tcW w:w="3286" w:type="dxa"/>
            <w:hideMark/>
          </w:tcPr>
          <w:p w14:paraId="1B442B86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follows PDCCH-data precoding</w:t>
            </w:r>
          </w:p>
        </w:tc>
        <w:tc>
          <w:tcPr>
            <w:tcW w:w="3510" w:type="dxa"/>
            <w:noWrap/>
            <w:hideMark/>
          </w:tcPr>
          <w:p w14:paraId="2146801C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BE409C" w14:paraId="2D60D2E7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20B3D0E0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Mapping</w:t>
            </w:r>
          </w:p>
        </w:tc>
      </w:tr>
      <w:tr w:rsidR="00266DA3" w:rsidRPr="00BE409C" w14:paraId="1660B927" w14:textId="77777777" w:rsidTr="00C115A1">
        <w:trPr>
          <w:trHeight w:val="300"/>
        </w:trPr>
        <w:tc>
          <w:tcPr>
            <w:tcW w:w="0" w:type="dxa"/>
            <w:vMerge w:val="restart"/>
            <w:textDirection w:val="btLr"/>
            <w:hideMark/>
          </w:tcPr>
          <w:p w14:paraId="7687C43A" w14:textId="77777777" w:rsidR="00266DA3" w:rsidRPr="00BE409C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lang w:eastAsia="zh-CN" w:bidi="he-IL"/>
                <w:rPrChange w:id="20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</w:t>
            </w:r>
            <w:r w:rsidRPr="00BE409C">
              <w:rPr>
                <w:rFonts w:eastAsia="Times New Roman"/>
                <w:lang w:eastAsia="zh-CN" w:bidi="he-IL"/>
                <w:rPrChange w:id="20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0" w:type="dxa"/>
            <w:hideMark/>
          </w:tcPr>
          <w:p w14:paraId="517FDCE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0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offsetToPointA</w:t>
            </w:r>
          </w:p>
        </w:tc>
        <w:tc>
          <w:tcPr>
            <w:tcW w:w="0" w:type="dxa"/>
            <w:hideMark/>
          </w:tcPr>
          <w:p w14:paraId="31498EAA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0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PBCH data</w:t>
            </w:r>
          </w:p>
        </w:tc>
        <w:tc>
          <w:tcPr>
            <w:tcW w:w="0" w:type="dxa"/>
            <w:hideMark/>
          </w:tcPr>
          <w:p w14:paraId="6DF2CAF3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4.4.4.2</w:t>
            </w:r>
          </w:p>
        </w:tc>
      </w:tr>
      <w:tr w:rsidR="00266DA3" w:rsidRPr="00BE409C" w14:paraId="714F0061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17ABBDCD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556" w:type="dxa"/>
            <w:hideMark/>
          </w:tcPr>
          <w:p w14:paraId="329D1087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286" w:type="dxa"/>
            <w:hideMark/>
          </w:tcPr>
          <w:p w14:paraId="4E8FE794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PBCH data</w:t>
            </w:r>
          </w:p>
        </w:tc>
        <w:tc>
          <w:tcPr>
            <w:tcW w:w="3510" w:type="dxa"/>
            <w:noWrap/>
            <w:hideMark/>
          </w:tcPr>
          <w:p w14:paraId="01B3FF1F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BE409C" w14:paraId="1A1A2523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7ECE8B50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556" w:type="dxa"/>
            <w:hideMark/>
          </w:tcPr>
          <w:p w14:paraId="54C3799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k_{SSB}</w:t>
            </w:r>
          </w:p>
          <w:p w14:paraId="6A1B931A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86" w:type="dxa"/>
            <w:hideMark/>
          </w:tcPr>
          <w:p w14:paraId="3EE74E12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PBCH data</w:t>
            </w:r>
          </w:p>
        </w:tc>
        <w:tc>
          <w:tcPr>
            <w:tcW w:w="3510" w:type="dxa"/>
            <w:hideMark/>
          </w:tcPr>
          <w:p w14:paraId="4AAAEB85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7.4.3.1</w:t>
            </w:r>
          </w:p>
        </w:tc>
      </w:tr>
      <w:tr w:rsidR="00266DA3" w:rsidRPr="00BE409C" w14:paraId="3B4765D8" w14:textId="77777777" w:rsidTr="00C115A1">
        <w:trPr>
          <w:trHeight w:val="300"/>
        </w:trPr>
        <w:tc>
          <w:tcPr>
            <w:tcW w:w="0" w:type="dxa"/>
            <w:vMerge w:val="restart"/>
            <w:textDirection w:val="btLr"/>
            <w:hideMark/>
          </w:tcPr>
          <w:p w14:paraId="780F5EB1" w14:textId="77777777" w:rsidR="00266DA3" w:rsidRPr="00BE409C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lang w:eastAsia="zh-CN" w:bidi="he-IL"/>
                <w:rPrChange w:id="21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Time</w:t>
            </w:r>
            <w:r w:rsidRPr="00BE409C">
              <w:rPr>
                <w:rFonts w:eastAsia="Times New Roman"/>
                <w:lang w:eastAsia="zh-CN" w:bidi="he-IL"/>
                <w:rPrChange w:id="21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0" w:type="dxa"/>
            <w:hideMark/>
          </w:tcPr>
          <w:p w14:paraId="00B0A83D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Case</w:t>
            </w:r>
          </w:p>
        </w:tc>
        <w:tc>
          <w:tcPr>
            <w:tcW w:w="0" w:type="dxa"/>
            <w:hideMark/>
          </w:tcPr>
          <w:p w14:paraId="1432CA0F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PBCH data</w:t>
            </w:r>
          </w:p>
        </w:tc>
        <w:tc>
          <w:tcPr>
            <w:tcW w:w="0" w:type="dxa"/>
            <w:hideMark/>
          </w:tcPr>
          <w:p w14:paraId="7B7E672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BE409C" w14:paraId="7017E946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3D1AF3A6" w14:textId="77777777" w:rsidR="00266DA3" w:rsidRPr="00BE409C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12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556" w:type="dxa"/>
            <w:hideMark/>
          </w:tcPr>
          <w:p w14:paraId="4E01FB86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ssb index in slot</w:t>
            </w:r>
          </w:p>
          <w:p w14:paraId="3D1B23D0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  <w:p w14:paraId="5539BE20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  <w:p w14:paraId="233FAA1E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86" w:type="dxa"/>
            <w:hideMark/>
          </w:tcPr>
          <w:p w14:paraId="5C6E083B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PBCH data</w:t>
            </w:r>
          </w:p>
        </w:tc>
        <w:tc>
          <w:tcPr>
            <w:tcW w:w="3510" w:type="dxa"/>
            <w:hideMark/>
          </w:tcPr>
          <w:p w14:paraId="043E9648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BE409C" w14:paraId="6BEA61EE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05D0735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BE409C" w14:paraId="298D2C98" w14:textId="77777777" w:rsidTr="00C115A1">
        <w:trPr>
          <w:trHeight w:val="600"/>
        </w:trPr>
        <w:tc>
          <w:tcPr>
            <w:tcW w:w="2916" w:type="dxa"/>
            <w:gridSpan w:val="2"/>
            <w:noWrap/>
            <w:hideMark/>
          </w:tcPr>
          <w:p w14:paraId="19BBD3F6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286" w:type="dxa"/>
            <w:hideMark/>
          </w:tcPr>
          <w:p w14:paraId="55BF3871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2142" w:author="Author">
              <w:r w:rsidRPr="00BE409C" w:rsidDel="00C01A75">
                <w:rPr>
                  <w:rFonts w:eastAsia="Times New Roman"/>
                  <w:lang w:eastAsia="zh-CN" w:bidi="he-IL"/>
                  <w:rPrChange w:id="214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BE409C">
              <w:rPr>
                <w:rFonts w:eastAsia="Times New Roman"/>
                <w:lang w:eastAsia="zh-CN" w:bidi="he-IL"/>
                <w:rPrChange w:id="21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The UE assumes that SSS, PBCH DM-RS, and PBCH data have same EPRE</w:t>
            </w:r>
          </w:p>
        </w:tc>
        <w:tc>
          <w:tcPr>
            <w:tcW w:w="3510" w:type="dxa"/>
            <w:hideMark/>
          </w:tcPr>
          <w:p w14:paraId="23E52A1C" w14:textId="77777777" w:rsidR="00266DA3" w:rsidRPr="00BE409C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E409C">
              <w:rPr>
                <w:rFonts w:eastAsia="Times New Roman"/>
                <w:lang w:eastAsia="zh-CN" w:bidi="he-IL"/>
                <w:rPrChange w:id="21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4.1</w:t>
            </w:r>
          </w:p>
        </w:tc>
      </w:tr>
    </w:tbl>
    <w:p w14:paraId="27F49471" w14:textId="77777777" w:rsidR="00266DA3" w:rsidRPr="0057639A" w:rsidRDefault="00266DA3" w:rsidP="00266DA3">
      <w:pPr>
        <w:rPr>
          <w:lang w:eastAsia="zh-CN"/>
        </w:rPr>
      </w:pPr>
    </w:p>
    <w:p w14:paraId="6CEF88FE" w14:textId="77777777" w:rsidR="00266DA3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>PSS &amp; SSS</w:t>
      </w:r>
      <w:r w:rsidRPr="0057639A">
        <w:rPr>
          <w:b/>
          <w:bCs/>
        </w:rPr>
        <w:t xml:space="preserve"> Parameters</w:t>
      </w:r>
    </w:p>
    <w:p w14:paraId="3C675F3A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PSS &amp; SSS Parameters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1072"/>
        <w:gridCol w:w="1967"/>
        <w:gridCol w:w="3249"/>
        <w:gridCol w:w="3424"/>
      </w:tblGrid>
      <w:tr w:rsidR="00266DA3" w:rsidRPr="00C01A75" w14:paraId="1B63DD5B" w14:textId="77777777" w:rsidTr="00C115A1">
        <w:trPr>
          <w:trHeight w:val="420"/>
        </w:trPr>
        <w:tc>
          <w:tcPr>
            <w:tcW w:w="3039" w:type="dxa"/>
            <w:gridSpan w:val="2"/>
            <w:noWrap/>
            <w:hideMark/>
          </w:tcPr>
          <w:p w14:paraId="64BCFDB9" w14:textId="77777777" w:rsidR="00266DA3" w:rsidRPr="00C01A75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14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b/>
                <w:bCs/>
                <w:lang w:eastAsia="zh-CN" w:bidi="he-IL"/>
                <w:rPrChange w:id="214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249" w:type="dxa"/>
            <w:hideMark/>
          </w:tcPr>
          <w:p w14:paraId="415E9140" w14:textId="77777777" w:rsidR="00266DA3" w:rsidRPr="00C01A75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14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b/>
                <w:bCs/>
                <w:lang w:eastAsia="zh-CN" w:bidi="he-IL"/>
                <w:rPrChange w:id="215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 (3GPP-based)</w:t>
            </w:r>
          </w:p>
        </w:tc>
        <w:tc>
          <w:tcPr>
            <w:tcW w:w="3424" w:type="dxa"/>
            <w:noWrap/>
            <w:hideMark/>
          </w:tcPr>
          <w:p w14:paraId="63F7256E" w14:textId="77777777" w:rsidR="00266DA3" w:rsidRPr="00C01A75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15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b/>
                <w:bCs/>
                <w:lang w:eastAsia="zh-CN" w:bidi="he-IL"/>
                <w:rPrChange w:id="215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3GPP Spec Reference</w:t>
            </w:r>
          </w:p>
        </w:tc>
      </w:tr>
      <w:tr w:rsidR="00266DA3" w:rsidRPr="00C01A75" w14:paraId="7DAE7DEB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12FB137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Generation</w:t>
            </w:r>
          </w:p>
        </w:tc>
      </w:tr>
      <w:tr w:rsidR="00266DA3" w:rsidRPr="00C01A75" w14:paraId="34455AA6" w14:textId="77777777" w:rsidTr="00C115A1">
        <w:trPr>
          <w:trHeight w:val="600"/>
        </w:trPr>
        <w:tc>
          <w:tcPr>
            <w:tcW w:w="3039" w:type="dxa"/>
            <w:gridSpan w:val="2"/>
            <w:noWrap/>
            <w:hideMark/>
          </w:tcPr>
          <w:p w14:paraId="2A2192A3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N_{ID}^{cell}</w:t>
            </w:r>
          </w:p>
        </w:tc>
        <w:tc>
          <w:tcPr>
            <w:tcW w:w="3249" w:type="dxa"/>
            <w:hideMark/>
          </w:tcPr>
          <w:p w14:paraId="65035134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5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5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Physical cell ID - used to derive N_ID(1) for SSS and N_ID(2) for PSS</w:t>
            </w:r>
          </w:p>
        </w:tc>
        <w:tc>
          <w:tcPr>
            <w:tcW w:w="3424" w:type="dxa"/>
            <w:noWrap/>
            <w:hideMark/>
          </w:tcPr>
          <w:p w14:paraId="4B4F1780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38.211 , sec 7.4.2.1, 7.4.2.2.1, 7.4.2.3.1 </w:t>
            </w:r>
          </w:p>
        </w:tc>
      </w:tr>
      <w:tr w:rsidR="00266DA3" w:rsidRPr="00C01A75" w14:paraId="73A7CBDD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3B36147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Modulation</w:t>
            </w:r>
          </w:p>
        </w:tc>
      </w:tr>
      <w:tr w:rsidR="00266DA3" w:rsidRPr="00C01A75" w14:paraId="521C59F9" w14:textId="77777777" w:rsidTr="00C115A1">
        <w:trPr>
          <w:trHeight w:val="600"/>
        </w:trPr>
        <w:tc>
          <w:tcPr>
            <w:tcW w:w="3039" w:type="dxa"/>
            <w:gridSpan w:val="2"/>
            <w:noWrap/>
            <w:hideMark/>
          </w:tcPr>
          <w:p w14:paraId="0744CCC8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hard-coded values&gt;</w:t>
            </w:r>
          </w:p>
        </w:tc>
        <w:tc>
          <w:tcPr>
            <w:tcW w:w="3249" w:type="dxa"/>
            <w:hideMark/>
          </w:tcPr>
          <w:p w14:paraId="7570D2EB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6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PSS and SSS use BPSK modulation</w:t>
            </w:r>
          </w:p>
        </w:tc>
        <w:tc>
          <w:tcPr>
            <w:tcW w:w="3424" w:type="dxa"/>
            <w:hideMark/>
          </w:tcPr>
          <w:p w14:paraId="04587F68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6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38.211, sec 7.4.2.2.1, 7.4.2.3.1 </w:t>
            </w:r>
          </w:p>
        </w:tc>
      </w:tr>
      <w:tr w:rsidR="00266DA3" w:rsidRPr="00C01A75" w14:paraId="3E33595F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24B49135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Precoding</w:t>
            </w:r>
          </w:p>
        </w:tc>
      </w:tr>
      <w:tr w:rsidR="00266DA3" w:rsidRPr="00C01A75" w14:paraId="4F121501" w14:textId="77777777" w:rsidTr="00C115A1">
        <w:trPr>
          <w:trHeight w:val="900"/>
        </w:trPr>
        <w:tc>
          <w:tcPr>
            <w:tcW w:w="3039" w:type="dxa"/>
            <w:gridSpan w:val="2"/>
            <w:noWrap/>
            <w:hideMark/>
          </w:tcPr>
          <w:p w14:paraId="52F8776A" w14:textId="4672B265" w:rsidR="00266DA3" w:rsidRPr="00C01A75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2171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C01A75">
              <w:rPr>
                <w:i/>
                <w:iCs/>
                <w:lang w:eastAsia="zh-CN" w:bidi="he-IL"/>
                <w:rPrChange w:id="217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C01A75">
              <w:rPr>
                <w:i/>
                <w:iCs/>
                <w:lang w:eastAsia="zh-CN" w:bidi="he-IL"/>
                <w:rPrChange w:id="217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C01A75">
              <w:rPr>
                <w:i/>
                <w:iCs/>
                <w:lang w:eastAsia="zh-CN" w:bidi="he-IL"/>
                <w:rPrChange w:id="217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C01A75">
              <w:rPr>
                <w:i/>
                <w:iCs/>
                <w:lang w:eastAsia="zh-CN" w:bidi="he-IL"/>
                <w:rPrChange w:id="217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C01A75" w:rsidRPr="00C01A75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C01A75">
              <w:rPr>
                <w:i/>
                <w:iCs/>
                <w:lang w:eastAsia="zh-CN" w:bidi="he-IL"/>
                <w:rPrChange w:id="217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C01A75">
              <w:rPr>
                <w:i/>
                <w:iCs/>
                <w:cs/>
                <w:lang w:eastAsia="zh-CN" w:bidi="he-IL"/>
                <w:rPrChange w:id="2177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C01A75">
              <w:rPr>
                <w:i/>
                <w:iCs/>
                <w:lang w:eastAsia="zh-CN" w:bidi="he-IL"/>
                <w:rPrChange w:id="217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C01A75">
              <w:rPr>
                <w:i/>
                <w:iCs/>
                <w:lang w:eastAsia="zh-CN" w:bidi="he-IL"/>
                <w:rPrChange w:id="217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249" w:type="dxa"/>
            <w:hideMark/>
          </w:tcPr>
          <w:p w14:paraId="2109F88C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Conceptually similar to FH signaling when precoding for Cat-B. 3GPP leaves DL precoding to implementation.</w:t>
            </w:r>
          </w:p>
        </w:tc>
        <w:tc>
          <w:tcPr>
            <w:tcW w:w="3424" w:type="dxa"/>
            <w:noWrap/>
            <w:hideMark/>
          </w:tcPr>
          <w:p w14:paraId="1690E0F0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C01A75" w14:paraId="75A98342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3BC9B96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RE Mapping</w:t>
            </w:r>
          </w:p>
        </w:tc>
      </w:tr>
      <w:tr w:rsidR="00266DA3" w:rsidRPr="00C01A75" w14:paraId="7733D370" w14:textId="77777777" w:rsidTr="00C115A1">
        <w:trPr>
          <w:trHeight w:val="300"/>
        </w:trPr>
        <w:tc>
          <w:tcPr>
            <w:tcW w:w="1072" w:type="dxa"/>
            <w:vMerge w:val="restart"/>
            <w:textDirection w:val="btLr"/>
            <w:hideMark/>
          </w:tcPr>
          <w:p w14:paraId="031D7CE8" w14:textId="77777777" w:rsidR="00266DA3" w:rsidRPr="00C01A75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lang w:eastAsia="zh-CN" w:bidi="he-IL"/>
                <w:rPrChange w:id="2185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86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Freq</w:t>
            </w:r>
            <w:r w:rsidRPr="00C01A75">
              <w:rPr>
                <w:rFonts w:eastAsia="Times New Roman"/>
                <w:lang w:eastAsia="zh-CN" w:bidi="he-IL"/>
                <w:rPrChange w:id="2187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1967" w:type="dxa"/>
            <w:hideMark/>
          </w:tcPr>
          <w:p w14:paraId="1D4D8290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offsetToPointA</w:t>
            </w:r>
          </w:p>
        </w:tc>
        <w:tc>
          <w:tcPr>
            <w:tcW w:w="3249" w:type="dxa"/>
            <w:hideMark/>
          </w:tcPr>
          <w:p w14:paraId="41967D38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9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see PBCH data tab</w:t>
            </w:r>
          </w:p>
        </w:tc>
        <w:tc>
          <w:tcPr>
            <w:tcW w:w="3424" w:type="dxa"/>
            <w:hideMark/>
          </w:tcPr>
          <w:p w14:paraId="454EB2F2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9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3GPP TS 38.211, sec 4.4.4.2</w:t>
            </w:r>
          </w:p>
        </w:tc>
      </w:tr>
      <w:tr w:rsidR="00266DA3" w:rsidRPr="00C01A75" w14:paraId="2A15047E" w14:textId="77777777" w:rsidTr="00C115A1">
        <w:trPr>
          <w:trHeight w:val="300"/>
        </w:trPr>
        <w:tc>
          <w:tcPr>
            <w:tcW w:w="1072" w:type="dxa"/>
            <w:vMerge/>
            <w:hideMark/>
          </w:tcPr>
          <w:p w14:paraId="1A43749D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94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7" w:type="dxa"/>
            <w:hideMark/>
          </w:tcPr>
          <w:p w14:paraId="28DD6781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1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1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249" w:type="dxa"/>
            <w:hideMark/>
          </w:tcPr>
          <w:p w14:paraId="50D889BE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9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1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see PBCH data tab</w:t>
            </w:r>
          </w:p>
        </w:tc>
        <w:tc>
          <w:tcPr>
            <w:tcW w:w="3424" w:type="dxa"/>
            <w:noWrap/>
            <w:hideMark/>
          </w:tcPr>
          <w:p w14:paraId="1E291B9C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1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C01A75" w14:paraId="7E3C1BC3" w14:textId="77777777" w:rsidTr="00C115A1">
        <w:trPr>
          <w:trHeight w:val="75"/>
        </w:trPr>
        <w:tc>
          <w:tcPr>
            <w:tcW w:w="1072" w:type="dxa"/>
            <w:vMerge/>
            <w:hideMark/>
          </w:tcPr>
          <w:p w14:paraId="035A20EE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01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7" w:type="dxa"/>
            <w:hideMark/>
          </w:tcPr>
          <w:p w14:paraId="33AE050E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k_{SSB}</w:t>
            </w:r>
          </w:p>
          <w:p w14:paraId="3604C593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701C69EC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0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see PBCH data tab</w:t>
            </w:r>
          </w:p>
        </w:tc>
        <w:tc>
          <w:tcPr>
            <w:tcW w:w="3424" w:type="dxa"/>
            <w:hideMark/>
          </w:tcPr>
          <w:p w14:paraId="0D18748E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7.4.3.1</w:t>
            </w:r>
          </w:p>
        </w:tc>
      </w:tr>
      <w:tr w:rsidR="00266DA3" w:rsidRPr="00C01A75" w14:paraId="23B99757" w14:textId="77777777" w:rsidTr="00C115A1">
        <w:trPr>
          <w:trHeight w:val="300"/>
        </w:trPr>
        <w:tc>
          <w:tcPr>
            <w:tcW w:w="1072" w:type="dxa"/>
            <w:vMerge w:val="restart"/>
            <w:textDirection w:val="btLr"/>
            <w:hideMark/>
          </w:tcPr>
          <w:p w14:paraId="6302002C" w14:textId="77777777" w:rsidR="00266DA3" w:rsidRPr="00C01A75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lang w:eastAsia="zh-CN" w:bidi="he-IL"/>
                <w:rPrChange w:id="2209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10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Time</w:t>
            </w:r>
            <w:r w:rsidRPr="00C01A75">
              <w:rPr>
                <w:rFonts w:eastAsia="Times New Roman"/>
                <w:lang w:eastAsia="zh-CN" w:bidi="he-IL"/>
                <w:rPrChange w:id="2211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1967" w:type="dxa"/>
            <w:hideMark/>
          </w:tcPr>
          <w:p w14:paraId="5ECD8D65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Case</w:t>
            </w:r>
          </w:p>
        </w:tc>
        <w:tc>
          <w:tcPr>
            <w:tcW w:w="3249" w:type="dxa"/>
            <w:hideMark/>
          </w:tcPr>
          <w:p w14:paraId="0EB64DBC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1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see PBCH data tab</w:t>
            </w:r>
          </w:p>
        </w:tc>
        <w:tc>
          <w:tcPr>
            <w:tcW w:w="3424" w:type="dxa"/>
            <w:hideMark/>
          </w:tcPr>
          <w:p w14:paraId="02D0EA4F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1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C01A75" w14:paraId="58AC71FE" w14:textId="77777777" w:rsidTr="00C115A1">
        <w:trPr>
          <w:trHeight w:val="300"/>
        </w:trPr>
        <w:tc>
          <w:tcPr>
            <w:tcW w:w="1072" w:type="dxa"/>
            <w:vMerge/>
            <w:hideMark/>
          </w:tcPr>
          <w:p w14:paraId="21EFB8C1" w14:textId="77777777" w:rsidR="00266DA3" w:rsidRPr="00C01A7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218" w:author="Author">
                  <w:rPr>
                    <w:rFonts w:ascii="Calibri" w:eastAsia="Times New Roman" w:hAnsi="Calibri" w:cs="Calibri"/>
                    <w:b/>
                    <w:bCs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7" w:type="dxa"/>
            <w:hideMark/>
          </w:tcPr>
          <w:p w14:paraId="048F8DEC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ssb index in slot</w:t>
            </w:r>
          </w:p>
          <w:p w14:paraId="124446FE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  <w:p w14:paraId="606430D9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7EB2E5F8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2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see PBCH data tab</w:t>
            </w:r>
          </w:p>
        </w:tc>
        <w:tc>
          <w:tcPr>
            <w:tcW w:w="3424" w:type="dxa"/>
            <w:hideMark/>
          </w:tcPr>
          <w:p w14:paraId="302D65F0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2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2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4.1</w:t>
            </w:r>
          </w:p>
        </w:tc>
      </w:tr>
      <w:tr w:rsidR="00266DA3" w:rsidRPr="00C01A75" w14:paraId="48A24AC5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A9DF3E3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C01A75" w14:paraId="3C9BC9E0" w14:textId="77777777" w:rsidTr="00C115A1">
        <w:trPr>
          <w:trHeight w:val="300"/>
        </w:trPr>
        <w:tc>
          <w:tcPr>
            <w:tcW w:w="3039" w:type="dxa"/>
            <w:gridSpan w:val="2"/>
            <w:noWrap/>
            <w:hideMark/>
          </w:tcPr>
          <w:p w14:paraId="151B3259" w14:textId="77777777" w:rsidR="00266DA3" w:rsidRPr="00C01A7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lang w:eastAsia="zh-CN" w:bidi="he-IL"/>
                <w:rPrChange w:id="22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\beta_{PSS}</w:t>
            </w:r>
          </w:p>
        </w:tc>
        <w:tc>
          <w:tcPr>
            <w:tcW w:w="3249" w:type="dxa"/>
            <w:hideMark/>
          </w:tcPr>
          <w:p w14:paraId="4F673E72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PSS EPRE to SSS EPRE in an SSB</w:t>
            </w:r>
          </w:p>
        </w:tc>
        <w:tc>
          <w:tcPr>
            <w:tcW w:w="3424" w:type="dxa"/>
            <w:hideMark/>
          </w:tcPr>
          <w:p w14:paraId="46D38B82" w14:textId="77777777" w:rsidR="00266DA3" w:rsidRPr="00C01A7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C01A75">
              <w:rPr>
                <w:rFonts w:eastAsia="Times New Roman"/>
                <w:color w:val="000000"/>
                <w:lang w:eastAsia="zh-CN" w:bidi="he-IL"/>
                <w:rPrChange w:id="22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4.1</w:t>
            </w:r>
          </w:p>
        </w:tc>
      </w:tr>
    </w:tbl>
    <w:p w14:paraId="3F9C7370" w14:textId="77777777" w:rsidR="00266DA3" w:rsidRDefault="00266DA3" w:rsidP="00266DA3">
      <w:pPr>
        <w:rPr>
          <w:lang w:eastAsia="zh-CN"/>
        </w:rPr>
      </w:pPr>
    </w:p>
    <w:p w14:paraId="70055A17" w14:textId="77777777" w:rsidR="00266DA3" w:rsidRDefault="00266DA3" w:rsidP="00DA58E7">
      <w:pPr>
        <w:pStyle w:val="Heading3"/>
        <w:ind w:hanging="720"/>
      </w:pPr>
      <w:bookmarkStart w:id="2235" w:name="_Ref86291452"/>
      <w:bookmarkStart w:id="2236" w:name="_Toc87887509"/>
      <w:r>
        <w:t>Beamforming</w:t>
      </w:r>
      <w:bookmarkEnd w:id="2235"/>
      <w:bookmarkEnd w:id="2236"/>
    </w:p>
    <w:p w14:paraId="185E0C5C" w14:textId="77777777" w:rsidR="00266DA3" w:rsidRDefault="00266DA3" w:rsidP="00266DA3">
      <w:r>
        <w:rPr>
          <w:lang w:val="en-GB" w:eastAsia="zh-CN"/>
        </w:rPr>
        <w:t xml:space="preserve">In this release, the </w:t>
      </w:r>
      <w:r>
        <w:t>AAL_DOWNLINK_High-PHY profile supports the following beamforming methods available for OFH signaling:</w:t>
      </w:r>
    </w:p>
    <w:p w14:paraId="6B0CDD64" w14:textId="77777777" w:rsidR="00266DA3" w:rsidRPr="008D548F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23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D548F">
        <w:rPr>
          <w:rFonts w:ascii="Times New Roman" w:hAnsi="Times New Roman" w:cs="Times New Roman"/>
          <w:sz w:val="20"/>
          <w:szCs w:val="20"/>
          <w:rPrChange w:id="223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Predefined-Beam Beamforming, as defined in section 10.4.2.1 of </w:t>
      </w:r>
      <w:r w:rsidRPr="008D548F">
        <w:rPr>
          <w:rFonts w:ascii="Times New Roman" w:hAnsi="Times New Roman" w:cs="Times New Roman"/>
          <w:sz w:val="20"/>
          <w:szCs w:val="20"/>
          <w:rPrChange w:id="223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D548F">
        <w:rPr>
          <w:rFonts w:ascii="Times New Roman" w:hAnsi="Times New Roman" w:cs="Times New Roman"/>
          <w:sz w:val="20"/>
          <w:szCs w:val="20"/>
          <w:rPrChange w:id="224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REF _Ref86758626 \r \h  \* MERGEFORMAT </w:instrText>
      </w:r>
      <w:r w:rsidRPr="008D548F">
        <w:rPr>
          <w:rFonts w:ascii="Times New Roman" w:hAnsi="Times New Roman" w:cs="Times New Roman"/>
          <w:sz w:val="20"/>
          <w:szCs w:val="20"/>
          <w:rPrChange w:id="224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D548F">
        <w:rPr>
          <w:rFonts w:ascii="Times New Roman" w:hAnsi="Times New Roman" w:cs="Times New Roman"/>
          <w:sz w:val="20"/>
          <w:szCs w:val="20"/>
          <w:rPrChange w:id="224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D548F">
        <w:rPr>
          <w:rFonts w:ascii="Times New Roman" w:hAnsi="Times New Roman" w:cs="Times New Roman"/>
          <w:sz w:val="20"/>
          <w:szCs w:val="20"/>
          <w:cs/>
          <w:rPrChange w:id="2243" w:author="Author">
            <w:rPr>
              <w:rFonts w:asciiTheme="majorBidi" w:hAnsiTheme="majorBidi" w:cstheme="majorBidi"/>
              <w:sz w:val="20"/>
              <w:szCs w:val="20"/>
              <w:cs/>
            </w:rPr>
          </w:rPrChange>
        </w:rPr>
        <w:t>‎</w:t>
      </w:r>
      <w:r w:rsidRPr="008D548F">
        <w:rPr>
          <w:rFonts w:ascii="Times New Roman" w:hAnsi="Times New Roman" w:cs="Times New Roman"/>
          <w:sz w:val="20"/>
          <w:szCs w:val="20"/>
          <w:rPrChange w:id="224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[8]</w:t>
      </w:r>
      <w:r w:rsidRPr="008D548F">
        <w:rPr>
          <w:rFonts w:ascii="Times New Roman" w:hAnsi="Times New Roman" w:cs="Times New Roman"/>
          <w:sz w:val="20"/>
          <w:szCs w:val="20"/>
          <w:rPrChange w:id="224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  <w:r w:rsidRPr="008D548F">
        <w:rPr>
          <w:rFonts w:ascii="Times New Roman" w:hAnsi="Times New Roman" w:cs="Times New Roman"/>
          <w:sz w:val="20"/>
          <w:szCs w:val="20"/>
          <w:rPrChange w:id="224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;</w:t>
      </w:r>
    </w:p>
    <w:p w14:paraId="67963977" w14:textId="77777777" w:rsidR="00266DA3" w:rsidRPr="008D548F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24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D548F">
        <w:rPr>
          <w:rFonts w:ascii="Times New Roman" w:hAnsi="Times New Roman" w:cs="Times New Roman"/>
          <w:sz w:val="20"/>
          <w:szCs w:val="20"/>
          <w:rPrChange w:id="224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Weight-based Dynamic Beamforming, as defined in section 10.4.2.2 of </w:t>
      </w:r>
      <w:r w:rsidRPr="008D548F">
        <w:rPr>
          <w:rFonts w:ascii="Times New Roman" w:hAnsi="Times New Roman" w:cs="Times New Roman"/>
          <w:sz w:val="20"/>
          <w:szCs w:val="20"/>
          <w:rPrChange w:id="224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D548F">
        <w:rPr>
          <w:rFonts w:ascii="Times New Roman" w:hAnsi="Times New Roman" w:cs="Times New Roman"/>
          <w:sz w:val="20"/>
          <w:szCs w:val="20"/>
          <w:rPrChange w:id="225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REF _Ref86758626 \r \h  \* MERGEFORMAT </w:instrText>
      </w:r>
      <w:r w:rsidRPr="008D548F">
        <w:rPr>
          <w:rFonts w:ascii="Times New Roman" w:hAnsi="Times New Roman" w:cs="Times New Roman"/>
          <w:sz w:val="20"/>
          <w:szCs w:val="20"/>
          <w:rPrChange w:id="225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D548F">
        <w:rPr>
          <w:rFonts w:ascii="Times New Roman" w:hAnsi="Times New Roman" w:cs="Times New Roman"/>
          <w:sz w:val="20"/>
          <w:szCs w:val="20"/>
          <w:rPrChange w:id="225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D548F">
        <w:rPr>
          <w:rFonts w:ascii="Times New Roman" w:hAnsi="Times New Roman" w:cs="Times New Roman"/>
          <w:sz w:val="20"/>
          <w:szCs w:val="20"/>
          <w:cs/>
          <w:rPrChange w:id="2253" w:author="Author">
            <w:rPr>
              <w:rFonts w:asciiTheme="majorBidi" w:hAnsiTheme="majorBidi" w:cstheme="majorBidi"/>
              <w:sz w:val="20"/>
              <w:szCs w:val="20"/>
              <w:cs/>
            </w:rPr>
          </w:rPrChange>
        </w:rPr>
        <w:t>‎</w:t>
      </w:r>
      <w:r w:rsidRPr="008D548F">
        <w:rPr>
          <w:rFonts w:ascii="Times New Roman" w:hAnsi="Times New Roman" w:cs="Times New Roman"/>
          <w:sz w:val="20"/>
          <w:szCs w:val="20"/>
          <w:rPrChange w:id="225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[8]</w:t>
      </w:r>
      <w:r w:rsidRPr="008D548F">
        <w:rPr>
          <w:rFonts w:ascii="Times New Roman" w:hAnsi="Times New Roman" w:cs="Times New Roman"/>
          <w:sz w:val="20"/>
          <w:szCs w:val="20"/>
          <w:rPrChange w:id="225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  <w:r w:rsidRPr="008D548F">
        <w:rPr>
          <w:rFonts w:ascii="Times New Roman" w:hAnsi="Times New Roman" w:cs="Times New Roman"/>
          <w:sz w:val="20"/>
          <w:szCs w:val="20"/>
          <w:rPrChange w:id="225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;</w:t>
      </w:r>
    </w:p>
    <w:p w14:paraId="0927790E" w14:textId="77777777" w:rsidR="00266DA3" w:rsidRPr="008D548F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25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D548F">
        <w:rPr>
          <w:rFonts w:ascii="Times New Roman" w:hAnsi="Times New Roman" w:cs="Times New Roman"/>
          <w:sz w:val="20"/>
          <w:szCs w:val="20"/>
          <w:rPrChange w:id="225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Attribute-Based Dynamic Beamforming, as defined in section 10.4.3 of </w:t>
      </w:r>
      <w:r w:rsidRPr="008D548F">
        <w:rPr>
          <w:rFonts w:ascii="Times New Roman" w:hAnsi="Times New Roman" w:cs="Times New Roman"/>
          <w:sz w:val="20"/>
          <w:szCs w:val="20"/>
          <w:rPrChange w:id="225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D548F">
        <w:rPr>
          <w:rFonts w:ascii="Times New Roman" w:hAnsi="Times New Roman" w:cs="Times New Roman"/>
          <w:sz w:val="20"/>
          <w:szCs w:val="20"/>
          <w:rPrChange w:id="226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REF _Ref86758626 \r \h  \* MERGEFORMAT </w:instrText>
      </w:r>
      <w:r w:rsidRPr="008D548F">
        <w:rPr>
          <w:rFonts w:ascii="Times New Roman" w:hAnsi="Times New Roman" w:cs="Times New Roman"/>
          <w:sz w:val="20"/>
          <w:szCs w:val="20"/>
          <w:rPrChange w:id="226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D548F">
        <w:rPr>
          <w:rFonts w:ascii="Times New Roman" w:hAnsi="Times New Roman" w:cs="Times New Roman"/>
          <w:sz w:val="20"/>
          <w:szCs w:val="20"/>
          <w:rPrChange w:id="226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D548F">
        <w:rPr>
          <w:rFonts w:ascii="Times New Roman" w:hAnsi="Times New Roman" w:cs="Times New Roman"/>
          <w:sz w:val="20"/>
          <w:szCs w:val="20"/>
          <w:cs/>
          <w:rPrChange w:id="2263" w:author="Author">
            <w:rPr>
              <w:rFonts w:asciiTheme="majorBidi" w:hAnsiTheme="majorBidi" w:cstheme="majorBidi"/>
              <w:sz w:val="20"/>
              <w:szCs w:val="20"/>
              <w:cs/>
            </w:rPr>
          </w:rPrChange>
        </w:rPr>
        <w:t>‎</w:t>
      </w:r>
      <w:r w:rsidRPr="008D548F">
        <w:rPr>
          <w:rFonts w:ascii="Times New Roman" w:hAnsi="Times New Roman" w:cs="Times New Roman"/>
          <w:sz w:val="20"/>
          <w:szCs w:val="20"/>
          <w:rPrChange w:id="226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[8]</w:t>
      </w:r>
      <w:r w:rsidRPr="008D548F">
        <w:rPr>
          <w:rFonts w:ascii="Times New Roman" w:hAnsi="Times New Roman" w:cs="Times New Roman"/>
          <w:sz w:val="20"/>
          <w:szCs w:val="20"/>
          <w:rPrChange w:id="226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  <w:r w:rsidRPr="008D548F">
        <w:rPr>
          <w:rFonts w:ascii="Times New Roman" w:hAnsi="Times New Roman" w:cs="Times New Roman"/>
          <w:sz w:val="20"/>
          <w:szCs w:val="20"/>
          <w:rPrChange w:id="226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;</w:t>
      </w:r>
    </w:p>
    <w:p w14:paraId="4A5BB400" w14:textId="77777777" w:rsidR="00266DA3" w:rsidRPr="008D548F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267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8D548F">
        <w:rPr>
          <w:rFonts w:ascii="Times New Roman" w:hAnsi="Times New Roman" w:cs="Times New Roman"/>
          <w:sz w:val="20"/>
          <w:szCs w:val="20"/>
          <w:rPrChange w:id="226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 xml:space="preserve">Channel-Information-Based Beamforming, as defined in section 10.4.4 of </w:t>
      </w:r>
      <w:r w:rsidRPr="008D548F">
        <w:rPr>
          <w:rFonts w:ascii="Times New Roman" w:hAnsi="Times New Roman" w:cs="Times New Roman"/>
          <w:sz w:val="20"/>
          <w:szCs w:val="20"/>
          <w:rPrChange w:id="226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D548F">
        <w:rPr>
          <w:rFonts w:ascii="Times New Roman" w:hAnsi="Times New Roman" w:cs="Times New Roman"/>
          <w:sz w:val="20"/>
          <w:szCs w:val="20"/>
          <w:rPrChange w:id="227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REF _Ref86758626 \r \h  \* MERGEFORMAT </w:instrText>
      </w:r>
      <w:r w:rsidRPr="008D548F">
        <w:rPr>
          <w:rFonts w:ascii="Times New Roman" w:hAnsi="Times New Roman" w:cs="Times New Roman"/>
          <w:sz w:val="20"/>
          <w:szCs w:val="20"/>
          <w:rPrChange w:id="227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D548F">
        <w:rPr>
          <w:rFonts w:ascii="Times New Roman" w:hAnsi="Times New Roman" w:cs="Times New Roman"/>
          <w:sz w:val="20"/>
          <w:szCs w:val="20"/>
          <w:rPrChange w:id="227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D548F">
        <w:rPr>
          <w:rFonts w:ascii="Times New Roman" w:hAnsi="Times New Roman" w:cs="Times New Roman"/>
          <w:sz w:val="20"/>
          <w:szCs w:val="20"/>
          <w:cs/>
          <w:rPrChange w:id="2273" w:author="Author">
            <w:rPr>
              <w:rFonts w:asciiTheme="majorBidi" w:hAnsiTheme="majorBidi" w:cstheme="majorBidi"/>
              <w:sz w:val="20"/>
              <w:szCs w:val="20"/>
              <w:cs/>
            </w:rPr>
          </w:rPrChange>
        </w:rPr>
        <w:t>‎</w:t>
      </w:r>
      <w:r w:rsidRPr="008D548F">
        <w:rPr>
          <w:rFonts w:ascii="Times New Roman" w:hAnsi="Times New Roman" w:cs="Times New Roman"/>
          <w:sz w:val="20"/>
          <w:szCs w:val="20"/>
          <w:rPrChange w:id="227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[8]</w:t>
      </w:r>
      <w:r w:rsidRPr="008D548F">
        <w:rPr>
          <w:rFonts w:ascii="Times New Roman" w:hAnsi="Times New Roman" w:cs="Times New Roman"/>
          <w:sz w:val="20"/>
          <w:szCs w:val="20"/>
          <w:rPrChange w:id="227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  <w:r w:rsidRPr="008D548F">
        <w:rPr>
          <w:rFonts w:ascii="Times New Roman" w:hAnsi="Times New Roman" w:cs="Times New Roman"/>
          <w:sz w:val="20"/>
          <w:szCs w:val="20"/>
          <w:rPrChange w:id="227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.</w:t>
      </w:r>
    </w:p>
    <w:p w14:paraId="3B153A65" w14:textId="77777777" w:rsidR="00266DA3" w:rsidRDefault="00266DA3" w:rsidP="00266DA3">
      <w:pPr>
        <w:rPr>
          <w:lang w:val="en-GB" w:eastAsia="zh-CN"/>
        </w:rPr>
      </w:pPr>
    </w:p>
    <w:p w14:paraId="386DF8BA" w14:textId="77777777" w:rsidR="00266DA3" w:rsidRDefault="00266DA3" w:rsidP="00DA58E7">
      <w:pPr>
        <w:pStyle w:val="Heading4"/>
        <w:ind w:left="864" w:hanging="864"/>
      </w:pPr>
      <w:bookmarkStart w:id="2277" w:name="_Ref86762424"/>
      <w:r w:rsidRPr="00843F62">
        <w:t>Predefined-Beam Beamforming</w:t>
      </w:r>
      <w:bookmarkEnd w:id="2277"/>
    </w:p>
    <w:p w14:paraId="6DEBCEB6" w14:textId="77777777" w:rsidR="00266DA3" w:rsidRPr="000836E2" w:rsidRDefault="00266DA3" w:rsidP="00266DA3">
      <w:pPr>
        <w:rPr>
          <w:rFonts w:asciiTheme="majorBidi" w:hAnsiTheme="majorBidi" w:cstheme="majorBidi"/>
          <w:lang w:val="en-GB" w:eastAsia="zh-CN"/>
        </w:rPr>
      </w:pPr>
      <w:r>
        <w:rPr>
          <w:lang w:val="en-GB" w:eastAsia="zh-CN"/>
        </w:rPr>
        <w:t xml:space="preserve">AALI shall support Application signaling of the following parameters, as needed for AF-signaling of beamId in C-Plane </w:t>
      </w:r>
      <w:r w:rsidRPr="000836E2">
        <w:rPr>
          <w:rFonts w:asciiTheme="majorBidi" w:hAnsiTheme="majorBidi" w:cstheme="majorBidi"/>
          <w:lang w:val="en-GB" w:eastAsia="zh-CN"/>
        </w:rPr>
        <w:t xml:space="preserve">Section Types 1, 3 </w:t>
      </w:r>
      <w:r w:rsidRPr="000836E2">
        <w:rPr>
          <w:rFonts w:asciiTheme="majorBidi" w:hAnsiTheme="majorBidi" w:cstheme="majorBidi"/>
        </w:rPr>
        <w:t>[8]</w:t>
      </w:r>
      <w:r w:rsidRPr="000836E2">
        <w:rPr>
          <w:rFonts w:asciiTheme="majorBidi" w:hAnsiTheme="majorBidi" w:cstheme="majorBidi"/>
          <w:lang w:val="en-GB" w:eastAsia="zh-CN"/>
        </w:rPr>
        <w:t>:</w:t>
      </w:r>
    </w:p>
    <w:p w14:paraId="0A65FF7A" w14:textId="77777777" w:rsidR="00266DA3" w:rsidRPr="00AC2703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 w:eastAsia="zh-CN"/>
          <w:rPrChange w:id="2278" w:author="Author">
            <w:rPr>
              <w:rFonts w:asciiTheme="majorBidi" w:hAnsiTheme="majorBidi" w:cstheme="majorBidi"/>
              <w:lang w:val="en-GB" w:eastAsia="zh-CN"/>
            </w:rPr>
          </w:rPrChange>
        </w:rPr>
      </w:pPr>
      <w:r w:rsidRPr="00AC2703">
        <w:rPr>
          <w:rFonts w:ascii="Times New Roman" w:hAnsi="Times New Roman" w:cs="Times New Roman"/>
          <w:sz w:val="20"/>
          <w:szCs w:val="20"/>
          <w:rPrChange w:id="227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frequency-domain beam indices</w:t>
      </w:r>
    </w:p>
    <w:p w14:paraId="06069968" w14:textId="77777777" w:rsidR="00266DA3" w:rsidRPr="00AC2703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 w:eastAsia="zh-CN"/>
          <w:rPrChange w:id="2280" w:author="Author">
            <w:rPr>
              <w:rFonts w:asciiTheme="majorBidi" w:hAnsiTheme="majorBidi" w:cstheme="majorBidi"/>
              <w:lang w:val="en-GB" w:eastAsia="zh-CN"/>
            </w:rPr>
          </w:rPrChange>
        </w:rPr>
      </w:pPr>
      <w:r w:rsidRPr="00AC2703">
        <w:rPr>
          <w:rFonts w:ascii="Times New Roman" w:hAnsi="Times New Roman" w:cs="Times New Roman"/>
          <w:sz w:val="20"/>
          <w:szCs w:val="20"/>
          <w:rPrChange w:id="228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time-domain-domain beam indices</w:t>
      </w:r>
    </w:p>
    <w:p w14:paraId="4637D318" w14:textId="77777777" w:rsidR="00266DA3" w:rsidRPr="000836E2" w:rsidRDefault="00266DA3" w:rsidP="00DA58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GB" w:eastAsia="zh-CN"/>
        </w:rPr>
      </w:pPr>
      <w:r w:rsidRPr="00AC2703">
        <w:rPr>
          <w:rFonts w:ascii="Times New Roman" w:hAnsi="Times New Roman" w:cs="Times New Roman"/>
          <w:sz w:val="20"/>
          <w:szCs w:val="20"/>
          <w:rPrChange w:id="228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a mixture of the two (“hybrid beamforming”).</w:t>
      </w:r>
    </w:p>
    <w:p w14:paraId="66AA0EEA" w14:textId="77777777" w:rsidR="00266DA3" w:rsidRDefault="00266DA3" w:rsidP="00DA58E7">
      <w:pPr>
        <w:pStyle w:val="Heading4"/>
        <w:ind w:left="864" w:hanging="864"/>
      </w:pPr>
      <w:r>
        <w:t>Weight-based Dynamic Beamforming</w:t>
      </w:r>
      <w:r w:rsidRPr="00843F62" w:rsidDel="00093F96">
        <w:t xml:space="preserve"> </w:t>
      </w:r>
    </w:p>
    <w:p w14:paraId="250B26FD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AALI shall support Application signaling of the following parameters, as needed for AF-signaling of beamforming weight vectors of (bfwI, bfwQ) in C-Plane Extensions 1, 11, 19 </w:t>
      </w:r>
      <w:r>
        <w:t>[8]</w:t>
      </w:r>
      <w:r>
        <w:rPr>
          <w:lang w:val="en-GB" w:eastAsia="zh-CN"/>
        </w:rPr>
        <w:t>:</w:t>
      </w:r>
    </w:p>
    <w:p w14:paraId="37E374AE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Weight-based Dynamic Beamforming</w:t>
      </w:r>
      <w:r w:rsidRPr="00843F62" w:rsidDel="00093F96">
        <w:t xml:space="preserve"> </w:t>
      </w:r>
      <w:r>
        <w:t>Parameters for Downlink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3039"/>
        <w:gridCol w:w="3249"/>
        <w:gridCol w:w="3424"/>
      </w:tblGrid>
      <w:tr w:rsidR="00266DA3" w:rsidRPr="00FC735D" w14:paraId="5CFC2147" w14:textId="77777777" w:rsidTr="00C115A1">
        <w:trPr>
          <w:trHeight w:val="420"/>
        </w:trPr>
        <w:tc>
          <w:tcPr>
            <w:tcW w:w="3039" w:type="dxa"/>
            <w:noWrap/>
            <w:hideMark/>
          </w:tcPr>
          <w:p w14:paraId="2BFFF69A" w14:textId="77777777" w:rsidR="00266DA3" w:rsidRPr="00FC735D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28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b/>
                <w:bCs/>
                <w:lang w:eastAsia="zh-CN" w:bidi="he-IL"/>
                <w:rPrChange w:id="228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249" w:type="dxa"/>
            <w:hideMark/>
          </w:tcPr>
          <w:p w14:paraId="15A43F0D" w14:textId="77777777" w:rsidR="00266DA3" w:rsidRPr="00FC735D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28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b/>
                <w:bCs/>
                <w:lang w:eastAsia="zh-CN" w:bidi="he-IL"/>
                <w:rPrChange w:id="228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</w:t>
            </w:r>
          </w:p>
        </w:tc>
        <w:tc>
          <w:tcPr>
            <w:tcW w:w="3424" w:type="dxa"/>
            <w:noWrap/>
            <w:hideMark/>
          </w:tcPr>
          <w:p w14:paraId="591385AD" w14:textId="77777777" w:rsidR="00266DA3" w:rsidRPr="00FC735D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28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b/>
                <w:bCs/>
                <w:lang w:eastAsia="zh-CN" w:bidi="he-IL"/>
                <w:rPrChange w:id="228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Role</w:t>
            </w:r>
          </w:p>
        </w:tc>
      </w:tr>
      <w:tr w:rsidR="00266DA3" w:rsidRPr="00FC735D" w14:paraId="34C50811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4F957C0E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lang w:eastAsia="zh-CN" w:bidi="he-IL"/>
                <w:rPrChange w:id="22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AF </w:t>
            </w:r>
            <w:r w:rsidRPr="00FC735D">
              <w:rPr>
                <w:rFonts w:eastAsia="Wingdings"/>
                <w:lang w:eastAsia="zh-CN" w:bidi="he-IL"/>
                <w:rPrChange w:id="2291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FC735D">
              <w:rPr>
                <w:rFonts w:eastAsia="Times New Roman"/>
                <w:lang w:eastAsia="zh-CN" w:bidi="he-IL"/>
                <w:rPrChange w:id="22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Application</w:t>
            </w:r>
          </w:p>
        </w:tc>
      </w:tr>
      <w:tr w:rsidR="00266DA3" w:rsidRPr="00FC735D" w14:paraId="2C806C35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05D34BFF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2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lang w:eastAsia="zh-CN" w:bidi="he-IL"/>
                <w:rPrChange w:id="22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Abstraction</w:t>
            </w:r>
          </w:p>
        </w:tc>
        <w:tc>
          <w:tcPr>
            <w:tcW w:w="3249" w:type="dxa"/>
            <w:hideMark/>
          </w:tcPr>
          <w:p w14:paraId="1617249F" w14:textId="0B551B10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29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29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 representation of SRS-based channel observations, as documented in the SRS report </w:t>
            </w:r>
            <w:commentRangeStart w:id="2297"/>
            <w:del w:id="2298" w:author="Author">
              <w:r w:rsidRPr="00FC735D" w:rsidDel="007A27AC">
                <w:rPr>
                  <w:rFonts w:eastAsia="Times New Roman"/>
                  <w:color w:val="000000"/>
                  <w:lang w:eastAsia="zh-CN" w:bidi="he-IL"/>
                  <w:rPrChange w:id="2299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for usage: antennaSwitching </w:delText>
              </w:r>
              <w:commentRangeEnd w:id="2297"/>
              <w:r w:rsidR="00FC735D" w:rsidDel="007A27AC">
                <w:rPr>
                  <w:rStyle w:val="CommentReference"/>
                </w:rPr>
                <w:commentReference w:id="2297"/>
              </w:r>
            </w:del>
            <w:r w:rsidRPr="00FC735D">
              <w:rPr>
                <w:rFonts w:eastAsia="Times New Roman"/>
                <w:color w:val="000000"/>
                <w:lang w:eastAsia="zh-CN" w:bidi="he-IL"/>
                <w:rPrChange w:id="23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 section </w:t>
            </w:r>
            <w:r w:rsidRPr="00FC735D">
              <w:rPr>
                <w:rFonts w:eastAsia="Times New Roman"/>
                <w:color w:val="000000"/>
                <w:lang w:eastAsia="zh-CN" w:bidi="he-IL"/>
                <w:rPrChange w:id="23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begin"/>
            </w:r>
            <w:r w:rsidRPr="00FC735D">
              <w:rPr>
                <w:rFonts w:eastAsia="Times New Roman"/>
                <w:color w:val="000000"/>
                <w:lang w:eastAsia="zh-CN" w:bidi="he-IL"/>
                <w:rPrChange w:id="23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instrText xml:space="preserve"> REF _Ref86759554 \r \h </w:instrText>
            </w:r>
            <w:r w:rsidRPr="00FC735D">
              <w:rPr>
                <w:rFonts w:eastAsia="Times New Roman"/>
                <w:color w:val="000000"/>
                <w:lang w:eastAsia="zh-CN" w:bidi="he-IL"/>
                <w:rPrChange w:id="23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r>
            <w:r w:rsidR="00FC735D">
              <w:rPr>
                <w:rFonts w:eastAsia="Times New Roman"/>
                <w:color w:val="000000"/>
                <w:lang w:eastAsia="zh-CN" w:bidi="he-IL"/>
              </w:rPr>
              <w:instrText xml:space="preserve"> \* MERGEFORMAT </w:instrText>
            </w:r>
            <w:r w:rsidRPr="00FC735D">
              <w:rPr>
                <w:rFonts w:eastAsia="Times New Roman"/>
                <w:color w:val="000000"/>
                <w:lang w:eastAsia="zh-CN" w:bidi="he-IL"/>
                <w:rPrChange w:id="230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separate"/>
            </w:r>
            <w:r w:rsidRPr="00FC735D">
              <w:rPr>
                <w:rFonts w:eastAsia="Times New Roman"/>
                <w:color w:val="000000"/>
                <w:cs/>
                <w:lang w:eastAsia="zh-CN" w:bidi="he-IL"/>
                <w:rPrChange w:id="2305" w:author="Author">
                  <w:rPr>
                    <w:rFonts w:asciiTheme="majorBidi" w:eastAsia="Times New Roman" w:hAnsiTheme="majorBidi" w:cstheme="majorBidi"/>
                    <w:color w:val="000000"/>
                    <w:cs/>
                    <w:lang w:eastAsia="zh-CN" w:bidi="he-IL"/>
                  </w:rPr>
                </w:rPrChange>
              </w:rPr>
              <w:t>‎</w:t>
            </w:r>
            <w:r w:rsidRPr="00FC735D">
              <w:rPr>
                <w:rFonts w:eastAsia="Times New Roman"/>
                <w:color w:val="000000"/>
                <w:lang w:eastAsia="zh-CN" w:bidi="he-IL"/>
                <w:rPrChange w:id="23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4.3.5.2</w:t>
            </w:r>
            <w:r w:rsidRPr="00FC735D">
              <w:rPr>
                <w:rFonts w:eastAsia="Times New Roman"/>
                <w:color w:val="000000"/>
                <w:lang w:eastAsia="zh-CN" w:bidi="he-IL"/>
                <w:rPrChange w:id="23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424" w:type="dxa"/>
            <w:noWrap/>
            <w:hideMark/>
          </w:tcPr>
          <w:p w14:paraId="10E496F8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0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Signals an abstraction of the Channel Estimation to the Application</w:t>
            </w:r>
          </w:p>
        </w:tc>
      </w:tr>
      <w:tr w:rsidR="00266DA3" w:rsidRPr="00FC735D" w14:paraId="5735103C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55C3E500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lang w:eastAsia="zh-CN" w:bidi="he-IL"/>
                <w:rPrChange w:id="23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Application </w:t>
            </w:r>
            <w:r w:rsidRPr="00FC735D">
              <w:rPr>
                <w:rFonts w:eastAsia="Wingdings"/>
                <w:lang w:eastAsia="zh-CN" w:bidi="he-IL"/>
                <w:rPrChange w:id="2312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FC735D">
              <w:rPr>
                <w:rFonts w:eastAsia="Times New Roman"/>
                <w:lang w:eastAsia="zh-CN" w:bidi="he-IL"/>
                <w:rPrChange w:id="23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AF</w:t>
            </w:r>
          </w:p>
        </w:tc>
      </w:tr>
      <w:tr w:rsidR="00266DA3" w:rsidRPr="00FC735D" w14:paraId="58AFF175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29BCA278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lang w:eastAsia="zh-CN" w:bidi="he-IL"/>
                <w:rPrChange w:id="23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UEs</w:t>
            </w:r>
          </w:p>
          <w:p w14:paraId="44B192CF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6B59F865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1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UEs for scheduling (for an illustration refer to the L users referenced in Appendix J.4 of </w:t>
            </w:r>
            <w:r w:rsidRPr="00FC735D">
              <w:t>[8]</w:t>
            </w:r>
          </w:p>
        </w:tc>
        <w:tc>
          <w:tcPr>
            <w:tcW w:w="3424" w:type="dxa"/>
            <w:vMerge w:val="restart"/>
            <w:hideMark/>
          </w:tcPr>
          <w:p w14:paraId="759B3BCA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1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Compute precoding weights for the selected UEs and layers, e.g. based on </w:t>
            </w:r>
            <w:r w:rsidRPr="00FC735D">
              <w:rPr>
                <w:rFonts w:eastAsia="Times New Roman"/>
                <w:color w:val="000000"/>
                <w:lang w:eastAsia="zh-CN" w:bidi="he-IL"/>
                <w:rPrChange w:id="23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lastRenderedPageBreak/>
              <w:t>the reported Channel Estimation and its Abstraction.</w:t>
            </w:r>
          </w:p>
          <w:p w14:paraId="5F51B362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  <w:p w14:paraId="5C5BB24F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2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 to O-RU beamforming vectors of weights (bfwI, bfwQ) over C-Plane for the Application-selected UEs and layers.</w:t>
            </w:r>
          </w:p>
          <w:p w14:paraId="44D45644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2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  <w:p w14:paraId="20FE592E" w14:textId="77777777" w:rsidR="00266DA3" w:rsidRPr="00FC735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2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2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Alternatively, the beamforming weights may be consumed in AF itself, e.g. Cat-A, when precoding is applied in the O-DU.</w:t>
            </w:r>
          </w:p>
        </w:tc>
      </w:tr>
      <w:tr w:rsidR="00266DA3" w:rsidRPr="00FC735D" w14:paraId="0838F6AA" w14:textId="77777777" w:rsidTr="00C115A1">
        <w:trPr>
          <w:trHeight w:val="600"/>
        </w:trPr>
        <w:tc>
          <w:tcPr>
            <w:tcW w:w="3039" w:type="dxa"/>
            <w:noWrap/>
          </w:tcPr>
          <w:p w14:paraId="70CEF4BC" w14:textId="77777777" w:rsidR="00266DA3" w:rsidRPr="00FC735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lang w:eastAsia="zh-CN" w:bidi="he-IL"/>
                <w:rPrChange w:id="23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Layers, per UE</w:t>
            </w:r>
          </w:p>
        </w:tc>
        <w:tc>
          <w:tcPr>
            <w:tcW w:w="3249" w:type="dxa"/>
          </w:tcPr>
          <w:p w14:paraId="4E8FCB54" w14:textId="77777777" w:rsidR="00266DA3" w:rsidRPr="00FC735D" w:rsidDel="005D37F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C735D">
              <w:rPr>
                <w:rFonts w:eastAsia="Times New Roman"/>
                <w:color w:val="000000"/>
                <w:lang w:eastAsia="zh-CN" w:bidi="he-IL"/>
                <w:rPrChange w:id="23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Layers for scheduling (for an illustration refer to the K layers referenced in Appendix J.4 of </w:t>
            </w:r>
            <w:r w:rsidRPr="00FC735D">
              <w:t>[8]</w:t>
            </w:r>
          </w:p>
        </w:tc>
        <w:tc>
          <w:tcPr>
            <w:tcW w:w="3424" w:type="dxa"/>
            <w:vMerge/>
          </w:tcPr>
          <w:p w14:paraId="7D78393E" w14:textId="77777777" w:rsidR="00266DA3" w:rsidRPr="00FC735D" w:rsidDel="007E44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</w:tbl>
    <w:p w14:paraId="0C5B840B" w14:textId="77777777" w:rsidR="00266DA3" w:rsidRDefault="00266DA3" w:rsidP="00266DA3">
      <w:pPr>
        <w:rPr>
          <w:lang w:val="en-GB" w:eastAsia="zh-CN"/>
        </w:rPr>
      </w:pPr>
    </w:p>
    <w:p w14:paraId="2DE55AE3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T</w:t>
      </w:r>
      <w:r w:rsidRPr="00F52B77">
        <w:rPr>
          <w:lang w:val="en-GB" w:eastAsia="zh-CN"/>
        </w:rPr>
        <w:t xml:space="preserve">he High-PHY AAL API shall </w:t>
      </w:r>
      <w:r>
        <w:rPr>
          <w:lang w:val="en-GB" w:eastAsia="zh-CN"/>
        </w:rPr>
        <w:t xml:space="preserve">be </w:t>
      </w:r>
      <w:r w:rsidRPr="006D0E96">
        <w:rPr>
          <w:lang w:val="en-GB" w:eastAsia="zh-CN"/>
        </w:rPr>
        <w:t xml:space="preserve">extensible to allow, in future releases, </w:t>
      </w:r>
      <w:r w:rsidRPr="00F52B77">
        <w:rPr>
          <w:lang w:val="en-GB" w:eastAsia="zh-CN"/>
        </w:rPr>
        <w:t>the</w:t>
      </w:r>
      <w:r>
        <w:rPr>
          <w:lang w:val="en-GB" w:eastAsia="zh-CN"/>
        </w:rPr>
        <w:t xml:space="preserve"> optional</w:t>
      </w:r>
      <w:r w:rsidRPr="00F52B77">
        <w:rPr>
          <w:lang w:val="en-GB" w:eastAsia="zh-CN"/>
        </w:rPr>
        <w:t xml:space="preserve"> ability for the beamforming weights to be generated outside the AF that consumes them for generating the appropriate C- and U-plane signaling by the accelerator, e.g. to generate the corresponding U-Plane eAxC I/Q sample streams and C-plane ueId field(s).</w:t>
      </w:r>
    </w:p>
    <w:p w14:paraId="52DC757B" w14:textId="77777777" w:rsidR="00266DA3" w:rsidRPr="0087733D" w:rsidRDefault="00266DA3" w:rsidP="00266DA3">
      <w:pPr>
        <w:rPr>
          <w:lang w:val="en-GB" w:eastAsia="zh-CN"/>
        </w:rPr>
      </w:pPr>
    </w:p>
    <w:p w14:paraId="6E93C04E" w14:textId="77777777" w:rsidR="00266DA3" w:rsidRDefault="00266DA3" w:rsidP="00DA58E7">
      <w:pPr>
        <w:pStyle w:val="Heading4"/>
        <w:ind w:left="864" w:hanging="864"/>
      </w:pPr>
      <w:bookmarkStart w:id="2333" w:name="_Ref86762750"/>
      <w:r w:rsidRPr="00D07B81">
        <w:t>Attribute-Based Dynamic Beamforming</w:t>
      </w:r>
      <w:bookmarkEnd w:id="2333"/>
      <w:r w:rsidRPr="00843F62" w:rsidDel="00093F96">
        <w:t xml:space="preserve"> </w:t>
      </w:r>
    </w:p>
    <w:p w14:paraId="35455B42" w14:textId="0EC1582C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AALI shall support Application signaling of the following parameters, as needed for AF-signaling of beamforming </w:t>
      </w:r>
      <w:del w:id="2334" w:author="Author">
        <w:r w:rsidDel="00EE7EC9">
          <w:rPr>
            <w:lang w:val="en-GB" w:eastAsia="zh-CN"/>
          </w:rPr>
          <w:delText>atributes</w:delText>
        </w:r>
      </w:del>
      <w:ins w:id="2335" w:author="Author">
        <w:r w:rsidR="00EE7EC9">
          <w:rPr>
            <w:lang w:val="en-GB" w:eastAsia="zh-CN"/>
          </w:rPr>
          <w:t>attributes</w:t>
        </w:r>
      </w:ins>
      <w:r>
        <w:rPr>
          <w:lang w:val="en-GB" w:eastAsia="zh-CN"/>
        </w:rPr>
        <w:t xml:space="preserve"> (</w:t>
      </w:r>
      <w:r w:rsidRPr="00FA7191">
        <w:rPr>
          <w:lang w:val="en-GB" w:eastAsia="zh-CN"/>
        </w:rPr>
        <w:t>bfAzPt</w:t>
      </w:r>
      <w:r>
        <w:rPr>
          <w:lang w:val="en-GB" w:eastAsia="zh-CN"/>
        </w:rPr>
        <w:t xml:space="preserve">, </w:t>
      </w:r>
      <w:r w:rsidRPr="00FA7191">
        <w:rPr>
          <w:lang w:val="en-GB" w:eastAsia="zh-CN"/>
        </w:rPr>
        <w:t>bfZePt</w:t>
      </w:r>
      <w:r>
        <w:rPr>
          <w:lang w:val="en-GB" w:eastAsia="zh-CN"/>
        </w:rPr>
        <w:t xml:space="preserve">, </w:t>
      </w:r>
      <w:r w:rsidRPr="00FA7191">
        <w:rPr>
          <w:lang w:val="en-GB" w:eastAsia="zh-CN"/>
        </w:rPr>
        <w:t>bfAz3dd</w:t>
      </w:r>
      <w:r>
        <w:rPr>
          <w:lang w:val="en-GB" w:eastAsia="zh-CN"/>
        </w:rPr>
        <w:t xml:space="preserve">, </w:t>
      </w:r>
      <w:r w:rsidRPr="00FA7191">
        <w:rPr>
          <w:lang w:val="en-GB" w:eastAsia="zh-CN"/>
        </w:rPr>
        <w:t>bfZe3dd</w:t>
      </w:r>
      <w:r>
        <w:rPr>
          <w:lang w:val="en-GB" w:eastAsia="zh-CN"/>
        </w:rPr>
        <w:t xml:space="preserve">, </w:t>
      </w:r>
      <w:r w:rsidRPr="00FA7191">
        <w:rPr>
          <w:lang w:val="en-GB" w:eastAsia="zh-CN"/>
        </w:rPr>
        <w:t>bfAzSl</w:t>
      </w:r>
      <w:r>
        <w:rPr>
          <w:lang w:val="en-GB" w:eastAsia="zh-CN"/>
        </w:rPr>
        <w:t xml:space="preserve">, </w:t>
      </w:r>
      <w:r w:rsidRPr="00FA7191">
        <w:rPr>
          <w:lang w:val="en-GB" w:eastAsia="zh-CN"/>
        </w:rPr>
        <w:t>bfZeSl</w:t>
      </w:r>
      <w:r>
        <w:rPr>
          <w:lang w:val="en-GB" w:eastAsia="zh-CN"/>
        </w:rPr>
        <w:t xml:space="preserve">) in C-Plane Extensions 2 </w:t>
      </w:r>
      <w:r>
        <w:t>[8]</w:t>
      </w:r>
      <w:r>
        <w:rPr>
          <w:lang w:val="en-GB" w:eastAsia="zh-CN"/>
        </w:rPr>
        <w:t>:</w:t>
      </w:r>
    </w:p>
    <w:p w14:paraId="40CAD49C" w14:textId="77777777" w:rsidR="00266DA3" w:rsidRPr="00EE7EC9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 w:eastAsia="zh-CN"/>
          <w:rPrChange w:id="2336" w:author="Author">
            <w:rPr>
              <w:rFonts w:asciiTheme="majorBidi" w:hAnsiTheme="majorBidi" w:cstheme="majorBidi"/>
              <w:lang w:val="en-GB" w:eastAsia="zh-CN"/>
            </w:rPr>
          </w:rPrChange>
        </w:rPr>
      </w:pPr>
      <w:r w:rsidRPr="00EE7EC9">
        <w:rPr>
          <w:rFonts w:ascii="Times New Roman" w:hAnsi="Times New Roman" w:cs="Times New Roman"/>
          <w:sz w:val="20"/>
          <w:szCs w:val="20"/>
          <w:rPrChange w:id="233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Zenith main and 3dB angles</w:t>
      </w:r>
    </w:p>
    <w:p w14:paraId="404B3226" w14:textId="77777777" w:rsidR="00266DA3" w:rsidRPr="00EE7EC9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 w:eastAsia="zh-CN"/>
          <w:rPrChange w:id="2338" w:author="Author">
            <w:rPr>
              <w:rFonts w:asciiTheme="majorBidi" w:hAnsiTheme="majorBidi" w:cstheme="majorBidi"/>
              <w:lang w:val="en-GB" w:eastAsia="zh-CN"/>
            </w:rPr>
          </w:rPrChange>
        </w:rPr>
      </w:pPr>
      <w:r w:rsidRPr="00EE7EC9">
        <w:rPr>
          <w:rFonts w:ascii="Times New Roman" w:hAnsi="Times New Roman" w:cs="Times New Roman"/>
          <w:sz w:val="20"/>
          <w:szCs w:val="20"/>
          <w:rPrChange w:id="233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Azimuth main and 3dB angles</w:t>
      </w:r>
    </w:p>
    <w:p w14:paraId="1FCFAE9A" w14:textId="77777777" w:rsidR="00266DA3" w:rsidRPr="00EE7EC9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 w:eastAsia="zh-CN"/>
          <w:rPrChange w:id="2340" w:author="Author">
            <w:rPr>
              <w:rFonts w:asciiTheme="majorBidi" w:hAnsiTheme="majorBidi" w:cstheme="majorBidi"/>
              <w:lang w:val="en-GB" w:eastAsia="zh-CN"/>
            </w:rPr>
          </w:rPrChange>
        </w:rPr>
      </w:pPr>
      <w:r w:rsidRPr="00EE7EC9">
        <w:rPr>
          <w:rFonts w:ascii="Times New Roman" w:hAnsi="Times New Roman" w:cs="Times New Roman"/>
          <w:sz w:val="20"/>
          <w:szCs w:val="20"/>
          <w:rPrChange w:id="234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Sidelobe Angles</w:t>
      </w:r>
    </w:p>
    <w:p w14:paraId="7D6A18C4" w14:textId="77777777" w:rsidR="00266DA3" w:rsidRPr="0087733D" w:rsidRDefault="00266DA3" w:rsidP="00266DA3">
      <w:pPr>
        <w:rPr>
          <w:sz w:val="22"/>
          <w:szCs w:val="22"/>
          <w:lang w:val="en-GB" w:eastAsia="zh-CN"/>
        </w:rPr>
      </w:pPr>
    </w:p>
    <w:p w14:paraId="6A451AB3" w14:textId="77777777" w:rsidR="00266DA3" w:rsidRDefault="00266DA3" w:rsidP="00DA58E7">
      <w:pPr>
        <w:pStyle w:val="Heading4"/>
        <w:ind w:left="864" w:hanging="864"/>
      </w:pPr>
      <w:r w:rsidRPr="00D41AF0">
        <w:t>Channel-Information-Based Beamforming</w:t>
      </w:r>
      <w:r w:rsidRPr="00843F62" w:rsidDel="00093F96">
        <w:t xml:space="preserve"> </w:t>
      </w:r>
    </w:p>
    <w:p w14:paraId="781E3CD6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AALI shall support Application signaling of the following parameters, as needed for AAL_DOWNLINK_High-PHYprofile signaling of channel estimate vectors of (</w:t>
      </w:r>
      <w:r w:rsidRPr="00F960BB">
        <w:rPr>
          <w:lang w:val="en-GB" w:eastAsia="zh-CN"/>
        </w:rPr>
        <w:t>ciIsample</w:t>
      </w:r>
      <w:r>
        <w:rPr>
          <w:lang w:val="en-GB" w:eastAsia="zh-CN"/>
        </w:rPr>
        <w:t xml:space="preserve">, </w:t>
      </w:r>
      <w:r w:rsidRPr="00F960BB">
        <w:rPr>
          <w:lang w:val="en-GB" w:eastAsia="zh-CN"/>
        </w:rPr>
        <w:t>ci</w:t>
      </w:r>
      <w:r>
        <w:rPr>
          <w:lang w:val="en-GB" w:eastAsia="zh-CN"/>
        </w:rPr>
        <w:t>Q</w:t>
      </w:r>
      <w:r w:rsidRPr="00F960BB">
        <w:rPr>
          <w:lang w:val="en-GB" w:eastAsia="zh-CN"/>
        </w:rPr>
        <w:t>sample</w:t>
      </w:r>
      <w:r>
        <w:rPr>
          <w:lang w:val="en-GB" w:eastAsia="zh-CN"/>
        </w:rPr>
        <w:t xml:space="preserve">) in C-Plane Section 6 </w:t>
      </w:r>
      <w:r>
        <w:t>[8]</w:t>
      </w:r>
      <w:r>
        <w:rPr>
          <w:lang w:val="en-GB" w:eastAsia="zh-CN"/>
        </w:rPr>
        <w:t>:</w:t>
      </w:r>
    </w:p>
    <w:p w14:paraId="3B10C897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D41AF0">
        <w:t>Channel-Information-Based</w:t>
      </w:r>
      <w:r>
        <w:t xml:space="preserve"> Beamforming</w:t>
      </w:r>
      <w:r w:rsidRPr="00843F62" w:rsidDel="00093F96">
        <w:t xml:space="preserve"> </w:t>
      </w:r>
      <w:r>
        <w:t>Parameters for Downlink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3039"/>
        <w:gridCol w:w="3249"/>
        <w:gridCol w:w="3424"/>
      </w:tblGrid>
      <w:tr w:rsidR="00266DA3" w:rsidRPr="00EE7EC9" w14:paraId="2F2EBB83" w14:textId="77777777" w:rsidTr="00C115A1">
        <w:trPr>
          <w:trHeight w:val="420"/>
        </w:trPr>
        <w:tc>
          <w:tcPr>
            <w:tcW w:w="3039" w:type="dxa"/>
            <w:noWrap/>
            <w:hideMark/>
          </w:tcPr>
          <w:p w14:paraId="0DEC2399" w14:textId="77777777" w:rsidR="00266DA3" w:rsidRPr="00EE7EC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342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b/>
                <w:bCs/>
                <w:lang w:eastAsia="zh-CN" w:bidi="he-IL"/>
                <w:rPrChange w:id="234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249" w:type="dxa"/>
            <w:hideMark/>
          </w:tcPr>
          <w:p w14:paraId="371E56C9" w14:textId="77777777" w:rsidR="00266DA3" w:rsidRPr="00EE7EC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344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b/>
                <w:bCs/>
                <w:lang w:eastAsia="zh-CN" w:bidi="he-IL"/>
                <w:rPrChange w:id="234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</w:t>
            </w:r>
          </w:p>
        </w:tc>
        <w:tc>
          <w:tcPr>
            <w:tcW w:w="3424" w:type="dxa"/>
            <w:noWrap/>
            <w:hideMark/>
          </w:tcPr>
          <w:p w14:paraId="21F42B52" w14:textId="77777777" w:rsidR="00266DA3" w:rsidRPr="00EE7EC9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346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b/>
                <w:bCs/>
                <w:lang w:eastAsia="zh-CN" w:bidi="he-IL"/>
                <w:rPrChange w:id="234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Role</w:t>
            </w:r>
          </w:p>
        </w:tc>
      </w:tr>
      <w:tr w:rsidR="00266DA3" w:rsidRPr="00EE7EC9" w14:paraId="5639EEAC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2EDC5873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lang w:eastAsia="zh-CN" w:bidi="he-IL"/>
                <w:rPrChange w:id="23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AF </w:t>
            </w:r>
            <w:r w:rsidRPr="00EE7EC9">
              <w:rPr>
                <w:rFonts w:eastAsia="Wingdings"/>
                <w:lang w:eastAsia="zh-CN" w:bidi="he-IL"/>
                <w:rPrChange w:id="2350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t>à</w:t>
            </w:r>
            <w:r w:rsidRPr="00EE7EC9">
              <w:rPr>
                <w:rFonts w:eastAsia="Times New Roman"/>
                <w:lang w:eastAsia="zh-CN" w:bidi="he-IL"/>
                <w:rPrChange w:id="23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Application</w:t>
            </w:r>
          </w:p>
        </w:tc>
      </w:tr>
      <w:tr w:rsidR="00266DA3" w:rsidRPr="00EE7EC9" w14:paraId="02788B4D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07860D7C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lang w:eastAsia="zh-CN" w:bidi="he-IL"/>
                <w:rPrChange w:id="23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Abstraction</w:t>
            </w:r>
          </w:p>
        </w:tc>
        <w:tc>
          <w:tcPr>
            <w:tcW w:w="3249" w:type="dxa"/>
            <w:hideMark/>
          </w:tcPr>
          <w:p w14:paraId="3CC00F16" w14:textId="676ED15A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color w:val="000000"/>
                <w:lang w:eastAsia="zh-CN" w:bidi="he-IL"/>
                <w:rPrChange w:id="23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 representation of SRS-based channel observations, as documented in the SRS report </w:t>
            </w:r>
            <w:commentRangeStart w:id="2356"/>
            <w:del w:id="2357" w:author="Author">
              <w:r w:rsidRPr="00EE7EC9" w:rsidDel="00EE7EC9">
                <w:rPr>
                  <w:rFonts w:eastAsia="Times New Roman"/>
                  <w:color w:val="000000"/>
                  <w:lang w:eastAsia="zh-CN" w:bidi="he-IL"/>
                  <w:rPrChange w:id="2358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for usage: antennaSwitching </w:delText>
              </w:r>
            </w:del>
            <w:commentRangeEnd w:id="2356"/>
            <w:r w:rsidR="00EE7EC9">
              <w:rPr>
                <w:rStyle w:val="CommentReference"/>
              </w:rPr>
              <w:commentReference w:id="2356"/>
            </w:r>
            <w:r w:rsidRPr="00EE7EC9">
              <w:rPr>
                <w:rFonts w:eastAsia="Times New Roman"/>
                <w:color w:val="000000"/>
                <w:lang w:eastAsia="zh-CN" w:bidi="he-IL"/>
                <w:rPrChange w:id="23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 section </w:t>
            </w:r>
            <w:r w:rsidRPr="00EE7EC9">
              <w:rPr>
                <w:rFonts w:eastAsia="Times New Roman"/>
                <w:color w:val="000000"/>
                <w:lang w:eastAsia="zh-CN" w:bidi="he-IL"/>
                <w:rPrChange w:id="23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begin"/>
            </w:r>
            <w:r w:rsidRPr="00EE7EC9">
              <w:rPr>
                <w:rFonts w:eastAsia="Times New Roman"/>
                <w:color w:val="000000"/>
                <w:lang w:eastAsia="zh-CN" w:bidi="he-IL"/>
                <w:rPrChange w:id="23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instrText xml:space="preserve"> REF _Ref86759554 \r \h </w:instrText>
            </w:r>
            <w:r w:rsidRPr="00EE7EC9">
              <w:rPr>
                <w:rFonts w:eastAsia="Times New Roman"/>
                <w:color w:val="000000"/>
                <w:lang w:eastAsia="zh-CN" w:bidi="he-IL"/>
                <w:rPrChange w:id="23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r>
            <w:r w:rsidR="00EE7EC9">
              <w:rPr>
                <w:rFonts w:eastAsia="Times New Roman"/>
                <w:color w:val="000000"/>
                <w:lang w:eastAsia="zh-CN" w:bidi="he-IL"/>
              </w:rPr>
              <w:instrText xml:space="preserve"> \* MERGEFORMAT </w:instrText>
            </w:r>
            <w:r w:rsidRPr="00EE7EC9">
              <w:rPr>
                <w:rFonts w:eastAsia="Times New Roman"/>
                <w:color w:val="000000"/>
                <w:lang w:eastAsia="zh-CN" w:bidi="he-IL"/>
                <w:rPrChange w:id="236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separate"/>
            </w:r>
            <w:r w:rsidRPr="00EE7EC9">
              <w:rPr>
                <w:rFonts w:eastAsia="Times New Roman"/>
                <w:color w:val="000000"/>
                <w:cs/>
                <w:lang w:eastAsia="zh-CN" w:bidi="he-IL"/>
                <w:rPrChange w:id="2364" w:author="Author">
                  <w:rPr>
                    <w:rFonts w:asciiTheme="majorBidi" w:eastAsia="Times New Roman" w:hAnsiTheme="majorBidi" w:cstheme="majorBidi"/>
                    <w:color w:val="000000"/>
                    <w:cs/>
                    <w:lang w:eastAsia="zh-CN" w:bidi="he-IL"/>
                  </w:rPr>
                </w:rPrChange>
              </w:rPr>
              <w:t>‎</w:t>
            </w:r>
            <w:r w:rsidRPr="00EE7EC9">
              <w:rPr>
                <w:rFonts w:eastAsia="Times New Roman"/>
                <w:color w:val="000000"/>
                <w:lang w:eastAsia="zh-CN" w:bidi="he-IL"/>
                <w:rPrChange w:id="236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4.3.5.2</w:t>
            </w:r>
            <w:r w:rsidRPr="00EE7EC9">
              <w:rPr>
                <w:rFonts w:eastAsia="Times New Roman"/>
                <w:color w:val="000000"/>
                <w:lang w:eastAsia="zh-CN" w:bidi="he-IL"/>
                <w:rPrChange w:id="23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424" w:type="dxa"/>
            <w:noWrap/>
            <w:hideMark/>
          </w:tcPr>
          <w:p w14:paraId="2F0F8BF2" w14:textId="77777777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6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color w:val="000000"/>
                <w:lang w:eastAsia="zh-CN" w:bidi="he-IL"/>
                <w:rPrChange w:id="23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Signals an abstraction of the Channel Estimation to the Application</w:t>
            </w:r>
          </w:p>
        </w:tc>
      </w:tr>
      <w:tr w:rsidR="00266DA3" w:rsidRPr="00EE7EC9" w14:paraId="2D2ABCE3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6584A7EB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lang w:eastAsia="zh-CN" w:bidi="he-IL"/>
                <w:rPrChange w:id="23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Application </w:t>
            </w:r>
            <w:r w:rsidRPr="00EE7EC9">
              <w:rPr>
                <w:rFonts w:eastAsia="Wingdings"/>
                <w:lang w:eastAsia="zh-CN" w:bidi="he-IL"/>
                <w:rPrChange w:id="2371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t>à</w:t>
            </w:r>
            <w:r w:rsidRPr="00EE7EC9">
              <w:rPr>
                <w:rFonts w:eastAsia="Times New Roman"/>
                <w:lang w:eastAsia="zh-CN" w:bidi="he-IL"/>
                <w:rPrChange w:id="23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AF</w:t>
            </w:r>
          </w:p>
        </w:tc>
      </w:tr>
      <w:tr w:rsidR="00266DA3" w:rsidRPr="00EE7EC9" w14:paraId="44564730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5B9D2B20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lang w:eastAsia="zh-CN" w:bidi="he-IL"/>
                <w:rPrChange w:id="23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UEs</w:t>
            </w:r>
          </w:p>
          <w:p w14:paraId="378C6296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1FAEE6EA" w14:textId="77777777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color w:val="000000"/>
                <w:lang w:eastAsia="zh-CN" w:bidi="he-IL"/>
                <w:rPrChange w:id="23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UEs for scheduling (for an illustration refer to the L users referenced in Appendix J.4 of </w:t>
            </w:r>
            <w:r w:rsidRPr="00EE7EC9">
              <w:t>[8]</w:t>
            </w:r>
          </w:p>
        </w:tc>
        <w:tc>
          <w:tcPr>
            <w:tcW w:w="3424" w:type="dxa"/>
            <w:vMerge w:val="restart"/>
            <w:hideMark/>
          </w:tcPr>
          <w:p w14:paraId="13DD715B" w14:textId="77777777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color w:val="000000"/>
                <w:lang w:eastAsia="zh-CN" w:bidi="he-IL"/>
                <w:rPrChange w:id="237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 to O-RU the Channel Estimates for the Application-selected UEs and layers</w:t>
            </w:r>
          </w:p>
          <w:p w14:paraId="31527B70" w14:textId="77777777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EE7EC9" w14:paraId="2F4615FE" w14:textId="77777777" w:rsidTr="00C115A1">
        <w:trPr>
          <w:trHeight w:val="600"/>
        </w:trPr>
        <w:tc>
          <w:tcPr>
            <w:tcW w:w="3039" w:type="dxa"/>
            <w:noWrap/>
          </w:tcPr>
          <w:p w14:paraId="3CF5CB90" w14:textId="77777777" w:rsidR="00266DA3" w:rsidRPr="00EE7EC9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3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lang w:eastAsia="zh-CN" w:bidi="he-IL"/>
                <w:rPrChange w:id="23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Layers, per UE</w:t>
            </w:r>
          </w:p>
        </w:tc>
        <w:tc>
          <w:tcPr>
            <w:tcW w:w="3249" w:type="dxa"/>
          </w:tcPr>
          <w:p w14:paraId="3C8F25F5" w14:textId="77777777" w:rsidR="00266DA3" w:rsidRPr="00EE7EC9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EE7EC9">
              <w:rPr>
                <w:rFonts w:eastAsia="Times New Roman"/>
                <w:color w:val="000000"/>
                <w:lang w:eastAsia="zh-CN" w:bidi="he-IL"/>
                <w:rPrChange w:id="23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Layers for scheduling (for an illustration refer to the K layers referenced in Appendix J.4 of </w:t>
            </w:r>
            <w:r w:rsidRPr="00EE7EC9">
              <w:t>[8]</w:t>
            </w:r>
          </w:p>
        </w:tc>
        <w:tc>
          <w:tcPr>
            <w:tcW w:w="3424" w:type="dxa"/>
            <w:vMerge/>
          </w:tcPr>
          <w:p w14:paraId="5AB00F41" w14:textId="77777777" w:rsidR="00266DA3" w:rsidRPr="00EE7EC9" w:rsidDel="00960CE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3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</w:tbl>
    <w:p w14:paraId="2EC681E6" w14:textId="77777777" w:rsidR="00266DA3" w:rsidRPr="004F5886" w:rsidRDefault="00266DA3" w:rsidP="00266DA3">
      <w:pPr>
        <w:rPr>
          <w:lang w:val="en-GB" w:eastAsia="zh-CN"/>
        </w:rPr>
      </w:pPr>
    </w:p>
    <w:p w14:paraId="1072191E" w14:textId="77777777" w:rsidR="00266DA3" w:rsidRDefault="00266DA3" w:rsidP="00DA58E7">
      <w:pPr>
        <w:pStyle w:val="Heading2"/>
        <w:ind w:left="576" w:hanging="576"/>
      </w:pPr>
      <w:bookmarkStart w:id="2386" w:name="_Toc87887510"/>
      <w:r>
        <w:lastRenderedPageBreak/>
        <w:t>O-DU AAL UPLINK High-PHY Profile Specification</w:t>
      </w:r>
      <w:bookmarkEnd w:id="2386"/>
    </w:p>
    <w:p w14:paraId="043A4F19" w14:textId="77777777" w:rsidR="00266DA3" w:rsidRDefault="00266DA3" w:rsidP="00266DA3">
      <w:pPr>
        <w:rPr>
          <w:lang w:val="en-GB" w:eastAsia="zh-CN"/>
        </w:rPr>
      </w:pPr>
      <w:r w:rsidRPr="07BEC9A2">
        <w:rPr>
          <w:lang w:val="en-GB" w:eastAsia="zh-CN"/>
        </w:rPr>
        <w:t>This profile provides acceleration functionality for the following channels and signals:</w:t>
      </w:r>
    </w:p>
    <w:p w14:paraId="4BF9123A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387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88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PUSCH (including Data, DM-RS and PT-RS)</w:t>
      </w:r>
    </w:p>
    <w:p w14:paraId="2D3D11FD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389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90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 xml:space="preserve">PUCCH (including Data </w:t>
      </w:r>
      <w:commentRangeStart w:id="2391"/>
      <w:r w:rsidRPr="00515964">
        <w:rPr>
          <w:rFonts w:ascii="Times New Roman" w:hAnsi="Times New Roman" w:cs="Times New Roman"/>
          <w:strike/>
          <w:sz w:val="20"/>
          <w:szCs w:val="20"/>
          <w:lang w:val="en-GB" w:eastAsia="zh-CN"/>
          <w:rPrChange w:id="2392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and DM-RS</w:t>
      </w:r>
      <w:commentRangeEnd w:id="2391"/>
      <w:r w:rsidR="00515964">
        <w:rPr>
          <w:rStyle w:val="CommentReference"/>
          <w:rFonts w:ascii="Times New Roman" w:eastAsia="Yu Mincho" w:hAnsi="Times New Roman" w:cs="Times New Roman"/>
          <w:lang w:eastAsia="en-US"/>
        </w:rPr>
        <w:commentReference w:id="2391"/>
      </w: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93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) – Format 0</w:t>
      </w:r>
    </w:p>
    <w:p w14:paraId="1AE7E55D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394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95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PUCCH (including Data and DM-RS) – Format 1</w:t>
      </w:r>
    </w:p>
    <w:p w14:paraId="4D56DB14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396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97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PUCCH (including Data and DM-RS) – Formats 2, 3, 4</w:t>
      </w:r>
    </w:p>
    <w:p w14:paraId="181F743F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398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399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SRS</w:t>
      </w:r>
    </w:p>
    <w:p w14:paraId="09BB5089" w14:textId="77777777" w:rsidR="00266DA3" w:rsidRPr="0051596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GB" w:eastAsia="zh-CN"/>
          <w:rPrChange w:id="2400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</w:pPr>
      <w:r w:rsidRPr="00515964">
        <w:rPr>
          <w:rFonts w:ascii="Times New Roman" w:hAnsi="Times New Roman" w:cs="Times New Roman"/>
          <w:sz w:val="20"/>
          <w:szCs w:val="20"/>
          <w:lang w:val="en-GB" w:eastAsia="zh-CN"/>
          <w:rPrChange w:id="2401" w:author="Author">
            <w:rPr>
              <w:rFonts w:asciiTheme="majorBidi" w:hAnsiTheme="majorBidi" w:cstheme="majorBidi"/>
              <w:sz w:val="20"/>
              <w:szCs w:val="20"/>
              <w:lang w:val="en-GB" w:eastAsia="zh-CN"/>
            </w:rPr>
          </w:rPrChange>
        </w:rPr>
        <w:t>PRACH</w:t>
      </w:r>
    </w:p>
    <w:p w14:paraId="720D3B5C" w14:textId="77777777" w:rsidR="00266DA3" w:rsidRPr="000836E2" w:rsidRDefault="00266DA3" w:rsidP="00266DA3">
      <w:pPr>
        <w:rPr>
          <w:rFonts w:asciiTheme="majorBidi" w:hAnsiTheme="majorBidi" w:cstheme="majorBidi"/>
          <w:lang w:val="en-GB" w:eastAsia="zh-CN"/>
        </w:rPr>
      </w:pPr>
    </w:p>
    <w:p w14:paraId="00AB1CFB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This section presents parametrization for each of these channels and signals.</w:t>
      </w:r>
    </w:p>
    <w:p w14:paraId="3F8373AB" w14:textId="77777777" w:rsidR="00266DA3" w:rsidRPr="000962B3" w:rsidRDefault="00266DA3" w:rsidP="00DA58E7">
      <w:pPr>
        <w:pStyle w:val="Heading3"/>
        <w:ind w:hanging="720"/>
      </w:pPr>
      <w:bookmarkStart w:id="2402" w:name="_Toc87887511"/>
      <w:r>
        <w:t>Profile Operation</w:t>
      </w:r>
      <w:bookmarkEnd w:id="2402"/>
    </w:p>
    <w:p w14:paraId="30F94096" w14:textId="77777777" w:rsidR="00266DA3" w:rsidRDefault="00266DA3" w:rsidP="00266DA3">
      <w:r>
        <w:t>The AAL_UPLINK_High-PHY Profile interface shall work on a slot basis. An operation can be performed one slot at a time, where the slot, numerology and SFN are signaled for the API.</w:t>
      </w:r>
    </w:p>
    <w:p w14:paraId="652F9B26" w14:textId="77777777" w:rsidR="00266DA3" w:rsidRDefault="00266DA3" w:rsidP="00266DA3">
      <w:r>
        <w:t xml:space="preserve">The output data is specific to each uplink channel composing the profile. </w:t>
      </w:r>
    </w:p>
    <w:p w14:paraId="6E5FE6C8" w14:textId="5849769B" w:rsidR="00266DA3" w:rsidRDefault="00266DA3" w:rsidP="00266DA3">
      <w:r>
        <w:t xml:space="preserve">The input data </w:t>
      </w:r>
      <w:del w:id="2403" w:author="Author">
        <w:r w:rsidDel="0063371D">
          <w:delText>consits</w:delText>
        </w:r>
      </w:del>
      <w:ins w:id="2404" w:author="Author">
        <w:r w:rsidR="0063371D">
          <w:t>consists</w:t>
        </w:r>
      </w:ins>
      <w:r>
        <w:t xml:space="preserve"> of:</w:t>
      </w:r>
    </w:p>
    <w:p w14:paraId="702568A9" w14:textId="77777777" w:rsidR="00266DA3" w:rsidRPr="0063371D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40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63371D">
        <w:rPr>
          <w:rFonts w:ascii="Times New Roman" w:hAnsi="Times New Roman" w:cs="Times New Roman"/>
          <w:sz w:val="20"/>
          <w:szCs w:val="20"/>
          <w:rPrChange w:id="240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a set of Application-supplied parameters for each of the modelled uplink channels</w:t>
      </w:r>
    </w:p>
    <w:p w14:paraId="662D0BB6" w14:textId="77777777" w:rsidR="00266DA3" w:rsidRPr="0063371D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40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63371D">
        <w:rPr>
          <w:rFonts w:ascii="Times New Roman" w:hAnsi="Times New Roman" w:cs="Times New Roman"/>
          <w:sz w:val="20"/>
          <w:szCs w:val="20"/>
          <w:rPrChange w:id="240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a set of U-Plane OFH packets.</w:t>
      </w:r>
    </w:p>
    <w:p w14:paraId="692729BE" w14:textId="77777777" w:rsidR="00266DA3" w:rsidRDefault="00266DA3" w:rsidP="00266DA3"/>
    <w:p w14:paraId="1E795C0E" w14:textId="77777777" w:rsidR="00266DA3" w:rsidRDefault="00266DA3" w:rsidP="00266DA3">
      <w:r>
        <w:t xml:space="preserve">For the OFH packets, the AAL-LPU interfaces directly with the OFH and is responsible for handling its </w:t>
      </w:r>
      <w:r w:rsidRPr="00671D6E">
        <w:t>exchange of information with OFH</w:t>
      </w:r>
      <w:r>
        <w:t xml:space="preserve">. </w:t>
      </w:r>
    </w:p>
    <w:p w14:paraId="30CD4C7E" w14:textId="77777777" w:rsidR="00266DA3" w:rsidRDefault="00266DA3" w:rsidP="00DA58E7">
      <w:pPr>
        <w:pStyle w:val="Heading3"/>
        <w:ind w:hanging="720"/>
      </w:pPr>
      <w:bookmarkStart w:id="2409" w:name="_Toc87887512"/>
      <w:r>
        <w:t>Summary of Capabilities</w:t>
      </w:r>
      <w:bookmarkEnd w:id="2409"/>
      <w:r>
        <w:t xml:space="preserve"> </w:t>
      </w:r>
    </w:p>
    <w:p w14:paraId="4EFC5B95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The </w:t>
      </w:r>
      <w:r>
        <w:t>AAL_UPLINK_High-PHY</w:t>
      </w:r>
      <w:r>
        <w:rPr>
          <w:lang w:val="en-GB" w:eastAsia="zh-CN"/>
        </w:rPr>
        <w:t xml:space="preserve"> Profile capabilities shall be reported to the application. </w:t>
      </w:r>
    </w:p>
    <w:p w14:paraId="42524CDA" w14:textId="3F457396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_Ref86231785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t xml:space="preserve">Table </w:t>
      </w:r>
      <w:r>
        <w:rPr>
          <w:noProof/>
          <w:cs/>
        </w:rPr>
        <w:t>‎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lists a subset of the AAL_UPLINK_High-PHY profile capabilities that should be reported to the application with respect the acceleration of the various channel </w:t>
      </w:r>
      <w:del w:id="2410" w:author="Author">
        <w:r w:rsidDel="00F31E74">
          <w:rPr>
            <w:lang w:val="en-GB" w:eastAsia="zh-CN"/>
          </w:rPr>
          <w:delText xml:space="preserve">functionality </w:delText>
        </w:r>
      </w:del>
      <w:ins w:id="2411" w:author="Author">
        <w:r w:rsidR="00F31E74">
          <w:rPr>
            <w:lang w:val="en-GB" w:eastAsia="zh-CN"/>
          </w:rPr>
          <w:t>functionalit</w:t>
        </w:r>
        <w:r w:rsidR="00F31E74">
          <w:rPr>
            <w:lang w:val="en-GB" w:eastAsia="zh-CN"/>
          </w:rPr>
          <w:t>ies</w:t>
        </w:r>
        <w:r w:rsidR="00F31E74">
          <w:rPr>
            <w:lang w:val="en-GB" w:eastAsia="zh-CN"/>
          </w:rPr>
          <w:t xml:space="preserve"> </w:t>
        </w:r>
      </w:ins>
      <w:r>
        <w:rPr>
          <w:lang w:val="en-GB" w:eastAsia="zh-CN"/>
        </w:rPr>
        <w:t xml:space="preserve">and interaction. </w:t>
      </w:r>
    </w:p>
    <w:p w14:paraId="6A5B2C59" w14:textId="475387A8" w:rsidR="00266DA3" w:rsidRPr="006A1C6D" w:rsidRDefault="00266DA3" w:rsidP="00266DA3">
      <w:pPr>
        <w:rPr>
          <w:lang w:val="en-GB" w:eastAsia="zh-CN"/>
        </w:rPr>
      </w:pPr>
      <w:r>
        <w:rPr>
          <w:lang w:val="en-GB" w:eastAsia="zh-CN"/>
        </w:rPr>
        <w:t>Note</w:t>
      </w:r>
      <w:ins w:id="2412" w:author="Author">
        <w:r w:rsidR="00F31E74">
          <w:rPr>
            <w:lang w:val="en-GB" w:eastAsia="zh-CN"/>
          </w:rPr>
          <w:t>:</w:t>
        </w:r>
      </w:ins>
      <w:r>
        <w:rPr>
          <w:lang w:val="en-GB" w:eastAsia="zh-CN"/>
        </w:rPr>
        <w:t xml:space="preserve"> additional capabilities can also be reported by the AALI implementation. </w:t>
      </w:r>
    </w:p>
    <w:p w14:paraId="46C1346A" w14:textId="25913020" w:rsidR="00266DA3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Sample AAL</w:t>
      </w:r>
      <w:ins w:id="2413" w:author="Author">
        <w:r w:rsidR="00F31E74">
          <w:t>_</w:t>
        </w:r>
      </w:ins>
      <w:del w:id="2414" w:author="Author">
        <w:r w:rsidDel="00F31E74">
          <w:delText xml:space="preserve"> </w:delText>
        </w:r>
      </w:del>
      <w:r>
        <w:t>UPLINK</w:t>
      </w:r>
      <w:ins w:id="2415" w:author="Author">
        <w:r w:rsidR="00F31E74">
          <w:t>_</w:t>
        </w:r>
      </w:ins>
      <w:del w:id="2416" w:author="Author">
        <w:r w:rsidDel="00F31E74">
          <w:delText xml:space="preserve"> </w:delText>
        </w:r>
      </w:del>
      <w:r>
        <w:t xml:space="preserve">High-PHY Profile Capabilities </w:t>
      </w:r>
    </w:p>
    <w:p w14:paraId="7D04976D" w14:textId="77777777" w:rsidR="00266DA3" w:rsidRDefault="00266DA3" w:rsidP="00266DA3">
      <w:pPr>
        <w:rPr>
          <w:lang w:val="en-GB" w:eastAsia="zh-CN"/>
        </w:rPr>
      </w:pP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2782"/>
        <w:gridCol w:w="3240"/>
        <w:gridCol w:w="3690"/>
      </w:tblGrid>
      <w:tr w:rsidR="00266DA3" w:rsidRPr="0065550B" w14:paraId="76C15356" w14:textId="77777777" w:rsidTr="00C115A1">
        <w:trPr>
          <w:trHeight w:val="375"/>
        </w:trPr>
        <w:tc>
          <w:tcPr>
            <w:tcW w:w="2782" w:type="dxa"/>
            <w:noWrap/>
            <w:hideMark/>
          </w:tcPr>
          <w:p w14:paraId="34323765" w14:textId="77777777" w:rsidR="00266DA3" w:rsidRPr="00DB6C77" w:rsidRDefault="00266DA3" w:rsidP="00C115A1">
            <w:pPr>
              <w:rPr>
                <w:b/>
                <w:bCs/>
                <w:rPrChange w:id="2417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DB6C77">
              <w:rPr>
                <w:b/>
                <w:bCs/>
                <w:rPrChange w:id="241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Capability</w:t>
            </w:r>
          </w:p>
        </w:tc>
        <w:tc>
          <w:tcPr>
            <w:tcW w:w="3240" w:type="dxa"/>
            <w:hideMark/>
          </w:tcPr>
          <w:p w14:paraId="0583EED8" w14:textId="77777777" w:rsidR="00266DA3" w:rsidRPr="00DB6C77" w:rsidRDefault="00266DA3" w:rsidP="00C115A1">
            <w:pPr>
              <w:rPr>
                <w:b/>
                <w:bCs/>
                <w:rPrChange w:id="2419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DB6C77">
              <w:rPr>
                <w:b/>
                <w:bCs/>
                <w:rPrChange w:id="2420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90" w:type="dxa"/>
            <w:noWrap/>
            <w:hideMark/>
          </w:tcPr>
          <w:p w14:paraId="316E7D15" w14:textId="77777777" w:rsidR="00266DA3" w:rsidRPr="00DB6C77" w:rsidRDefault="00266DA3" w:rsidP="00C115A1">
            <w:pPr>
              <w:rPr>
                <w:b/>
                <w:bCs/>
                <w:rPrChange w:id="2421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</w:pPr>
            <w:r w:rsidRPr="00DB6C77">
              <w:rPr>
                <w:b/>
                <w:bCs/>
                <w:rPrChange w:id="2422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65550B" w14:paraId="2318827C" w14:textId="77777777" w:rsidTr="00C115A1">
        <w:trPr>
          <w:trHeight w:val="264"/>
        </w:trPr>
        <w:tc>
          <w:tcPr>
            <w:tcW w:w="2782" w:type="dxa"/>
            <w:noWrap/>
          </w:tcPr>
          <w:p w14:paraId="71A6F9BC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3GPP Release</w:t>
            </w:r>
          </w:p>
        </w:tc>
        <w:tc>
          <w:tcPr>
            <w:tcW w:w="3240" w:type="dxa"/>
          </w:tcPr>
          <w:p w14:paraId="2DC785ED" w14:textId="77777777" w:rsidR="00266DA3" w:rsidRPr="00DB6C77" w:rsidRDefault="00266DA3" w:rsidP="00C115A1">
            <w:pPr>
              <w:rPr>
                <w:rPrChange w:id="242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24" w:author="Author">
                  <w:rPr>
                    <w:rFonts w:asciiTheme="majorBidi" w:hAnsiTheme="majorBidi" w:cstheme="majorBidi"/>
                  </w:rPr>
                </w:rPrChange>
              </w:rPr>
              <w:t>Rel-15, Rel-16, …</w:t>
            </w:r>
          </w:p>
        </w:tc>
        <w:tc>
          <w:tcPr>
            <w:tcW w:w="3690" w:type="dxa"/>
          </w:tcPr>
          <w:p w14:paraId="5A69ACD6" w14:textId="77777777" w:rsidR="00266DA3" w:rsidRPr="00DB6C77" w:rsidRDefault="00266DA3" w:rsidP="00C115A1">
            <w:pPr>
              <w:rPr>
                <w:rPrChange w:id="242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26" w:author="Author">
                  <w:rPr>
                    <w:rFonts w:asciiTheme="majorBidi" w:hAnsiTheme="majorBidi" w:cstheme="majorBidi"/>
                  </w:rPr>
                </w:rPrChange>
              </w:rPr>
              <w:t>https://www.3gpp.org/specifications/work-plan</w:t>
            </w:r>
          </w:p>
        </w:tc>
      </w:tr>
      <w:tr w:rsidR="00266DA3" w:rsidRPr="0065550B" w14:paraId="199BD7D1" w14:textId="77777777" w:rsidTr="00C115A1">
        <w:trPr>
          <w:trHeight w:val="264"/>
        </w:trPr>
        <w:tc>
          <w:tcPr>
            <w:tcW w:w="2782" w:type="dxa"/>
            <w:noWrap/>
          </w:tcPr>
          <w:p w14:paraId="7E52825F" w14:textId="3564A746" w:rsidR="00266DA3" w:rsidRPr="00DB6C77" w:rsidRDefault="00266DA3" w:rsidP="00C115A1">
            <w:pPr>
              <w:rPr>
                <w:lang w:eastAsia="zh-CN"/>
              </w:rPr>
            </w:pPr>
            <w:del w:id="2427" w:author="Author">
              <w:r w:rsidRPr="00DB6C77" w:rsidDel="006A7038">
                <w:rPr>
                  <w:lang w:eastAsia="zh-CN"/>
                </w:rPr>
                <w:delText xml:space="preserve">PDSCH </w:delText>
              </w:r>
            </w:del>
            <w:ins w:id="2428" w:author="Author">
              <w:r w:rsidR="006A7038" w:rsidRPr="00DB6C77">
                <w:rPr>
                  <w:lang w:eastAsia="zh-CN"/>
                </w:rPr>
                <w:t>P</w:t>
              </w:r>
              <w:r w:rsidR="006A7038">
                <w:rPr>
                  <w:lang w:eastAsia="zh-CN"/>
                </w:rPr>
                <w:t>U</w:t>
              </w:r>
              <w:r w:rsidR="006A7038" w:rsidRPr="00DB6C77">
                <w:rPr>
                  <w:lang w:eastAsia="zh-CN"/>
                </w:rPr>
                <w:t xml:space="preserve">SCH </w:t>
              </w:r>
            </w:ins>
            <w:r w:rsidRPr="00DB6C77">
              <w:rPr>
                <w:lang w:eastAsia="zh-CN"/>
              </w:rPr>
              <w:t>TBs / slot</w:t>
            </w:r>
          </w:p>
        </w:tc>
        <w:tc>
          <w:tcPr>
            <w:tcW w:w="3240" w:type="dxa"/>
          </w:tcPr>
          <w:p w14:paraId="3E60609C" w14:textId="3ED5E899" w:rsidR="00266DA3" w:rsidRPr="00DB6C77" w:rsidRDefault="00266DA3" w:rsidP="00C115A1">
            <w:pPr>
              <w:rPr>
                <w:rPrChange w:id="242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30" w:author="Author">
                  <w:rPr>
                    <w:rFonts w:asciiTheme="majorBidi" w:hAnsiTheme="majorBidi" w:cstheme="majorBidi"/>
                  </w:rPr>
                </w:rPrChange>
              </w:rPr>
              <w:t xml:space="preserve">Number of </w:t>
            </w:r>
            <w:del w:id="2431" w:author="Author">
              <w:r w:rsidRPr="00DB6C77" w:rsidDel="006A7038">
                <w:rPr>
                  <w:rPrChange w:id="2432" w:author="Author">
                    <w:rPr>
                      <w:rFonts w:asciiTheme="majorBidi" w:hAnsiTheme="majorBidi" w:cstheme="majorBidi"/>
                    </w:rPr>
                  </w:rPrChange>
                </w:rPr>
                <w:delText xml:space="preserve">PDSCH </w:delText>
              </w:r>
            </w:del>
            <w:ins w:id="2433" w:author="Author">
              <w:r w:rsidR="006A7038" w:rsidRPr="00DB6C77">
                <w:rPr>
                  <w:rPrChange w:id="2434" w:author="Author">
                    <w:rPr>
                      <w:rFonts w:asciiTheme="majorBidi" w:hAnsiTheme="majorBidi" w:cstheme="majorBidi"/>
                    </w:rPr>
                  </w:rPrChange>
                </w:rPr>
                <w:t>P</w:t>
              </w:r>
              <w:r w:rsidR="006A7038">
                <w:t>U</w:t>
              </w:r>
              <w:r w:rsidR="006A7038" w:rsidRPr="00DB6C77">
                <w:rPr>
                  <w:rPrChange w:id="2435" w:author="Author">
                    <w:rPr>
                      <w:rFonts w:asciiTheme="majorBidi" w:hAnsiTheme="majorBidi" w:cstheme="majorBidi"/>
                    </w:rPr>
                  </w:rPrChange>
                </w:rPr>
                <w:t xml:space="preserve">SCH </w:t>
              </w:r>
            </w:ins>
            <w:r w:rsidRPr="00DB6C77">
              <w:rPr>
                <w:rPrChange w:id="2436" w:author="Author">
                  <w:rPr>
                    <w:rFonts w:asciiTheme="majorBidi" w:hAnsiTheme="majorBidi" w:cstheme="majorBidi"/>
                  </w:rPr>
                </w:rPrChange>
              </w:rPr>
              <w:t>TBs per slot</w:t>
            </w:r>
          </w:p>
        </w:tc>
        <w:tc>
          <w:tcPr>
            <w:tcW w:w="3690" w:type="dxa"/>
          </w:tcPr>
          <w:p w14:paraId="1267224E" w14:textId="1EEDBE07" w:rsidR="00266DA3" w:rsidRPr="00DB6C77" w:rsidRDefault="00266DA3" w:rsidP="00C115A1">
            <w:pPr>
              <w:rPr>
                <w:rPrChange w:id="243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438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439" w:author="Author">
              <w:r w:rsidR="00DB6C77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440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  <w:r w:rsidRPr="00DB6C77" w:rsidDel="00531586">
              <w:rPr>
                <w:lang w:val="fr-FR"/>
                <w:rPrChange w:id="2441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 </w:t>
            </w:r>
          </w:p>
        </w:tc>
      </w:tr>
      <w:tr w:rsidR="00266DA3" w:rsidRPr="0065550B" w14:paraId="4FDCE28D" w14:textId="77777777" w:rsidTr="00C115A1">
        <w:trPr>
          <w:trHeight w:val="264"/>
        </w:trPr>
        <w:tc>
          <w:tcPr>
            <w:tcW w:w="2782" w:type="dxa"/>
            <w:noWrap/>
          </w:tcPr>
          <w:p w14:paraId="0AB3195D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 xml:space="preserve">Cyclic Prefix </w:t>
            </w:r>
          </w:p>
        </w:tc>
        <w:tc>
          <w:tcPr>
            <w:tcW w:w="3240" w:type="dxa"/>
          </w:tcPr>
          <w:p w14:paraId="13E0AD40" w14:textId="77777777" w:rsidR="00266DA3" w:rsidRPr="00DB6C77" w:rsidRDefault="00266DA3" w:rsidP="00C115A1">
            <w:pPr>
              <w:rPr>
                <w:rPrChange w:id="244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43" w:author="Author">
                  <w:rPr>
                    <w:rFonts w:asciiTheme="majorBidi" w:hAnsiTheme="majorBidi" w:cstheme="majorBidi"/>
                  </w:rPr>
                </w:rPrChange>
              </w:rPr>
              <w:t>Normal or Extended</w:t>
            </w:r>
          </w:p>
        </w:tc>
        <w:tc>
          <w:tcPr>
            <w:tcW w:w="3690" w:type="dxa"/>
          </w:tcPr>
          <w:p w14:paraId="2D632706" w14:textId="77777777" w:rsidR="00266DA3" w:rsidRPr="00DB6C77" w:rsidRDefault="00266DA3" w:rsidP="00C115A1">
            <w:pPr>
              <w:rPr>
                <w:rPrChange w:id="244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45" w:author="Author">
                  <w:rPr>
                    <w:rFonts w:asciiTheme="majorBidi" w:hAnsiTheme="majorBidi" w:cstheme="majorBidi"/>
                  </w:rPr>
                </w:rPrChange>
              </w:rPr>
              <w:t>3GPP TS 38.211, sec 4.2</w:t>
            </w:r>
          </w:p>
        </w:tc>
      </w:tr>
      <w:tr w:rsidR="00266DA3" w:rsidRPr="0065550B" w14:paraId="24602016" w14:textId="77777777" w:rsidTr="00C115A1">
        <w:trPr>
          <w:trHeight w:val="264"/>
        </w:trPr>
        <w:tc>
          <w:tcPr>
            <w:tcW w:w="2782" w:type="dxa"/>
            <w:noWrap/>
          </w:tcPr>
          <w:p w14:paraId="67EC1F1A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Subcarrier Spacing</w:t>
            </w:r>
          </w:p>
        </w:tc>
        <w:tc>
          <w:tcPr>
            <w:tcW w:w="3240" w:type="dxa"/>
          </w:tcPr>
          <w:p w14:paraId="68720727" w14:textId="77777777" w:rsidR="00266DA3" w:rsidRPr="00DB6C77" w:rsidRDefault="00266DA3" w:rsidP="00C115A1">
            <w:pPr>
              <w:rPr>
                <w:rPrChange w:id="244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47" w:author="Author">
                  <w:rPr>
                    <w:rFonts w:asciiTheme="majorBidi" w:hAnsiTheme="majorBidi" w:cstheme="majorBidi"/>
                  </w:rPr>
                </w:rPrChange>
              </w:rPr>
              <w:t>15, 30, 60, 120, 240 kHz; can be channel-specific.</w:t>
            </w:r>
          </w:p>
        </w:tc>
        <w:tc>
          <w:tcPr>
            <w:tcW w:w="3690" w:type="dxa"/>
          </w:tcPr>
          <w:p w14:paraId="798953C8" w14:textId="77777777" w:rsidR="00266DA3" w:rsidRPr="00DB6C77" w:rsidRDefault="00266DA3" w:rsidP="00C115A1">
            <w:pPr>
              <w:rPr>
                <w:rPrChange w:id="2448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49" w:author="Author">
                  <w:rPr>
                    <w:rFonts w:asciiTheme="majorBidi" w:hAnsiTheme="majorBidi" w:cstheme="majorBidi"/>
                  </w:rPr>
                </w:rPrChange>
              </w:rPr>
              <w:t>3GPP TS 38.211, sec 4.2</w:t>
            </w:r>
          </w:p>
        </w:tc>
      </w:tr>
      <w:tr w:rsidR="00266DA3" w:rsidRPr="0065550B" w14:paraId="239AFBD2" w14:textId="77777777" w:rsidTr="00C115A1">
        <w:trPr>
          <w:trHeight w:val="264"/>
        </w:trPr>
        <w:tc>
          <w:tcPr>
            <w:tcW w:w="2782" w:type="dxa"/>
            <w:noWrap/>
          </w:tcPr>
          <w:p w14:paraId="16BBAC5C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lastRenderedPageBreak/>
              <w:t>Bandwidth Support</w:t>
            </w:r>
          </w:p>
        </w:tc>
        <w:tc>
          <w:tcPr>
            <w:tcW w:w="3240" w:type="dxa"/>
          </w:tcPr>
          <w:p w14:paraId="38CFFA06" w14:textId="77777777" w:rsidR="00266DA3" w:rsidRPr="00DB6C77" w:rsidRDefault="00266DA3" w:rsidP="00C115A1">
            <w:pPr>
              <w:rPr>
                <w:rPrChange w:id="245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51" w:author="Author">
                  <w:rPr>
                    <w:rFonts w:asciiTheme="majorBidi" w:hAnsiTheme="majorBidi" w:cstheme="majorBidi"/>
                  </w:rPr>
                </w:rPrChange>
              </w:rPr>
              <w:t>5, 10, 15, … MHz</w:t>
            </w:r>
          </w:p>
        </w:tc>
        <w:tc>
          <w:tcPr>
            <w:tcW w:w="3690" w:type="dxa"/>
          </w:tcPr>
          <w:p w14:paraId="1DB77F4A" w14:textId="77777777" w:rsidR="00266DA3" w:rsidRPr="00DB6C77" w:rsidRDefault="00266DA3" w:rsidP="00C115A1">
            <w:pPr>
              <w:rPr>
                <w:rPrChange w:id="245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53" w:author="Author">
                  <w:rPr>
                    <w:rFonts w:asciiTheme="majorBidi" w:hAnsiTheme="majorBidi" w:cstheme="majorBidi"/>
                  </w:rPr>
                </w:rPrChange>
              </w:rPr>
              <w:t>3GPP TS 38.104, sec 5.3</w:t>
            </w:r>
          </w:p>
        </w:tc>
      </w:tr>
      <w:tr w:rsidR="00266DA3" w:rsidRPr="0065550B" w14:paraId="00127907" w14:textId="77777777" w:rsidTr="00C115A1">
        <w:trPr>
          <w:trHeight w:val="264"/>
        </w:trPr>
        <w:tc>
          <w:tcPr>
            <w:tcW w:w="2782" w:type="dxa"/>
            <w:noWrap/>
            <w:hideMark/>
          </w:tcPr>
          <w:p w14:paraId="0BBB7B23" w14:textId="77777777" w:rsidR="00266DA3" w:rsidRPr="00DB6C77" w:rsidRDefault="00266DA3" w:rsidP="00C115A1">
            <w:pPr>
              <w:rPr>
                <w:rPrChange w:id="245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eastAsia="zh-CN"/>
              </w:rPr>
              <w:t>PUSCH UCI Multiplexing</w:t>
            </w:r>
          </w:p>
        </w:tc>
        <w:tc>
          <w:tcPr>
            <w:tcW w:w="3240" w:type="dxa"/>
            <w:hideMark/>
          </w:tcPr>
          <w:p w14:paraId="326FAB02" w14:textId="77777777" w:rsidR="00266DA3" w:rsidRPr="00DB6C77" w:rsidRDefault="00266DA3" w:rsidP="00C115A1">
            <w:pPr>
              <w:rPr>
                <w:rPrChange w:id="245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56" w:author="Author">
                  <w:rPr>
                    <w:rFonts w:asciiTheme="majorBidi" w:hAnsiTheme="majorBidi" w:cstheme="majorBidi"/>
                  </w:rPr>
                </w:rPrChange>
              </w:rPr>
              <w:t xml:space="preserve">Supported or not </w:t>
            </w:r>
          </w:p>
        </w:tc>
        <w:tc>
          <w:tcPr>
            <w:tcW w:w="3690" w:type="dxa"/>
            <w:hideMark/>
          </w:tcPr>
          <w:p w14:paraId="01003589" w14:textId="77777777" w:rsidR="00266DA3" w:rsidRPr="00DB6C77" w:rsidRDefault="00266DA3" w:rsidP="00C115A1">
            <w:pPr>
              <w:rPr>
                <w:rPrChange w:id="245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58" w:author="Author">
                  <w:rPr>
                    <w:rFonts w:asciiTheme="majorBidi" w:hAnsiTheme="majorBidi" w:cstheme="majorBidi"/>
                  </w:rPr>
                </w:rPrChange>
              </w:rPr>
              <w:t>3GPP TS 38.212, sec 6.3.2</w:t>
            </w:r>
          </w:p>
        </w:tc>
      </w:tr>
      <w:tr w:rsidR="00266DA3" w:rsidRPr="0065550B" w14:paraId="2DDCDCA6" w14:textId="77777777" w:rsidTr="00C115A1">
        <w:trPr>
          <w:trHeight w:val="55"/>
        </w:trPr>
        <w:tc>
          <w:tcPr>
            <w:tcW w:w="2782" w:type="dxa"/>
            <w:noWrap/>
            <w:hideMark/>
          </w:tcPr>
          <w:p w14:paraId="5FB9B41E" w14:textId="77777777" w:rsidR="00266DA3" w:rsidRPr="00DB6C77" w:rsidRDefault="00266DA3" w:rsidP="00C115A1">
            <w:pPr>
              <w:rPr>
                <w:rPrChange w:id="245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eastAsia="zh-CN"/>
              </w:rPr>
              <w:t>PUSCH Frequency Hopping</w:t>
            </w:r>
          </w:p>
        </w:tc>
        <w:tc>
          <w:tcPr>
            <w:tcW w:w="3240" w:type="dxa"/>
            <w:hideMark/>
          </w:tcPr>
          <w:p w14:paraId="723FDF89" w14:textId="77777777" w:rsidR="00266DA3" w:rsidRPr="00DB6C77" w:rsidRDefault="00266DA3" w:rsidP="00C115A1">
            <w:pPr>
              <w:rPr>
                <w:rPrChange w:id="246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61" w:author="Author">
                  <w:rPr>
                    <w:rFonts w:asciiTheme="majorBidi" w:hAnsiTheme="majorBidi" w:cstheme="majorBidi"/>
                  </w:rPr>
                </w:rPrChange>
              </w:rPr>
              <w:t xml:space="preserve">Supported or not </w:t>
            </w:r>
          </w:p>
        </w:tc>
        <w:tc>
          <w:tcPr>
            <w:tcW w:w="3690" w:type="dxa"/>
            <w:hideMark/>
          </w:tcPr>
          <w:p w14:paraId="176F8F65" w14:textId="77777777" w:rsidR="00266DA3" w:rsidRPr="00DB6C77" w:rsidRDefault="00266DA3" w:rsidP="00C115A1">
            <w:pPr>
              <w:rPr>
                <w:rPrChange w:id="246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63" w:author="Author">
                  <w:rPr>
                    <w:rFonts w:asciiTheme="majorBidi" w:hAnsiTheme="majorBidi" w:cstheme="majorBidi"/>
                  </w:rPr>
                </w:rPrChange>
              </w:rPr>
              <w:t>3GPP TS 38.214, sec 6.3</w:t>
            </w:r>
          </w:p>
        </w:tc>
      </w:tr>
      <w:tr w:rsidR="00266DA3" w:rsidRPr="0065550B" w14:paraId="64BF93BE" w14:textId="77777777" w:rsidTr="00C115A1">
        <w:trPr>
          <w:trHeight w:val="55"/>
        </w:trPr>
        <w:tc>
          <w:tcPr>
            <w:tcW w:w="2782" w:type="dxa"/>
            <w:noWrap/>
          </w:tcPr>
          <w:p w14:paraId="0D09A6AC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bCs/>
                <w:lang w:val="en-CA" w:eastAsia="zh-CN"/>
              </w:rPr>
              <w:t>PUSCH DM-RS Configuration Type</w:t>
            </w:r>
          </w:p>
        </w:tc>
        <w:tc>
          <w:tcPr>
            <w:tcW w:w="3240" w:type="dxa"/>
          </w:tcPr>
          <w:p w14:paraId="464BCA35" w14:textId="21095AB3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 xml:space="preserve">1 or 2 </w:t>
            </w:r>
            <w:ins w:id="2464" w:author="Author">
              <w:r w:rsidR="00E60354">
                <w:rPr>
                  <w:lang w:eastAsia="zh-CN"/>
                </w:rPr>
                <w:t>or both</w:t>
              </w:r>
            </w:ins>
          </w:p>
        </w:tc>
        <w:tc>
          <w:tcPr>
            <w:tcW w:w="3690" w:type="dxa"/>
          </w:tcPr>
          <w:p w14:paraId="64993628" w14:textId="77777777" w:rsidR="00266DA3" w:rsidRPr="00DB6C77" w:rsidRDefault="00266DA3" w:rsidP="00C115A1">
            <w:pPr>
              <w:rPr>
                <w:rPrChange w:id="246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66" w:author="Author">
                  <w:rPr>
                    <w:rFonts w:asciiTheme="majorBidi" w:hAnsiTheme="majorBidi" w:cstheme="majorBidi"/>
                  </w:rPr>
                </w:rPrChange>
              </w:rPr>
              <w:t>3GPP TS 38.211, sec 6.4.1.1.3</w:t>
            </w:r>
          </w:p>
        </w:tc>
      </w:tr>
      <w:tr w:rsidR="00266DA3" w:rsidRPr="0065550B" w14:paraId="72EDF3E6" w14:textId="77777777" w:rsidTr="00C115A1">
        <w:trPr>
          <w:trHeight w:val="55"/>
        </w:trPr>
        <w:tc>
          <w:tcPr>
            <w:tcW w:w="2782" w:type="dxa"/>
            <w:noWrap/>
          </w:tcPr>
          <w:p w14:paraId="2493B97D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bCs/>
                <w:lang w:val="en-CA" w:eastAsia="zh-CN"/>
              </w:rPr>
              <w:t>PUSCH DM-RS Max Length</w:t>
            </w:r>
          </w:p>
        </w:tc>
        <w:tc>
          <w:tcPr>
            <w:tcW w:w="3240" w:type="dxa"/>
          </w:tcPr>
          <w:p w14:paraId="523FC59A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 xml:space="preserve">1 or 2 </w:t>
            </w:r>
          </w:p>
        </w:tc>
        <w:tc>
          <w:tcPr>
            <w:tcW w:w="3690" w:type="dxa"/>
          </w:tcPr>
          <w:p w14:paraId="738C92F0" w14:textId="77777777" w:rsidR="00266DA3" w:rsidRPr="00DB6C77" w:rsidRDefault="00266DA3" w:rsidP="00C115A1">
            <w:pPr>
              <w:rPr>
                <w:rPrChange w:id="246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68" w:author="Author">
                  <w:rPr>
                    <w:rFonts w:asciiTheme="majorBidi" w:hAnsiTheme="majorBidi" w:cstheme="majorBidi"/>
                  </w:rPr>
                </w:rPrChange>
              </w:rPr>
              <w:t>3GPP TS 38.211, sec 6.4.1.1.3</w:t>
            </w:r>
          </w:p>
        </w:tc>
      </w:tr>
      <w:tr w:rsidR="00266DA3" w:rsidRPr="0065550B" w14:paraId="3E2DF903" w14:textId="77777777" w:rsidTr="00C115A1">
        <w:trPr>
          <w:trHeight w:val="55"/>
        </w:trPr>
        <w:tc>
          <w:tcPr>
            <w:tcW w:w="2782" w:type="dxa"/>
            <w:noWrap/>
          </w:tcPr>
          <w:p w14:paraId="2DB2C25B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PUSCH Mapping Type</w:t>
            </w:r>
          </w:p>
        </w:tc>
        <w:tc>
          <w:tcPr>
            <w:tcW w:w="3240" w:type="dxa"/>
          </w:tcPr>
          <w:p w14:paraId="3DD6E404" w14:textId="2BACC19C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 xml:space="preserve">A or B </w:t>
            </w:r>
            <w:ins w:id="2469" w:author="Author">
              <w:r w:rsidR="00E60354">
                <w:rPr>
                  <w:lang w:eastAsia="zh-CN"/>
                </w:rPr>
                <w:t>or both</w:t>
              </w:r>
            </w:ins>
          </w:p>
        </w:tc>
        <w:tc>
          <w:tcPr>
            <w:tcW w:w="3690" w:type="dxa"/>
          </w:tcPr>
          <w:p w14:paraId="77F647D0" w14:textId="77777777" w:rsidR="00266DA3" w:rsidRPr="00DB6C77" w:rsidRDefault="00266DA3" w:rsidP="00C115A1">
            <w:pPr>
              <w:rPr>
                <w:rPrChange w:id="247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71" w:author="Author">
                  <w:rPr>
                    <w:rFonts w:asciiTheme="majorBidi" w:hAnsiTheme="majorBidi" w:cstheme="majorBidi"/>
                  </w:rPr>
                </w:rPrChange>
              </w:rPr>
              <w:t>3GPP TS 38.211, sec 6.4.1.1.3</w:t>
            </w:r>
          </w:p>
        </w:tc>
      </w:tr>
      <w:tr w:rsidR="00266DA3" w:rsidRPr="0065550B" w14:paraId="46C92E10" w14:textId="77777777" w:rsidTr="00C115A1">
        <w:trPr>
          <w:trHeight w:val="55"/>
        </w:trPr>
        <w:tc>
          <w:tcPr>
            <w:tcW w:w="2782" w:type="dxa"/>
            <w:noWrap/>
          </w:tcPr>
          <w:p w14:paraId="04B6CB13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lang w:eastAsia="zh-CN"/>
              </w:rPr>
              <w:t>PUSCH Waveform</w:t>
            </w:r>
          </w:p>
        </w:tc>
        <w:tc>
          <w:tcPr>
            <w:tcW w:w="3240" w:type="dxa"/>
          </w:tcPr>
          <w:p w14:paraId="7399495A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rPrChange w:id="2472" w:author="Author">
                  <w:rPr>
                    <w:rFonts w:asciiTheme="majorBidi" w:hAnsiTheme="majorBidi" w:cstheme="majorBidi"/>
                  </w:rPr>
                </w:rPrChange>
              </w:rPr>
              <w:t xml:space="preserve">CP-OFDM or DFT-S-OFDM </w:t>
            </w:r>
          </w:p>
        </w:tc>
        <w:tc>
          <w:tcPr>
            <w:tcW w:w="3690" w:type="dxa"/>
          </w:tcPr>
          <w:p w14:paraId="5A9FFD67" w14:textId="77777777" w:rsidR="00266DA3" w:rsidRPr="00DB6C77" w:rsidRDefault="00266DA3" w:rsidP="00C115A1">
            <w:pPr>
              <w:rPr>
                <w:rPrChange w:id="247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74" w:author="Author">
                  <w:rPr>
                    <w:rFonts w:asciiTheme="majorBidi" w:hAnsiTheme="majorBidi" w:cstheme="majorBidi"/>
                  </w:rPr>
                </w:rPrChange>
              </w:rPr>
              <w:t>3GPP TS 38.211, sec 6.3.1.4</w:t>
            </w:r>
          </w:p>
        </w:tc>
      </w:tr>
      <w:tr w:rsidR="00266DA3" w:rsidRPr="0065550B" w14:paraId="03DFC7EC" w14:textId="77777777" w:rsidTr="00C115A1">
        <w:trPr>
          <w:trHeight w:val="55"/>
        </w:trPr>
        <w:tc>
          <w:tcPr>
            <w:tcW w:w="2782" w:type="dxa"/>
            <w:noWrap/>
          </w:tcPr>
          <w:p w14:paraId="2EF8E6E4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bCs/>
                <w:lang w:val="en-CA" w:eastAsia="zh-CN"/>
              </w:rPr>
              <w:t>PUSCH CBG ReTx</w:t>
            </w:r>
          </w:p>
        </w:tc>
        <w:tc>
          <w:tcPr>
            <w:tcW w:w="3240" w:type="dxa"/>
          </w:tcPr>
          <w:p w14:paraId="1DBE92D2" w14:textId="77777777" w:rsidR="00266DA3" w:rsidRPr="00DB6C77" w:rsidRDefault="00266DA3" w:rsidP="00C115A1">
            <w:pPr>
              <w:rPr>
                <w:rPrChange w:id="247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eastAsia="zh-CN"/>
              </w:rPr>
              <w:t>Supported or not</w:t>
            </w:r>
          </w:p>
        </w:tc>
        <w:tc>
          <w:tcPr>
            <w:tcW w:w="3690" w:type="dxa"/>
          </w:tcPr>
          <w:p w14:paraId="33133B89" w14:textId="77777777" w:rsidR="00266DA3" w:rsidRPr="00DB6C77" w:rsidRDefault="00266DA3" w:rsidP="00C115A1">
            <w:pPr>
              <w:rPr>
                <w:rPrChange w:id="247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77" w:author="Author">
                  <w:rPr>
                    <w:rFonts w:asciiTheme="majorBidi" w:hAnsiTheme="majorBidi" w:cstheme="majorBidi"/>
                  </w:rPr>
                </w:rPrChange>
              </w:rPr>
              <w:t>3GPP TS 38.212, sec 5.4.2.1, 7.3.1.1.2</w:t>
            </w:r>
          </w:p>
        </w:tc>
      </w:tr>
      <w:tr w:rsidR="00266DA3" w:rsidRPr="0065550B" w14:paraId="579ACB41" w14:textId="77777777" w:rsidTr="00C115A1">
        <w:trPr>
          <w:trHeight w:val="55"/>
        </w:trPr>
        <w:tc>
          <w:tcPr>
            <w:tcW w:w="2782" w:type="dxa"/>
            <w:noWrap/>
          </w:tcPr>
          <w:p w14:paraId="3B055159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PUSCH PT-RS support</w:t>
            </w:r>
          </w:p>
        </w:tc>
        <w:tc>
          <w:tcPr>
            <w:tcW w:w="3240" w:type="dxa"/>
          </w:tcPr>
          <w:p w14:paraId="560E880A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Support for PT-RS</w:t>
            </w:r>
          </w:p>
        </w:tc>
        <w:tc>
          <w:tcPr>
            <w:tcW w:w="3690" w:type="dxa"/>
          </w:tcPr>
          <w:p w14:paraId="0685D721" w14:textId="77777777" w:rsidR="00266DA3" w:rsidRPr="00DB6C77" w:rsidRDefault="00266DA3" w:rsidP="00C115A1">
            <w:pPr>
              <w:rPr>
                <w:rPrChange w:id="2478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79" w:author="Author">
                  <w:rPr>
                    <w:rFonts w:asciiTheme="majorBidi" w:hAnsiTheme="majorBidi" w:cstheme="majorBidi"/>
                  </w:rPr>
                </w:rPrChange>
              </w:rPr>
              <w:t>3GPP TS 38.211, sec 6.4.1.2</w:t>
            </w:r>
          </w:p>
        </w:tc>
      </w:tr>
      <w:tr w:rsidR="00266DA3" w:rsidRPr="0065550B" w14:paraId="15F475FD" w14:textId="77777777" w:rsidTr="00C115A1">
        <w:trPr>
          <w:trHeight w:val="55"/>
        </w:trPr>
        <w:tc>
          <w:tcPr>
            <w:tcW w:w="2782" w:type="dxa"/>
            <w:noWrap/>
          </w:tcPr>
          <w:p w14:paraId="68745447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PUSCH Aggregation Factor</w:t>
            </w:r>
          </w:p>
        </w:tc>
        <w:tc>
          <w:tcPr>
            <w:tcW w:w="3240" w:type="dxa"/>
          </w:tcPr>
          <w:p w14:paraId="51D21590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1-8 or not supported</w:t>
            </w:r>
          </w:p>
        </w:tc>
        <w:tc>
          <w:tcPr>
            <w:tcW w:w="3690" w:type="dxa"/>
          </w:tcPr>
          <w:p w14:paraId="03921320" w14:textId="77777777" w:rsidR="00266DA3" w:rsidRPr="00DB6C77" w:rsidRDefault="00266DA3" w:rsidP="00C115A1">
            <w:pPr>
              <w:rPr>
                <w:rPrChange w:id="248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81" w:author="Author">
                  <w:rPr>
                    <w:rFonts w:asciiTheme="majorBidi" w:hAnsiTheme="majorBidi" w:cstheme="majorBidi"/>
                  </w:rPr>
                </w:rPrChange>
              </w:rPr>
              <w:t>3GPP TS 38.214, sec 6.1.2.1</w:t>
            </w:r>
          </w:p>
        </w:tc>
      </w:tr>
      <w:tr w:rsidR="00266DA3" w:rsidRPr="0065550B" w14:paraId="1F627A27" w14:textId="77777777" w:rsidTr="00C115A1">
        <w:trPr>
          <w:trHeight w:val="55"/>
        </w:trPr>
        <w:tc>
          <w:tcPr>
            <w:tcW w:w="2782" w:type="dxa"/>
            <w:noWrap/>
          </w:tcPr>
          <w:p w14:paraId="5E5F29B3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PUSCH LBRM Support</w:t>
            </w:r>
          </w:p>
        </w:tc>
        <w:tc>
          <w:tcPr>
            <w:tcW w:w="3240" w:type="dxa"/>
          </w:tcPr>
          <w:p w14:paraId="03CF9A1D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Supported or not</w:t>
            </w:r>
          </w:p>
        </w:tc>
        <w:tc>
          <w:tcPr>
            <w:tcW w:w="3690" w:type="dxa"/>
          </w:tcPr>
          <w:p w14:paraId="4E57F518" w14:textId="77777777" w:rsidR="00266DA3" w:rsidRPr="00DB6C77" w:rsidRDefault="00266DA3" w:rsidP="00C115A1">
            <w:pPr>
              <w:rPr>
                <w:rPrChange w:id="248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83" w:author="Author">
                  <w:rPr>
                    <w:rFonts w:asciiTheme="majorBidi" w:hAnsiTheme="majorBidi" w:cstheme="majorBidi"/>
                  </w:rPr>
                </w:rPrChange>
              </w:rPr>
              <w:t>3GPP TS 38.212, sec 5.4.2.1</w:t>
            </w:r>
          </w:p>
        </w:tc>
      </w:tr>
      <w:tr w:rsidR="00266DA3" w:rsidRPr="0065550B" w14:paraId="44DD37EA" w14:textId="77777777" w:rsidTr="00C115A1">
        <w:trPr>
          <w:trHeight w:val="55"/>
        </w:trPr>
        <w:tc>
          <w:tcPr>
            <w:tcW w:w="2782" w:type="dxa"/>
            <w:noWrap/>
          </w:tcPr>
          <w:p w14:paraId="1FF4FB3E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lang w:eastAsia="zh-CN"/>
              </w:rPr>
              <w:t>PUCCH Formats</w:t>
            </w:r>
          </w:p>
        </w:tc>
        <w:tc>
          <w:tcPr>
            <w:tcW w:w="3240" w:type="dxa"/>
          </w:tcPr>
          <w:p w14:paraId="14574188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 xml:space="preserve">0, 1, 2, 3 or 4 </w:t>
            </w:r>
          </w:p>
        </w:tc>
        <w:tc>
          <w:tcPr>
            <w:tcW w:w="3690" w:type="dxa"/>
          </w:tcPr>
          <w:p w14:paraId="7279C73C" w14:textId="77777777" w:rsidR="00266DA3" w:rsidRPr="00DB6C77" w:rsidRDefault="00266DA3" w:rsidP="00C115A1">
            <w:pPr>
              <w:rPr>
                <w:rPrChange w:id="248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85" w:author="Author">
                  <w:rPr>
                    <w:rFonts w:asciiTheme="majorBidi" w:hAnsiTheme="majorBidi" w:cstheme="majorBidi"/>
                  </w:rPr>
                </w:rPrChange>
              </w:rPr>
              <w:t>3GPP TS 38.211, sec 6.3.2</w:t>
            </w:r>
          </w:p>
        </w:tc>
      </w:tr>
      <w:tr w:rsidR="00266DA3" w:rsidRPr="0065550B" w14:paraId="1D6E2783" w14:textId="77777777" w:rsidTr="00C115A1">
        <w:trPr>
          <w:trHeight w:val="55"/>
        </w:trPr>
        <w:tc>
          <w:tcPr>
            <w:tcW w:w="2782" w:type="dxa"/>
            <w:noWrap/>
          </w:tcPr>
          <w:p w14:paraId="75B6F43B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PUCCH Group and Sequence Hopping</w:t>
            </w:r>
          </w:p>
        </w:tc>
        <w:tc>
          <w:tcPr>
            <w:tcW w:w="3240" w:type="dxa"/>
          </w:tcPr>
          <w:p w14:paraId="06C46EAD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bCs/>
                <w:lang w:val="en-CA" w:eastAsia="zh-CN"/>
              </w:rPr>
              <w:t xml:space="preserve">Group, sequence or neither </w:t>
            </w:r>
          </w:p>
        </w:tc>
        <w:tc>
          <w:tcPr>
            <w:tcW w:w="3690" w:type="dxa"/>
          </w:tcPr>
          <w:p w14:paraId="38D6A469" w14:textId="77777777" w:rsidR="00266DA3" w:rsidRPr="00DB6C77" w:rsidRDefault="00266DA3" w:rsidP="00C115A1">
            <w:pPr>
              <w:rPr>
                <w:rPrChange w:id="248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87" w:author="Author">
                  <w:rPr>
                    <w:rFonts w:asciiTheme="majorBidi" w:hAnsiTheme="majorBidi" w:cstheme="majorBidi"/>
                  </w:rPr>
                </w:rPrChange>
              </w:rPr>
              <w:t>3GPP TS 38.211, sec 6.3.2.2</w:t>
            </w:r>
          </w:p>
        </w:tc>
      </w:tr>
      <w:tr w:rsidR="00266DA3" w:rsidRPr="0065550B" w14:paraId="7CED3641" w14:textId="77777777" w:rsidTr="00C115A1">
        <w:trPr>
          <w:trHeight w:val="55"/>
        </w:trPr>
        <w:tc>
          <w:tcPr>
            <w:tcW w:w="2782" w:type="dxa"/>
            <w:noWrap/>
          </w:tcPr>
          <w:p w14:paraId="25EE9E7D" w14:textId="1994ACDE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 xml:space="preserve">PUCCHs per </w:t>
            </w:r>
            <w:del w:id="2488" w:author="Author">
              <w:r w:rsidRPr="00DB6C77" w:rsidDel="006A211F">
                <w:rPr>
                  <w:bCs/>
                  <w:lang w:val="en-CA" w:eastAsia="zh-CN"/>
                </w:rPr>
                <w:delText>Slort</w:delText>
              </w:r>
            </w:del>
            <w:ins w:id="2489" w:author="Author">
              <w:r w:rsidR="006A211F" w:rsidRPr="00DB6C77">
                <w:rPr>
                  <w:bCs/>
                  <w:lang w:val="en-CA" w:eastAsia="zh-CN"/>
                </w:rPr>
                <w:t>Slot</w:t>
              </w:r>
            </w:ins>
          </w:p>
        </w:tc>
        <w:tc>
          <w:tcPr>
            <w:tcW w:w="3240" w:type="dxa"/>
          </w:tcPr>
          <w:p w14:paraId="4E42E957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Max number of PUCCH Resources per slot</w:t>
            </w:r>
          </w:p>
        </w:tc>
        <w:tc>
          <w:tcPr>
            <w:tcW w:w="3690" w:type="dxa"/>
          </w:tcPr>
          <w:p w14:paraId="77FE96D4" w14:textId="356C0920" w:rsidR="00266DA3" w:rsidRPr="00DB6C77" w:rsidRDefault="00266DA3" w:rsidP="00C115A1">
            <w:pPr>
              <w:rPr>
                <w:rPrChange w:id="249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491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492" w:author="Author">
              <w:r w:rsidR="006E1527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49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514136E0" w14:textId="77777777" w:rsidTr="00C115A1">
        <w:trPr>
          <w:trHeight w:val="55"/>
        </w:trPr>
        <w:tc>
          <w:tcPr>
            <w:tcW w:w="2782" w:type="dxa"/>
            <w:noWrap/>
          </w:tcPr>
          <w:p w14:paraId="3347438A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PUCCH Aggregation Factor</w:t>
            </w:r>
          </w:p>
        </w:tc>
        <w:tc>
          <w:tcPr>
            <w:tcW w:w="3240" w:type="dxa"/>
          </w:tcPr>
          <w:p w14:paraId="4FF6DC93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lang w:eastAsia="zh-CN"/>
              </w:rPr>
              <w:t>Supported or not (formats 1, 3, 4)</w:t>
            </w:r>
          </w:p>
        </w:tc>
        <w:tc>
          <w:tcPr>
            <w:tcW w:w="3690" w:type="dxa"/>
          </w:tcPr>
          <w:p w14:paraId="4C78CC44" w14:textId="77777777" w:rsidR="00266DA3" w:rsidRPr="00DB6C77" w:rsidRDefault="00266DA3" w:rsidP="00C115A1">
            <w:pPr>
              <w:rPr>
                <w:rPrChange w:id="2494" w:author="Author">
                  <w:rPr>
                    <w:rFonts w:asciiTheme="majorBidi" w:hAnsiTheme="majorBidi" w:cstheme="majorBidi"/>
                  </w:rPr>
                </w:rPrChange>
              </w:rPr>
            </w:pPr>
          </w:p>
        </w:tc>
      </w:tr>
      <w:tr w:rsidR="00266DA3" w:rsidRPr="0065550B" w14:paraId="70DE199E" w14:textId="77777777" w:rsidTr="00C115A1">
        <w:trPr>
          <w:trHeight w:val="55"/>
        </w:trPr>
        <w:tc>
          <w:tcPr>
            <w:tcW w:w="2782" w:type="dxa"/>
            <w:noWrap/>
          </w:tcPr>
          <w:p w14:paraId="4DE317F9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 xml:space="preserve">SRS </w:t>
            </w:r>
            <w:commentRangeStart w:id="2495"/>
            <w:r w:rsidRPr="00DB6C77">
              <w:rPr>
                <w:bCs/>
                <w:lang w:val="en-CA" w:eastAsia="zh-CN"/>
              </w:rPr>
              <w:t>usage support</w:t>
            </w:r>
            <w:commentRangeEnd w:id="2495"/>
            <w:r w:rsidR="006E1527">
              <w:rPr>
                <w:rStyle w:val="CommentReference"/>
              </w:rPr>
              <w:commentReference w:id="2495"/>
            </w:r>
          </w:p>
        </w:tc>
        <w:tc>
          <w:tcPr>
            <w:tcW w:w="3240" w:type="dxa"/>
          </w:tcPr>
          <w:p w14:paraId="1C1B9B2D" w14:textId="77777777" w:rsidR="00266DA3" w:rsidRPr="00DB6C77" w:rsidRDefault="00266DA3" w:rsidP="00C115A1">
            <w:pPr>
              <w:rPr>
                <w:lang w:val="en-CA" w:eastAsia="zh-CN"/>
              </w:rPr>
            </w:pPr>
            <w:commentRangeStart w:id="2496"/>
            <w:r w:rsidRPr="00DB6C77">
              <w:rPr>
                <w:lang w:val="en-CA" w:eastAsia="zh-CN"/>
              </w:rPr>
              <w:t>beamManagement, codebook, nonCodebook, antennaSwitching</w:t>
            </w:r>
            <w:commentRangeEnd w:id="2496"/>
            <w:r w:rsidR="00EF4521">
              <w:rPr>
                <w:rStyle w:val="CommentReference"/>
              </w:rPr>
              <w:commentReference w:id="2496"/>
            </w:r>
          </w:p>
        </w:tc>
        <w:tc>
          <w:tcPr>
            <w:tcW w:w="3690" w:type="dxa"/>
          </w:tcPr>
          <w:p w14:paraId="6A1CE084" w14:textId="77777777" w:rsidR="00266DA3" w:rsidRPr="00DB6C77" w:rsidRDefault="00266DA3" w:rsidP="00C115A1">
            <w:pPr>
              <w:rPr>
                <w:rPrChange w:id="2497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498" w:author="Author">
                  <w:rPr>
                    <w:rFonts w:asciiTheme="majorBidi" w:hAnsiTheme="majorBidi" w:cstheme="majorBidi"/>
                  </w:rPr>
                </w:rPrChange>
              </w:rPr>
              <w:t>3GPP TS 38.214, sec 6.2.1</w:t>
            </w:r>
          </w:p>
        </w:tc>
      </w:tr>
      <w:tr w:rsidR="00266DA3" w:rsidRPr="0065550B" w14:paraId="7AF7F9C4" w14:textId="77777777" w:rsidTr="00C115A1">
        <w:trPr>
          <w:trHeight w:val="55"/>
        </w:trPr>
        <w:tc>
          <w:tcPr>
            <w:tcW w:w="2782" w:type="dxa"/>
            <w:noWrap/>
          </w:tcPr>
          <w:p w14:paraId="1389B14C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SRS Report RB subsampling</w:t>
            </w:r>
          </w:p>
        </w:tc>
        <w:tc>
          <w:tcPr>
            <w:tcW w:w="3240" w:type="dxa"/>
          </w:tcPr>
          <w:p w14:paraId="24635D7E" w14:textId="77777777" w:rsidR="00266DA3" w:rsidRPr="00DB6C77" w:rsidRDefault="00266DA3" w:rsidP="00C115A1">
            <w:pPr>
              <w:rPr>
                <w:lang w:val="en-CA" w:eastAsia="zh-CN"/>
              </w:rPr>
            </w:pPr>
            <w:commentRangeStart w:id="2499"/>
            <w:r w:rsidRPr="00DB6C77">
              <w:rPr>
                <w:lang w:val="en-CA" w:eastAsia="zh-CN"/>
              </w:rPr>
              <w:t>RB resolution for SRS reports</w:t>
            </w:r>
            <w:commentRangeEnd w:id="2499"/>
            <w:r w:rsidR="00192E68">
              <w:rPr>
                <w:rStyle w:val="CommentReference"/>
              </w:rPr>
              <w:commentReference w:id="2499"/>
            </w:r>
          </w:p>
        </w:tc>
        <w:tc>
          <w:tcPr>
            <w:tcW w:w="3690" w:type="dxa"/>
          </w:tcPr>
          <w:p w14:paraId="13067D0C" w14:textId="17A13EEB" w:rsidR="00266DA3" w:rsidRPr="00DB6C77" w:rsidRDefault="00266DA3" w:rsidP="00C115A1">
            <w:pPr>
              <w:rPr>
                <w:rPrChange w:id="250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01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02" w:author="Author">
              <w:r w:rsidR="00EF4521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0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3325A0CE" w14:textId="77777777" w:rsidTr="00C115A1">
        <w:trPr>
          <w:trHeight w:val="55"/>
        </w:trPr>
        <w:tc>
          <w:tcPr>
            <w:tcW w:w="2782" w:type="dxa"/>
            <w:noWrap/>
          </w:tcPr>
          <w:p w14:paraId="1635CE30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SRS Reports per Slot</w:t>
            </w:r>
          </w:p>
        </w:tc>
        <w:tc>
          <w:tcPr>
            <w:tcW w:w="3240" w:type="dxa"/>
          </w:tcPr>
          <w:p w14:paraId="2933D630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Maximum number of SRS reports per slot</w:t>
            </w:r>
          </w:p>
        </w:tc>
        <w:tc>
          <w:tcPr>
            <w:tcW w:w="3690" w:type="dxa"/>
          </w:tcPr>
          <w:p w14:paraId="44ACC59B" w14:textId="5F1BFA5E" w:rsidR="00266DA3" w:rsidRPr="00DB6C77" w:rsidRDefault="00266DA3" w:rsidP="00C115A1">
            <w:pPr>
              <w:rPr>
                <w:rPrChange w:id="2504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05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06" w:author="Author">
              <w:r w:rsidR="00EF4521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07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5B26989C" w14:textId="77777777" w:rsidTr="00C115A1">
        <w:trPr>
          <w:trHeight w:val="55"/>
        </w:trPr>
        <w:tc>
          <w:tcPr>
            <w:tcW w:w="2782" w:type="dxa"/>
            <w:noWrap/>
          </w:tcPr>
          <w:p w14:paraId="4596BBFA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SRS: Max number ports per UE</w:t>
            </w:r>
          </w:p>
        </w:tc>
        <w:tc>
          <w:tcPr>
            <w:tcW w:w="3240" w:type="dxa"/>
          </w:tcPr>
          <w:p w14:paraId="42B6480D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Maximum number of ports to sample per UE</w:t>
            </w:r>
          </w:p>
        </w:tc>
        <w:tc>
          <w:tcPr>
            <w:tcW w:w="3690" w:type="dxa"/>
          </w:tcPr>
          <w:p w14:paraId="65F6F994" w14:textId="3AD6F316" w:rsidR="00266DA3" w:rsidRPr="00DB6C77" w:rsidRDefault="00266DA3" w:rsidP="00C115A1">
            <w:pPr>
              <w:rPr>
                <w:rPrChange w:id="2508" w:author="Author">
                  <w:rPr>
                    <w:rFonts w:asciiTheme="majorBidi" w:hAnsiTheme="majorBidi" w:cstheme="majorBidi"/>
                  </w:rPr>
                </w:rPrChange>
              </w:rPr>
            </w:pPr>
            <w:del w:id="2509" w:author="Author">
              <w:r w:rsidRPr="00DB6C77" w:rsidDel="00EF4521">
                <w:rPr>
                  <w:rPrChange w:id="2510" w:author="Author">
                    <w:rPr>
                      <w:rFonts w:asciiTheme="majorBidi" w:hAnsiTheme="majorBidi" w:cstheme="majorBidi"/>
                    </w:rPr>
                  </w:rPrChange>
                </w:rPr>
                <w:delText>Partily</w:delText>
              </w:r>
            </w:del>
            <w:ins w:id="2511" w:author="Author">
              <w:r w:rsidR="00EF4521" w:rsidRPr="00EF4521">
                <w:t>Partly</w:t>
              </w:r>
            </w:ins>
            <w:r w:rsidRPr="00DB6C77">
              <w:rPr>
                <w:rPrChange w:id="2512" w:author="Author">
                  <w:rPr>
                    <w:rFonts w:asciiTheme="majorBidi" w:hAnsiTheme="majorBidi" w:cstheme="majorBidi"/>
                  </w:rPr>
                </w:rPrChange>
              </w:rPr>
              <w:t xml:space="preserve"> outside the scope of 3GPP</w:t>
            </w:r>
          </w:p>
          <w:p w14:paraId="4ED1A152" w14:textId="77777777" w:rsidR="00266DA3" w:rsidRPr="00DB6C77" w:rsidRDefault="00266DA3" w:rsidP="00C115A1">
            <w:pPr>
              <w:rPr>
                <w:rPrChange w:id="251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Fonts w:eastAsia="Times New Roman"/>
                <w:color w:val="000000"/>
                <w:lang w:eastAsia="zh-CN" w:bidi="he-IL"/>
                <w:rPrChange w:id="25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6.4.1.4.1</w:t>
            </w:r>
          </w:p>
        </w:tc>
      </w:tr>
      <w:tr w:rsidR="00266DA3" w:rsidRPr="0065550B" w14:paraId="515064BA" w14:textId="77777777" w:rsidTr="00C115A1">
        <w:trPr>
          <w:trHeight w:val="55"/>
        </w:trPr>
        <w:tc>
          <w:tcPr>
            <w:tcW w:w="2782" w:type="dxa"/>
            <w:noWrap/>
          </w:tcPr>
          <w:p w14:paraId="72B97FFF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SRS Configurations</w:t>
            </w:r>
          </w:p>
        </w:tc>
        <w:tc>
          <w:tcPr>
            <w:tcW w:w="3240" w:type="dxa"/>
          </w:tcPr>
          <w:p w14:paraId="517045FB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Capabilities regarding SRS configurations:</w:t>
            </w:r>
          </w:p>
          <w:p w14:paraId="5B39A132" w14:textId="235FC1E8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15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16" w:author="Author">
                  <w:rPr>
                    <w:lang w:val="en-CA" w:eastAsia="zh-CN"/>
                  </w:rPr>
                </w:rPrChange>
              </w:rPr>
              <w:t xml:space="preserve">Support </w:t>
            </w:r>
            <w:del w:id="2517" w:author="Author">
              <w:r w:rsidRPr="00DB6C77" w:rsidDel="00F56E9C">
                <w:rPr>
                  <w:rFonts w:ascii="Times New Roman" w:hAnsi="Times New Roman" w:cs="Times New Roman"/>
                  <w:sz w:val="20"/>
                  <w:szCs w:val="20"/>
                  <w:lang w:val="en-CA" w:eastAsia="zh-CN"/>
                  <w:rPrChange w:id="2518" w:author="Author">
                    <w:rPr>
                      <w:lang w:val="en-CA" w:eastAsia="zh-CN"/>
                    </w:rPr>
                  </w:rPrChange>
                </w:rPr>
                <w:delText>fo</w:delText>
              </w:r>
            </w:del>
            <w:ins w:id="2519" w:author="Author">
              <w:r w:rsidR="00F56E9C" w:rsidRPr="00F56E9C">
                <w:rPr>
                  <w:rFonts w:ascii="Times New Roman" w:hAnsi="Times New Roman" w:cs="Times New Roman"/>
                  <w:sz w:val="20"/>
                  <w:szCs w:val="20"/>
                  <w:lang w:val="en-CA" w:eastAsia="zh-CN"/>
                </w:rPr>
                <w:t>for</w:t>
              </w:r>
            </w:ins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0" w:author="Author">
                  <w:rPr>
                    <w:lang w:val="en-CA" w:eastAsia="zh-CN"/>
                  </w:rPr>
                </w:rPrChange>
              </w:rPr>
              <w:t xml:space="preserve"> consecutive SRS symbols</w:t>
            </w:r>
          </w:p>
          <w:p w14:paraId="4CE9F466" w14:textId="6876A86B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1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2" w:author="Author">
                  <w:rPr>
                    <w:lang w:val="en-CA" w:eastAsia="zh-CN"/>
                  </w:rPr>
                </w:rPrChange>
              </w:rPr>
              <w:t xml:space="preserve">SRS </w:t>
            </w:r>
            <w:ins w:id="2523" w:author="Author">
              <w:r w:rsidR="002309A5">
                <w:rPr>
                  <w:rFonts w:ascii="Times New Roman" w:hAnsi="Times New Roman" w:cs="Times New Roman"/>
                  <w:sz w:val="20"/>
                  <w:szCs w:val="20"/>
                  <w:lang w:val="en-CA" w:eastAsia="zh-CN"/>
                </w:rPr>
                <w:t xml:space="preserve">frequency </w:t>
              </w:r>
            </w:ins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4" w:author="Author">
                  <w:rPr>
                    <w:lang w:val="en-CA" w:eastAsia="zh-CN"/>
                  </w:rPr>
                </w:rPrChange>
              </w:rPr>
              <w:t>hopping</w:t>
            </w:r>
          </w:p>
          <w:p w14:paraId="4651C2D9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5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6" w:author="Author">
                  <w:rPr>
                    <w:lang w:val="en-CA" w:eastAsia="zh-CN"/>
                  </w:rPr>
                </w:rPrChange>
              </w:rPr>
              <w:t>Comb Size</w:t>
            </w:r>
          </w:p>
          <w:p w14:paraId="49ACD7D9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7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8" w:author="Author">
                  <w:rPr>
                    <w:lang w:val="en-CA" w:eastAsia="zh-CN"/>
                  </w:rPr>
                </w:rPrChange>
              </w:rPr>
              <w:t>Cyclic shifts</w:t>
            </w:r>
          </w:p>
          <w:p w14:paraId="06E17195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29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30" w:author="Author">
                  <w:rPr>
                    <w:lang w:val="en-CA" w:eastAsia="zh-CN"/>
                  </w:rPr>
                </w:rPrChange>
              </w:rPr>
              <w:t>Symbols per slot</w:t>
            </w:r>
          </w:p>
        </w:tc>
        <w:tc>
          <w:tcPr>
            <w:tcW w:w="3690" w:type="dxa"/>
          </w:tcPr>
          <w:p w14:paraId="11CF1B20" w14:textId="77777777" w:rsidR="00266DA3" w:rsidRPr="00DB6C77" w:rsidRDefault="00266DA3" w:rsidP="00C115A1">
            <w:pPr>
              <w:rPr>
                <w:rPrChange w:id="253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32" w:author="Author">
                  <w:rPr>
                    <w:rFonts w:asciiTheme="majorBidi" w:hAnsiTheme="majorBidi" w:cstheme="majorBidi"/>
                  </w:rPr>
                </w:rPrChange>
              </w:rPr>
              <w:t>3GPP TS 38.211, sec 6.4.1.4</w:t>
            </w:r>
          </w:p>
        </w:tc>
      </w:tr>
      <w:tr w:rsidR="00266DA3" w:rsidRPr="0065550B" w14:paraId="169D1EF3" w14:textId="77777777" w:rsidTr="00C115A1">
        <w:trPr>
          <w:trHeight w:val="55"/>
        </w:trPr>
        <w:tc>
          <w:tcPr>
            <w:tcW w:w="2782" w:type="dxa"/>
            <w:noWrap/>
          </w:tcPr>
          <w:p w14:paraId="14352610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SRS distribution</w:t>
            </w:r>
          </w:p>
        </w:tc>
        <w:tc>
          <w:tcPr>
            <w:tcW w:w="3240" w:type="dxa"/>
          </w:tcPr>
          <w:p w14:paraId="5601FC44" w14:textId="00555841" w:rsidR="00266DA3" w:rsidRPr="00DB6C77" w:rsidRDefault="00266DA3" w:rsidP="00C115A1">
            <w:pPr>
              <w:rPr>
                <w:lang w:val="en-CA" w:eastAsia="zh-CN"/>
              </w:rPr>
            </w:pPr>
            <w:del w:id="2533" w:author="Author">
              <w:r w:rsidRPr="00DB6C77" w:rsidDel="00F56E9C">
                <w:rPr>
                  <w:lang w:val="en-CA" w:eastAsia="zh-CN"/>
                </w:rPr>
                <w:delText>Capabiliuties</w:delText>
              </w:r>
            </w:del>
            <w:ins w:id="2534" w:author="Author">
              <w:r w:rsidR="00F56E9C" w:rsidRPr="00DB6C77">
                <w:rPr>
                  <w:lang w:val="en-CA" w:eastAsia="zh-CN"/>
                </w:rPr>
                <w:t>Capabilities</w:t>
              </w:r>
            </w:ins>
            <w:r w:rsidRPr="00DB6C77">
              <w:rPr>
                <w:lang w:val="en-CA" w:eastAsia="zh-CN"/>
              </w:rPr>
              <w:t xml:space="preserve"> regarding SRS occurrence in time:</w:t>
            </w:r>
          </w:p>
          <w:p w14:paraId="2537AF58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35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36" w:author="Author">
                  <w:rPr>
                    <w:lang w:val="en-CA" w:eastAsia="zh-CN"/>
                  </w:rPr>
                </w:rPrChange>
              </w:rPr>
              <w:t>Periodicity</w:t>
            </w:r>
          </w:p>
          <w:p w14:paraId="644E995C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37" w:author="Author">
                  <w:rPr>
                    <w:lang w:val="en-CA" w:eastAsia="zh-CN"/>
                  </w:rPr>
                </w:rPrChange>
              </w:rPr>
            </w:pPr>
            <w:commentRangeStart w:id="2538"/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39" w:author="Author">
                  <w:rPr>
                    <w:lang w:val="en-CA" w:eastAsia="zh-CN"/>
                  </w:rPr>
                </w:rPrChange>
              </w:rPr>
              <w:lastRenderedPageBreak/>
              <w:t>Duty Cycle</w:t>
            </w:r>
            <w:commentRangeEnd w:id="2538"/>
            <w:r w:rsidR="00E46CC0">
              <w:rPr>
                <w:rStyle w:val="CommentReference"/>
                <w:rFonts w:ascii="Times New Roman" w:eastAsia="Yu Mincho" w:hAnsi="Times New Roman" w:cs="Times New Roman"/>
                <w:lang w:eastAsia="en-US"/>
              </w:rPr>
              <w:commentReference w:id="2538"/>
            </w:r>
          </w:p>
          <w:p w14:paraId="365E48D2" w14:textId="31115946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40" w:author="Author">
                  <w:rPr>
                    <w:lang w:val="en-CA" w:eastAsia="zh-CN"/>
                  </w:rPr>
                </w:rPrChange>
              </w:rPr>
            </w:pPr>
            <w:commentRangeStart w:id="2541"/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42" w:author="Author">
                  <w:rPr>
                    <w:lang w:val="en-CA" w:eastAsia="zh-CN"/>
                  </w:rPr>
                </w:rPrChange>
              </w:rPr>
              <w:t xml:space="preserve">Bitmap of </w:t>
            </w:r>
            <w:del w:id="2543" w:author="Author">
              <w:r w:rsidRPr="00DB6C77" w:rsidDel="00313FD3">
                <w:rPr>
                  <w:rFonts w:ascii="Times New Roman" w:hAnsi="Times New Roman" w:cs="Times New Roman"/>
                  <w:sz w:val="20"/>
                  <w:szCs w:val="20"/>
                  <w:lang w:val="en-CA" w:eastAsia="zh-CN"/>
                  <w:rPrChange w:id="2544" w:author="Author">
                    <w:rPr>
                      <w:lang w:val="en-CA" w:eastAsia="zh-CN"/>
                    </w:rPr>
                  </w:rPrChange>
                </w:rPr>
                <w:delText>symbopls</w:delText>
              </w:r>
            </w:del>
            <w:ins w:id="2545" w:author="Author">
              <w:r w:rsidR="00313FD3" w:rsidRPr="00313FD3">
                <w:rPr>
                  <w:rFonts w:ascii="Times New Roman" w:hAnsi="Times New Roman" w:cs="Times New Roman"/>
                  <w:sz w:val="20"/>
                  <w:szCs w:val="20"/>
                  <w:lang w:val="en-CA" w:eastAsia="zh-CN"/>
                </w:rPr>
                <w:t>symbols</w:t>
              </w:r>
            </w:ins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46" w:author="Author">
                  <w:rPr>
                    <w:lang w:val="en-CA" w:eastAsia="zh-CN"/>
                  </w:rPr>
                </w:rPrChange>
              </w:rPr>
              <w:t xml:space="preserve"> per slot</w:t>
            </w:r>
          </w:p>
          <w:p w14:paraId="5A1C776E" w14:textId="77777777" w:rsidR="00266DA3" w:rsidRPr="00DB6C77" w:rsidRDefault="00266DA3" w:rsidP="00DA58E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47" w:author="Author">
                  <w:rPr>
                    <w:lang w:val="en-CA" w:eastAsia="zh-CN"/>
                  </w:rPr>
                </w:rPrChange>
              </w:rPr>
            </w:pPr>
            <w:r w:rsidRPr="00DB6C77">
              <w:rPr>
                <w:rFonts w:ascii="Times New Roman" w:hAnsi="Times New Roman" w:cs="Times New Roman"/>
                <w:sz w:val="20"/>
                <w:szCs w:val="20"/>
                <w:lang w:val="en-CA" w:eastAsia="zh-CN"/>
                <w:rPrChange w:id="2548" w:author="Author">
                  <w:rPr>
                    <w:lang w:val="en-CA" w:eastAsia="zh-CN"/>
                  </w:rPr>
                </w:rPrChange>
              </w:rPr>
              <w:t>Symbols per slot</w:t>
            </w:r>
            <w:commentRangeEnd w:id="2541"/>
            <w:r w:rsidR="00313FD3">
              <w:rPr>
                <w:rStyle w:val="CommentReference"/>
                <w:rFonts w:ascii="Times New Roman" w:eastAsia="Yu Mincho" w:hAnsi="Times New Roman" w:cs="Times New Roman"/>
                <w:lang w:eastAsia="en-US"/>
              </w:rPr>
              <w:commentReference w:id="2541"/>
            </w:r>
          </w:p>
        </w:tc>
        <w:tc>
          <w:tcPr>
            <w:tcW w:w="3690" w:type="dxa"/>
          </w:tcPr>
          <w:p w14:paraId="111E9A52" w14:textId="77777777" w:rsidR="00266DA3" w:rsidRPr="00DB6C77" w:rsidRDefault="00266DA3" w:rsidP="00C115A1">
            <w:pPr>
              <w:rPr>
                <w:rPrChange w:id="254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50" w:author="Author">
                  <w:rPr>
                    <w:rFonts w:asciiTheme="majorBidi" w:hAnsiTheme="majorBidi" w:cstheme="majorBidi"/>
                  </w:rPr>
                </w:rPrChange>
              </w:rPr>
              <w:lastRenderedPageBreak/>
              <w:t>3GPP TS 38.211, sec 6.4.1.4</w:t>
            </w:r>
          </w:p>
          <w:p w14:paraId="5E12E9B8" w14:textId="77777777" w:rsidR="00266DA3" w:rsidRPr="00DB6C77" w:rsidRDefault="00266DA3" w:rsidP="00C115A1">
            <w:pPr>
              <w:rPr>
                <w:rPrChange w:id="255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52" w:author="Author">
                  <w:rPr>
                    <w:rFonts w:asciiTheme="majorBidi" w:hAnsiTheme="majorBidi" w:cstheme="majorBidi"/>
                  </w:rPr>
                </w:rPrChange>
              </w:rPr>
              <w:t>Partly outside 3GPP Scope</w:t>
            </w:r>
          </w:p>
        </w:tc>
      </w:tr>
      <w:tr w:rsidR="00266DA3" w:rsidRPr="0065550B" w14:paraId="53420FE1" w14:textId="77777777" w:rsidTr="00C115A1">
        <w:trPr>
          <w:trHeight w:val="55"/>
        </w:trPr>
        <w:tc>
          <w:tcPr>
            <w:tcW w:w="2782" w:type="dxa"/>
            <w:noWrap/>
          </w:tcPr>
          <w:p w14:paraId="24B9015B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lastRenderedPageBreak/>
              <w:t>PRACH Formats</w:t>
            </w:r>
          </w:p>
        </w:tc>
        <w:tc>
          <w:tcPr>
            <w:tcW w:w="3240" w:type="dxa"/>
          </w:tcPr>
          <w:p w14:paraId="6875D8EC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0-3, A1-3, B1-4, C0-1</w:t>
            </w:r>
          </w:p>
        </w:tc>
        <w:tc>
          <w:tcPr>
            <w:tcW w:w="3690" w:type="dxa"/>
          </w:tcPr>
          <w:p w14:paraId="0C0FBFE9" w14:textId="77777777" w:rsidR="00266DA3" w:rsidRPr="00DB6C77" w:rsidRDefault="00266DA3" w:rsidP="00C115A1">
            <w:pPr>
              <w:rPr>
                <w:rPrChange w:id="2553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54" w:author="Author">
                  <w:rPr>
                    <w:rFonts w:asciiTheme="majorBidi" w:hAnsiTheme="majorBidi" w:cstheme="majorBidi"/>
                  </w:rPr>
                </w:rPrChange>
              </w:rPr>
              <w:t>3GPP TS 38.211, sec 6.3.3</w:t>
            </w:r>
          </w:p>
        </w:tc>
      </w:tr>
      <w:tr w:rsidR="00266DA3" w:rsidRPr="0065550B" w14:paraId="5CD06DB2" w14:textId="77777777" w:rsidTr="00C115A1">
        <w:trPr>
          <w:trHeight w:val="55"/>
        </w:trPr>
        <w:tc>
          <w:tcPr>
            <w:tcW w:w="2782" w:type="dxa"/>
            <w:noWrap/>
          </w:tcPr>
          <w:p w14:paraId="28681A75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Restricted Sets</w:t>
            </w:r>
          </w:p>
        </w:tc>
        <w:tc>
          <w:tcPr>
            <w:tcW w:w="3240" w:type="dxa"/>
          </w:tcPr>
          <w:p w14:paraId="3CCBCDAD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Type A, B, none</w:t>
            </w:r>
          </w:p>
        </w:tc>
        <w:tc>
          <w:tcPr>
            <w:tcW w:w="3690" w:type="dxa"/>
          </w:tcPr>
          <w:p w14:paraId="719E3126" w14:textId="77777777" w:rsidR="00266DA3" w:rsidRPr="00DB6C77" w:rsidRDefault="00266DA3" w:rsidP="00C115A1">
            <w:pPr>
              <w:rPr>
                <w:rPrChange w:id="255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56" w:author="Author">
                  <w:rPr>
                    <w:rFonts w:asciiTheme="majorBidi" w:hAnsiTheme="majorBidi" w:cstheme="majorBidi"/>
                  </w:rPr>
                </w:rPrChange>
              </w:rPr>
              <w:t>3GPP TS 38.211, sec 6.3.3</w:t>
            </w:r>
          </w:p>
        </w:tc>
      </w:tr>
      <w:tr w:rsidR="00266DA3" w:rsidRPr="0065550B" w14:paraId="5FC3772A" w14:textId="77777777" w:rsidTr="00C115A1">
        <w:trPr>
          <w:trHeight w:val="55"/>
        </w:trPr>
        <w:tc>
          <w:tcPr>
            <w:tcW w:w="2782" w:type="dxa"/>
            <w:noWrap/>
          </w:tcPr>
          <w:p w14:paraId="430D3F46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FD Occasions Per Slot</w:t>
            </w:r>
          </w:p>
        </w:tc>
        <w:tc>
          <w:tcPr>
            <w:tcW w:w="3240" w:type="dxa"/>
          </w:tcPr>
          <w:p w14:paraId="6E4132B3" w14:textId="1E4AFF7A" w:rsidR="00266DA3" w:rsidRPr="00DB6C77" w:rsidRDefault="00266DA3" w:rsidP="00C115A1">
            <w:pPr>
              <w:rPr>
                <w:lang w:val="en-CA" w:eastAsia="zh-CN"/>
              </w:rPr>
            </w:pPr>
            <w:del w:id="2557" w:author="Author">
              <w:r w:rsidRPr="00DB6C77" w:rsidDel="009D3671">
                <w:rPr>
                  <w:lang w:val="en-CA" w:eastAsia="zh-CN"/>
                </w:rPr>
                <w:delText>Pper</w:delText>
              </w:r>
            </w:del>
            <w:ins w:id="2558" w:author="Author">
              <w:r w:rsidR="009D3671" w:rsidRPr="00DB6C77">
                <w:rPr>
                  <w:lang w:val="en-CA" w:eastAsia="zh-CN"/>
                </w:rPr>
                <w:t>Per</w:t>
              </w:r>
            </w:ins>
            <w:r w:rsidRPr="00DB6C77">
              <w:rPr>
                <w:lang w:val="en-CA" w:eastAsia="zh-CN"/>
              </w:rPr>
              <w:t xml:space="preserve"> configuration</w:t>
            </w:r>
          </w:p>
        </w:tc>
        <w:tc>
          <w:tcPr>
            <w:tcW w:w="3690" w:type="dxa"/>
          </w:tcPr>
          <w:p w14:paraId="5642E7CD" w14:textId="77777777" w:rsidR="00266DA3" w:rsidRPr="00DB6C77" w:rsidRDefault="00266DA3" w:rsidP="00C115A1">
            <w:pPr>
              <w:rPr>
                <w:rPrChange w:id="2559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t>3GPP TS 38.211, sec 6.3.3.2</w:t>
            </w:r>
          </w:p>
        </w:tc>
      </w:tr>
      <w:tr w:rsidR="00266DA3" w:rsidRPr="0065550B" w14:paraId="28D3D0C1" w14:textId="77777777" w:rsidTr="00C115A1">
        <w:trPr>
          <w:trHeight w:val="55"/>
        </w:trPr>
        <w:tc>
          <w:tcPr>
            <w:tcW w:w="2782" w:type="dxa"/>
            <w:noWrap/>
          </w:tcPr>
          <w:p w14:paraId="68BF8256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Configurations</w:t>
            </w:r>
          </w:p>
        </w:tc>
        <w:tc>
          <w:tcPr>
            <w:tcW w:w="3240" w:type="dxa"/>
          </w:tcPr>
          <w:p w14:paraId="15F815A8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Max number of PRACH configurations</w:t>
            </w:r>
          </w:p>
        </w:tc>
        <w:tc>
          <w:tcPr>
            <w:tcW w:w="3690" w:type="dxa"/>
          </w:tcPr>
          <w:p w14:paraId="69637D89" w14:textId="77777777" w:rsidR="00266DA3" w:rsidRPr="00DB6C77" w:rsidRDefault="00266DA3" w:rsidP="00C115A1">
            <w:r w:rsidRPr="00DB6C77">
              <w:t>3GPP TS 38.331, 6.3.2</w:t>
            </w:r>
          </w:p>
        </w:tc>
      </w:tr>
      <w:tr w:rsidR="00266DA3" w:rsidRPr="0065550B" w14:paraId="0CC67851" w14:textId="77777777" w:rsidTr="00C115A1">
        <w:trPr>
          <w:trHeight w:val="55"/>
        </w:trPr>
        <w:tc>
          <w:tcPr>
            <w:tcW w:w="2782" w:type="dxa"/>
            <w:noWrap/>
          </w:tcPr>
          <w:p w14:paraId="60FC49BD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ROs per slot</w:t>
            </w:r>
          </w:p>
        </w:tc>
        <w:tc>
          <w:tcPr>
            <w:tcW w:w="3240" w:type="dxa"/>
          </w:tcPr>
          <w:p w14:paraId="49A5B864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Max number of Time and Frequency domain ROs per slot, across all configurations</w:t>
            </w:r>
          </w:p>
        </w:tc>
        <w:tc>
          <w:tcPr>
            <w:tcW w:w="3690" w:type="dxa"/>
          </w:tcPr>
          <w:p w14:paraId="759FC145" w14:textId="0479F9E6" w:rsidR="00266DA3" w:rsidRPr="00DB6C77" w:rsidRDefault="00266DA3" w:rsidP="00C115A1">
            <w:r w:rsidRPr="00DB6C77">
              <w:rPr>
                <w:lang w:val="fr-FR"/>
                <w:rPrChange w:id="2560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61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62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737ABC28" w14:textId="77777777" w:rsidTr="00C115A1">
        <w:trPr>
          <w:trHeight w:val="55"/>
        </w:trPr>
        <w:tc>
          <w:tcPr>
            <w:tcW w:w="2782" w:type="dxa"/>
            <w:noWrap/>
          </w:tcPr>
          <w:p w14:paraId="350285D5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Root Processing Rate</w:t>
            </w:r>
          </w:p>
        </w:tc>
        <w:tc>
          <w:tcPr>
            <w:tcW w:w="3240" w:type="dxa"/>
          </w:tcPr>
          <w:p w14:paraId="3CD4FE04" w14:textId="61A75262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 xml:space="preserve">Number of roots that can be processed per unit of time. Can be per preamble </w:t>
            </w:r>
            <w:del w:id="2563" w:author="Author">
              <w:r w:rsidRPr="00DB6C77" w:rsidDel="00DB3A89">
                <w:rPr>
                  <w:lang w:val="en-CA" w:eastAsia="zh-CN"/>
                </w:rPr>
                <w:delText>foramt</w:delText>
              </w:r>
            </w:del>
            <w:ins w:id="2564" w:author="Author">
              <w:r w:rsidR="00DB3A89" w:rsidRPr="00DB6C77">
                <w:rPr>
                  <w:lang w:val="en-CA" w:eastAsia="zh-CN"/>
                </w:rPr>
                <w:t>format</w:t>
              </w:r>
            </w:ins>
          </w:p>
        </w:tc>
        <w:tc>
          <w:tcPr>
            <w:tcW w:w="3690" w:type="dxa"/>
          </w:tcPr>
          <w:p w14:paraId="5221BDC9" w14:textId="34A2A5F2" w:rsidR="00266DA3" w:rsidRPr="00DB6C77" w:rsidRDefault="00266DA3" w:rsidP="00C115A1">
            <w:pPr>
              <w:rPr>
                <w:rPrChange w:id="2565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66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67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68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0CDFABB8" w14:textId="77777777" w:rsidTr="00C115A1">
        <w:trPr>
          <w:trHeight w:val="55"/>
        </w:trPr>
        <w:tc>
          <w:tcPr>
            <w:tcW w:w="2782" w:type="dxa"/>
            <w:noWrap/>
          </w:tcPr>
          <w:p w14:paraId="46913933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PRACH ROs Queue Size</w:t>
            </w:r>
          </w:p>
        </w:tc>
        <w:tc>
          <w:tcPr>
            <w:tcW w:w="3240" w:type="dxa"/>
          </w:tcPr>
          <w:p w14:paraId="4C4C3E4E" w14:textId="5D7BB551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 xml:space="preserve">The </w:t>
            </w:r>
            <w:del w:id="2569" w:author="Author">
              <w:r w:rsidRPr="00DB6C77" w:rsidDel="00DB3A89">
                <w:rPr>
                  <w:lang w:val="en-CA" w:eastAsia="zh-CN"/>
                </w:rPr>
                <w:delText>maxmum</w:delText>
              </w:r>
            </w:del>
            <w:ins w:id="2570" w:author="Author">
              <w:r w:rsidR="00DB3A89" w:rsidRPr="00DB6C77">
                <w:rPr>
                  <w:lang w:val="en-CA" w:eastAsia="zh-CN"/>
                </w:rPr>
                <w:t>maximum</w:t>
              </w:r>
            </w:ins>
            <w:r w:rsidRPr="00DB6C77">
              <w:rPr>
                <w:lang w:val="en-CA" w:eastAsia="zh-CN"/>
              </w:rPr>
              <w:t xml:space="preserve"> queue size for processing Rach Occasions</w:t>
            </w:r>
          </w:p>
        </w:tc>
        <w:tc>
          <w:tcPr>
            <w:tcW w:w="3690" w:type="dxa"/>
          </w:tcPr>
          <w:p w14:paraId="23FF1BF1" w14:textId="3626E651" w:rsidR="00266DA3" w:rsidRPr="00DB6C77" w:rsidRDefault="00266DA3" w:rsidP="00C115A1">
            <w:pPr>
              <w:rPr>
                <w:rPrChange w:id="2571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72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73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74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52AEE2D9" w14:textId="77777777" w:rsidTr="00C115A1">
        <w:trPr>
          <w:trHeight w:val="55"/>
        </w:trPr>
        <w:tc>
          <w:tcPr>
            <w:tcW w:w="2782" w:type="dxa"/>
            <w:noWrap/>
          </w:tcPr>
          <w:p w14:paraId="7BCB6A09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 xml:space="preserve">UCI Part1 </w:t>
            </w:r>
            <w:r w:rsidRPr="00DB6C77">
              <w:rPr>
                <w:bCs/>
                <w:lang w:val="en-CA" w:eastAsia="zh-CN"/>
              </w:rPr>
              <w:sym w:font="Wingdings" w:char="F0E0"/>
            </w:r>
            <w:r w:rsidRPr="00DB6C77">
              <w:rPr>
                <w:bCs/>
                <w:lang w:val="en-CA" w:eastAsia="zh-CN"/>
              </w:rPr>
              <w:t xml:space="preserve"> Part2 Maps</w:t>
            </w:r>
          </w:p>
        </w:tc>
        <w:tc>
          <w:tcPr>
            <w:tcW w:w="3240" w:type="dxa"/>
          </w:tcPr>
          <w:p w14:paraId="45AFE450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Limitations regarding to the storage of UCI Part1</w:t>
            </w:r>
            <w:r w:rsidRPr="00DB6C77">
              <w:rPr>
                <w:lang w:val="en-CA" w:eastAsia="zh-CN"/>
              </w:rPr>
              <w:sym w:font="Wingdings" w:char="F0E0"/>
            </w:r>
            <w:r w:rsidRPr="00DB6C77">
              <w:rPr>
                <w:lang w:val="en-CA" w:eastAsia="zh-CN"/>
              </w:rPr>
              <w:t>Part2 maps</w:t>
            </w:r>
          </w:p>
        </w:tc>
        <w:tc>
          <w:tcPr>
            <w:tcW w:w="3690" w:type="dxa"/>
          </w:tcPr>
          <w:p w14:paraId="07D6B372" w14:textId="1826ECAE" w:rsidR="00266DA3" w:rsidRPr="00DB6C77" w:rsidRDefault="00266DA3" w:rsidP="00C115A1">
            <w:pPr>
              <w:rPr>
                <w:lang w:val="fr-FR"/>
                <w:rPrChange w:id="2575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</w:pPr>
            <w:r w:rsidRPr="00DB6C77">
              <w:rPr>
                <w:lang w:val="fr-FR"/>
                <w:rPrChange w:id="2576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77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78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52259C32" w14:textId="77777777" w:rsidTr="00C115A1">
        <w:trPr>
          <w:trHeight w:val="55"/>
        </w:trPr>
        <w:tc>
          <w:tcPr>
            <w:tcW w:w="2782" w:type="dxa"/>
            <w:noWrap/>
          </w:tcPr>
          <w:p w14:paraId="1A416EC8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UL MIMO: SDM &amp; Bandwidth joint support</w:t>
            </w:r>
          </w:p>
        </w:tc>
        <w:tc>
          <w:tcPr>
            <w:tcW w:w="3240" w:type="dxa"/>
          </w:tcPr>
          <w:p w14:paraId="5B43C13A" w14:textId="3416424B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Support for forming joint precoders across bandwidth, and across baseband antenna ports.</w:t>
            </w:r>
            <w:ins w:id="2579" w:author="Author">
              <w:r w:rsidR="009E3CBE">
                <w:rPr>
                  <w:lang w:val="en-CA" w:eastAsia="zh-CN"/>
                </w:rPr>
                <w:t xml:space="preserve"> </w:t>
              </w:r>
              <w:r w:rsidR="009E3CBE" w:rsidRPr="00F23133">
                <w:rPr>
                  <w:lang w:val="en-CA" w:eastAsia="zh-CN"/>
                </w:rPr>
                <w:t>Includes the option of  “no support”</w:t>
              </w:r>
            </w:ins>
          </w:p>
        </w:tc>
        <w:tc>
          <w:tcPr>
            <w:tcW w:w="3690" w:type="dxa"/>
          </w:tcPr>
          <w:p w14:paraId="5158AE5A" w14:textId="26AD2AFB" w:rsidR="00266DA3" w:rsidRPr="00DB6C77" w:rsidRDefault="00266DA3" w:rsidP="00C115A1">
            <w:pPr>
              <w:rPr>
                <w:rPrChange w:id="2580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81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82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83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6376FDAA" w14:textId="77777777" w:rsidTr="00C115A1">
        <w:trPr>
          <w:trHeight w:val="55"/>
        </w:trPr>
        <w:tc>
          <w:tcPr>
            <w:tcW w:w="2782" w:type="dxa"/>
            <w:noWrap/>
          </w:tcPr>
          <w:p w14:paraId="07E5FA6A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UL MIMO: Maximum number of layers</w:t>
            </w:r>
          </w:p>
        </w:tc>
        <w:tc>
          <w:tcPr>
            <w:tcW w:w="3240" w:type="dxa"/>
          </w:tcPr>
          <w:p w14:paraId="1CC47C97" w14:textId="07D70485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 xml:space="preserve">The </w:t>
            </w:r>
            <w:del w:id="2584" w:author="Author">
              <w:r w:rsidRPr="00DB6C77" w:rsidDel="009E3CBE">
                <w:rPr>
                  <w:lang w:val="en-CA" w:eastAsia="zh-CN"/>
                </w:rPr>
                <w:delText>maxmum</w:delText>
              </w:r>
            </w:del>
            <w:ins w:id="2585" w:author="Author">
              <w:r w:rsidR="009E3CBE" w:rsidRPr="00DB6C77">
                <w:rPr>
                  <w:lang w:val="en-CA" w:eastAsia="zh-CN"/>
                </w:rPr>
                <w:t>maximum</w:t>
              </w:r>
            </w:ins>
            <w:r w:rsidRPr="00DB6C77">
              <w:rPr>
                <w:lang w:val="en-CA" w:eastAsia="zh-CN"/>
              </w:rPr>
              <w:t xml:space="preserve"> number of layers that can be multiplexed (can be channel specific)</w:t>
            </w:r>
          </w:p>
        </w:tc>
        <w:tc>
          <w:tcPr>
            <w:tcW w:w="3690" w:type="dxa"/>
          </w:tcPr>
          <w:p w14:paraId="38EC7CA8" w14:textId="70791E03" w:rsidR="00266DA3" w:rsidRPr="00DB6C77" w:rsidRDefault="00266DA3" w:rsidP="00C115A1">
            <w:pPr>
              <w:rPr>
                <w:rPrChange w:id="2586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lang w:val="fr-FR"/>
                <w:rPrChange w:id="2587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 xml:space="preserve">Outside </w:t>
            </w:r>
            <w:ins w:id="2588" w:author="Author">
              <w:r w:rsidR="00DB3A89">
                <w:rPr>
                  <w:lang w:val="fr-FR"/>
                </w:rPr>
                <w:t xml:space="preserve">the </w:t>
              </w:r>
            </w:ins>
            <w:r w:rsidRPr="00DB6C77">
              <w:rPr>
                <w:lang w:val="fr-FR"/>
                <w:rPrChange w:id="2589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  <w:t>scope of 3GPP</w:t>
            </w:r>
          </w:p>
        </w:tc>
      </w:tr>
      <w:tr w:rsidR="00266DA3" w:rsidRPr="0065550B" w14:paraId="1CB45A55" w14:textId="77777777" w:rsidTr="00C115A1">
        <w:trPr>
          <w:trHeight w:val="55"/>
        </w:trPr>
        <w:tc>
          <w:tcPr>
            <w:tcW w:w="2782" w:type="dxa"/>
            <w:noWrap/>
          </w:tcPr>
          <w:p w14:paraId="66EE4B48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UL: MIMO Maximum number of layers per UE</w:t>
            </w:r>
          </w:p>
        </w:tc>
        <w:tc>
          <w:tcPr>
            <w:tcW w:w="3240" w:type="dxa"/>
          </w:tcPr>
          <w:p w14:paraId="5ECAF1E8" w14:textId="77777777" w:rsidR="00266DA3" w:rsidRPr="00DB6C77" w:rsidRDefault="00266DA3" w:rsidP="00C115A1">
            <w:pPr>
              <w:rPr>
                <w:lang w:val="en-CA" w:eastAsia="zh-CN"/>
              </w:rPr>
            </w:pPr>
            <w:r w:rsidRPr="00DB6C77">
              <w:rPr>
                <w:lang w:val="en-CA" w:eastAsia="zh-CN"/>
              </w:rPr>
              <w:t>The maximum number of layers that can be allocated to a UE</w:t>
            </w:r>
          </w:p>
        </w:tc>
        <w:tc>
          <w:tcPr>
            <w:tcW w:w="3690" w:type="dxa"/>
          </w:tcPr>
          <w:p w14:paraId="2AAF2893" w14:textId="77777777" w:rsidR="00266DA3" w:rsidRPr="00DB6C77" w:rsidRDefault="00266DA3" w:rsidP="00C115A1">
            <w:pPr>
              <w:rPr>
                <w:lang w:val="fr-FR"/>
                <w:rPrChange w:id="2590" w:author="Author">
                  <w:rPr>
                    <w:rFonts w:asciiTheme="majorBidi" w:hAnsiTheme="majorBidi" w:cstheme="majorBidi"/>
                    <w:lang w:val="fr-FR"/>
                  </w:rPr>
                </w:rPrChange>
              </w:rPr>
            </w:pPr>
            <w:r w:rsidRPr="00DB6C77">
              <w:rPr>
                <w:rPrChange w:id="2591" w:author="Author">
                  <w:rPr>
                    <w:rFonts w:asciiTheme="majorBidi" w:hAnsiTheme="majorBidi" w:cstheme="majorBidi"/>
                  </w:rPr>
                </w:rPrChange>
              </w:rPr>
              <w:t>3GPP TS 38.211, sec 6.3.1.3</w:t>
            </w:r>
          </w:p>
        </w:tc>
      </w:tr>
      <w:tr w:rsidR="00266DA3" w:rsidRPr="0065550B" w14:paraId="15AEC1E3" w14:textId="77777777" w:rsidTr="00C115A1">
        <w:trPr>
          <w:trHeight w:val="55"/>
        </w:trPr>
        <w:tc>
          <w:tcPr>
            <w:tcW w:w="2782" w:type="dxa"/>
            <w:noWrap/>
          </w:tcPr>
          <w:p w14:paraId="4DFA3AEE" w14:textId="77777777" w:rsidR="00266DA3" w:rsidRPr="00DB6C77" w:rsidRDefault="00266DA3" w:rsidP="00C115A1">
            <w:pPr>
              <w:rPr>
                <w:bCs/>
                <w:lang w:val="en-CA" w:eastAsia="zh-CN"/>
              </w:rPr>
            </w:pPr>
            <w:r w:rsidRPr="00DB6C77">
              <w:rPr>
                <w:bCs/>
                <w:lang w:val="en-CA" w:eastAsia="zh-CN"/>
              </w:rPr>
              <w:t>…</w:t>
            </w:r>
          </w:p>
        </w:tc>
        <w:tc>
          <w:tcPr>
            <w:tcW w:w="3240" w:type="dxa"/>
          </w:tcPr>
          <w:p w14:paraId="13B3A451" w14:textId="77777777" w:rsidR="00266DA3" w:rsidRPr="00DB6C77" w:rsidRDefault="00266DA3" w:rsidP="00C115A1">
            <w:pPr>
              <w:rPr>
                <w:lang w:eastAsia="zh-CN"/>
              </w:rPr>
            </w:pPr>
            <w:r w:rsidRPr="00DB6C77">
              <w:rPr>
                <w:lang w:eastAsia="zh-CN"/>
              </w:rPr>
              <w:t>…</w:t>
            </w:r>
          </w:p>
        </w:tc>
        <w:tc>
          <w:tcPr>
            <w:tcW w:w="3690" w:type="dxa"/>
          </w:tcPr>
          <w:p w14:paraId="6DB36175" w14:textId="77777777" w:rsidR="00266DA3" w:rsidRPr="00DB6C77" w:rsidRDefault="00266DA3" w:rsidP="00C115A1">
            <w:pPr>
              <w:rPr>
                <w:rPrChange w:id="2592" w:author="Author">
                  <w:rPr>
                    <w:rFonts w:asciiTheme="majorBidi" w:hAnsiTheme="majorBidi" w:cstheme="majorBidi"/>
                  </w:rPr>
                </w:rPrChange>
              </w:rPr>
            </w:pPr>
            <w:r w:rsidRPr="00DB6C77">
              <w:rPr>
                <w:rPrChange w:id="2593" w:author="Author">
                  <w:rPr>
                    <w:rFonts w:asciiTheme="majorBidi" w:hAnsiTheme="majorBidi" w:cstheme="majorBidi"/>
                  </w:rPr>
                </w:rPrChange>
              </w:rPr>
              <w:t>…</w:t>
            </w:r>
          </w:p>
        </w:tc>
      </w:tr>
    </w:tbl>
    <w:p w14:paraId="6C50E905" w14:textId="77777777" w:rsidR="00266DA3" w:rsidRDefault="00266DA3" w:rsidP="00266DA3"/>
    <w:p w14:paraId="7708508F" w14:textId="77777777" w:rsidR="00266DA3" w:rsidRDefault="00266DA3" w:rsidP="00DA58E7">
      <w:pPr>
        <w:pStyle w:val="Heading3"/>
        <w:ind w:hanging="720"/>
      </w:pPr>
      <w:bookmarkStart w:id="2594" w:name="_Toc87887513"/>
      <w:r>
        <w:t>PUSCH Channel Model</w:t>
      </w:r>
      <w:bookmarkEnd w:id="2594"/>
    </w:p>
    <w:p w14:paraId="150785F2" w14:textId="21C6ED45" w:rsidR="00266DA3" w:rsidRDefault="00266DA3" w:rsidP="00266DA3">
      <w:pPr>
        <w:rPr>
          <w:lang w:val="en-GB" w:eastAsia="zh-CN"/>
        </w:rPr>
      </w:pPr>
      <w:r w:rsidRPr="00FC0727">
        <w:rPr>
          <w:lang w:val="en-GB" w:eastAsia="zh-CN"/>
        </w:rPr>
        <w:t>Per section 5.1.3.</w:t>
      </w:r>
      <w:r>
        <w:rPr>
          <w:lang w:val="en-GB" w:eastAsia="zh-CN"/>
        </w:rPr>
        <w:t>3</w:t>
      </w:r>
      <w:r w:rsidRPr="00FC0727">
        <w:rPr>
          <w:lang w:val="en-GB" w:eastAsia="zh-CN"/>
        </w:rPr>
        <w:t>.7 of</w:t>
      </w:r>
      <w:r>
        <w:rPr>
          <w:lang w:val="en-GB" w:eastAsia="zh-CN"/>
        </w:rPr>
        <w:t xml:space="preserve">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PUSCH High-PHY Profile, the PUSCH Channel model of the </w:t>
      </w:r>
      <w:r>
        <w:t>AAL</w:t>
      </w:r>
      <w:ins w:id="2595" w:author="Author">
        <w:r w:rsidR="00876CE4">
          <w:t>_</w:t>
        </w:r>
      </w:ins>
      <w:del w:id="2596" w:author="Author">
        <w:r w:rsidDel="00876CE4">
          <w:delText xml:space="preserve"> </w:delText>
        </w:r>
      </w:del>
      <w:r>
        <w:t>UPLINK</w:t>
      </w:r>
      <w:ins w:id="2597" w:author="Author">
        <w:r w:rsidR="00876CE4">
          <w:t>_</w:t>
        </w:r>
      </w:ins>
      <w:del w:id="2598" w:author="Author">
        <w:r w:rsidDel="00876CE4">
          <w:delText xml:space="preserve"> </w:delText>
        </w:r>
      </w:del>
      <w:r>
        <w:t>High-PHY Profile</w:t>
      </w:r>
      <w:r>
        <w:rPr>
          <w:lang w:val="en-GB" w:eastAsia="zh-CN"/>
        </w:rPr>
        <w:t xml:space="preserve"> supports acceleration of PUSCH Data, DM-RS and PT-RS functionality.</w:t>
      </w:r>
    </w:p>
    <w:p w14:paraId="5CAA6277" w14:textId="77777777" w:rsidR="00266DA3" w:rsidRPr="0057639A" w:rsidRDefault="00266DA3" w:rsidP="00266DA3">
      <w:pPr>
        <w:rPr>
          <w:lang w:eastAsia="zh-CN"/>
        </w:rPr>
      </w:pPr>
      <w:r>
        <w:t>The set of accelerated functions associated with the processing of PUSCH TB(s) is as follows:</w:t>
      </w:r>
    </w:p>
    <w:p w14:paraId="0F9048FF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59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0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decompression</w:t>
      </w:r>
      <w:r w:rsidRPr="009E3CBE">
        <w:rPr>
          <w:rFonts w:ascii="Times New Roman" w:hAnsi="Times New Roman" w:cs="Times New Roman"/>
          <w:sz w:val="20"/>
          <w:szCs w:val="20"/>
          <w:rPrChange w:id="260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9E3CBE">
        <w:rPr>
          <w:rFonts w:ascii="Times New Roman" w:hAnsi="Times New Roman" w:cs="Times New Roman"/>
          <w:sz w:val="20"/>
          <w:szCs w:val="20"/>
          <w:rPrChange w:id="260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9E3CBE">
        <w:rPr>
          <w:rFonts w:ascii="Times New Roman" w:hAnsi="Times New Roman" w:cs="Times New Roman"/>
          <w:sz w:val="20"/>
          <w:szCs w:val="20"/>
          <w:rPrChange w:id="260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9E3CBE">
        <w:rPr>
          <w:rFonts w:ascii="Times New Roman" w:hAnsi="Times New Roman" w:cs="Times New Roman"/>
          <w:sz w:val="20"/>
          <w:szCs w:val="20"/>
          <w:rPrChange w:id="260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9E3CBE">
        <w:rPr>
          <w:rStyle w:val="FootnoteReference"/>
          <w:rFonts w:ascii="Times New Roman" w:hAnsi="Times New Roman" w:cs="Times New Roman"/>
          <w:sz w:val="20"/>
          <w:szCs w:val="20"/>
          <w:rPrChange w:id="2605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9E3CBE">
        <w:rPr>
          <w:rFonts w:ascii="Times New Roman" w:hAnsi="Times New Roman" w:cs="Times New Roman"/>
          <w:sz w:val="20"/>
          <w:szCs w:val="20"/>
          <w:rPrChange w:id="260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2D4D2957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0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0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de-mapping</w:t>
      </w:r>
    </w:p>
    <w:p w14:paraId="0437CC1F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0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1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Combining</w:t>
      </w:r>
    </w:p>
    <w:p w14:paraId="6B9E68BF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1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1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Channel estimation (see DM-RS and PT-RS)</w:t>
      </w:r>
    </w:p>
    <w:p w14:paraId="37255D06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1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1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Channel equalization (see DM-RS and PT-RS)</w:t>
      </w:r>
    </w:p>
    <w:p w14:paraId="2F6E8FEA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1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1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lastRenderedPageBreak/>
        <w:t>Transform precoding (optional- only required for DFT-s-OFDM waveform)</w:t>
      </w:r>
    </w:p>
    <w:p w14:paraId="3F93CA97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1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1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Demodulation</w:t>
      </w:r>
    </w:p>
    <w:p w14:paraId="23CFE0BE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1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2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Descrambling</w:t>
      </w:r>
    </w:p>
    <w:p w14:paraId="78EDA359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2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2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Rate de-matching</w:t>
      </w:r>
    </w:p>
    <w:p w14:paraId="4FA094BA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2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2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LDPC decoding</w:t>
      </w:r>
    </w:p>
    <w:p w14:paraId="5E768619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2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2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CRC check</w:t>
      </w:r>
    </w:p>
    <w:p w14:paraId="040367D2" w14:textId="77777777" w:rsidR="00266DA3" w:rsidRPr="009E3CBE" w:rsidRDefault="00266DA3" w:rsidP="00DA58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rPrChange w:id="262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9E3CBE">
        <w:rPr>
          <w:rFonts w:ascii="Times New Roman" w:hAnsi="Times New Roman" w:cs="Times New Roman"/>
          <w:sz w:val="20"/>
          <w:szCs w:val="20"/>
          <w:rPrChange w:id="262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UCI Decoding</w:t>
      </w:r>
    </w:p>
    <w:p w14:paraId="11B284A3" w14:textId="77777777" w:rsidR="00266DA3" w:rsidRDefault="00266DA3" w:rsidP="00266DA3"/>
    <w:p w14:paraId="08970E2D" w14:textId="77777777" w:rsidR="00266DA3" w:rsidRDefault="00266DA3" w:rsidP="00266DA3">
      <w:r>
        <w:t>The set of accelerated functions associated with the processing of PUSCH DM-RS is as follows:</w:t>
      </w:r>
    </w:p>
    <w:p w14:paraId="2607873A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2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3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decompression</w:t>
      </w:r>
      <w:r w:rsidRPr="00876CE4">
        <w:rPr>
          <w:rFonts w:ascii="Times New Roman" w:hAnsi="Times New Roman" w:cs="Times New Roman"/>
          <w:sz w:val="20"/>
          <w:szCs w:val="20"/>
          <w:rPrChange w:id="263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76CE4">
        <w:rPr>
          <w:rFonts w:ascii="Times New Roman" w:hAnsi="Times New Roman" w:cs="Times New Roman"/>
          <w:sz w:val="20"/>
          <w:szCs w:val="20"/>
          <w:rPrChange w:id="263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876CE4">
        <w:rPr>
          <w:rFonts w:ascii="Times New Roman" w:hAnsi="Times New Roman" w:cs="Times New Roman"/>
          <w:sz w:val="20"/>
          <w:szCs w:val="20"/>
          <w:rPrChange w:id="263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76CE4">
        <w:rPr>
          <w:rFonts w:ascii="Times New Roman" w:hAnsi="Times New Roman" w:cs="Times New Roman"/>
          <w:sz w:val="20"/>
          <w:szCs w:val="20"/>
          <w:rPrChange w:id="263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76CE4">
        <w:rPr>
          <w:rStyle w:val="FootnoteReference"/>
          <w:rFonts w:ascii="Times New Roman" w:hAnsi="Times New Roman" w:cs="Times New Roman"/>
          <w:sz w:val="20"/>
          <w:szCs w:val="20"/>
          <w:rPrChange w:id="2635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876CE4">
        <w:rPr>
          <w:rFonts w:ascii="Times New Roman" w:hAnsi="Times New Roman" w:cs="Times New Roman"/>
          <w:sz w:val="20"/>
          <w:szCs w:val="20"/>
          <w:rPrChange w:id="263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09DB7C5D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3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3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de-mapping</w:t>
      </w:r>
    </w:p>
    <w:p w14:paraId="443EA96B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3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4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Combining</w:t>
      </w:r>
    </w:p>
    <w:p w14:paraId="32F6391A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41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4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Demodulation</w:t>
      </w:r>
    </w:p>
    <w:p w14:paraId="2AF95C02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4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4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detection</w:t>
      </w:r>
    </w:p>
    <w:p w14:paraId="3B4B9018" w14:textId="77777777" w:rsidR="00266DA3" w:rsidRDefault="00266DA3" w:rsidP="00266DA3"/>
    <w:p w14:paraId="5CE3BA9D" w14:textId="77777777" w:rsidR="00266DA3" w:rsidRDefault="00266DA3" w:rsidP="00266DA3">
      <w:r>
        <w:t>The set of accelerated functions associated with the processing of PUSCH PT-RS is as follows:</w:t>
      </w:r>
    </w:p>
    <w:p w14:paraId="277B0755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4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4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decompression</w:t>
      </w:r>
      <w:r w:rsidRPr="00876CE4">
        <w:rPr>
          <w:rFonts w:ascii="Times New Roman" w:hAnsi="Times New Roman" w:cs="Times New Roman"/>
          <w:sz w:val="20"/>
          <w:szCs w:val="20"/>
          <w:rPrChange w:id="264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876CE4">
        <w:rPr>
          <w:rFonts w:ascii="Times New Roman" w:hAnsi="Times New Roman" w:cs="Times New Roman"/>
          <w:sz w:val="20"/>
          <w:szCs w:val="20"/>
          <w:rPrChange w:id="264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876CE4">
        <w:rPr>
          <w:rFonts w:ascii="Times New Roman" w:hAnsi="Times New Roman" w:cs="Times New Roman"/>
          <w:sz w:val="20"/>
          <w:szCs w:val="20"/>
          <w:rPrChange w:id="264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876CE4">
        <w:rPr>
          <w:rFonts w:ascii="Times New Roman" w:hAnsi="Times New Roman" w:cs="Times New Roman"/>
          <w:sz w:val="20"/>
          <w:szCs w:val="20"/>
          <w:rPrChange w:id="265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876CE4">
        <w:rPr>
          <w:rStyle w:val="FootnoteReference"/>
          <w:rFonts w:ascii="Times New Roman" w:hAnsi="Times New Roman" w:cs="Times New Roman"/>
          <w:sz w:val="20"/>
          <w:szCs w:val="20"/>
          <w:rPrChange w:id="2651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876CE4">
        <w:rPr>
          <w:rFonts w:ascii="Times New Roman" w:hAnsi="Times New Roman" w:cs="Times New Roman"/>
          <w:sz w:val="20"/>
          <w:szCs w:val="20"/>
          <w:rPrChange w:id="2652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35D509BE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53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54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de-mapping</w:t>
      </w:r>
    </w:p>
    <w:p w14:paraId="48E38AE6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55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5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Combining</w:t>
      </w:r>
    </w:p>
    <w:p w14:paraId="5C548154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57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5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Demodulation</w:t>
      </w:r>
    </w:p>
    <w:p w14:paraId="30F2634F" w14:textId="77777777" w:rsidR="00266DA3" w:rsidRPr="00876CE4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2659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60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Layer demapping</w:t>
      </w:r>
    </w:p>
    <w:p w14:paraId="5DD8A7D6" w14:textId="77777777" w:rsidR="00266DA3" w:rsidRPr="000836E2" w:rsidRDefault="00266DA3" w:rsidP="00DA58E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876CE4">
        <w:rPr>
          <w:rFonts w:ascii="Times New Roman" w:hAnsi="Times New Roman" w:cs="Times New Roman"/>
          <w:sz w:val="20"/>
          <w:szCs w:val="20"/>
          <w:rPrChange w:id="266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detection</w:t>
      </w:r>
    </w:p>
    <w:p w14:paraId="5BABAA49" w14:textId="77777777" w:rsidR="00266DA3" w:rsidRPr="000962B3" w:rsidRDefault="00266DA3" w:rsidP="00DA58E7">
      <w:pPr>
        <w:pStyle w:val="Heading4"/>
        <w:ind w:left="864" w:hanging="864"/>
      </w:pPr>
      <w:r>
        <w:t xml:space="preserve">PUSCH input and output for AAL_UPLINK_High-PHY Profile </w:t>
      </w:r>
    </w:p>
    <w:p w14:paraId="63B0A1C9" w14:textId="379564A4" w:rsidR="00266DA3" w:rsidRDefault="00266DA3" w:rsidP="00266DA3">
      <w:r>
        <w:t>The AAL</w:t>
      </w:r>
      <w:ins w:id="2662" w:author="Author">
        <w:r w:rsidR="00876CE4">
          <w:t>_</w:t>
        </w:r>
      </w:ins>
      <w:del w:id="2663" w:author="Author">
        <w:r w:rsidDel="00876CE4">
          <w:delText xml:space="preserve"> </w:delText>
        </w:r>
      </w:del>
      <w:r>
        <w:t>UPLINK</w:t>
      </w:r>
      <w:ins w:id="2664" w:author="Author">
        <w:r w:rsidR="00876CE4">
          <w:t>_</w:t>
        </w:r>
      </w:ins>
      <w:del w:id="2665" w:author="Author">
        <w:r w:rsidDel="00876CE4">
          <w:delText xml:space="preserve"> </w:delText>
        </w:r>
      </w:del>
      <w:r>
        <w:t xml:space="preserve">High-PHY profile shall signal PUSCH allocation(s) per slot. </w:t>
      </w:r>
    </w:p>
    <w:p w14:paraId="0A3B921C" w14:textId="77777777" w:rsidR="00266DA3" w:rsidRDefault="00266DA3" w:rsidP="00266DA3">
      <w:r>
        <w:t>From Application, the PUSCH interface receives the associated parameters for the PUSCH allocation.</w:t>
      </w:r>
    </w:p>
    <w:p w14:paraId="2A60F9D7" w14:textId="77777777" w:rsidR="00266DA3" w:rsidRDefault="00266DA3" w:rsidP="00266DA3">
      <w:r>
        <w:t>The output data consists of:</w:t>
      </w:r>
    </w:p>
    <w:p w14:paraId="655D7363" w14:textId="77777777" w:rsidR="00266DA3" w:rsidRPr="00876CE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66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6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the CRC status for the PUSCH codeword, as well as optionally for individual CBs.</w:t>
      </w:r>
    </w:p>
    <w:p w14:paraId="4D208557" w14:textId="77777777" w:rsidR="00266DA3" w:rsidRPr="00876CE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66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6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in cases of successful CRC verification: the TB(s) output of the decoder.</w:t>
      </w:r>
    </w:p>
    <w:p w14:paraId="73A8356A" w14:textId="77777777" w:rsidR="00266DA3" w:rsidRPr="00876CE4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267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76CE4">
        <w:rPr>
          <w:rFonts w:ascii="Times New Roman" w:hAnsi="Times New Roman" w:cs="Times New Roman"/>
          <w:sz w:val="20"/>
          <w:szCs w:val="20"/>
          <w:rPrChange w:id="267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in case of UCI inclusion: the included UCI payload(s)</w:t>
      </w:r>
    </w:p>
    <w:p w14:paraId="17162968" w14:textId="77777777" w:rsidR="00266DA3" w:rsidRDefault="00266DA3" w:rsidP="00DA58E7">
      <w:pPr>
        <w:pStyle w:val="Heading4"/>
        <w:ind w:left="864" w:hanging="864"/>
      </w:pPr>
      <w:r>
        <w:t>PUSCH Parameters</w:t>
      </w:r>
    </w:p>
    <w:p w14:paraId="483F4509" w14:textId="77777777" w:rsidR="00266DA3" w:rsidRDefault="00266DA3" w:rsidP="00266DA3">
      <w:r>
        <w:t>The following parameters are required to be supported by the AALI implementation when offloading operations. Application shall supply all relevant parameters; for ease of reading, the parameters are organized per signal type: Data, DM-RS, PT-RS.</w:t>
      </w:r>
    </w:p>
    <w:p w14:paraId="3E484455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</w:t>
      </w:r>
      <w:r w:rsidRPr="0057639A">
        <w:rPr>
          <w:b/>
          <w:bCs/>
        </w:rPr>
        <w:t>SCH Data Parameters</w:t>
      </w:r>
    </w:p>
    <w:p w14:paraId="75725774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: PUSCH Data Parameters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718"/>
        <w:gridCol w:w="2359"/>
        <w:gridCol w:w="3223"/>
        <w:gridCol w:w="3412"/>
      </w:tblGrid>
      <w:tr w:rsidR="00266DA3" w:rsidRPr="00667178" w14:paraId="58825BCB" w14:textId="77777777" w:rsidTr="00C115A1">
        <w:trPr>
          <w:trHeight w:val="375"/>
        </w:trPr>
        <w:tc>
          <w:tcPr>
            <w:tcW w:w="3077" w:type="dxa"/>
            <w:gridSpan w:val="2"/>
            <w:noWrap/>
            <w:hideMark/>
          </w:tcPr>
          <w:p w14:paraId="3E91F088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672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b/>
                <w:bCs/>
                <w:rPrChange w:id="2673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3223" w:type="dxa"/>
            <w:hideMark/>
          </w:tcPr>
          <w:p w14:paraId="7FC560C0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674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b/>
                <w:bCs/>
                <w:rPrChange w:id="267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412" w:type="dxa"/>
            <w:noWrap/>
            <w:hideMark/>
          </w:tcPr>
          <w:p w14:paraId="521DB3AA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2676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b/>
                <w:bCs/>
                <w:rPrChange w:id="2677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667178" w14:paraId="0A9E4242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C086F3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6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MAC TB</w:t>
            </w:r>
          </w:p>
        </w:tc>
      </w:tr>
      <w:tr w:rsidR="00266DA3" w:rsidRPr="00667178" w14:paraId="68F61387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74608BD4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6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TBS</w:t>
            </w:r>
          </w:p>
        </w:tc>
        <w:tc>
          <w:tcPr>
            <w:tcW w:w="3223" w:type="dxa"/>
            <w:hideMark/>
          </w:tcPr>
          <w:p w14:paraId="36E14A8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6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6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Transport block size. Computed at L2.</w:t>
            </w:r>
          </w:p>
        </w:tc>
        <w:tc>
          <w:tcPr>
            <w:tcW w:w="3412" w:type="dxa"/>
            <w:noWrap/>
            <w:hideMark/>
          </w:tcPr>
          <w:p w14:paraId="7BF45F3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6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6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6.1.4.2</w:t>
            </w:r>
          </w:p>
        </w:tc>
      </w:tr>
      <w:tr w:rsidR="00266DA3" w:rsidRPr="00667178" w14:paraId="52262200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43580BC4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Wingdings"/>
                <w:lang w:eastAsia="zh-CN" w:bidi="he-IL"/>
                <w:rPrChange w:id="2687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lastRenderedPageBreak/>
              <w:sym w:font="Wingdings" w:char="F0DF"/>
            </w:r>
            <w:r w:rsidRPr="00667178">
              <w:rPr>
                <w:rFonts w:eastAsia="Times New Roman"/>
                <w:lang w:eastAsia="zh-CN" w:bidi="he-IL"/>
                <w:rPrChange w:id="26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TB (if TB CRC passes)</w:t>
            </w:r>
          </w:p>
        </w:tc>
        <w:tc>
          <w:tcPr>
            <w:tcW w:w="3223" w:type="dxa"/>
            <w:hideMark/>
          </w:tcPr>
          <w:p w14:paraId="23C8435C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6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This is an output: the TB corresponding to the PUSCH codeword</w:t>
            </w:r>
          </w:p>
        </w:tc>
        <w:tc>
          <w:tcPr>
            <w:tcW w:w="3412" w:type="dxa"/>
            <w:noWrap/>
            <w:hideMark/>
          </w:tcPr>
          <w:p w14:paraId="54CCDC24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5D158565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BF33A6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6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UCI detection (if relevant)</w:t>
            </w:r>
          </w:p>
        </w:tc>
      </w:tr>
      <w:tr w:rsidR="00266DA3" w:rsidRPr="00667178" w14:paraId="0DDDD6D1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1DAB621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6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6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UCI part 1 size</w:t>
            </w:r>
          </w:p>
        </w:tc>
        <w:tc>
          <w:tcPr>
            <w:tcW w:w="3223" w:type="dxa"/>
            <w:hideMark/>
          </w:tcPr>
          <w:p w14:paraId="52DDC8A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69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69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Size of UCI part 1 (or single UCI)</w:t>
            </w:r>
          </w:p>
        </w:tc>
        <w:tc>
          <w:tcPr>
            <w:tcW w:w="3412" w:type="dxa"/>
            <w:noWrap/>
            <w:hideMark/>
          </w:tcPr>
          <w:p w14:paraId="21672AB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6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6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08B1967F" w14:textId="77777777" w:rsidTr="00C115A1">
        <w:trPr>
          <w:trHeight w:val="600"/>
        </w:trPr>
        <w:tc>
          <w:tcPr>
            <w:tcW w:w="3077" w:type="dxa"/>
            <w:gridSpan w:val="2"/>
            <w:noWrap/>
            <w:hideMark/>
          </w:tcPr>
          <w:p w14:paraId="1286D5D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alphaScaling</w:t>
            </w:r>
          </w:p>
        </w:tc>
        <w:tc>
          <w:tcPr>
            <w:tcW w:w="3223" w:type="dxa"/>
            <w:hideMark/>
          </w:tcPr>
          <w:p w14:paraId="59C63846" w14:textId="2BCB979A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Needed to comput</w:t>
            </w:r>
            <w:del w:id="2704" w:author="Author">
              <w:r w:rsidRPr="00667178" w:rsidDel="001660D7">
                <w:rPr>
                  <w:rFonts w:eastAsia="Times New Roman"/>
                  <w:color w:val="000000"/>
                  <w:lang w:eastAsia="zh-CN" w:bidi="he-IL"/>
                  <w:rPrChange w:id="2705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>er</w:delText>
              </w:r>
            </w:del>
            <w:r w:rsidRPr="00667178">
              <w:rPr>
                <w:rFonts w:eastAsia="Times New Roman"/>
                <w:color w:val="000000"/>
                <w:lang w:eastAsia="zh-CN" w:bidi="he-IL"/>
                <w:rPrChange w:id="27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number of coded symbols per layer</w:t>
            </w:r>
          </w:p>
        </w:tc>
        <w:tc>
          <w:tcPr>
            <w:tcW w:w="3412" w:type="dxa"/>
            <w:noWrap/>
            <w:hideMark/>
          </w:tcPr>
          <w:p w14:paraId="2469C4D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48DB28F0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1FE73B9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harqAckBitLength</w:t>
            </w:r>
          </w:p>
        </w:tc>
        <w:tc>
          <w:tcPr>
            <w:tcW w:w="3223" w:type="dxa"/>
            <w:hideMark/>
          </w:tcPr>
          <w:p w14:paraId="04E4CA5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1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1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Number of HARQ-ACK bits </w:t>
            </w:r>
          </w:p>
        </w:tc>
        <w:tc>
          <w:tcPr>
            <w:tcW w:w="3412" w:type="dxa"/>
            <w:noWrap/>
            <w:hideMark/>
          </w:tcPr>
          <w:p w14:paraId="5833734D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1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1B16CEE9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1ABE6278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betaOffsetHarq or Q’_{ACK}</w:t>
            </w:r>
          </w:p>
        </w:tc>
        <w:tc>
          <w:tcPr>
            <w:tcW w:w="3223" w:type="dxa"/>
            <w:hideMark/>
          </w:tcPr>
          <w:p w14:paraId="14D462E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betaOffsetHarq: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1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Beta Offset for HARQ-ACK bits. </w:t>
            </w:r>
          </w:p>
          <w:p w14:paraId="32E3BC98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Q’_{ACK}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: the number of coded modulation symbols per layer for HARQ-ACK transmission</w:t>
            </w:r>
          </w:p>
        </w:tc>
        <w:tc>
          <w:tcPr>
            <w:tcW w:w="3412" w:type="dxa"/>
            <w:noWrap/>
            <w:hideMark/>
          </w:tcPr>
          <w:p w14:paraId="65C6EA4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2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0FA79900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550C72B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betaOffsetCsiPart1 or Q’_{CSI-1}</w:t>
            </w:r>
          </w:p>
        </w:tc>
        <w:tc>
          <w:tcPr>
            <w:tcW w:w="3223" w:type="dxa"/>
            <w:hideMark/>
          </w:tcPr>
          <w:p w14:paraId="5998FD6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2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betaOffsetCsiPart1: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2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Beta Offset for CSI part 1 bits. </w:t>
            </w:r>
          </w:p>
          <w:p w14:paraId="5D3DC04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Q’_{CSI-1}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: number of coded modulation symbols per layer for CSI part 1 transmission</w:t>
            </w:r>
          </w:p>
        </w:tc>
        <w:tc>
          <w:tcPr>
            <w:tcW w:w="3412" w:type="dxa"/>
            <w:noWrap/>
            <w:hideMark/>
          </w:tcPr>
          <w:p w14:paraId="2506C45B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3DBBE5D6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2BA5427C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betaOffsetCsiPart2</w:t>
            </w:r>
          </w:p>
        </w:tc>
        <w:tc>
          <w:tcPr>
            <w:tcW w:w="3223" w:type="dxa"/>
            <w:hideMark/>
          </w:tcPr>
          <w:p w14:paraId="7DF44C56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Beta Offset for CSI part 2 bits. </w:t>
            </w:r>
          </w:p>
        </w:tc>
        <w:tc>
          <w:tcPr>
            <w:tcW w:w="3412" w:type="dxa"/>
            <w:noWrap/>
            <w:hideMark/>
          </w:tcPr>
          <w:p w14:paraId="20216F6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3GPP TS 38.212, sec 6.3.2.4 </w:t>
            </w:r>
          </w:p>
        </w:tc>
      </w:tr>
      <w:tr w:rsidR="00266DA3" w:rsidRPr="00667178" w14:paraId="489A72CE" w14:textId="77777777" w:rsidTr="00C115A1">
        <w:trPr>
          <w:trHeight w:val="900"/>
        </w:trPr>
        <w:tc>
          <w:tcPr>
            <w:tcW w:w="3077" w:type="dxa"/>
            <w:gridSpan w:val="2"/>
            <w:noWrap/>
            <w:hideMark/>
          </w:tcPr>
          <w:p w14:paraId="6C6D22A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mappings from Csi Part1 to length and priorities of CSI part 2 reports</w:t>
            </w:r>
          </w:p>
        </w:tc>
        <w:tc>
          <w:tcPr>
            <w:tcW w:w="3223" w:type="dxa"/>
            <w:hideMark/>
          </w:tcPr>
          <w:p w14:paraId="31D7275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4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4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Needed to compute in L1 the actual size of CSI part 2</w:t>
            </w:r>
          </w:p>
        </w:tc>
        <w:tc>
          <w:tcPr>
            <w:tcW w:w="3412" w:type="dxa"/>
            <w:noWrap/>
            <w:hideMark/>
          </w:tcPr>
          <w:p w14:paraId="260C8015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9.3</w:t>
            </w:r>
          </w:p>
        </w:tc>
      </w:tr>
      <w:tr w:rsidR="00266DA3" w:rsidRPr="00667178" w14:paraId="1A917A4F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6833261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Wingdings"/>
                <w:lang w:eastAsia="zh-CN" w:bidi="he-IL"/>
                <w:rPrChange w:id="2748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667178">
              <w:rPr>
                <w:rFonts w:eastAsia="Times New Roman"/>
                <w:lang w:eastAsia="zh-CN" w:bidi="he-IL"/>
                <w:rPrChange w:id="27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UCI part 1</w:t>
            </w:r>
          </w:p>
        </w:tc>
        <w:tc>
          <w:tcPr>
            <w:tcW w:w="3223" w:type="dxa"/>
            <w:hideMark/>
          </w:tcPr>
          <w:p w14:paraId="0D4A529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5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Uninterpreted UCI part 1</w:t>
            </w:r>
          </w:p>
        </w:tc>
        <w:tc>
          <w:tcPr>
            <w:tcW w:w="3412" w:type="dxa"/>
            <w:noWrap/>
            <w:hideMark/>
          </w:tcPr>
          <w:p w14:paraId="774E86A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3CBF1B77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5A0DEC0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Wingdings"/>
                <w:lang w:eastAsia="zh-CN" w:bidi="he-IL"/>
                <w:rPrChange w:id="2755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667178">
              <w:rPr>
                <w:rFonts w:eastAsia="Times New Roman"/>
                <w:lang w:eastAsia="zh-CN" w:bidi="he-IL"/>
                <w:rPrChange w:id="27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UCI part 2</w:t>
            </w:r>
          </w:p>
        </w:tc>
        <w:tc>
          <w:tcPr>
            <w:tcW w:w="3223" w:type="dxa"/>
            <w:hideMark/>
          </w:tcPr>
          <w:p w14:paraId="6325E09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5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Uninterpreted UCI part 2</w:t>
            </w:r>
          </w:p>
        </w:tc>
        <w:tc>
          <w:tcPr>
            <w:tcW w:w="3412" w:type="dxa"/>
            <w:noWrap/>
            <w:hideMark/>
          </w:tcPr>
          <w:p w14:paraId="3F265607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72273ED4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A8D84AB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CRC Check</w:t>
            </w:r>
          </w:p>
        </w:tc>
      </w:tr>
      <w:tr w:rsidR="00266DA3" w:rsidRPr="00667178" w14:paraId="1E984D54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66A2396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Wingdings"/>
                <w:lang w:eastAsia="zh-CN" w:bidi="he-IL"/>
                <w:rPrChange w:id="2764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667178">
              <w:rPr>
                <w:rFonts w:eastAsia="Times New Roman"/>
                <w:lang w:eastAsia="zh-CN" w:bidi="he-IL"/>
                <w:rPrChange w:id="27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CRC status</w:t>
            </w:r>
          </w:p>
        </w:tc>
        <w:tc>
          <w:tcPr>
            <w:tcW w:w="3223" w:type="dxa"/>
            <w:hideMark/>
          </w:tcPr>
          <w:p w14:paraId="788053DE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CRC Status for CW + other metrics (e.g. SINR)</w:t>
            </w:r>
          </w:p>
        </w:tc>
        <w:tc>
          <w:tcPr>
            <w:tcW w:w="3412" w:type="dxa"/>
            <w:noWrap/>
            <w:hideMark/>
          </w:tcPr>
          <w:p w14:paraId="6E1E61B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38.212, section  6.2.1</w:t>
            </w:r>
          </w:p>
        </w:tc>
      </w:tr>
      <w:tr w:rsidR="00266DA3" w:rsidRPr="00667178" w14:paraId="207A3B5B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53DB55D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CB CRC and CB Desegmentation</w:t>
            </w:r>
          </w:p>
        </w:tc>
      </w:tr>
      <w:tr w:rsidR="00266DA3" w:rsidRPr="00667178" w14:paraId="4FD95E93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0C43E8C1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</w:t>
            </w:r>
          </w:p>
        </w:tc>
        <w:tc>
          <w:tcPr>
            <w:tcW w:w="3223" w:type="dxa"/>
            <w:hideMark/>
          </w:tcPr>
          <w:p w14:paraId="2444EDA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number of expected code blocks</w:t>
            </w:r>
          </w:p>
        </w:tc>
        <w:tc>
          <w:tcPr>
            <w:tcW w:w="3412" w:type="dxa"/>
            <w:hideMark/>
          </w:tcPr>
          <w:p w14:paraId="035E330E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5.2.2</w:t>
            </w:r>
          </w:p>
        </w:tc>
      </w:tr>
      <w:tr w:rsidR="00266DA3" w:rsidRPr="00667178" w14:paraId="49BC2294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610E19F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CB presence[*]</w:t>
            </w:r>
          </w:p>
        </w:tc>
        <w:tc>
          <w:tcPr>
            <w:tcW w:w="3223" w:type="dxa"/>
            <w:hideMark/>
          </w:tcPr>
          <w:p w14:paraId="750746D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Presence indicator (e.g. bitmap), for each CB</w:t>
            </w:r>
          </w:p>
        </w:tc>
        <w:tc>
          <w:tcPr>
            <w:tcW w:w="3412" w:type="dxa"/>
            <w:hideMark/>
          </w:tcPr>
          <w:p w14:paraId="33366B38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6.2.3</w:t>
            </w:r>
          </w:p>
        </w:tc>
      </w:tr>
      <w:tr w:rsidR="00266DA3" w:rsidRPr="00667178" w14:paraId="05429DA4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51875C6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Wingdings"/>
                <w:lang w:eastAsia="zh-CN" w:bidi="he-IL"/>
                <w:rPrChange w:id="2786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667178">
              <w:rPr>
                <w:rFonts w:eastAsia="Times New Roman"/>
                <w:lang w:eastAsia="zh-CN" w:bidi="he-IL"/>
                <w:rPrChange w:id="27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report: per-CB CRC status</w:t>
            </w:r>
          </w:p>
        </w:tc>
        <w:tc>
          <w:tcPr>
            <w:tcW w:w="3223" w:type="dxa"/>
            <w:hideMark/>
          </w:tcPr>
          <w:p w14:paraId="50F1F1E7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8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79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CRC Status per CB + other metrics (e.g. SINR)</w:t>
            </w:r>
          </w:p>
        </w:tc>
        <w:tc>
          <w:tcPr>
            <w:tcW w:w="3412" w:type="dxa"/>
            <w:hideMark/>
          </w:tcPr>
          <w:p w14:paraId="6CDA141D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6.2.3</w:t>
            </w:r>
          </w:p>
        </w:tc>
      </w:tr>
      <w:tr w:rsidR="00266DA3" w:rsidRPr="00667178" w14:paraId="722BFCD3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</w:tcPr>
          <w:p w14:paraId="67A64EDA" w14:textId="77777777" w:rsidR="00266DA3" w:rsidRPr="00667178" w:rsidRDefault="00266DA3" w:rsidP="00C115A1">
            <w:pPr>
              <w:tabs>
                <w:tab w:val="left" w:pos="1685"/>
              </w:tabs>
              <w:spacing w:after="0"/>
              <w:rPr>
                <w:rFonts w:eastAsia="Times New Roman"/>
                <w:lang w:eastAsia="zh-CN" w:bidi="he-IL"/>
                <w:rPrChange w:id="27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LDPC Decoding</w:t>
            </w:r>
          </w:p>
        </w:tc>
      </w:tr>
      <w:tr w:rsidR="00266DA3" w:rsidRPr="00667178" w14:paraId="5484955A" w14:textId="77777777" w:rsidTr="00C115A1">
        <w:trPr>
          <w:trHeight w:val="1200"/>
        </w:trPr>
        <w:tc>
          <w:tcPr>
            <w:tcW w:w="3077" w:type="dxa"/>
            <w:gridSpan w:val="2"/>
            <w:noWrap/>
            <w:hideMark/>
          </w:tcPr>
          <w:p w14:paraId="1C8F1F9E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7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7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rv_{id}</w:t>
            </w:r>
          </w:p>
        </w:tc>
        <w:tc>
          <w:tcPr>
            <w:tcW w:w="3223" w:type="dxa"/>
            <w:hideMark/>
          </w:tcPr>
          <w:p w14:paraId="39BCB8B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79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7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redundancy version, per CW. Determines starting position k_0 in the circular buffer. In DCI, or from aggregation, or from first TB (</w:t>
            </w:r>
            <w:commentRangeStart w:id="2799"/>
            <w:r w:rsidRPr="00667178">
              <w:rPr>
                <w:rFonts w:eastAsia="Times New Roman"/>
                <w:color w:val="000000"/>
                <w:lang w:eastAsia="zh-CN" w:bidi="he-IL"/>
                <w:rPrChange w:id="28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 case of mTRP tx with multiple TBs</w:t>
            </w:r>
            <w:commentRangeEnd w:id="2799"/>
            <w:r w:rsidR="00C806FC">
              <w:rPr>
                <w:rStyle w:val="CommentReference"/>
              </w:rPr>
              <w:commentReference w:id="2799"/>
            </w:r>
            <w:r w:rsidRPr="00667178">
              <w:rPr>
                <w:rFonts w:eastAsia="Times New Roman"/>
                <w:color w:val="000000"/>
                <w:lang w:eastAsia="zh-CN" w:bidi="he-IL"/>
                <w:rPrChange w:id="28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)</w:t>
            </w:r>
          </w:p>
        </w:tc>
        <w:tc>
          <w:tcPr>
            <w:tcW w:w="3412" w:type="dxa"/>
            <w:hideMark/>
          </w:tcPr>
          <w:p w14:paraId="1806B61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sec 6.1.4, sec 6.1.2.1</w:t>
            </w:r>
          </w:p>
        </w:tc>
      </w:tr>
      <w:tr w:rsidR="00266DA3" w:rsidRPr="00667178" w14:paraId="7900B04C" w14:textId="77777777" w:rsidTr="00C115A1">
        <w:trPr>
          <w:trHeight w:val="1200"/>
        </w:trPr>
        <w:tc>
          <w:tcPr>
            <w:tcW w:w="3077" w:type="dxa"/>
            <w:gridSpan w:val="2"/>
            <w:noWrap/>
            <w:hideMark/>
          </w:tcPr>
          <w:p w14:paraId="7D628757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R </w:t>
            </w:r>
            <w:r w:rsidRPr="00667178">
              <w:rPr>
                <w:lang w:eastAsia="zh-CN" w:bidi="he-IL"/>
                <w:rPrChange w:id="280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or (MCS Table and MCS index)</w:t>
            </w:r>
          </w:p>
        </w:tc>
        <w:tc>
          <w:tcPr>
            <w:tcW w:w="3223" w:type="dxa"/>
            <w:hideMark/>
          </w:tcPr>
          <w:p w14:paraId="47EF1927" w14:textId="7A63580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R: target code rate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80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 xml:space="preserve">Explicit, for initial transmission. Implicit from </w:t>
            </w:r>
            <w:del w:id="2810" w:author="Author">
              <w:r w:rsidRPr="00667178" w:rsidDel="006260BD">
                <w:rPr>
                  <w:rFonts w:eastAsia="Times New Roman"/>
                  <w:color w:val="000000"/>
                  <w:lang w:eastAsia="zh-CN" w:bidi="he-IL"/>
                  <w:rPrChange w:id="2811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from </w:delText>
              </w:r>
            </w:del>
            <w:r w:rsidRPr="00667178">
              <w:rPr>
                <w:rFonts w:eastAsia="Times New Roman"/>
                <w:color w:val="000000"/>
                <w:lang w:eastAsia="zh-CN" w:bidi="he-IL"/>
                <w:rPrChange w:id="281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TBSize and allocation, for retransmissions.</w:t>
            </w:r>
          </w:p>
          <w:p w14:paraId="3AA4D37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1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  <w:p w14:paraId="605093EE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lang w:eastAsia="zh-CN" w:bidi="he-IL"/>
                <w:rPrChange w:id="2815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 xml:space="preserve">MCS Table and MCS index: target code rate can be extracted from the </w:t>
            </w:r>
            <w:r w:rsidRPr="00667178">
              <w:rPr>
                <w:lang w:eastAsia="zh-CN" w:bidi="he-IL"/>
                <w:rPrChange w:id="2816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lastRenderedPageBreak/>
              <w:t>index (first transmission), or as above for retransmissions.</w:t>
            </w:r>
          </w:p>
        </w:tc>
        <w:tc>
          <w:tcPr>
            <w:tcW w:w="3412" w:type="dxa"/>
            <w:hideMark/>
          </w:tcPr>
          <w:p w14:paraId="0E47F14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1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lastRenderedPageBreak/>
              <w:t>3GPP TS 38.214, sec 6.1.4.1</w:t>
            </w:r>
          </w:p>
        </w:tc>
      </w:tr>
      <w:tr w:rsidR="00266DA3" w:rsidRPr="00667178" w14:paraId="704EA9B1" w14:textId="77777777" w:rsidTr="00C115A1">
        <w:trPr>
          <w:trHeight w:val="600"/>
        </w:trPr>
        <w:tc>
          <w:tcPr>
            <w:tcW w:w="3077" w:type="dxa"/>
            <w:gridSpan w:val="2"/>
            <w:noWrap/>
            <w:hideMark/>
          </w:tcPr>
          <w:p w14:paraId="2A783C9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new Data Indication</w:t>
            </w:r>
          </w:p>
        </w:tc>
        <w:tc>
          <w:tcPr>
            <w:tcW w:w="3223" w:type="dxa"/>
            <w:hideMark/>
          </w:tcPr>
          <w:p w14:paraId="61B90C66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Signals whether there is a new transmission, or a retransmission (per CW)</w:t>
            </w:r>
          </w:p>
        </w:tc>
        <w:tc>
          <w:tcPr>
            <w:tcW w:w="3412" w:type="dxa"/>
            <w:hideMark/>
          </w:tcPr>
          <w:p w14:paraId="131D90F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2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7.3.1.1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282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sec 5.1.7.2</w:t>
            </w:r>
          </w:p>
        </w:tc>
      </w:tr>
      <w:tr w:rsidR="00266DA3" w:rsidRPr="00667178" w14:paraId="22526B3F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14D0EF54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HARQ process number </w:t>
            </w:r>
          </w:p>
        </w:tc>
        <w:tc>
          <w:tcPr>
            <w:tcW w:w="3223" w:type="dxa"/>
            <w:hideMark/>
          </w:tcPr>
          <w:p w14:paraId="2E7A1F17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2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2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harq process number for the UL buffer</w:t>
            </w:r>
          </w:p>
        </w:tc>
        <w:tc>
          <w:tcPr>
            <w:tcW w:w="3412" w:type="dxa"/>
            <w:hideMark/>
          </w:tcPr>
          <w:p w14:paraId="1E078A5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7.3.1.1</w:t>
            </w:r>
          </w:p>
        </w:tc>
      </w:tr>
      <w:tr w:rsidR="00266DA3" w:rsidRPr="00667178" w14:paraId="5B894160" w14:textId="77777777" w:rsidTr="00C115A1">
        <w:trPr>
          <w:trHeight w:val="900"/>
        </w:trPr>
        <w:tc>
          <w:tcPr>
            <w:tcW w:w="3077" w:type="dxa"/>
            <w:gridSpan w:val="2"/>
            <w:noWrap/>
            <w:hideMark/>
          </w:tcPr>
          <w:p w14:paraId="4EE9023D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LDPC base graph</w:t>
            </w:r>
          </w:p>
        </w:tc>
        <w:tc>
          <w:tcPr>
            <w:tcW w:w="3223" w:type="dxa"/>
            <w:hideMark/>
          </w:tcPr>
          <w:p w14:paraId="5C07BA65" w14:textId="75A6B1D4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3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LDPC base</w:t>
            </w:r>
            <w:del w:id="2836" w:author="Author">
              <w:r w:rsidRPr="00667178" w:rsidDel="006260BD">
                <w:rPr>
                  <w:rFonts w:eastAsia="Times New Roman"/>
                  <w:color w:val="000000"/>
                  <w:lang w:eastAsia="zh-CN" w:bidi="he-IL"/>
                  <w:rPrChange w:id="2837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>d</w:delText>
              </w:r>
            </w:del>
            <w:r w:rsidRPr="00667178">
              <w:rPr>
                <w:rFonts w:eastAsia="Times New Roman"/>
                <w:color w:val="000000"/>
                <w:lang w:eastAsia="zh-CN" w:bidi="he-IL"/>
                <w:rPrChange w:id="28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graph to use (can be explicit, or derived from TB size and initial target rate) (per CW)</w:t>
            </w:r>
          </w:p>
        </w:tc>
        <w:tc>
          <w:tcPr>
            <w:tcW w:w="3412" w:type="dxa"/>
            <w:noWrap/>
            <w:hideMark/>
          </w:tcPr>
          <w:p w14:paraId="2F86A58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7.2.2</w:t>
            </w:r>
          </w:p>
        </w:tc>
      </w:tr>
      <w:tr w:rsidR="00266DA3" w:rsidRPr="00667178" w14:paraId="31C47282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B9DDA17" w14:textId="77777777" w:rsidR="00266DA3" w:rsidRPr="00667178" w:rsidRDefault="00266DA3" w:rsidP="00C115A1">
            <w:pPr>
              <w:tabs>
                <w:tab w:val="left" w:pos="1358"/>
              </w:tabs>
              <w:spacing w:after="0"/>
              <w:rPr>
                <w:rFonts w:eastAsia="Times New Roman"/>
                <w:lang w:eastAsia="zh-CN" w:bidi="he-IL"/>
                <w:rPrChange w:id="28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Rate Dematching</w:t>
            </w:r>
          </w:p>
        </w:tc>
      </w:tr>
      <w:tr w:rsidR="00266DA3" w:rsidRPr="00667178" w14:paraId="169CBBE4" w14:textId="77777777" w:rsidTr="00C115A1">
        <w:trPr>
          <w:trHeight w:val="900"/>
        </w:trPr>
        <w:tc>
          <w:tcPr>
            <w:tcW w:w="3077" w:type="dxa"/>
            <w:gridSpan w:val="2"/>
            <w:noWrap/>
            <w:hideMark/>
          </w:tcPr>
          <w:p w14:paraId="5869AA0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TBS_{LBRM} or N_{CB}</w:t>
            </w:r>
          </w:p>
        </w:tc>
        <w:tc>
          <w:tcPr>
            <w:tcW w:w="3223" w:type="dxa"/>
            <w:hideMark/>
          </w:tcPr>
          <w:p w14:paraId="68AC0530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TBS_{LBRM}: Reference TBS for allocations subject to  rateMatching = limitedBufferRM; impacts circular buffer length</w:t>
            </w:r>
          </w:p>
          <w:p w14:paraId="2A4FE2F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lang w:eastAsia="zh-CN" w:bidi="he-IL"/>
                <w:rPrChange w:id="2848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N_{CB} = circular buffer length, after account for any FBRM/LBRM  considerations.</w:t>
            </w:r>
          </w:p>
        </w:tc>
        <w:tc>
          <w:tcPr>
            <w:tcW w:w="3412" w:type="dxa"/>
            <w:noWrap/>
            <w:hideMark/>
          </w:tcPr>
          <w:p w14:paraId="55C235F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4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5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5.4.2.1, 6.2.5</w:t>
            </w:r>
          </w:p>
        </w:tc>
      </w:tr>
      <w:tr w:rsidR="00266DA3" w:rsidRPr="00667178" w14:paraId="7FB308FF" w14:textId="77777777" w:rsidTr="00C115A1">
        <w:trPr>
          <w:trHeight w:val="900"/>
        </w:trPr>
        <w:tc>
          <w:tcPr>
            <w:tcW w:w="3077" w:type="dxa"/>
            <w:gridSpan w:val="2"/>
            <w:noWrap/>
            <w:hideMark/>
          </w:tcPr>
          <w:p w14:paraId="15E0E30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</w:t>
            </w:r>
          </w:p>
        </w:tc>
        <w:tc>
          <w:tcPr>
            <w:tcW w:w="3223" w:type="dxa"/>
            <w:hideMark/>
          </w:tcPr>
          <w:p w14:paraId="6F72958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expected code blocks. Also uses the rate match size E_r, which is a computed field</w:t>
            </w:r>
          </w:p>
        </w:tc>
        <w:tc>
          <w:tcPr>
            <w:tcW w:w="3412" w:type="dxa"/>
            <w:hideMark/>
          </w:tcPr>
          <w:p w14:paraId="19DE496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5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6.2.6</w:t>
            </w:r>
          </w:p>
        </w:tc>
      </w:tr>
      <w:tr w:rsidR="00266DA3" w:rsidRPr="00667178" w14:paraId="14ABA5A9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126D2643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N[*]</w:t>
            </w:r>
          </w:p>
        </w:tc>
        <w:tc>
          <w:tcPr>
            <w:tcW w:w="3223" w:type="dxa"/>
            <w:hideMark/>
          </w:tcPr>
          <w:p w14:paraId="00618321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bits in each CB</w:t>
            </w:r>
          </w:p>
        </w:tc>
        <w:tc>
          <w:tcPr>
            <w:tcW w:w="3412" w:type="dxa"/>
            <w:hideMark/>
          </w:tcPr>
          <w:p w14:paraId="37F0319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6.2.6</w:t>
            </w:r>
          </w:p>
        </w:tc>
      </w:tr>
      <w:tr w:rsidR="00266DA3" w:rsidRPr="00667178" w14:paraId="2B1EDBB2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7FEF58D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CB Deconcatentation</w:t>
            </w:r>
          </w:p>
        </w:tc>
      </w:tr>
      <w:tr w:rsidR="00266DA3" w:rsidRPr="00667178" w14:paraId="269F185B" w14:textId="77777777" w:rsidTr="00C115A1">
        <w:trPr>
          <w:trHeight w:val="900"/>
        </w:trPr>
        <w:tc>
          <w:tcPr>
            <w:tcW w:w="3077" w:type="dxa"/>
            <w:gridSpan w:val="2"/>
            <w:noWrap/>
            <w:hideMark/>
          </w:tcPr>
          <w:p w14:paraId="59DEFB5A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</w:t>
            </w:r>
          </w:p>
        </w:tc>
        <w:tc>
          <w:tcPr>
            <w:tcW w:w="3223" w:type="dxa"/>
            <w:hideMark/>
          </w:tcPr>
          <w:p w14:paraId="5A5D94AB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expected code blocks. Also uses the rate match size E_r, which is a computed field</w:t>
            </w:r>
          </w:p>
        </w:tc>
        <w:tc>
          <w:tcPr>
            <w:tcW w:w="3412" w:type="dxa"/>
            <w:hideMark/>
          </w:tcPr>
          <w:p w14:paraId="531D5051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6.2.6</w:t>
            </w:r>
          </w:p>
        </w:tc>
      </w:tr>
      <w:tr w:rsidR="00266DA3" w:rsidRPr="00667178" w14:paraId="260101D4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4076283C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N[*]</w:t>
            </w:r>
          </w:p>
        </w:tc>
        <w:tc>
          <w:tcPr>
            <w:tcW w:w="3223" w:type="dxa"/>
            <w:hideMark/>
          </w:tcPr>
          <w:p w14:paraId="0FF2631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bits in each CB</w:t>
            </w:r>
          </w:p>
        </w:tc>
        <w:tc>
          <w:tcPr>
            <w:tcW w:w="3412" w:type="dxa"/>
            <w:hideMark/>
          </w:tcPr>
          <w:p w14:paraId="60CFFBF0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6.2.6</w:t>
            </w:r>
          </w:p>
        </w:tc>
      </w:tr>
      <w:tr w:rsidR="00266DA3" w:rsidRPr="00667178" w14:paraId="6875AABE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FAFDB1D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Descrambling</w:t>
            </w:r>
          </w:p>
        </w:tc>
      </w:tr>
      <w:tr w:rsidR="00266DA3" w:rsidRPr="00667178" w14:paraId="72FF8D22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0524389B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or c_{init}</w:t>
            </w:r>
          </w:p>
        </w:tc>
        <w:tc>
          <w:tcPr>
            <w:tcW w:w="3223" w:type="dxa"/>
            <w:hideMark/>
          </w:tcPr>
          <w:p w14:paraId="599C564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n_{ID}: data scrambling identity (PCI by default)</w:t>
            </w:r>
          </w:p>
          <w:p w14:paraId="5DA6653D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c_{init}: scrambling initialization</w:t>
            </w:r>
          </w:p>
        </w:tc>
        <w:tc>
          <w:tcPr>
            <w:tcW w:w="3412" w:type="dxa"/>
            <w:noWrap/>
            <w:hideMark/>
          </w:tcPr>
          <w:p w14:paraId="5386BCA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6.3.1.1</w:t>
            </w:r>
          </w:p>
        </w:tc>
      </w:tr>
      <w:tr w:rsidR="00266DA3" w:rsidRPr="00667178" w14:paraId="7289F2DD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50D63BF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3223" w:type="dxa"/>
            <w:hideMark/>
          </w:tcPr>
          <w:p w14:paraId="45C7AB9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8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9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RNTI associated with the PDSCH transmission </w:t>
            </w:r>
          </w:p>
        </w:tc>
        <w:tc>
          <w:tcPr>
            <w:tcW w:w="3412" w:type="dxa"/>
            <w:noWrap/>
            <w:hideMark/>
          </w:tcPr>
          <w:p w14:paraId="180E2ABA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6.3.1.1</w:t>
            </w:r>
          </w:p>
        </w:tc>
      </w:tr>
      <w:tr w:rsidR="00266DA3" w:rsidRPr="00667178" w14:paraId="27C34FC8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1370B9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Demodulation</w:t>
            </w:r>
          </w:p>
        </w:tc>
      </w:tr>
      <w:tr w:rsidR="00266DA3" w:rsidRPr="00667178" w14:paraId="281524A9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0AD8758A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8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8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Q_m </w:t>
            </w:r>
            <w:r w:rsidRPr="00667178">
              <w:rPr>
                <w:lang w:eastAsia="zh-CN" w:bidi="he-IL"/>
                <w:rPrChange w:id="2897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or (MCS Table and MCS index)</w:t>
            </w:r>
          </w:p>
        </w:tc>
        <w:tc>
          <w:tcPr>
            <w:tcW w:w="3223" w:type="dxa"/>
            <w:hideMark/>
          </w:tcPr>
          <w:p w14:paraId="2D21E65B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8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8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Q_m: Signaled via MCS in DCI</w:t>
            </w:r>
          </w:p>
          <w:p w14:paraId="088F05E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  <w:p w14:paraId="71E153E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lang w:eastAsia="zh-CN" w:bidi="he-IL"/>
                <w:rPrChange w:id="2902" w:author="Author">
                  <w:rPr>
                    <w:rFonts w:asciiTheme="majorBidi" w:hAnsiTheme="majorBidi" w:cstheme="majorBidi"/>
                    <w:lang w:eastAsia="zh-CN" w:bidi="he-IL"/>
                  </w:rPr>
                </w:rPrChange>
              </w:rPr>
              <w:t>MCS Table and MCS index: modulation can be extracted from the MCS table and index.</w:t>
            </w:r>
          </w:p>
        </w:tc>
        <w:tc>
          <w:tcPr>
            <w:tcW w:w="3412" w:type="dxa"/>
            <w:hideMark/>
          </w:tcPr>
          <w:p w14:paraId="6C5C32C8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0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6.1.4.1</w:t>
            </w:r>
          </w:p>
        </w:tc>
      </w:tr>
      <w:tr w:rsidR="00266DA3" w:rsidRPr="00667178" w14:paraId="0DEA24DC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4E2C209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IDFT for DFT-s-OFDM</w:t>
            </w:r>
          </w:p>
        </w:tc>
      </w:tr>
      <w:tr w:rsidR="00266DA3" w:rsidRPr="00667178" w14:paraId="00DA7659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6A94B8A7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transformPrecoder</w:t>
            </w:r>
          </w:p>
        </w:tc>
        <w:tc>
          <w:tcPr>
            <w:tcW w:w="3223" w:type="dxa"/>
            <w:hideMark/>
          </w:tcPr>
          <w:p w14:paraId="667CC95D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0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1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Signaled in DCI</w:t>
            </w:r>
          </w:p>
        </w:tc>
        <w:tc>
          <w:tcPr>
            <w:tcW w:w="3412" w:type="dxa"/>
            <w:hideMark/>
          </w:tcPr>
          <w:p w14:paraId="5C45E7CC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1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1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6.3.1.4</w:t>
            </w:r>
          </w:p>
        </w:tc>
      </w:tr>
      <w:tr w:rsidR="00266DA3" w:rsidRPr="00667178" w14:paraId="4F0088DB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57FAE3C3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&amp; Equalization</w:t>
            </w:r>
          </w:p>
        </w:tc>
      </w:tr>
      <w:tr w:rsidR="00266DA3" w:rsidRPr="00667178" w14:paraId="639C65B7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628F16C5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&lt;see PUSCH DMRS&gt;</w:t>
            </w:r>
          </w:p>
        </w:tc>
        <w:tc>
          <w:tcPr>
            <w:tcW w:w="3223" w:type="dxa"/>
            <w:hideMark/>
          </w:tcPr>
          <w:p w14:paraId="26695BE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FF0000"/>
                <w:lang w:eastAsia="zh-CN" w:bidi="he-IL"/>
                <w:rPrChange w:id="2917" w:author="Author">
                  <w:rPr>
                    <w:rFonts w:asciiTheme="majorBidi" w:eastAsia="Times New Roman" w:hAnsiTheme="majorBidi" w:cstheme="majorBidi"/>
                    <w:color w:val="FF0000"/>
                    <w:lang w:eastAsia="zh-CN" w:bidi="he-IL"/>
                  </w:rPr>
                </w:rPrChange>
              </w:rPr>
            </w:pPr>
          </w:p>
        </w:tc>
        <w:tc>
          <w:tcPr>
            <w:tcW w:w="3412" w:type="dxa"/>
            <w:hideMark/>
          </w:tcPr>
          <w:p w14:paraId="32F7B30A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516ABB64" w14:textId="77777777" w:rsidTr="00C115A1">
        <w:trPr>
          <w:trHeight w:val="300"/>
        </w:trPr>
        <w:tc>
          <w:tcPr>
            <w:tcW w:w="3077" w:type="dxa"/>
            <w:gridSpan w:val="2"/>
            <w:noWrap/>
            <w:hideMark/>
          </w:tcPr>
          <w:p w14:paraId="01F70A95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&lt;see PUSCH PTRS&gt;</w:t>
            </w:r>
          </w:p>
        </w:tc>
        <w:tc>
          <w:tcPr>
            <w:tcW w:w="3223" w:type="dxa"/>
            <w:hideMark/>
          </w:tcPr>
          <w:p w14:paraId="7D5D953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FF0000"/>
                <w:lang w:eastAsia="zh-CN" w:bidi="he-IL"/>
                <w:rPrChange w:id="2921" w:author="Author">
                  <w:rPr>
                    <w:rFonts w:asciiTheme="majorBidi" w:eastAsia="Times New Roman" w:hAnsiTheme="majorBidi" w:cstheme="majorBidi"/>
                    <w:color w:val="FF0000"/>
                    <w:lang w:eastAsia="zh-CN" w:bidi="he-IL"/>
                  </w:rPr>
                </w:rPrChange>
              </w:rPr>
            </w:pPr>
          </w:p>
        </w:tc>
        <w:tc>
          <w:tcPr>
            <w:tcW w:w="3412" w:type="dxa"/>
            <w:hideMark/>
          </w:tcPr>
          <w:p w14:paraId="0A32942A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53BBB533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6A3C4A5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Combining</w:t>
            </w:r>
          </w:p>
        </w:tc>
      </w:tr>
      <w:tr w:rsidR="00266DA3" w:rsidRPr="00667178" w14:paraId="3B333D78" w14:textId="77777777" w:rsidTr="00C115A1">
        <w:trPr>
          <w:trHeight w:val="600"/>
        </w:trPr>
        <w:tc>
          <w:tcPr>
            <w:tcW w:w="3077" w:type="dxa"/>
            <w:gridSpan w:val="2"/>
            <w:noWrap/>
            <w:hideMark/>
          </w:tcPr>
          <w:p w14:paraId="63233566" w14:textId="257F2489" w:rsidR="00266DA3" w:rsidRPr="00667178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2925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667178">
              <w:rPr>
                <w:i/>
                <w:iCs/>
                <w:lang w:eastAsia="zh-CN" w:bidi="he-IL"/>
                <w:rPrChange w:id="292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667178">
              <w:rPr>
                <w:i/>
                <w:iCs/>
                <w:lang w:eastAsia="zh-CN" w:bidi="he-IL"/>
                <w:rPrChange w:id="292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667178">
              <w:rPr>
                <w:i/>
                <w:iCs/>
                <w:lang w:eastAsia="zh-CN" w:bidi="he-IL"/>
                <w:rPrChange w:id="292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667178">
              <w:rPr>
                <w:i/>
                <w:iCs/>
                <w:lang w:eastAsia="zh-CN" w:bidi="he-IL"/>
                <w:rPrChange w:id="292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667178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667178">
              <w:rPr>
                <w:i/>
                <w:iCs/>
                <w:lang w:eastAsia="zh-CN" w:bidi="he-IL"/>
                <w:rPrChange w:id="293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667178">
              <w:rPr>
                <w:i/>
                <w:iCs/>
                <w:cs/>
                <w:lang w:eastAsia="zh-CN" w:bidi="he-IL"/>
                <w:rPrChange w:id="2931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667178">
              <w:rPr>
                <w:i/>
                <w:iCs/>
                <w:lang w:eastAsia="zh-CN" w:bidi="he-IL"/>
                <w:rPrChange w:id="293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667178">
              <w:rPr>
                <w:i/>
                <w:iCs/>
                <w:lang w:eastAsia="zh-CN" w:bidi="he-IL"/>
                <w:rPrChange w:id="293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  <w:r w:rsidRPr="00667178">
              <w:rPr>
                <w:i/>
                <w:iCs/>
                <w:lang w:eastAsia="zh-CN" w:bidi="he-IL"/>
                <w:rPrChange w:id="293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667178">
              <w:rPr>
                <w:i/>
                <w:iCs/>
                <w:lang w:eastAsia="zh-CN" w:bidi="he-IL"/>
                <w:rPrChange w:id="293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_Ref86291507 \r \h </w:instrText>
            </w:r>
            <w:r w:rsidRPr="00667178">
              <w:rPr>
                <w:i/>
                <w:iCs/>
                <w:lang w:eastAsia="zh-CN" w:bidi="he-IL"/>
                <w:rPrChange w:id="293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667178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667178">
              <w:rPr>
                <w:i/>
                <w:iCs/>
                <w:lang w:eastAsia="zh-CN" w:bidi="he-IL"/>
                <w:rPrChange w:id="293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667178">
              <w:rPr>
                <w:i/>
                <w:iCs/>
                <w:cs/>
                <w:lang w:eastAsia="zh-CN" w:bidi="he-IL"/>
                <w:rPrChange w:id="2938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667178">
              <w:rPr>
                <w:i/>
                <w:iCs/>
                <w:lang w:eastAsia="zh-CN" w:bidi="he-IL"/>
                <w:rPrChange w:id="293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4.3.7</w:t>
            </w:r>
            <w:r w:rsidRPr="00667178">
              <w:rPr>
                <w:i/>
                <w:iCs/>
                <w:lang w:eastAsia="zh-CN" w:bidi="he-IL"/>
                <w:rPrChange w:id="294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223" w:type="dxa"/>
            <w:hideMark/>
          </w:tcPr>
          <w:p w14:paraId="58C47C05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4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Combiner matrix is per PUSCH allocation</w:t>
            </w:r>
          </w:p>
        </w:tc>
        <w:tc>
          <w:tcPr>
            <w:tcW w:w="3412" w:type="dxa"/>
            <w:noWrap/>
            <w:hideMark/>
          </w:tcPr>
          <w:p w14:paraId="04D6B03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4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667178" w14:paraId="5A49E478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7C9F85D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667178" w14:paraId="019096BE" w14:textId="77777777" w:rsidTr="00C115A1">
        <w:trPr>
          <w:trHeight w:val="900"/>
        </w:trPr>
        <w:tc>
          <w:tcPr>
            <w:tcW w:w="718" w:type="dxa"/>
            <w:vMerge w:val="restart"/>
            <w:noWrap/>
            <w:textDirection w:val="btLr"/>
            <w:hideMark/>
          </w:tcPr>
          <w:p w14:paraId="5FCEC3E1" w14:textId="77777777" w:rsidR="00266DA3" w:rsidRPr="00667178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b/>
                <w:bCs/>
                <w:lang w:eastAsia="zh-CN" w:bidi="he-IL"/>
                <w:rPrChange w:id="294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b/>
                <w:bCs/>
                <w:lang w:eastAsia="zh-CN" w:bidi="he-IL"/>
                <w:rPrChange w:id="294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 xml:space="preserve">Frequency </w:t>
            </w:r>
          </w:p>
          <w:p w14:paraId="1A3D8B59" w14:textId="77777777" w:rsidR="00266DA3" w:rsidRPr="00667178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b/>
                <w:bCs/>
                <w:lang w:eastAsia="zh-CN" w:bidi="he-IL"/>
                <w:rPrChange w:id="294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b/>
                <w:bCs/>
                <w:lang w:eastAsia="zh-CN" w:bidi="he-IL"/>
                <w:rPrChange w:id="294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Domain</w:t>
            </w:r>
          </w:p>
        </w:tc>
        <w:tc>
          <w:tcPr>
            <w:tcW w:w="2359" w:type="dxa"/>
            <w:hideMark/>
          </w:tcPr>
          <w:p w14:paraId="46178B6E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3223" w:type="dxa"/>
            <w:hideMark/>
          </w:tcPr>
          <w:p w14:paraId="104CDA59" w14:textId="5AB1680A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2954" w:author="Author">
              <w:r w:rsidRPr="00667178" w:rsidDel="00E20081">
                <w:rPr>
                  <w:rFonts w:eastAsia="Times New Roman"/>
                  <w:color w:val="000000"/>
                  <w:lang w:eastAsia="zh-CN" w:bidi="he-IL"/>
                  <w:rPrChange w:id="2955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2956" w:author="Author">
              <w:r w:rsidR="00E20081" w:rsidRPr="00667178">
                <w:rPr>
                  <w:rFonts w:eastAsia="Times New Roman"/>
                  <w:color w:val="000000"/>
                  <w:lang w:eastAsia="zh-CN" w:bidi="he-IL"/>
                  <w:rPrChange w:id="2957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>P</w:t>
              </w:r>
              <w:r w:rsidR="00E20081">
                <w:rPr>
                  <w:rFonts w:eastAsia="Times New Roman"/>
                  <w:color w:val="000000"/>
                  <w:lang w:eastAsia="zh-CN" w:bidi="he-IL"/>
                </w:rPr>
                <w:t>U</w:t>
              </w:r>
              <w:r w:rsidR="00E20081" w:rsidRPr="00667178">
                <w:rPr>
                  <w:rFonts w:eastAsia="Times New Roman"/>
                  <w:color w:val="000000"/>
                  <w:lang w:eastAsia="zh-CN" w:bidi="he-IL"/>
                  <w:rPrChange w:id="2958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667178">
              <w:rPr>
                <w:rFonts w:eastAsia="Times New Roman"/>
                <w:color w:val="000000"/>
                <w:lang w:eastAsia="zh-CN" w:bidi="he-IL"/>
                <w:rPrChange w:id="29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12" w:type="dxa"/>
            <w:hideMark/>
          </w:tcPr>
          <w:p w14:paraId="6F61449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667178" w14:paraId="79CE86FF" w14:textId="77777777" w:rsidTr="00C115A1">
        <w:trPr>
          <w:trHeight w:val="900"/>
        </w:trPr>
        <w:tc>
          <w:tcPr>
            <w:tcW w:w="718" w:type="dxa"/>
            <w:vMerge/>
            <w:hideMark/>
          </w:tcPr>
          <w:p w14:paraId="22F3BAB0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96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7B4DA63C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3223" w:type="dxa"/>
            <w:hideMark/>
          </w:tcPr>
          <w:p w14:paraId="6CEF4F42" w14:textId="75B1D3AA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6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2967" w:author="Author">
              <w:r w:rsidRPr="00667178" w:rsidDel="00E20081">
                <w:rPr>
                  <w:rFonts w:eastAsia="Times New Roman"/>
                  <w:color w:val="000000"/>
                  <w:lang w:eastAsia="zh-CN" w:bidi="he-IL"/>
                  <w:rPrChange w:id="2968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2969" w:author="Author">
              <w:r w:rsidR="00E20081" w:rsidRPr="00667178">
                <w:rPr>
                  <w:rFonts w:eastAsia="Times New Roman"/>
                  <w:color w:val="000000"/>
                  <w:lang w:eastAsia="zh-CN" w:bidi="he-IL"/>
                  <w:rPrChange w:id="2970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>P</w:t>
              </w:r>
              <w:r w:rsidR="00E20081">
                <w:rPr>
                  <w:rFonts w:eastAsia="Times New Roman"/>
                  <w:color w:val="000000"/>
                  <w:lang w:eastAsia="zh-CN" w:bidi="he-IL"/>
                </w:rPr>
                <w:t>U</w:t>
              </w:r>
              <w:r w:rsidR="00E20081" w:rsidRPr="00667178">
                <w:rPr>
                  <w:rFonts w:eastAsia="Times New Roman"/>
                  <w:color w:val="000000"/>
                  <w:lang w:eastAsia="zh-CN" w:bidi="he-IL"/>
                  <w:rPrChange w:id="2971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667178">
              <w:rPr>
                <w:rFonts w:eastAsia="Times New Roman"/>
                <w:color w:val="000000"/>
                <w:lang w:eastAsia="zh-CN" w:bidi="he-IL"/>
                <w:rPrChange w:id="297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12" w:type="dxa"/>
            <w:hideMark/>
          </w:tcPr>
          <w:p w14:paraId="33C0782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7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7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667178" w14:paraId="27A726FF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031DD722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97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2AD2D57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223" w:type="dxa"/>
            <w:hideMark/>
          </w:tcPr>
          <w:p w14:paraId="755342B1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7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412" w:type="dxa"/>
            <w:noWrap/>
            <w:hideMark/>
          </w:tcPr>
          <w:p w14:paraId="16326DB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667178" w14:paraId="40D6FE26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528FDC9A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98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740EE33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DMRS CDM groups without data</w:t>
            </w:r>
          </w:p>
        </w:tc>
        <w:tc>
          <w:tcPr>
            <w:tcW w:w="3223" w:type="dxa"/>
            <w:hideMark/>
          </w:tcPr>
          <w:p w14:paraId="7A2FF565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No PUSCH mapping on DMRS CDM groups marked as having no data.</w:t>
            </w:r>
          </w:p>
        </w:tc>
        <w:tc>
          <w:tcPr>
            <w:tcW w:w="3412" w:type="dxa"/>
            <w:hideMark/>
          </w:tcPr>
          <w:p w14:paraId="1CE60EEB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8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8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7.3.1.1</w:t>
            </w:r>
          </w:p>
        </w:tc>
      </w:tr>
      <w:tr w:rsidR="00266DA3" w:rsidRPr="00667178" w14:paraId="4723B158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12E0DB2A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298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57448830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29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29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resource allocation type</w:t>
            </w:r>
          </w:p>
        </w:tc>
        <w:tc>
          <w:tcPr>
            <w:tcW w:w="3223" w:type="dxa"/>
            <w:hideMark/>
          </w:tcPr>
          <w:p w14:paraId="7B298089" w14:textId="46D772BE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299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Bitmap-based (type 0) or </w:t>
            </w:r>
            <w:del w:id="2994" w:author="Author">
              <w:r w:rsidRPr="00667178" w:rsidDel="00E40581">
                <w:rPr>
                  <w:rFonts w:eastAsia="Times New Roman"/>
                  <w:color w:val="000000"/>
                  <w:lang w:eastAsia="zh-CN" w:bidi="he-IL"/>
                  <w:rPrChange w:id="2995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offet </w:delText>
              </w:r>
            </w:del>
            <w:ins w:id="2996" w:author="Author">
              <w:r w:rsidR="00E40581">
                <w:rPr>
                  <w:rFonts w:eastAsia="Times New Roman"/>
                  <w:color w:val="000000"/>
                  <w:lang w:eastAsia="zh-CN" w:bidi="he-IL"/>
                </w:rPr>
                <w:t>offset</w:t>
              </w:r>
              <w:r w:rsidR="00E40581" w:rsidRPr="00667178">
                <w:rPr>
                  <w:rFonts w:eastAsia="Times New Roman"/>
                  <w:color w:val="000000"/>
                  <w:lang w:eastAsia="zh-CN" w:bidi="he-IL"/>
                  <w:rPrChange w:id="2997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 </w:t>
              </w:r>
            </w:ins>
            <w:r w:rsidRPr="00667178">
              <w:rPr>
                <w:rFonts w:eastAsia="Times New Roman"/>
                <w:color w:val="000000"/>
                <w:lang w:eastAsia="zh-CN" w:bidi="he-IL"/>
                <w:rPrChange w:id="29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&amp; length (type 1)</w:t>
            </w:r>
          </w:p>
        </w:tc>
        <w:tc>
          <w:tcPr>
            <w:tcW w:w="3412" w:type="dxa"/>
            <w:noWrap/>
            <w:hideMark/>
          </w:tcPr>
          <w:p w14:paraId="0235059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29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6.1.2.2</w:t>
            </w:r>
          </w:p>
        </w:tc>
      </w:tr>
      <w:tr w:rsidR="00266DA3" w:rsidRPr="00667178" w14:paraId="642A8BC6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3F5747C0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0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126865DF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bitmap</w:t>
            </w:r>
          </w:p>
        </w:tc>
        <w:tc>
          <w:tcPr>
            <w:tcW w:w="3223" w:type="dxa"/>
            <w:hideMark/>
          </w:tcPr>
          <w:p w14:paraId="4A18DCAD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0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u w:val="single"/>
                <w:lang w:eastAsia="zh-CN" w:bidi="he-IL"/>
                <w:rPrChange w:id="3005" w:author="Author">
                  <w:rPr>
                    <w:rFonts w:asciiTheme="majorBidi" w:eastAsia="Times New Roman" w:hAnsiTheme="majorBidi" w:cstheme="majorBidi"/>
                    <w:color w:val="000000"/>
                    <w:u w:val="single"/>
                    <w:lang w:eastAsia="zh-CN" w:bidi="he-IL"/>
                  </w:rPr>
                </w:rPrChange>
              </w:rPr>
              <w:t>type 0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: allocation is based on this bitmap. In 3GPP, it is signaled at RB group resolution</w:t>
            </w:r>
          </w:p>
        </w:tc>
        <w:tc>
          <w:tcPr>
            <w:tcW w:w="3412" w:type="dxa"/>
            <w:hideMark/>
          </w:tcPr>
          <w:p w14:paraId="36D6A95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6.1.2.2.1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0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38.212, sec 7.3.1.1.2</w:t>
            </w:r>
          </w:p>
        </w:tc>
      </w:tr>
      <w:tr w:rsidR="00266DA3" w:rsidRPr="00667178" w14:paraId="7447A820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4F4114BA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1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0EC50FB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RB_{start}</w:t>
            </w:r>
          </w:p>
        </w:tc>
        <w:tc>
          <w:tcPr>
            <w:tcW w:w="3223" w:type="dxa"/>
            <w:hideMark/>
          </w:tcPr>
          <w:p w14:paraId="38F7D74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1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u w:val="single"/>
                <w:lang w:eastAsia="zh-CN" w:bidi="he-IL"/>
                <w:rPrChange w:id="3014" w:author="Author">
                  <w:rPr>
                    <w:rFonts w:asciiTheme="majorBidi" w:eastAsia="Times New Roman" w:hAnsiTheme="majorBidi" w:cstheme="majorBidi"/>
                    <w:color w:val="000000"/>
                    <w:u w:val="single"/>
                    <w:lang w:eastAsia="zh-CN" w:bidi="he-IL"/>
                  </w:rPr>
                </w:rPrChange>
              </w:rPr>
              <w:t>type 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1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: start of allocation derived from DCI RIV</w:t>
            </w:r>
          </w:p>
        </w:tc>
        <w:tc>
          <w:tcPr>
            <w:tcW w:w="3412" w:type="dxa"/>
            <w:hideMark/>
          </w:tcPr>
          <w:p w14:paraId="1709F6A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1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1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6.1.2.2.2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1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38.212, sec 7.3.1.1.2</w:t>
            </w:r>
          </w:p>
        </w:tc>
      </w:tr>
      <w:tr w:rsidR="00266DA3" w:rsidRPr="00667178" w14:paraId="685D7C39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7C09B674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1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1BA9707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L_{RBs}</w:t>
            </w:r>
          </w:p>
        </w:tc>
        <w:tc>
          <w:tcPr>
            <w:tcW w:w="3223" w:type="dxa"/>
            <w:hideMark/>
          </w:tcPr>
          <w:p w14:paraId="4E4C1D22" w14:textId="3E3B3720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u w:val="single"/>
                <w:lang w:eastAsia="zh-CN" w:bidi="he-IL"/>
                <w:rPrChange w:id="3023" w:author="Author">
                  <w:rPr>
                    <w:rFonts w:asciiTheme="majorBidi" w:eastAsia="Times New Roman" w:hAnsiTheme="majorBidi" w:cstheme="majorBidi"/>
                    <w:color w:val="000000"/>
                    <w:u w:val="single"/>
                    <w:lang w:eastAsia="zh-CN" w:bidi="he-IL"/>
                  </w:rPr>
                </w:rPrChange>
              </w:rPr>
              <w:t>type1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: number of continuously allocated VRBs derived </w:t>
            </w:r>
            <w:del w:id="3025" w:author="Author">
              <w:r w:rsidRPr="00667178" w:rsidDel="000B05D7">
                <w:rPr>
                  <w:rFonts w:eastAsia="Times New Roman"/>
                  <w:color w:val="000000"/>
                  <w:lang w:eastAsia="zh-CN" w:bidi="he-IL"/>
                  <w:rPrChange w:id="3026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froM </w:delText>
              </w:r>
            </w:del>
            <w:ins w:id="3027" w:author="Author">
              <w:r w:rsidR="000B05D7" w:rsidRPr="00667178">
                <w:rPr>
                  <w:rFonts w:eastAsia="Times New Roman"/>
                  <w:color w:val="000000"/>
                  <w:lang w:eastAsia="zh-CN" w:bidi="he-IL"/>
                  <w:rPrChange w:id="3028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>fro</w:t>
              </w:r>
              <w:r w:rsidR="000B05D7">
                <w:rPr>
                  <w:rFonts w:eastAsia="Times New Roman"/>
                  <w:color w:val="000000"/>
                  <w:lang w:eastAsia="zh-CN" w:bidi="he-IL"/>
                </w:rPr>
                <w:t>m</w:t>
              </w:r>
              <w:r w:rsidR="000B05D7" w:rsidRPr="00667178">
                <w:rPr>
                  <w:rFonts w:eastAsia="Times New Roman"/>
                  <w:color w:val="000000"/>
                  <w:lang w:eastAsia="zh-CN" w:bidi="he-IL"/>
                  <w:rPrChange w:id="3029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 </w:t>
              </w:r>
            </w:ins>
            <w:r w:rsidRPr="00667178">
              <w:rPr>
                <w:rFonts w:eastAsia="Times New Roman"/>
                <w:color w:val="000000"/>
                <w:lang w:eastAsia="zh-CN" w:bidi="he-IL"/>
                <w:rPrChange w:id="30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DCI RIV</w:t>
            </w:r>
          </w:p>
        </w:tc>
        <w:tc>
          <w:tcPr>
            <w:tcW w:w="3412" w:type="dxa"/>
            <w:hideMark/>
          </w:tcPr>
          <w:p w14:paraId="59067904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5.1.2.2.2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38.212, sec 7.3.1.1.2</w:t>
            </w:r>
          </w:p>
        </w:tc>
      </w:tr>
      <w:tr w:rsidR="00266DA3" w:rsidRPr="00667178" w14:paraId="3CA81B8D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65737484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3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1949D5AE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(intra-slot) frequency hopping</w:t>
            </w:r>
          </w:p>
        </w:tc>
        <w:tc>
          <w:tcPr>
            <w:tcW w:w="3223" w:type="dxa"/>
            <w:hideMark/>
          </w:tcPr>
          <w:p w14:paraId="40973300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indicates whether PUSCH allocation is based on intra-slot frequency hopping</w:t>
            </w:r>
          </w:p>
        </w:tc>
        <w:tc>
          <w:tcPr>
            <w:tcW w:w="3412" w:type="dxa"/>
            <w:hideMark/>
          </w:tcPr>
          <w:p w14:paraId="038C6916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38.212, sec 7.3.1.1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sec 6.3</w:t>
            </w:r>
          </w:p>
        </w:tc>
      </w:tr>
      <w:tr w:rsidR="00266DA3" w:rsidRPr="00667178" w14:paraId="19D4BE3C" w14:textId="77777777" w:rsidTr="00C115A1">
        <w:trPr>
          <w:trHeight w:val="300"/>
        </w:trPr>
        <w:tc>
          <w:tcPr>
            <w:tcW w:w="718" w:type="dxa"/>
            <w:vMerge/>
            <w:hideMark/>
          </w:tcPr>
          <w:p w14:paraId="1835D0A8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4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63928E1A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RB_{start}</w:t>
            </w:r>
          </w:p>
        </w:tc>
        <w:tc>
          <w:tcPr>
            <w:tcW w:w="3223" w:type="dxa"/>
            <w:hideMark/>
          </w:tcPr>
          <w:p w14:paraId="086269D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location of the second frequency hop</w:t>
            </w:r>
          </w:p>
        </w:tc>
        <w:tc>
          <w:tcPr>
            <w:tcW w:w="3412" w:type="dxa"/>
            <w:hideMark/>
          </w:tcPr>
          <w:p w14:paraId="42823FC2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4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sec 6.3</w:t>
            </w:r>
          </w:p>
        </w:tc>
      </w:tr>
      <w:tr w:rsidR="00266DA3" w:rsidRPr="00667178" w14:paraId="0E99C854" w14:textId="77777777" w:rsidTr="00C115A1">
        <w:trPr>
          <w:trHeight w:val="900"/>
        </w:trPr>
        <w:tc>
          <w:tcPr>
            <w:tcW w:w="718" w:type="dxa"/>
            <w:vMerge/>
            <w:hideMark/>
          </w:tcPr>
          <w:p w14:paraId="1192C596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4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46B2D166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txDirect Current Location</w:t>
            </w:r>
          </w:p>
        </w:tc>
        <w:tc>
          <w:tcPr>
            <w:tcW w:w="3223" w:type="dxa"/>
            <w:hideMark/>
          </w:tcPr>
          <w:p w14:paraId="551821F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indicates the subcarrier index within the carrier corresponding to the numerology of the corresponding uplink BWP</w:t>
            </w:r>
          </w:p>
        </w:tc>
        <w:tc>
          <w:tcPr>
            <w:tcW w:w="3412" w:type="dxa"/>
            <w:noWrap/>
            <w:hideMark/>
          </w:tcPr>
          <w:p w14:paraId="19DB56B3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</w:tc>
      </w:tr>
      <w:tr w:rsidR="00266DA3" w:rsidRPr="00667178" w14:paraId="0B15D09C" w14:textId="77777777" w:rsidTr="00C115A1">
        <w:trPr>
          <w:trHeight w:val="600"/>
        </w:trPr>
        <w:tc>
          <w:tcPr>
            <w:tcW w:w="718" w:type="dxa"/>
            <w:vMerge/>
            <w:noWrap/>
            <w:textDirection w:val="btLr"/>
            <w:hideMark/>
          </w:tcPr>
          <w:p w14:paraId="3CA6F3F1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6BE92B95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shift7dot5kHz</w:t>
            </w:r>
          </w:p>
        </w:tc>
        <w:tc>
          <w:tcPr>
            <w:tcW w:w="3223" w:type="dxa"/>
            <w:hideMark/>
          </w:tcPr>
          <w:p w14:paraId="6B39D475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Indicates whether there is 7.5 kHz shift or not. </w:t>
            </w:r>
          </w:p>
        </w:tc>
        <w:tc>
          <w:tcPr>
            <w:tcW w:w="3412" w:type="dxa"/>
            <w:noWrap/>
            <w:hideMark/>
          </w:tcPr>
          <w:p w14:paraId="24988AE9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</w:tc>
      </w:tr>
      <w:tr w:rsidR="00266DA3" w:rsidRPr="00667178" w14:paraId="4589151F" w14:textId="77777777" w:rsidTr="00C115A1">
        <w:trPr>
          <w:trHeight w:val="300"/>
        </w:trPr>
        <w:tc>
          <w:tcPr>
            <w:tcW w:w="718" w:type="dxa"/>
            <w:vMerge w:val="restart"/>
            <w:textDirection w:val="btLr"/>
            <w:hideMark/>
          </w:tcPr>
          <w:p w14:paraId="5EF09A7B" w14:textId="77777777" w:rsidR="00266DA3" w:rsidRPr="00667178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06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b/>
                <w:bCs/>
                <w:lang w:eastAsia="zh-CN" w:bidi="he-IL"/>
                <w:rPrChange w:id="306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</w:t>
            </w:r>
            <w:r w:rsidRPr="00667178">
              <w:rPr>
                <w:rFonts w:eastAsia="Times New Roman"/>
                <w:b/>
                <w:bCs/>
                <w:lang w:eastAsia="zh-CN" w:bidi="he-IL"/>
                <w:rPrChange w:id="306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br/>
              <w:t>Domain</w:t>
            </w:r>
          </w:p>
        </w:tc>
        <w:tc>
          <w:tcPr>
            <w:tcW w:w="2359" w:type="dxa"/>
            <w:hideMark/>
          </w:tcPr>
          <w:p w14:paraId="4F63482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</w:t>
            </w:r>
          </w:p>
        </w:tc>
        <w:tc>
          <w:tcPr>
            <w:tcW w:w="3223" w:type="dxa"/>
            <w:hideMark/>
          </w:tcPr>
          <w:p w14:paraId="2ED420D1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Start symbol index, for the allocation</w:t>
            </w:r>
          </w:p>
        </w:tc>
        <w:tc>
          <w:tcPr>
            <w:tcW w:w="3412" w:type="dxa"/>
            <w:noWrap/>
            <w:hideMark/>
          </w:tcPr>
          <w:p w14:paraId="1AFBB630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7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Table 6.1.2.1-1</w:t>
            </w:r>
          </w:p>
        </w:tc>
      </w:tr>
      <w:tr w:rsidR="00266DA3" w:rsidRPr="00667178" w14:paraId="79750D5D" w14:textId="77777777" w:rsidTr="00C115A1">
        <w:trPr>
          <w:trHeight w:val="300"/>
        </w:trPr>
        <w:tc>
          <w:tcPr>
            <w:tcW w:w="718" w:type="dxa"/>
            <w:vMerge/>
            <w:hideMark/>
          </w:tcPr>
          <w:p w14:paraId="36FC1D41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7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00FB1C09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</w:t>
            </w:r>
          </w:p>
        </w:tc>
        <w:tc>
          <w:tcPr>
            <w:tcW w:w="3223" w:type="dxa"/>
            <w:hideMark/>
          </w:tcPr>
          <w:p w14:paraId="3C6F3B71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Number of symbols, for the allocation</w:t>
            </w:r>
          </w:p>
        </w:tc>
        <w:tc>
          <w:tcPr>
            <w:tcW w:w="3412" w:type="dxa"/>
            <w:hideMark/>
          </w:tcPr>
          <w:p w14:paraId="12484468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38.214, Table 6.1.2.1-1</w:t>
            </w:r>
          </w:p>
        </w:tc>
      </w:tr>
      <w:tr w:rsidR="00266DA3" w:rsidRPr="00667178" w14:paraId="6EB16431" w14:textId="77777777" w:rsidTr="00C115A1">
        <w:trPr>
          <w:trHeight w:val="600"/>
        </w:trPr>
        <w:tc>
          <w:tcPr>
            <w:tcW w:w="718" w:type="dxa"/>
            <w:vMerge/>
            <w:hideMark/>
          </w:tcPr>
          <w:p w14:paraId="1A8EA2D9" w14:textId="77777777" w:rsidR="00266DA3" w:rsidRPr="0066717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7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359" w:type="dxa"/>
            <w:hideMark/>
          </w:tcPr>
          <w:p w14:paraId="6D0A0E42" w14:textId="77777777" w:rsidR="00266DA3" w:rsidRPr="0066717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lang w:eastAsia="zh-CN" w:bidi="he-IL"/>
                <w:rPrChange w:id="30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223" w:type="dxa"/>
            <w:hideMark/>
          </w:tcPr>
          <w:p w14:paraId="35D1F95B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412" w:type="dxa"/>
            <w:hideMark/>
          </w:tcPr>
          <w:p w14:paraId="5357E9CE" w14:textId="77777777" w:rsidR="00266DA3" w:rsidRPr="00667178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0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67178">
              <w:rPr>
                <w:rFonts w:eastAsia="Times New Roman"/>
                <w:color w:val="000000"/>
                <w:lang w:eastAsia="zh-CN" w:bidi="he-IL"/>
                <w:rPrChange w:id="30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  <w:r w:rsidRPr="00667178">
              <w:rPr>
                <w:rFonts w:eastAsia="Times New Roman"/>
                <w:color w:val="000000"/>
                <w:lang w:eastAsia="zh-CN" w:bidi="he-IL"/>
                <w:rPrChange w:id="30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265D9C45" w14:textId="77777777" w:rsidR="00266DA3" w:rsidRDefault="00266DA3" w:rsidP="00266DA3">
      <w:pPr>
        <w:rPr>
          <w:lang w:eastAsia="zh-CN"/>
        </w:rPr>
      </w:pPr>
    </w:p>
    <w:p w14:paraId="7040CF44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lastRenderedPageBreak/>
        <w:t>P</w:t>
      </w:r>
      <w:r>
        <w:rPr>
          <w:b/>
          <w:bCs/>
        </w:rPr>
        <w:t>U</w:t>
      </w:r>
      <w:r w:rsidRPr="0057639A">
        <w:rPr>
          <w:b/>
          <w:bCs/>
        </w:rPr>
        <w:t xml:space="preserve">SCH </w:t>
      </w:r>
      <w:r>
        <w:rPr>
          <w:b/>
          <w:bCs/>
        </w:rPr>
        <w:t>DM-RS</w:t>
      </w:r>
      <w:r w:rsidRPr="0057639A">
        <w:rPr>
          <w:b/>
          <w:bCs/>
        </w:rPr>
        <w:t xml:space="preserve"> Parameters</w:t>
      </w:r>
    </w:p>
    <w:p w14:paraId="015C597F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: PUSCH DM-RS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459"/>
        <w:gridCol w:w="2815"/>
        <w:gridCol w:w="3018"/>
        <w:gridCol w:w="3420"/>
      </w:tblGrid>
      <w:tr w:rsidR="00266DA3" w:rsidRPr="000B05D7" w14:paraId="02571308" w14:textId="77777777" w:rsidTr="00C115A1">
        <w:trPr>
          <w:trHeight w:val="420"/>
        </w:trPr>
        <w:tc>
          <w:tcPr>
            <w:tcW w:w="3274" w:type="dxa"/>
            <w:gridSpan w:val="2"/>
            <w:noWrap/>
            <w:hideMark/>
          </w:tcPr>
          <w:p w14:paraId="4EE1FEEE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8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05D7">
              <w:rPr>
                <w:b/>
                <w:bCs/>
                <w:rPrChange w:id="308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3018" w:type="dxa"/>
            <w:hideMark/>
          </w:tcPr>
          <w:p w14:paraId="4EFDC73A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8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05D7">
              <w:rPr>
                <w:b/>
                <w:bCs/>
                <w:rPrChange w:id="3090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0" w:type="dxa"/>
            <w:noWrap/>
            <w:hideMark/>
          </w:tcPr>
          <w:p w14:paraId="78D0EE68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09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B05D7">
              <w:rPr>
                <w:b/>
                <w:bCs/>
                <w:rPrChange w:id="3092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0B05D7" w14:paraId="4AE7C354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6181C82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0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Sequence</w:t>
            </w:r>
          </w:p>
        </w:tc>
      </w:tr>
      <w:tr w:rsidR="00266DA3" w:rsidRPr="000B05D7" w14:paraId="3F7F725C" w14:textId="77777777" w:rsidTr="00C115A1">
        <w:trPr>
          <w:trHeight w:val="300"/>
        </w:trPr>
        <w:tc>
          <w:tcPr>
            <w:tcW w:w="3274" w:type="dxa"/>
            <w:gridSpan w:val="2"/>
            <w:noWrap/>
            <w:hideMark/>
          </w:tcPr>
          <w:p w14:paraId="383D4B7A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0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or c_{init}[</w:t>
            </w:r>
            <w:r w:rsidRPr="000B05D7">
              <w:rPr>
                <w:rFonts w:eastAsia="Times New Roman"/>
                <w:lang w:eastAsia="zh-CN" w:bidi="he-IL"/>
                <w:rPrChange w:id="3097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0B05D7">
              <w:rPr>
                <w:rFonts w:eastAsia="Times New Roman"/>
                <w:lang w:eastAsia="zh-CN" w:bidi="he-IL"/>
                <w:rPrChange w:id="30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3018" w:type="dxa"/>
            <w:hideMark/>
          </w:tcPr>
          <w:p w14:paraId="2285589F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0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N_ID: scrambling identifier for n_{SCID}</w:t>
            </w:r>
          </w:p>
          <w:p w14:paraId="70A5824F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c_{init}[</w:t>
            </w:r>
            <w:r w:rsidRPr="000B05D7">
              <w:rPr>
                <w:rFonts w:eastAsia="Times New Roman"/>
                <w:lang w:eastAsia="zh-CN" w:bidi="he-IL"/>
                <w:rPrChange w:id="3103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0B05D7">
              <w:rPr>
                <w:rFonts w:eastAsia="Times New Roman"/>
                <w:lang w:eastAsia="zh-CN" w:bidi="he-IL"/>
                <w:rPrChange w:id="31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]: scrambling initialization for DMRS symb </w:t>
            </w:r>
            <w:r w:rsidRPr="000B05D7">
              <w:rPr>
                <w:rFonts w:eastAsia="Times New Roman"/>
                <w:lang w:eastAsia="zh-CN" w:bidi="he-IL"/>
                <w:rPrChange w:id="3105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0B05D7">
              <w:rPr>
                <w:rFonts w:eastAsia="Times New Roman"/>
                <w:lang w:eastAsia="zh-CN" w:bidi="he-IL"/>
                <w:rPrChange w:id="31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(CP-OFDM) or for entire DMRS (Rel-15 DFT-S-OFDM)</w:t>
            </w:r>
          </w:p>
        </w:tc>
        <w:tc>
          <w:tcPr>
            <w:tcW w:w="0" w:type="dxa"/>
            <w:hideMark/>
          </w:tcPr>
          <w:p w14:paraId="1884F388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6.4.1.1.1.1/2</w:t>
            </w:r>
          </w:p>
        </w:tc>
      </w:tr>
      <w:tr w:rsidR="00266DA3" w:rsidRPr="000B05D7" w14:paraId="1702A2E8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175317FA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n_{SCID}</w:t>
            </w:r>
          </w:p>
        </w:tc>
        <w:tc>
          <w:tcPr>
            <w:tcW w:w="3018" w:type="dxa"/>
            <w:hideMark/>
          </w:tcPr>
          <w:p w14:paraId="69CBA284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index (from DCI; defaults to 0)</w:t>
            </w:r>
          </w:p>
        </w:tc>
        <w:tc>
          <w:tcPr>
            <w:tcW w:w="0" w:type="dxa"/>
            <w:hideMark/>
          </w:tcPr>
          <w:p w14:paraId="442693D8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6.4.1.1.1.1/2</w:t>
            </w:r>
          </w:p>
        </w:tc>
      </w:tr>
      <w:tr w:rsidR="00266DA3" w:rsidRPr="000B05D7" w14:paraId="2F1988E8" w14:textId="77777777" w:rsidTr="00C115A1">
        <w:trPr>
          <w:trHeight w:val="600"/>
        </w:trPr>
        <w:tc>
          <w:tcPr>
            <w:tcW w:w="3274" w:type="dxa"/>
            <w:gridSpan w:val="2"/>
            <w:noWrap/>
          </w:tcPr>
          <w:p w14:paraId="5B306529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018" w:type="dxa"/>
          </w:tcPr>
          <w:p w14:paraId="6AA5CFA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</w:tcPr>
          <w:p w14:paraId="761C19DF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B05D7" w14:paraId="254A0F13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01A600BB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N_{ID}^{RS}</w:t>
            </w:r>
          </w:p>
        </w:tc>
        <w:tc>
          <w:tcPr>
            <w:tcW w:w="3018" w:type="dxa"/>
            <w:hideMark/>
          </w:tcPr>
          <w:p w14:paraId="5876AE3E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same as N_ID^PUSCH, or PCI (DFT-S-OFDM)</w:t>
            </w:r>
          </w:p>
        </w:tc>
        <w:tc>
          <w:tcPr>
            <w:tcW w:w="0" w:type="dxa"/>
            <w:hideMark/>
          </w:tcPr>
          <w:p w14:paraId="5C077616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6.4.1.1.1.2</w:t>
            </w:r>
          </w:p>
        </w:tc>
      </w:tr>
      <w:tr w:rsidR="00266DA3" w:rsidRPr="000B05D7" w14:paraId="18AA53F2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253100A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seqOrGroup Hopping</w:t>
            </w:r>
          </w:p>
        </w:tc>
        <w:tc>
          <w:tcPr>
            <w:tcW w:w="3018" w:type="dxa"/>
            <w:hideMark/>
          </w:tcPr>
          <w:p w14:paraId="63F2DBB6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sequence or group hopping is enabled</w:t>
            </w:r>
          </w:p>
        </w:tc>
        <w:tc>
          <w:tcPr>
            <w:tcW w:w="0" w:type="dxa"/>
            <w:hideMark/>
          </w:tcPr>
          <w:p w14:paraId="76E3B52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6.4.1.1.1.2</w:t>
            </w:r>
          </w:p>
        </w:tc>
      </w:tr>
      <w:tr w:rsidR="00266DA3" w:rsidRPr="000B05D7" w14:paraId="3E9ADB42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5963213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</w:t>
            </w:r>
          </w:p>
        </w:tc>
        <w:tc>
          <w:tcPr>
            <w:tcW w:w="3018" w:type="dxa"/>
            <w:hideMark/>
          </w:tcPr>
          <w:p w14:paraId="4AFEEF16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low PAPR group number [DFT-s-OFDM]</w:t>
            </w:r>
          </w:p>
        </w:tc>
        <w:tc>
          <w:tcPr>
            <w:tcW w:w="0" w:type="dxa"/>
            <w:hideMark/>
          </w:tcPr>
          <w:p w14:paraId="3126F53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5.2.2</w:t>
            </w:r>
          </w:p>
        </w:tc>
      </w:tr>
      <w:tr w:rsidR="00266DA3" w:rsidRPr="000B05D7" w14:paraId="1FC632B0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55DA525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V</w:t>
            </w:r>
          </w:p>
        </w:tc>
        <w:tc>
          <w:tcPr>
            <w:tcW w:w="3018" w:type="dxa"/>
            <w:hideMark/>
          </w:tcPr>
          <w:p w14:paraId="3396760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low PAPR sequence number [DFT-s-OFDM]</w:t>
            </w:r>
          </w:p>
        </w:tc>
        <w:tc>
          <w:tcPr>
            <w:tcW w:w="0" w:type="dxa"/>
            <w:hideMark/>
          </w:tcPr>
          <w:p w14:paraId="2E3AC5E2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5.2.2</w:t>
            </w:r>
          </w:p>
        </w:tc>
      </w:tr>
      <w:tr w:rsidR="00266DA3" w:rsidRPr="000B05D7" w14:paraId="5D7BE591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1935DA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Demodulation</w:t>
            </w:r>
          </w:p>
        </w:tc>
      </w:tr>
      <w:tr w:rsidR="00266DA3" w:rsidRPr="000B05D7" w14:paraId="079BC9A7" w14:textId="77777777" w:rsidTr="00C115A1">
        <w:trPr>
          <w:trHeight w:val="1500"/>
        </w:trPr>
        <w:tc>
          <w:tcPr>
            <w:tcW w:w="3274" w:type="dxa"/>
            <w:gridSpan w:val="2"/>
            <w:noWrap/>
            <w:hideMark/>
          </w:tcPr>
          <w:p w14:paraId="7522E415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Transform Precoder</w:t>
            </w:r>
          </w:p>
        </w:tc>
        <w:tc>
          <w:tcPr>
            <w:tcW w:w="3018" w:type="dxa"/>
            <w:hideMark/>
          </w:tcPr>
          <w:p w14:paraId="5694F5D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CP-OFDM: PUSCH DM-RS uses QPSK modulation</w:t>
            </w:r>
            <w:r w:rsidRPr="000B05D7">
              <w:rPr>
                <w:rFonts w:eastAsia="Times New Roman"/>
                <w:lang w:eastAsia="zh-CN" w:bidi="he-IL"/>
                <w:rPrChange w:id="31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DFT-s-OFDM: PUSCH DMRS uses ZC/</w:t>
            </w:r>
            <w:commentRangeStart w:id="3149"/>
            <w:r w:rsidRPr="000B05D7">
              <w:rPr>
                <w:rFonts w:eastAsia="Times New Roman"/>
                <w:lang w:eastAsia="zh-CN" w:bidi="he-IL"/>
                <w:rPrChange w:id="31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CAG</w:t>
            </w:r>
            <w:commentRangeEnd w:id="3149"/>
            <w:r w:rsidR="00D31C37">
              <w:rPr>
                <w:rStyle w:val="CommentReference"/>
              </w:rPr>
              <w:commentReference w:id="3149"/>
            </w:r>
            <w:r w:rsidRPr="000B05D7">
              <w:rPr>
                <w:rFonts w:eastAsia="Times New Roman"/>
                <w:lang w:eastAsia="zh-CN" w:bidi="he-IL"/>
                <w:rPrChange w:id="31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sequences </w:t>
            </w:r>
          </w:p>
        </w:tc>
        <w:tc>
          <w:tcPr>
            <w:tcW w:w="0" w:type="dxa"/>
            <w:hideMark/>
          </w:tcPr>
          <w:p w14:paraId="2BA8D90E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6.4.1.1.1.1/2</w:t>
            </w:r>
          </w:p>
        </w:tc>
      </w:tr>
      <w:tr w:rsidR="00266DA3" w:rsidRPr="000B05D7" w14:paraId="04E50272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E93BDCB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Combining</w:t>
            </w:r>
          </w:p>
        </w:tc>
      </w:tr>
      <w:tr w:rsidR="00266DA3" w:rsidRPr="000B05D7" w14:paraId="457861F1" w14:textId="77777777" w:rsidTr="00C115A1">
        <w:trPr>
          <w:trHeight w:val="300"/>
        </w:trPr>
        <w:tc>
          <w:tcPr>
            <w:tcW w:w="3274" w:type="dxa"/>
            <w:gridSpan w:val="2"/>
            <w:noWrap/>
            <w:hideMark/>
          </w:tcPr>
          <w:p w14:paraId="609B7FE4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[see PUSCH data combining]</w:t>
            </w:r>
          </w:p>
        </w:tc>
        <w:tc>
          <w:tcPr>
            <w:tcW w:w="3018" w:type="dxa"/>
            <w:hideMark/>
          </w:tcPr>
          <w:p w14:paraId="48863BA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follows PUSCH-data combining</w:t>
            </w:r>
          </w:p>
        </w:tc>
        <w:tc>
          <w:tcPr>
            <w:tcW w:w="0" w:type="dxa"/>
            <w:noWrap/>
            <w:hideMark/>
          </w:tcPr>
          <w:p w14:paraId="60AC1A4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B05D7" w14:paraId="7FA3412E" w14:textId="77777777" w:rsidTr="00C115A1">
        <w:trPr>
          <w:trHeight w:val="600"/>
        </w:trPr>
        <w:tc>
          <w:tcPr>
            <w:tcW w:w="3274" w:type="dxa"/>
            <w:gridSpan w:val="2"/>
            <w:noWrap/>
            <w:hideMark/>
          </w:tcPr>
          <w:p w14:paraId="36524014" w14:textId="479999B4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del w:id="3162" w:author="Author">
              <w:r w:rsidRPr="000B05D7" w:rsidDel="00B2332D">
                <w:rPr>
                  <w:rFonts w:eastAsia="Times New Roman"/>
                  <w:lang w:eastAsia="zh-CN" w:bidi="he-IL"/>
                  <w:rPrChange w:id="316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TMPI</w:delText>
              </w:r>
            </w:del>
            <w:ins w:id="3164" w:author="Author">
              <w:r w:rsidR="00B2332D">
                <w:rPr>
                  <w:rFonts w:eastAsia="Times New Roman"/>
                  <w:lang w:eastAsia="zh-CN" w:bidi="he-IL"/>
                </w:rPr>
                <w:t>TPMI</w:t>
              </w:r>
            </w:ins>
          </w:p>
        </w:tc>
        <w:tc>
          <w:tcPr>
            <w:tcW w:w="3018" w:type="dxa"/>
            <w:hideMark/>
          </w:tcPr>
          <w:p w14:paraId="0C711DD4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[optional] PMI of the UE, can help with combiner formation</w:t>
            </w:r>
          </w:p>
        </w:tc>
        <w:tc>
          <w:tcPr>
            <w:tcW w:w="0" w:type="dxa"/>
            <w:noWrap/>
            <w:hideMark/>
          </w:tcPr>
          <w:p w14:paraId="6A920A55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6.3.1.5</w:t>
            </w:r>
          </w:p>
        </w:tc>
      </w:tr>
      <w:tr w:rsidR="00266DA3" w:rsidRPr="000B05D7" w14:paraId="2438AB11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5088DE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0B05D7" w14:paraId="6F2633B7" w14:textId="77777777" w:rsidTr="00C115A1">
        <w:trPr>
          <w:trHeight w:val="300"/>
        </w:trPr>
        <w:tc>
          <w:tcPr>
            <w:tcW w:w="459" w:type="dxa"/>
            <w:vMerge w:val="restart"/>
            <w:textDirection w:val="btLr"/>
            <w:hideMark/>
          </w:tcPr>
          <w:p w14:paraId="2D075DFB" w14:textId="77777777" w:rsidR="00266DA3" w:rsidRPr="000B05D7" w:rsidRDefault="00266DA3" w:rsidP="00C115A1">
            <w:pPr>
              <w:spacing w:after="0"/>
              <w:jc w:val="center"/>
              <w:rPr>
                <w:rFonts w:eastAsia="Times New Roman"/>
                <w:lang w:eastAsia="zh-CN" w:bidi="he-IL"/>
                <w:rPrChange w:id="31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0" w:type="dxa"/>
            <w:hideMark/>
          </w:tcPr>
          <w:p w14:paraId="0EAD1F82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3018" w:type="dxa"/>
            <w:hideMark/>
          </w:tcPr>
          <w:p w14:paraId="229E6FFB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0" w:type="dxa"/>
            <w:hideMark/>
          </w:tcPr>
          <w:p w14:paraId="333ABB0A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6.3.1.7</w:t>
            </w:r>
          </w:p>
        </w:tc>
      </w:tr>
      <w:tr w:rsidR="00266DA3" w:rsidRPr="000B05D7" w14:paraId="08E9D426" w14:textId="77777777" w:rsidTr="00C115A1">
        <w:trPr>
          <w:trHeight w:val="300"/>
        </w:trPr>
        <w:tc>
          <w:tcPr>
            <w:tcW w:w="459" w:type="dxa"/>
            <w:vMerge/>
            <w:hideMark/>
          </w:tcPr>
          <w:p w14:paraId="279ADF74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hideMark/>
          </w:tcPr>
          <w:p w14:paraId="7B7B353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3018" w:type="dxa"/>
            <w:hideMark/>
          </w:tcPr>
          <w:p w14:paraId="40B645AB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0" w:type="dxa"/>
            <w:hideMark/>
          </w:tcPr>
          <w:p w14:paraId="2B9B892A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6.3.1.7</w:t>
            </w:r>
          </w:p>
        </w:tc>
      </w:tr>
      <w:tr w:rsidR="00266DA3" w:rsidRPr="000B05D7" w14:paraId="7ECA566E" w14:textId="77777777" w:rsidTr="00C115A1">
        <w:trPr>
          <w:trHeight w:val="300"/>
        </w:trPr>
        <w:tc>
          <w:tcPr>
            <w:tcW w:w="459" w:type="dxa"/>
            <w:vMerge/>
            <w:hideMark/>
          </w:tcPr>
          <w:p w14:paraId="0D7C58A6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hideMark/>
          </w:tcPr>
          <w:p w14:paraId="76619D89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018" w:type="dxa"/>
            <w:hideMark/>
          </w:tcPr>
          <w:p w14:paraId="19E58AAE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0" w:type="dxa"/>
            <w:noWrap/>
            <w:hideMark/>
          </w:tcPr>
          <w:p w14:paraId="1605FD12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0B05D7" w14:paraId="0C3E3BBA" w14:textId="77777777" w:rsidTr="00C115A1">
        <w:trPr>
          <w:trHeight w:val="900"/>
        </w:trPr>
        <w:tc>
          <w:tcPr>
            <w:tcW w:w="459" w:type="dxa"/>
            <w:vMerge/>
            <w:hideMark/>
          </w:tcPr>
          <w:p w14:paraId="3362B15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6C397E4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ports (per layer)</w:t>
            </w:r>
          </w:p>
        </w:tc>
        <w:tc>
          <w:tcPr>
            <w:tcW w:w="3018" w:type="dxa"/>
            <w:hideMark/>
          </w:tcPr>
          <w:p w14:paraId="74ADCA9F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 weights applied to DM-RS REs, based on DM-RS CDM group and identifier for each DM-RS port.</w:t>
            </w:r>
          </w:p>
        </w:tc>
        <w:tc>
          <w:tcPr>
            <w:tcW w:w="0" w:type="dxa"/>
            <w:noWrap/>
            <w:hideMark/>
          </w:tcPr>
          <w:p w14:paraId="4A432062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1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1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6.4.1.1.3 </w:t>
            </w:r>
          </w:p>
        </w:tc>
      </w:tr>
      <w:tr w:rsidR="00266DA3" w:rsidRPr="000B05D7" w14:paraId="369D13CA" w14:textId="77777777" w:rsidTr="00C115A1">
        <w:trPr>
          <w:trHeight w:val="1200"/>
        </w:trPr>
        <w:tc>
          <w:tcPr>
            <w:tcW w:w="459" w:type="dxa"/>
            <w:vMerge w:val="restart"/>
            <w:textDirection w:val="btLr"/>
            <w:hideMark/>
          </w:tcPr>
          <w:p w14:paraId="4A86062B" w14:textId="77777777" w:rsidR="00266DA3" w:rsidRPr="000B05D7" w:rsidRDefault="00266DA3" w:rsidP="00C115A1">
            <w:pPr>
              <w:spacing w:after="0"/>
              <w:jc w:val="center"/>
              <w:rPr>
                <w:rFonts w:eastAsia="Times New Roman"/>
                <w:lang w:eastAsia="zh-CN" w:bidi="he-IL"/>
                <w:rPrChange w:id="32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Time Domain</w:t>
            </w:r>
          </w:p>
        </w:tc>
        <w:tc>
          <w:tcPr>
            <w:tcW w:w="0" w:type="dxa"/>
            <w:noWrap/>
            <w:hideMark/>
          </w:tcPr>
          <w:p w14:paraId="12A770E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Positions</w:t>
            </w:r>
          </w:p>
        </w:tc>
        <w:tc>
          <w:tcPr>
            <w:tcW w:w="3018" w:type="dxa"/>
            <w:hideMark/>
          </w:tcPr>
          <w:p w14:paraId="3CA3C448" w14:textId="1D0C3FF2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location of DMRS </w:t>
            </w:r>
            <w:del w:id="3206" w:author="Author">
              <w:r w:rsidRPr="000B05D7" w:rsidDel="00AD75A2">
                <w:rPr>
                  <w:rFonts w:eastAsia="Times New Roman"/>
                  <w:lang w:eastAsia="zh-CN" w:bidi="he-IL"/>
                  <w:rPrChange w:id="320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locations </w:delText>
              </w:r>
            </w:del>
            <w:r w:rsidRPr="000B05D7">
              <w:rPr>
                <w:rFonts w:eastAsia="Times New Roman"/>
                <w:lang w:eastAsia="zh-CN" w:bidi="he-IL"/>
                <w:rPrChange w:id="32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in </w:t>
            </w:r>
            <w:ins w:id="3209" w:author="Author">
              <w:r w:rsidR="00AD75A2">
                <w:rPr>
                  <w:rFonts w:eastAsia="Times New Roman"/>
                  <w:lang w:eastAsia="zh-CN" w:bidi="he-IL"/>
                </w:rPr>
                <w:t xml:space="preserve">a </w:t>
              </w:r>
            </w:ins>
            <w:r w:rsidRPr="000B05D7">
              <w:rPr>
                <w:rFonts w:eastAsia="Times New Roman"/>
                <w:lang w:eastAsia="zh-CN" w:bidi="he-IL"/>
                <w:rPrChange w:id="32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slot sufficiently captures the impact of upper layer parameters, e.g. mapping type, additional pos</w:t>
            </w:r>
          </w:p>
        </w:tc>
        <w:tc>
          <w:tcPr>
            <w:tcW w:w="0" w:type="dxa"/>
            <w:hideMark/>
          </w:tcPr>
          <w:p w14:paraId="71ADE0FC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6.4.1.1.3</w:t>
            </w:r>
          </w:p>
        </w:tc>
      </w:tr>
      <w:tr w:rsidR="00266DA3" w:rsidRPr="000B05D7" w14:paraId="2FC3116C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430D0A1E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sz w:val="22"/>
                <w:szCs w:val="22"/>
                <w:lang w:eastAsia="zh-CN" w:bidi="he-IL"/>
                <w:rPrChange w:id="3213" w:author="Author">
                  <w:rPr>
                    <w:rFonts w:ascii="Calibri" w:eastAsia="Times New Roman" w:hAnsi="Calibri" w:cs="Calibri"/>
                    <w:b/>
                    <w:bCs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664A03A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configuration  type </w:t>
            </w:r>
          </w:p>
        </w:tc>
        <w:tc>
          <w:tcPr>
            <w:tcW w:w="3018" w:type="dxa"/>
            <w:hideMark/>
          </w:tcPr>
          <w:p w14:paraId="407B06F1" w14:textId="5A6BD541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DMRS configuration </w:t>
            </w:r>
            <w:del w:id="3218" w:author="Author">
              <w:r w:rsidRPr="000B05D7" w:rsidDel="00AD75A2">
                <w:rPr>
                  <w:rFonts w:eastAsia="Times New Roman"/>
                  <w:lang w:eastAsia="zh-CN" w:bidi="he-IL"/>
                  <w:rPrChange w:id="321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time </w:delText>
              </w:r>
            </w:del>
            <w:ins w:id="3220" w:author="Author">
              <w:r w:rsidR="00AD75A2">
                <w:rPr>
                  <w:rFonts w:eastAsia="Times New Roman"/>
                  <w:lang w:eastAsia="zh-CN" w:bidi="he-IL"/>
                </w:rPr>
                <w:t>type</w:t>
              </w:r>
              <w:r w:rsidR="00AD75A2" w:rsidRPr="000B05D7">
                <w:rPr>
                  <w:rFonts w:eastAsia="Times New Roman"/>
                  <w:lang w:eastAsia="zh-CN" w:bidi="he-IL"/>
                  <w:rPrChange w:id="322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r w:rsidRPr="000B05D7">
              <w:rPr>
                <w:rFonts w:eastAsia="Times New Roman"/>
                <w:lang w:eastAsia="zh-CN" w:bidi="he-IL"/>
                <w:rPrChange w:id="32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controls port to CDM group correspondence</w:t>
            </w:r>
          </w:p>
        </w:tc>
        <w:tc>
          <w:tcPr>
            <w:tcW w:w="0" w:type="dxa"/>
            <w:hideMark/>
          </w:tcPr>
          <w:p w14:paraId="4AC62D42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6.4.1.1.3 </w:t>
            </w:r>
          </w:p>
        </w:tc>
      </w:tr>
      <w:tr w:rsidR="00266DA3" w:rsidRPr="000B05D7" w14:paraId="1004BF3C" w14:textId="77777777" w:rsidTr="00C115A1">
        <w:trPr>
          <w:trHeight w:val="900"/>
        </w:trPr>
        <w:tc>
          <w:tcPr>
            <w:tcW w:w="459" w:type="dxa"/>
            <w:vMerge/>
            <w:hideMark/>
          </w:tcPr>
          <w:p w14:paraId="69802AE8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sz w:val="22"/>
                <w:szCs w:val="22"/>
                <w:lang w:eastAsia="zh-CN" w:bidi="he-IL"/>
                <w:rPrChange w:id="3225" w:author="Author">
                  <w:rPr>
                    <w:rFonts w:ascii="Calibri" w:eastAsia="Times New Roman" w:hAnsi="Calibri" w:cs="Calibri"/>
                    <w:b/>
                    <w:bCs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  <w:hideMark/>
          </w:tcPr>
          <w:p w14:paraId="74FAFBD7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ports (per layer)</w:t>
            </w:r>
          </w:p>
        </w:tc>
        <w:tc>
          <w:tcPr>
            <w:tcW w:w="3018" w:type="dxa"/>
            <w:hideMark/>
          </w:tcPr>
          <w:p w14:paraId="5B9C6715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 weights applied to DM-RS REs, based on DM-RS CDM group and identifier for each DM-RS port.</w:t>
            </w:r>
          </w:p>
        </w:tc>
        <w:tc>
          <w:tcPr>
            <w:tcW w:w="0" w:type="dxa"/>
            <w:noWrap/>
            <w:hideMark/>
          </w:tcPr>
          <w:p w14:paraId="1A2B73C3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6.4.1.1.3 </w:t>
            </w:r>
          </w:p>
        </w:tc>
      </w:tr>
      <w:tr w:rsidR="00266DA3" w:rsidRPr="000B05D7" w14:paraId="0EF70145" w14:textId="77777777" w:rsidTr="00C115A1">
        <w:trPr>
          <w:trHeight w:val="600"/>
        </w:trPr>
        <w:tc>
          <w:tcPr>
            <w:tcW w:w="459" w:type="dxa"/>
            <w:vMerge/>
            <w:hideMark/>
          </w:tcPr>
          <w:p w14:paraId="21290789" w14:textId="77777777" w:rsidR="00266DA3" w:rsidRPr="000B05D7" w:rsidRDefault="00266DA3" w:rsidP="00C115A1">
            <w:pPr>
              <w:spacing w:after="0"/>
              <w:rPr>
                <w:rFonts w:eastAsia="Times New Roman"/>
                <w:b/>
                <w:bCs/>
                <w:sz w:val="22"/>
                <w:szCs w:val="22"/>
                <w:lang w:eastAsia="zh-CN" w:bidi="he-IL"/>
                <w:rPrChange w:id="3232" w:author="Author">
                  <w:rPr>
                    <w:rFonts w:ascii="Calibri" w:eastAsia="Times New Roman" w:hAnsi="Calibri" w:cs="Calibri"/>
                    <w:b/>
                    <w:bCs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hideMark/>
          </w:tcPr>
          <w:p w14:paraId="3E12E916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018" w:type="dxa"/>
            <w:hideMark/>
          </w:tcPr>
          <w:p w14:paraId="7684D46B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0" w:type="dxa"/>
            <w:hideMark/>
          </w:tcPr>
          <w:p w14:paraId="60D60E7F" w14:textId="77777777" w:rsidR="00266DA3" w:rsidRPr="000B05D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B05D7">
              <w:rPr>
                <w:rFonts w:eastAsia="Times New Roman"/>
                <w:lang w:eastAsia="zh-CN" w:bidi="he-IL"/>
                <w:rPrChange w:id="32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0B05D7">
              <w:rPr>
                <w:rFonts w:eastAsia="Times New Roman"/>
                <w:lang w:eastAsia="zh-CN" w:bidi="he-IL"/>
                <w:rPrChange w:id="32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34F87375" w14:textId="77777777" w:rsidR="00266DA3" w:rsidRDefault="00266DA3" w:rsidP="00266DA3"/>
    <w:p w14:paraId="3A721C9B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</w:t>
      </w:r>
      <w:r w:rsidRPr="0057639A">
        <w:rPr>
          <w:b/>
          <w:bCs/>
        </w:rPr>
        <w:t xml:space="preserve">SCH </w:t>
      </w:r>
      <w:r>
        <w:rPr>
          <w:b/>
          <w:bCs/>
        </w:rPr>
        <w:t>PT-RS</w:t>
      </w:r>
      <w:r w:rsidRPr="0057639A">
        <w:rPr>
          <w:b/>
          <w:bCs/>
        </w:rPr>
        <w:t xml:space="preserve"> Parameters</w:t>
      </w:r>
    </w:p>
    <w:p w14:paraId="46C03CA0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: PUSCH PT-RS Parameters</w:t>
      </w:r>
    </w:p>
    <w:tbl>
      <w:tblPr>
        <w:tblStyle w:val="TableProfessional"/>
        <w:tblW w:w="9450" w:type="dxa"/>
        <w:tblInd w:w="262" w:type="dxa"/>
        <w:tblLook w:val="0600" w:firstRow="0" w:lastRow="0" w:firstColumn="0" w:lastColumn="0" w:noHBand="1" w:noVBand="1"/>
      </w:tblPr>
      <w:tblGrid>
        <w:gridCol w:w="459"/>
        <w:gridCol w:w="2528"/>
        <w:gridCol w:w="3043"/>
        <w:gridCol w:w="3420"/>
      </w:tblGrid>
      <w:tr w:rsidR="00266DA3" w:rsidRPr="00A45C58" w14:paraId="2D506D61" w14:textId="77777777" w:rsidTr="00C115A1">
        <w:trPr>
          <w:trHeight w:val="420"/>
        </w:trPr>
        <w:tc>
          <w:tcPr>
            <w:tcW w:w="2798" w:type="dxa"/>
            <w:gridSpan w:val="2"/>
            <w:noWrap/>
            <w:hideMark/>
          </w:tcPr>
          <w:p w14:paraId="57E2A98E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24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A45C58">
              <w:rPr>
                <w:b/>
                <w:bCs/>
                <w:rPrChange w:id="3241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3232" w:type="dxa"/>
            <w:hideMark/>
          </w:tcPr>
          <w:p w14:paraId="2D8F87DA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24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A45C58">
              <w:rPr>
                <w:b/>
                <w:bCs/>
                <w:rPrChange w:id="3243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420" w:type="dxa"/>
            <w:noWrap/>
            <w:hideMark/>
          </w:tcPr>
          <w:p w14:paraId="765B72CF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24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A45C58">
              <w:rPr>
                <w:b/>
                <w:bCs/>
                <w:rPrChange w:id="324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A45C58" w14:paraId="4BA6E4B2" w14:textId="77777777" w:rsidTr="00C115A1">
        <w:trPr>
          <w:trHeight w:val="300"/>
        </w:trPr>
        <w:tc>
          <w:tcPr>
            <w:tcW w:w="9450" w:type="dxa"/>
            <w:gridSpan w:val="4"/>
            <w:shd w:val="clear" w:color="auto" w:fill="D9D9D9" w:themeFill="background1" w:themeFillShade="D9"/>
            <w:noWrap/>
            <w:hideMark/>
          </w:tcPr>
          <w:p w14:paraId="0180F79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Detection</w:t>
            </w:r>
          </w:p>
        </w:tc>
      </w:tr>
      <w:tr w:rsidR="00266DA3" w:rsidRPr="00A45C58" w14:paraId="54999E68" w14:textId="77777777" w:rsidTr="00C115A1">
        <w:trPr>
          <w:trHeight w:val="300"/>
        </w:trPr>
        <w:tc>
          <w:tcPr>
            <w:tcW w:w="2798" w:type="dxa"/>
            <w:gridSpan w:val="2"/>
            <w:noWrap/>
            <w:hideMark/>
          </w:tcPr>
          <w:p w14:paraId="5CA06B2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NrofPorts</w:t>
            </w:r>
          </w:p>
        </w:tc>
        <w:tc>
          <w:tcPr>
            <w:tcW w:w="3232" w:type="dxa"/>
            <w:hideMark/>
          </w:tcPr>
          <w:p w14:paraId="113B074B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PT-RS ports (Rel-15: only one)</w:t>
            </w:r>
          </w:p>
        </w:tc>
        <w:tc>
          <w:tcPr>
            <w:tcW w:w="3420" w:type="dxa"/>
            <w:hideMark/>
          </w:tcPr>
          <w:p w14:paraId="2093791A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7.3.1.1.2</w:t>
            </w:r>
          </w:p>
        </w:tc>
      </w:tr>
      <w:tr w:rsidR="00266DA3" w:rsidRPr="00A45C58" w14:paraId="7F84358C" w14:textId="77777777" w:rsidTr="00C115A1">
        <w:trPr>
          <w:trHeight w:val="600"/>
        </w:trPr>
        <w:tc>
          <w:tcPr>
            <w:tcW w:w="2798" w:type="dxa"/>
            <w:gridSpan w:val="2"/>
            <w:noWrap/>
            <w:hideMark/>
          </w:tcPr>
          <w:p w14:paraId="245ECBF5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associated DM-RS ports[*]</w:t>
            </w:r>
          </w:p>
        </w:tc>
        <w:tc>
          <w:tcPr>
            <w:tcW w:w="3232" w:type="dxa"/>
            <w:hideMark/>
          </w:tcPr>
          <w:p w14:paraId="63C3371D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DM-RS ports associated with each of the PT_RS ports</w:t>
            </w:r>
          </w:p>
        </w:tc>
        <w:tc>
          <w:tcPr>
            <w:tcW w:w="3420" w:type="dxa"/>
            <w:hideMark/>
          </w:tcPr>
          <w:p w14:paraId="53264DD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38.214, sec 6.2.3.1</w:t>
            </w:r>
            <w:r w:rsidRPr="00A45C58">
              <w:rPr>
                <w:rFonts w:eastAsia="Times New Roman"/>
                <w:lang w:eastAsia="zh-CN" w:bidi="he-IL"/>
                <w:rPrChange w:id="32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sec 7.3.1.1.2</w:t>
            </w:r>
          </w:p>
        </w:tc>
      </w:tr>
      <w:tr w:rsidR="00266DA3" w:rsidRPr="00A45C58" w14:paraId="69CA7526" w14:textId="77777777" w:rsidTr="00C115A1">
        <w:trPr>
          <w:trHeight w:val="600"/>
        </w:trPr>
        <w:tc>
          <w:tcPr>
            <w:tcW w:w="2798" w:type="dxa"/>
            <w:gridSpan w:val="2"/>
            <w:noWrap/>
            <w:hideMark/>
          </w:tcPr>
          <w:p w14:paraId="0E0727E9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N_{group}^{PT-RS}</w:t>
            </w:r>
          </w:p>
        </w:tc>
        <w:tc>
          <w:tcPr>
            <w:tcW w:w="3232" w:type="dxa"/>
            <w:hideMark/>
          </w:tcPr>
          <w:p w14:paraId="4392C66C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PT-RS groups</w:t>
            </w:r>
          </w:p>
        </w:tc>
        <w:tc>
          <w:tcPr>
            <w:tcW w:w="3420" w:type="dxa"/>
            <w:hideMark/>
          </w:tcPr>
          <w:p w14:paraId="70D3009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6.4.1.2.1.2</w:t>
            </w:r>
            <w:r w:rsidRPr="00A45C58">
              <w:rPr>
                <w:rFonts w:eastAsia="Times New Roman"/>
                <w:lang w:eastAsia="zh-CN" w:bidi="he-IL"/>
                <w:rPrChange w:id="32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sec 6.2.3.2</w:t>
            </w:r>
          </w:p>
        </w:tc>
      </w:tr>
      <w:tr w:rsidR="00266DA3" w:rsidRPr="00A45C58" w14:paraId="6E0E26EA" w14:textId="77777777" w:rsidTr="00C115A1">
        <w:trPr>
          <w:trHeight w:val="600"/>
        </w:trPr>
        <w:tc>
          <w:tcPr>
            <w:tcW w:w="2798" w:type="dxa"/>
            <w:gridSpan w:val="2"/>
            <w:noWrap/>
            <w:hideMark/>
          </w:tcPr>
          <w:p w14:paraId="16FD19FC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N_{samp}^ {group}</w:t>
            </w:r>
          </w:p>
        </w:tc>
        <w:tc>
          <w:tcPr>
            <w:tcW w:w="3232" w:type="dxa"/>
            <w:hideMark/>
          </w:tcPr>
          <w:p w14:paraId="06DA9099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samples per PT-RS group</w:t>
            </w:r>
          </w:p>
        </w:tc>
        <w:tc>
          <w:tcPr>
            <w:tcW w:w="3420" w:type="dxa"/>
            <w:hideMark/>
          </w:tcPr>
          <w:p w14:paraId="09E9EBF7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6.4.1.2.1.2</w:t>
            </w:r>
            <w:r w:rsidRPr="00A45C58">
              <w:rPr>
                <w:rFonts w:eastAsia="Times New Roman"/>
                <w:lang w:eastAsia="zh-CN" w:bidi="he-IL"/>
                <w:rPrChange w:id="32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sec 6.2.3.2</w:t>
            </w:r>
          </w:p>
        </w:tc>
      </w:tr>
      <w:tr w:rsidR="00266DA3" w:rsidRPr="00A45C58" w14:paraId="3245C825" w14:textId="77777777" w:rsidTr="00C115A1">
        <w:trPr>
          <w:trHeight w:val="300"/>
        </w:trPr>
        <w:tc>
          <w:tcPr>
            <w:tcW w:w="2798" w:type="dxa"/>
            <w:gridSpan w:val="2"/>
            <w:noWrap/>
            <w:hideMark/>
          </w:tcPr>
          <w:p w14:paraId="2FF7C41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</w:t>
            </w:r>
          </w:p>
        </w:tc>
        <w:tc>
          <w:tcPr>
            <w:tcW w:w="3232" w:type="dxa"/>
            <w:hideMark/>
          </w:tcPr>
          <w:p w14:paraId="4F2A5B2E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Identity for associated PUSCH</w:t>
            </w:r>
          </w:p>
        </w:tc>
        <w:tc>
          <w:tcPr>
            <w:tcW w:w="3420" w:type="dxa"/>
            <w:noWrap/>
            <w:hideMark/>
          </w:tcPr>
          <w:p w14:paraId="26F8CFBA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6.2.3.2</w:t>
            </w:r>
          </w:p>
        </w:tc>
      </w:tr>
      <w:tr w:rsidR="00266DA3" w:rsidRPr="00A45C58" w14:paraId="607B7D3C" w14:textId="77777777" w:rsidTr="00C115A1">
        <w:trPr>
          <w:trHeight w:val="300"/>
        </w:trPr>
        <w:tc>
          <w:tcPr>
            <w:tcW w:w="9450" w:type="dxa"/>
            <w:gridSpan w:val="4"/>
            <w:shd w:val="clear" w:color="auto" w:fill="D9D9D9" w:themeFill="background1" w:themeFillShade="D9"/>
            <w:noWrap/>
            <w:hideMark/>
          </w:tcPr>
          <w:p w14:paraId="3A1C0869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Layer Demapping</w:t>
            </w:r>
          </w:p>
        </w:tc>
      </w:tr>
      <w:tr w:rsidR="00266DA3" w:rsidRPr="00A45C58" w14:paraId="3011039D" w14:textId="77777777" w:rsidTr="00C115A1">
        <w:trPr>
          <w:trHeight w:val="300"/>
        </w:trPr>
        <w:tc>
          <w:tcPr>
            <w:tcW w:w="2798" w:type="dxa"/>
            <w:gridSpan w:val="2"/>
            <w:noWrap/>
            <w:hideMark/>
          </w:tcPr>
          <w:p w14:paraId="7C803F82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NrofPorts</w:t>
            </w:r>
          </w:p>
        </w:tc>
        <w:tc>
          <w:tcPr>
            <w:tcW w:w="3232" w:type="dxa"/>
            <w:hideMark/>
          </w:tcPr>
          <w:p w14:paraId="5F1160D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PT-RS ports</w:t>
            </w:r>
          </w:p>
        </w:tc>
        <w:tc>
          <w:tcPr>
            <w:tcW w:w="3420" w:type="dxa"/>
            <w:hideMark/>
          </w:tcPr>
          <w:p w14:paraId="38BC6F92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7.3.1.1.2</w:t>
            </w:r>
          </w:p>
        </w:tc>
      </w:tr>
      <w:tr w:rsidR="00266DA3" w:rsidRPr="00A45C58" w14:paraId="7362E8D6" w14:textId="77777777" w:rsidTr="00C115A1">
        <w:trPr>
          <w:trHeight w:val="600"/>
        </w:trPr>
        <w:tc>
          <w:tcPr>
            <w:tcW w:w="2798" w:type="dxa"/>
            <w:gridSpan w:val="2"/>
            <w:noWrap/>
          </w:tcPr>
          <w:p w14:paraId="17C4742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dmrs Port(s)</w:t>
            </w:r>
          </w:p>
        </w:tc>
        <w:tc>
          <w:tcPr>
            <w:tcW w:w="3232" w:type="dxa"/>
            <w:hideMark/>
          </w:tcPr>
          <w:p w14:paraId="66A7E48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DM-RS ports associated with each of the PT-RS ports</w:t>
            </w:r>
          </w:p>
        </w:tc>
        <w:tc>
          <w:tcPr>
            <w:tcW w:w="3420" w:type="dxa"/>
            <w:hideMark/>
          </w:tcPr>
          <w:p w14:paraId="51F65D37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38.214, sec 6.2.3.1</w:t>
            </w:r>
            <w:r w:rsidRPr="00A45C58">
              <w:rPr>
                <w:rFonts w:eastAsia="Times New Roman"/>
                <w:lang w:eastAsia="zh-CN" w:bidi="he-IL"/>
                <w:rPrChange w:id="32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sec 7.3.1.1.2</w:t>
            </w:r>
          </w:p>
        </w:tc>
      </w:tr>
      <w:tr w:rsidR="00266DA3" w:rsidRPr="00A45C58" w14:paraId="5C8E5E22" w14:textId="77777777" w:rsidTr="00C115A1">
        <w:trPr>
          <w:trHeight w:val="300"/>
        </w:trPr>
        <w:tc>
          <w:tcPr>
            <w:tcW w:w="9450" w:type="dxa"/>
            <w:gridSpan w:val="4"/>
            <w:shd w:val="clear" w:color="auto" w:fill="D9D9D9" w:themeFill="background1" w:themeFillShade="D9"/>
            <w:noWrap/>
          </w:tcPr>
          <w:p w14:paraId="348B3C20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Combining</w:t>
            </w:r>
          </w:p>
        </w:tc>
      </w:tr>
      <w:tr w:rsidR="00266DA3" w:rsidRPr="00A45C58" w14:paraId="648CC4A6" w14:textId="77777777" w:rsidTr="00C115A1">
        <w:trPr>
          <w:trHeight w:val="300"/>
        </w:trPr>
        <w:tc>
          <w:tcPr>
            <w:tcW w:w="2798" w:type="dxa"/>
            <w:gridSpan w:val="2"/>
            <w:noWrap/>
            <w:hideMark/>
          </w:tcPr>
          <w:p w14:paraId="5CBE1544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2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2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same as the associated dmrs Port(s)</w:t>
            </w:r>
          </w:p>
        </w:tc>
        <w:tc>
          <w:tcPr>
            <w:tcW w:w="3232" w:type="dxa"/>
            <w:hideMark/>
          </w:tcPr>
          <w:p w14:paraId="0342C685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420" w:type="dxa"/>
            <w:noWrap/>
            <w:hideMark/>
          </w:tcPr>
          <w:p w14:paraId="33C6969D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A45C58" w14:paraId="31489D51" w14:textId="77777777" w:rsidTr="00C115A1">
        <w:trPr>
          <w:trHeight w:val="600"/>
        </w:trPr>
        <w:tc>
          <w:tcPr>
            <w:tcW w:w="9450" w:type="dxa"/>
            <w:gridSpan w:val="4"/>
            <w:shd w:val="clear" w:color="auto" w:fill="D9D9D9" w:themeFill="background1" w:themeFillShade="D9"/>
            <w:noWrap/>
            <w:hideMark/>
          </w:tcPr>
          <w:p w14:paraId="07610D5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A45C58" w14:paraId="5CB99A1D" w14:textId="77777777" w:rsidTr="00C115A1">
        <w:trPr>
          <w:trHeight w:val="300"/>
        </w:trPr>
        <w:tc>
          <w:tcPr>
            <w:tcW w:w="270" w:type="dxa"/>
            <w:vMerge w:val="restart"/>
            <w:textDirection w:val="btLr"/>
            <w:hideMark/>
          </w:tcPr>
          <w:p w14:paraId="49C7EB71" w14:textId="77777777" w:rsidR="00266DA3" w:rsidRPr="00A45C58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30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b/>
                <w:bCs/>
                <w:lang w:eastAsia="zh-CN" w:bidi="he-IL"/>
                <w:rPrChange w:id="330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528" w:type="dxa"/>
            <w:hideMark/>
          </w:tcPr>
          <w:p w14:paraId="15A01EAD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3232" w:type="dxa"/>
            <w:hideMark/>
          </w:tcPr>
          <w:p w14:paraId="3AC59768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3420" w:type="dxa"/>
            <w:hideMark/>
          </w:tcPr>
          <w:p w14:paraId="494E525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section 7.3.1.6</w:t>
            </w:r>
          </w:p>
        </w:tc>
      </w:tr>
      <w:tr w:rsidR="00266DA3" w:rsidRPr="00A45C58" w14:paraId="6F0DD1AE" w14:textId="77777777" w:rsidTr="00C115A1">
        <w:trPr>
          <w:trHeight w:val="300"/>
        </w:trPr>
        <w:tc>
          <w:tcPr>
            <w:tcW w:w="270" w:type="dxa"/>
            <w:vMerge/>
            <w:hideMark/>
          </w:tcPr>
          <w:p w14:paraId="575A2173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1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37C22D97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3232" w:type="dxa"/>
            <w:hideMark/>
          </w:tcPr>
          <w:p w14:paraId="2F5BDA84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3420" w:type="dxa"/>
            <w:noWrap/>
            <w:hideMark/>
          </w:tcPr>
          <w:p w14:paraId="71DAB99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3GGP TS 38.211, section 7.3.1.6</w:t>
            </w:r>
          </w:p>
        </w:tc>
      </w:tr>
      <w:tr w:rsidR="00266DA3" w:rsidRPr="00A45C58" w14:paraId="21D2706F" w14:textId="77777777" w:rsidTr="00C115A1">
        <w:trPr>
          <w:trHeight w:val="300"/>
        </w:trPr>
        <w:tc>
          <w:tcPr>
            <w:tcW w:w="270" w:type="dxa"/>
            <w:vMerge/>
            <w:hideMark/>
          </w:tcPr>
          <w:p w14:paraId="0031F088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1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16E54FAD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3232" w:type="dxa"/>
            <w:hideMark/>
          </w:tcPr>
          <w:p w14:paraId="762E512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3420" w:type="dxa"/>
            <w:noWrap/>
            <w:hideMark/>
          </w:tcPr>
          <w:p w14:paraId="69EC1AF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A45C58" w14:paraId="4E1187CA" w14:textId="77777777" w:rsidTr="00C115A1">
        <w:trPr>
          <w:trHeight w:val="600"/>
        </w:trPr>
        <w:tc>
          <w:tcPr>
            <w:tcW w:w="270" w:type="dxa"/>
            <w:vMerge/>
            <w:hideMark/>
          </w:tcPr>
          <w:p w14:paraId="213026D8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2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noWrap/>
            <w:hideMark/>
          </w:tcPr>
          <w:p w14:paraId="4F4F021C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K_{PT-RS}</w:t>
            </w:r>
          </w:p>
        </w:tc>
        <w:tc>
          <w:tcPr>
            <w:tcW w:w="3232" w:type="dxa"/>
            <w:hideMark/>
          </w:tcPr>
          <w:p w14:paraId="2510DD9E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density (includes the case where there is no PT-RS)</w:t>
            </w:r>
          </w:p>
        </w:tc>
        <w:tc>
          <w:tcPr>
            <w:tcW w:w="3420" w:type="dxa"/>
            <w:hideMark/>
          </w:tcPr>
          <w:p w14:paraId="1312AA07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38.214, sec 6.2.3.1, table 6.2.3.1-2</w:t>
            </w:r>
          </w:p>
        </w:tc>
      </w:tr>
      <w:tr w:rsidR="00266DA3" w:rsidRPr="00A45C58" w14:paraId="6A351F6D" w14:textId="77777777" w:rsidTr="00C115A1">
        <w:trPr>
          <w:trHeight w:val="900"/>
        </w:trPr>
        <w:tc>
          <w:tcPr>
            <w:tcW w:w="270" w:type="dxa"/>
            <w:vMerge/>
            <w:hideMark/>
          </w:tcPr>
          <w:p w14:paraId="11932189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3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547A2D6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k_{ref}^{RE}</w:t>
            </w:r>
          </w:p>
        </w:tc>
        <w:tc>
          <w:tcPr>
            <w:tcW w:w="3232" w:type="dxa"/>
            <w:hideMark/>
          </w:tcPr>
          <w:p w14:paraId="6E2BCD4F" w14:textId="7B3D9F2C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re offset (can depend on DMRS </w:t>
            </w:r>
            <w:del w:id="3338" w:author="Author">
              <w:r w:rsidRPr="00A45C58" w:rsidDel="00953FCC">
                <w:rPr>
                  <w:rFonts w:eastAsia="Times New Roman"/>
                  <w:lang w:eastAsia="zh-CN" w:bidi="he-IL"/>
                  <w:rPrChange w:id="333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assciation</w:delText>
              </w:r>
            </w:del>
            <w:ins w:id="3340" w:author="Author">
              <w:r w:rsidR="00953FCC" w:rsidRPr="00953FCC">
                <w:rPr>
                  <w:rFonts w:eastAsia="Times New Roman"/>
                  <w:lang w:eastAsia="zh-CN" w:bidi="he-IL"/>
                </w:rPr>
                <w:t>association</w:t>
              </w:r>
            </w:ins>
            <w:r w:rsidRPr="00A45C58">
              <w:rPr>
                <w:rFonts w:eastAsia="Times New Roman"/>
                <w:lang w:eastAsia="zh-CN" w:bidi="he-IL"/>
                <w:rPrChange w:id="33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and RRC signaling of resourceElementOffset)</w:t>
            </w:r>
          </w:p>
        </w:tc>
        <w:tc>
          <w:tcPr>
            <w:tcW w:w="3420" w:type="dxa"/>
            <w:hideMark/>
          </w:tcPr>
          <w:p w14:paraId="21703F32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6.4.1.2.2, table 6.4.1.2.2.1-1</w:t>
            </w:r>
            <w:r w:rsidRPr="00A45C58">
              <w:rPr>
                <w:rFonts w:eastAsia="Times New Roman"/>
                <w:lang w:eastAsia="zh-CN" w:bidi="he-IL"/>
                <w:rPrChange w:id="33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38.331, sec 6.3.1</w:t>
            </w:r>
          </w:p>
        </w:tc>
      </w:tr>
      <w:tr w:rsidR="00266DA3" w:rsidRPr="00A45C58" w14:paraId="10A62370" w14:textId="77777777" w:rsidTr="00C115A1">
        <w:trPr>
          <w:trHeight w:val="600"/>
        </w:trPr>
        <w:tc>
          <w:tcPr>
            <w:tcW w:w="270" w:type="dxa"/>
            <w:vMerge/>
            <w:hideMark/>
          </w:tcPr>
          <w:p w14:paraId="130396A1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4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0BB665E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3232" w:type="dxa"/>
            <w:hideMark/>
          </w:tcPr>
          <w:p w14:paraId="6F6FE000" w14:textId="3388C8EB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RNTI associated with the </w:t>
            </w:r>
            <w:del w:id="3350" w:author="Author">
              <w:r w:rsidRPr="00A45C58" w:rsidDel="00953FCC">
                <w:rPr>
                  <w:rFonts w:eastAsia="Times New Roman"/>
                  <w:lang w:eastAsia="zh-CN" w:bidi="he-IL"/>
                  <w:rPrChange w:id="335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PuSCH </w:delText>
              </w:r>
            </w:del>
            <w:ins w:id="3352" w:author="Author">
              <w:r w:rsidR="00953FCC" w:rsidRPr="00A45C58">
                <w:rPr>
                  <w:rFonts w:eastAsia="Times New Roman"/>
                  <w:lang w:eastAsia="zh-CN" w:bidi="he-IL"/>
                  <w:rPrChange w:id="335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953FCC">
                <w:rPr>
                  <w:rFonts w:eastAsia="Times New Roman"/>
                  <w:lang w:eastAsia="zh-CN" w:bidi="he-IL"/>
                </w:rPr>
                <w:t>U</w:t>
              </w:r>
              <w:r w:rsidR="00953FCC" w:rsidRPr="00A45C58">
                <w:rPr>
                  <w:rFonts w:eastAsia="Times New Roman"/>
                  <w:lang w:eastAsia="zh-CN" w:bidi="he-IL"/>
                  <w:rPrChange w:id="3354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A45C58">
              <w:rPr>
                <w:rFonts w:eastAsia="Times New Roman"/>
                <w:lang w:eastAsia="zh-CN" w:bidi="he-IL"/>
                <w:rPrChange w:id="33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transmission </w:t>
            </w:r>
          </w:p>
        </w:tc>
        <w:tc>
          <w:tcPr>
            <w:tcW w:w="3420" w:type="dxa"/>
            <w:noWrap/>
            <w:hideMark/>
          </w:tcPr>
          <w:p w14:paraId="31F149BA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7.4.1.2.2</w:t>
            </w:r>
          </w:p>
        </w:tc>
      </w:tr>
      <w:tr w:rsidR="00266DA3" w:rsidRPr="00A45C58" w14:paraId="21A8C1E5" w14:textId="77777777" w:rsidTr="00C115A1">
        <w:trPr>
          <w:trHeight w:val="600"/>
        </w:trPr>
        <w:tc>
          <w:tcPr>
            <w:tcW w:w="270" w:type="dxa"/>
            <w:vMerge w:val="restart"/>
            <w:textDirection w:val="btLr"/>
            <w:hideMark/>
          </w:tcPr>
          <w:p w14:paraId="50AA425F" w14:textId="77777777" w:rsidR="00266DA3" w:rsidRPr="00A45C58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35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b/>
                <w:bCs/>
                <w:lang w:eastAsia="zh-CN" w:bidi="he-IL"/>
                <w:rPrChange w:id="335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528" w:type="dxa"/>
            <w:noWrap/>
            <w:hideMark/>
          </w:tcPr>
          <w:p w14:paraId="2EC129AE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L_{PT-RS}</w:t>
            </w:r>
          </w:p>
        </w:tc>
        <w:tc>
          <w:tcPr>
            <w:tcW w:w="3232" w:type="dxa"/>
            <w:hideMark/>
          </w:tcPr>
          <w:p w14:paraId="4368B2A8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time density (includes the case where there is no PT-RS) [CP-OFDM]</w:t>
            </w:r>
          </w:p>
        </w:tc>
        <w:tc>
          <w:tcPr>
            <w:tcW w:w="3420" w:type="dxa"/>
            <w:hideMark/>
          </w:tcPr>
          <w:p w14:paraId="229AA496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38.214, sec 6.2.3.1, table 6.2.3.1-1</w:t>
            </w:r>
          </w:p>
        </w:tc>
      </w:tr>
      <w:tr w:rsidR="00266DA3" w:rsidRPr="00A45C58" w14:paraId="7B36448F" w14:textId="77777777" w:rsidTr="00C115A1">
        <w:trPr>
          <w:trHeight w:val="900"/>
        </w:trPr>
        <w:tc>
          <w:tcPr>
            <w:tcW w:w="270" w:type="dxa"/>
            <w:vMerge/>
            <w:hideMark/>
          </w:tcPr>
          <w:p w14:paraId="622338E5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6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noWrap/>
            <w:hideMark/>
          </w:tcPr>
          <w:p w14:paraId="7C4A86B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Positions</w:t>
            </w:r>
          </w:p>
        </w:tc>
        <w:tc>
          <w:tcPr>
            <w:tcW w:w="3232" w:type="dxa"/>
            <w:hideMark/>
          </w:tcPr>
          <w:p w14:paraId="521E753E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DMRS tab</w:t>
            </w:r>
            <w:r w:rsidRPr="00A45C58">
              <w:rPr>
                <w:rFonts w:eastAsia="Times New Roman"/>
                <w:lang w:eastAsia="zh-CN" w:bidi="he-IL"/>
                <w:rPrChange w:id="33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symbols used for DMRS (PT-RS skips over these)</w:t>
            </w:r>
          </w:p>
        </w:tc>
        <w:tc>
          <w:tcPr>
            <w:tcW w:w="3420" w:type="dxa"/>
            <w:hideMark/>
          </w:tcPr>
          <w:p w14:paraId="75849ADF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</w:t>
            </w:r>
            <w:r w:rsidRPr="00A45C58">
              <w:rPr>
                <w:rFonts w:eastAsia="Times New Roman"/>
                <w:lang w:eastAsia="zh-CN" w:bidi="he-IL"/>
                <w:rPrChange w:id="33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7.4.1.1.2 and Tables 7.4.1.1.2-3 and 7.4.1.1.2-4</w:t>
            </w:r>
          </w:p>
        </w:tc>
      </w:tr>
      <w:tr w:rsidR="00266DA3" w:rsidRPr="00A45C58" w14:paraId="20EF118A" w14:textId="77777777" w:rsidTr="00C115A1">
        <w:trPr>
          <w:trHeight w:val="600"/>
        </w:trPr>
        <w:tc>
          <w:tcPr>
            <w:tcW w:w="270" w:type="dxa"/>
            <w:vMerge/>
            <w:hideMark/>
          </w:tcPr>
          <w:p w14:paraId="6BF12359" w14:textId="77777777" w:rsidR="00266DA3" w:rsidRPr="00A45C58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37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hideMark/>
          </w:tcPr>
          <w:p w14:paraId="1CE601D9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232" w:type="dxa"/>
            <w:hideMark/>
          </w:tcPr>
          <w:p w14:paraId="3EE1A6B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PUSCH data tab</w:t>
            </w:r>
          </w:p>
        </w:tc>
        <w:tc>
          <w:tcPr>
            <w:tcW w:w="3420" w:type="dxa"/>
            <w:hideMark/>
          </w:tcPr>
          <w:p w14:paraId="71C4AB5D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A45C58">
              <w:rPr>
                <w:rFonts w:eastAsia="Times New Roman"/>
                <w:lang w:eastAsia="zh-CN" w:bidi="he-IL"/>
                <w:rPrChange w:id="33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  <w:tr w:rsidR="00266DA3" w:rsidRPr="00A45C58" w14:paraId="74B80AAB" w14:textId="77777777" w:rsidTr="00C115A1">
        <w:trPr>
          <w:trHeight w:val="300"/>
        </w:trPr>
        <w:tc>
          <w:tcPr>
            <w:tcW w:w="9450" w:type="dxa"/>
            <w:gridSpan w:val="4"/>
            <w:shd w:val="clear" w:color="auto" w:fill="D9D9D9" w:themeFill="background1" w:themeFillShade="D9"/>
            <w:noWrap/>
            <w:hideMark/>
          </w:tcPr>
          <w:p w14:paraId="0E808D4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Power Offset</w:t>
            </w:r>
          </w:p>
        </w:tc>
      </w:tr>
      <w:tr w:rsidR="00266DA3" w:rsidRPr="00A45C58" w14:paraId="4D2282FA" w14:textId="77777777" w:rsidTr="00C115A1">
        <w:trPr>
          <w:trHeight w:val="600"/>
        </w:trPr>
        <w:tc>
          <w:tcPr>
            <w:tcW w:w="270" w:type="dxa"/>
            <w:noWrap/>
            <w:hideMark/>
          </w:tcPr>
          <w:p w14:paraId="537E3F5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528" w:type="dxa"/>
            <w:noWrap/>
            <w:hideMark/>
          </w:tcPr>
          <w:p w14:paraId="2D504113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alpha_ {PTRS}^{PUSCH}</w:t>
            </w:r>
          </w:p>
        </w:tc>
        <w:tc>
          <w:tcPr>
            <w:tcW w:w="3232" w:type="dxa"/>
            <w:hideMark/>
          </w:tcPr>
          <w:p w14:paraId="7ADD3B48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PUSCH to PT-RS power ratio per layer per RE</w:t>
            </w:r>
          </w:p>
        </w:tc>
        <w:tc>
          <w:tcPr>
            <w:tcW w:w="3420" w:type="dxa"/>
            <w:hideMark/>
          </w:tcPr>
          <w:p w14:paraId="14384101" w14:textId="77777777" w:rsidR="00266DA3" w:rsidRPr="00A45C5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3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A45C58">
              <w:rPr>
                <w:rFonts w:eastAsia="Times New Roman"/>
                <w:lang w:eastAsia="zh-CN" w:bidi="he-IL"/>
                <w:rPrChange w:id="33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38.214, sec 6.2.3.1, Table 6.2.3.1-3</w:t>
            </w:r>
          </w:p>
        </w:tc>
      </w:tr>
    </w:tbl>
    <w:p w14:paraId="400792D4" w14:textId="77777777" w:rsidR="00266DA3" w:rsidRDefault="00266DA3" w:rsidP="00266DA3">
      <w:pPr>
        <w:rPr>
          <w:lang w:eastAsia="zh-CN"/>
        </w:rPr>
      </w:pPr>
    </w:p>
    <w:p w14:paraId="7D9898F7" w14:textId="77777777" w:rsidR="00266DA3" w:rsidRDefault="00266DA3" w:rsidP="00DA58E7">
      <w:pPr>
        <w:pStyle w:val="Heading3"/>
        <w:ind w:hanging="720"/>
      </w:pPr>
      <w:bookmarkStart w:id="3392" w:name="_Toc87887514"/>
      <w:r>
        <w:t>PUCCH Channel Model</w:t>
      </w:r>
      <w:bookmarkEnd w:id="3392"/>
    </w:p>
    <w:p w14:paraId="623146A5" w14:textId="47D104CF" w:rsidR="00266DA3" w:rsidRDefault="00266DA3" w:rsidP="00266DA3">
      <w:pPr>
        <w:rPr>
          <w:lang w:val="en-GB" w:eastAsia="zh-CN"/>
        </w:rPr>
      </w:pPr>
      <w:r w:rsidRPr="00FC0727">
        <w:rPr>
          <w:lang w:val="en-GB" w:eastAsia="zh-CN"/>
        </w:rPr>
        <w:t>Per section 5.1.3.</w:t>
      </w:r>
      <w:r>
        <w:rPr>
          <w:lang w:val="en-GB" w:eastAsia="zh-CN"/>
        </w:rPr>
        <w:t>3</w:t>
      </w:r>
      <w:r w:rsidRPr="00FC0727">
        <w:rPr>
          <w:lang w:val="en-GB" w:eastAsia="zh-CN"/>
        </w:rPr>
        <w:t>.7 of</w:t>
      </w:r>
      <w:r>
        <w:rPr>
          <w:lang w:val="en-GB" w:eastAsia="zh-CN"/>
        </w:rPr>
        <w:t xml:space="preserve">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PUCCH High-PHY Profile, the PUCCH Channel model of the </w:t>
      </w:r>
      <w:r>
        <w:t>AAL</w:t>
      </w:r>
      <w:del w:id="3393" w:author="Author">
        <w:r w:rsidDel="00214843">
          <w:delText xml:space="preserve"> </w:delText>
        </w:r>
      </w:del>
      <w:ins w:id="3394" w:author="Author">
        <w:r w:rsidR="00214843">
          <w:t>_</w:t>
        </w:r>
      </w:ins>
      <w:r>
        <w:t>UPLINK</w:t>
      </w:r>
      <w:ins w:id="3395" w:author="Author">
        <w:r w:rsidR="00214843">
          <w:t>_</w:t>
        </w:r>
      </w:ins>
      <w:del w:id="3396" w:author="Author">
        <w:r w:rsidDel="00214843">
          <w:delText xml:space="preserve"> </w:delText>
        </w:r>
      </w:del>
      <w:r>
        <w:t>High-PHY Profile</w:t>
      </w:r>
      <w:r>
        <w:rPr>
          <w:lang w:val="en-GB" w:eastAsia="zh-CN"/>
        </w:rPr>
        <w:t xml:space="preserve"> supports acceleration of PUCCH Format 0, Format 1 UCI and DM-RS and Formats 2,3,4 UCI and DM-RS.</w:t>
      </w:r>
    </w:p>
    <w:p w14:paraId="17701F28" w14:textId="77777777" w:rsidR="00266DA3" w:rsidRPr="0057639A" w:rsidRDefault="00266DA3" w:rsidP="00266DA3">
      <w:pPr>
        <w:rPr>
          <w:lang w:eastAsia="zh-CN"/>
        </w:rPr>
      </w:pPr>
      <w:r>
        <w:t>The set of accelerated functions associated with the processing of PUCCH Format 0 is as follows:</w:t>
      </w:r>
    </w:p>
    <w:p w14:paraId="4367F4A2" w14:textId="77777777" w:rsidR="00266DA3" w:rsidRPr="00214843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39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214843">
        <w:rPr>
          <w:rFonts w:ascii="Times New Roman" w:hAnsi="Times New Roman" w:cs="Times New Roman"/>
          <w:sz w:val="20"/>
          <w:szCs w:val="20"/>
          <w:lang w:val="en-GB"/>
          <w:rPrChange w:id="339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IQ decompression</w:t>
      </w:r>
      <w:r w:rsidRPr="00214843">
        <w:rPr>
          <w:rFonts w:ascii="Times New Roman" w:hAnsi="Times New Roman" w:cs="Times New Roman"/>
          <w:sz w:val="20"/>
          <w:szCs w:val="20"/>
          <w:lang w:val="en-GB"/>
          <w:rPrChange w:id="339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begin"/>
      </w:r>
      <w:r w:rsidRPr="00214843">
        <w:rPr>
          <w:rFonts w:ascii="Times New Roman" w:hAnsi="Times New Roman" w:cs="Times New Roman"/>
          <w:sz w:val="20"/>
          <w:szCs w:val="20"/>
          <w:lang w:val="en-GB"/>
          <w:rPrChange w:id="340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instrText xml:space="preserve"> NOTEREF _Ref54349526 \f \h  \* MERGEFORMAT </w:instrText>
      </w:r>
      <w:r w:rsidRPr="00214843">
        <w:rPr>
          <w:rFonts w:ascii="Times New Roman" w:hAnsi="Times New Roman" w:cs="Times New Roman"/>
          <w:sz w:val="20"/>
          <w:szCs w:val="20"/>
          <w:lang w:val="en-GB"/>
          <w:rPrChange w:id="340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r>
      <w:r w:rsidRPr="00214843">
        <w:rPr>
          <w:rFonts w:ascii="Times New Roman" w:hAnsi="Times New Roman" w:cs="Times New Roman"/>
          <w:sz w:val="20"/>
          <w:szCs w:val="20"/>
          <w:lang w:val="en-GB"/>
          <w:rPrChange w:id="340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separate"/>
      </w:r>
      <w:r w:rsidRPr="00214843">
        <w:rPr>
          <w:rStyle w:val="FootnoteReference"/>
          <w:rFonts w:ascii="Times New Roman" w:hAnsi="Times New Roman" w:cs="Times New Roman"/>
          <w:sz w:val="20"/>
          <w:szCs w:val="20"/>
          <w:rPrChange w:id="3403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214843">
        <w:rPr>
          <w:rFonts w:ascii="Times New Roman" w:hAnsi="Times New Roman" w:cs="Times New Roman"/>
          <w:sz w:val="20"/>
          <w:szCs w:val="20"/>
          <w:lang w:val="en-GB"/>
          <w:rPrChange w:id="340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end"/>
      </w:r>
    </w:p>
    <w:p w14:paraId="0620C00D" w14:textId="77777777" w:rsidR="00266DA3" w:rsidRPr="00214843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0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214843">
        <w:rPr>
          <w:rFonts w:ascii="Times New Roman" w:hAnsi="Times New Roman" w:cs="Times New Roman"/>
          <w:sz w:val="20"/>
          <w:szCs w:val="20"/>
          <w:lang w:val="en-GB"/>
          <w:rPrChange w:id="340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RE de-mapping</w:t>
      </w:r>
    </w:p>
    <w:p w14:paraId="317453FE" w14:textId="77777777" w:rsidR="00266DA3" w:rsidRPr="00214843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0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214843">
        <w:rPr>
          <w:rFonts w:ascii="Times New Roman" w:hAnsi="Times New Roman" w:cs="Times New Roman"/>
          <w:sz w:val="20"/>
          <w:szCs w:val="20"/>
          <w:lang w:val="en-GB"/>
          <w:rPrChange w:id="340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Sequence detection</w:t>
      </w:r>
    </w:p>
    <w:p w14:paraId="56C703A0" w14:textId="77777777" w:rsidR="00266DA3" w:rsidRDefault="00266DA3" w:rsidP="00266DA3"/>
    <w:p w14:paraId="2BE2EE7D" w14:textId="77777777" w:rsidR="00266DA3" w:rsidRPr="0057639A" w:rsidRDefault="00266DA3" w:rsidP="00266DA3">
      <w:pPr>
        <w:rPr>
          <w:lang w:eastAsia="zh-CN"/>
        </w:rPr>
      </w:pPr>
      <w:r>
        <w:t>The set of accelerated functions associated with the processing of PUCCH Format 1 UCI is as follows:</w:t>
      </w:r>
    </w:p>
    <w:p w14:paraId="3BE3F153" w14:textId="77777777" w:rsidR="00266DA3" w:rsidRPr="00C459DC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0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1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IQ decompression</w: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1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begin"/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1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instrText xml:space="preserve"> NOTEREF _Ref54349526 \f \h  \* MERGEFORMAT </w:instrTex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1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1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separate"/>
      </w:r>
      <w:r w:rsidRPr="00C459DC">
        <w:rPr>
          <w:rStyle w:val="FootnoteReference"/>
          <w:rFonts w:ascii="Times New Roman" w:hAnsi="Times New Roman" w:cs="Times New Roman"/>
          <w:sz w:val="20"/>
          <w:szCs w:val="20"/>
          <w:rPrChange w:id="3415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1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end"/>
      </w:r>
    </w:p>
    <w:p w14:paraId="32ADD4AB" w14:textId="77777777" w:rsidR="00266DA3" w:rsidRPr="00C459DC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1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1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RE de-mapping</w:t>
      </w:r>
    </w:p>
    <w:p w14:paraId="51C483F4" w14:textId="77777777" w:rsidR="00266DA3" w:rsidRPr="00C459DC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1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2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Channel estimation</w:t>
      </w:r>
    </w:p>
    <w:p w14:paraId="7B070DB1" w14:textId="77777777" w:rsidR="00266DA3" w:rsidRPr="00C459DC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342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2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Channel equalization</w:t>
      </w:r>
    </w:p>
    <w:p w14:paraId="58A52846" w14:textId="77777777" w:rsidR="00266DA3" w:rsidRPr="000836E2" w:rsidRDefault="00266DA3" w:rsidP="00DA58E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0"/>
          <w:szCs w:val="20"/>
          <w:lang w:val="en-GB"/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2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Demodulation</w:t>
      </w:r>
    </w:p>
    <w:p w14:paraId="5306F1B3" w14:textId="77777777" w:rsidR="00266DA3" w:rsidRDefault="00266DA3" w:rsidP="00266DA3">
      <w:pPr>
        <w:rPr>
          <w:lang w:val="en-GB"/>
        </w:rPr>
      </w:pPr>
    </w:p>
    <w:p w14:paraId="4C734BEC" w14:textId="77777777" w:rsidR="00266DA3" w:rsidRDefault="00266DA3" w:rsidP="00266DA3">
      <w:r>
        <w:t>The set of accelerated functions associated with the processing of PUCCH Format 1 DM-RS is as follows:</w:t>
      </w:r>
    </w:p>
    <w:p w14:paraId="7E348C26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2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2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decompression</w:t>
      </w:r>
      <w:r w:rsidRPr="00C459DC">
        <w:rPr>
          <w:rFonts w:ascii="Times New Roman" w:hAnsi="Times New Roman" w:cs="Times New Roman"/>
          <w:sz w:val="20"/>
          <w:szCs w:val="20"/>
          <w:rPrChange w:id="3426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C459DC">
        <w:rPr>
          <w:rFonts w:ascii="Times New Roman" w:hAnsi="Times New Roman" w:cs="Times New Roman"/>
          <w:sz w:val="20"/>
          <w:szCs w:val="20"/>
          <w:rPrChange w:id="342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C459DC">
        <w:rPr>
          <w:rFonts w:ascii="Times New Roman" w:hAnsi="Times New Roman" w:cs="Times New Roman"/>
          <w:sz w:val="20"/>
          <w:szCs w:val="20"/>
          <w:rPrChange w:id="342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C459DC">
        <w:rPr>
          <w:rFonts w:ascii="Times New Roman" w:hAnsi="Times New Roman" w:cs="Times New Roman"/>
          <w:sz w:val="20"/>
          <w:szCs w:val="20"/>
          <w:rPrChange w:id="342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C459DC">
        <w:rPr>
          <w:rStyle w:val="FootnoteReference"/>
          <w:rFonts w:ascii="Times New Roman" w:hAnsi="Times New Roman" w:cs="Times New Roman"/>
          <w:sz w:val="20"/>
          <w:szCs w:val="20"/>
          <w:rPrChange w:id="3430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C459DC">
        <w:rPr>
          <w:rFonts w:ascii="Times New Roman" w:hAnsi="Times New Roman" w:cs="Times New Roman"/>
          <w:sz w:val="20"/>
          <w:szCs w:val="20"/>
          <w:rPrChange w:id="343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40F191D4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3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3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de-mapping</w:t>
      </w:r>
    </w:p>
    <w:p w14:paraId="0E744DF5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3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3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Combining</w:t>
      </w:r>
    </w:p>
    <w:p w14:paraId="1EDF5E9D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3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3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Demodulation</w:t>
      </w:r>
    </w:p>
    <w:p w14:paraId="7A3D5FC2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  <w:rPrChange w:id="3438" w:author="Author">
            <w:rPr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3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detection</w:t>
      </w:r>
    </w:p>
    <w:p w14:paraId="1F8F948F" w14:textId="77777777" w:rsidR="00266DA3" w:rsidRDefault="00266DA3" w:rsidP="00266DA3"/>
    <w:p w14:paraId="6242E7D2" w14:textId="77777777" w:rsidR="00266DA3" w:rsidRPr="0057639A" w:rsidRDefault="00266DA3" w:rsidP="00266DA3">
      <w:pPr>
        <w:rPr>
          <w:lang w:eastAsia="zh-CN"/>
        </w:rPr>
      </w:pPr>
      <w:r>
        <w:t>The set of accelerated functions associated with the processing of PUCCH Formats 2, 3, 4 is as follows:</w:t>
      </w:r>
    </w:p>
    <w:p w14:paraId="3BC45422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4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4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lastRenderedPageBreak/>
        <w:t>IQ decompression</w: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4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begin"/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4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instrText xml:space="preserve"> NOTEREF _Ref54349526 \f \h  \* MERGEFORMAT </w:instrTex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4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4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separate"/>
      </w:r>
      <w:r w:rsidRPr="00C459DC">
        <w:rPr>
          <w:rStyle w:val="FootnoteReference"/>
          <w:rFonts w:ascii="Times New Roman" w:hAnsi="Times New Roman" w:cs="Times New Roman"/>
          <w:sz w:val="20"/>
          <w:szCs w:val="20"/>
          <w:rPrChange w:id="3446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C459DC">
        <w:rPr>
          <w:rFonts w:ascii="Times New Roman" w:hAnsi="Times New Roman" w:cs="Times New Roman"/>
          <w:sz w:val="20"/>
          <w:szCs w:val="20"/>
          <w:lang w:val="en-GB"/>
          <w:rPrChange w:id="344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end"/>
      </w:r>
    </w:p>
    <w:p w14:paraId="75DC64F4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4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4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RE de-mapping</w:t>
      </w:r>
    </w:p>
    <w:p w14:paraId="2319E538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5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5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Channel estimation</w:t>
      </w:r>
    </w:p>
    <w:p w14:paraId="337B637F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5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5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Channel equalization</w:t>
      </w:r>
    </w:p>
    <w:p w14:paraId="1FA4C3EC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5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5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Transform precoding (optional- only required for DFT-s-OFDM waveform)</w:t>
      </w:r>
    </w:p>
    <w:p w14:paraId="0EFD04D6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5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5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Demodulation</w:t>
      </w:r>
    </w:p>
    <w:p w14:paraId="1BAF3FE4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5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5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Descrambling</w:t>
      </w:r>
    </w:p>
    <w:p w14:paraId="2D32BF82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6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6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Rate de-matching</w:t>
      </w:r>
    </w:p>
    <w:p w14:paraId="0EE9A21D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6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6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Polar/Block decoding</w:t>
      </w:r>
    </w:p>
    <w:p w14:paraId="33FCFBBE" w14:textId="77777777" w:rsidR="00266DA3" w:rsidRPr="00C459DC" w:rsidRDefault="00266DA3" w:rsidP="00DA58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  <w:rPrChange w:id="346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lang w:val="en-GB"/>
          <w:rPrChange w:id="346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CRC check</w:t>
      </w:r>
    </w:p>
    <w:p w14:paraId="0B526D43" w14:textId="77777777" w:rsidR="00266DA3" w:rsidRDefault="00266DA3" w:rsidP="00266DA3"/>
    <w:p w14:paraId="74365085" w14:textId="77777777" w:rsidR="00266DA3" w:rsidRDefault="00266DA3" w:rsidP="00266DA3">
      <w:r>
        <w:t>The set of accelerated functions associated with the processing of PUCCH Formats 2, 3, 4 DM-RS is as follows:</w:t>
      </w:r>
    </w:p>
    <w:p w14:paraId="62BBEC76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6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6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IQ decompression</w:t>
      </w:r>
      <w:r w:rsidRPr="00C459DC">
        <w:rPr>
          <w:rFonts w:ascii="Times New Roman" w:hAnsi="Times New Roman" w:cs="Times New Roman"/>
          <w:sz w:val="20"/>
          <w:szCs w:val="20"/>
          <w:rPrChange w:id="3468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begin"/>
      </w:r>
      <w:r w:rsidRPr="00C459DC">
        <w:rPr>
          <w:rFonts w:ascii="Times New Roman" w:hAnsi="Times New Roman" w:cs="Times New Roman"/>
          <w:sz w:val="20"/>
          <w:szCs w:val="20"/>
          <w:rPrChange w:id="346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instrText xml:space="preserve"> NOTEREF _Ref54349526 \f \h  \* MERGEFORMAT </w:instrText>
      </w:r>
      <w:r w:rsidRPr="00C459DC">
        <w:rPr>
          <w:rFonts w:ascii="Times New Roman" w:hAnsi="Times New Roman" w:cs="Times New Roman"/>
          <w:sz w:val="20"/>
          <w:szCs w:val="20"/>
          <w:rPrChange w:id="347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r>
      <w:r w:rsidRPr="00C459DC">
        <w:rPr>
          <w:rFonts w:ascii="Times New Roman" w:hAnsi="Times New Roman" w:cs="Times New Roman"/>
          <w:sz w:val="20"/>
          <w:szCs w:val="20"/>
          <w:rPrChange w:id="347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separate"/>
      </w:r>
      <w:r w:rsidRPr="00C459DC">
        <w:rPr>
          <w:rStyle w:val="FootnoteReference"/>
          <w:rFonts w:ascii="Times New Roman" w:hAnsi="Times New Roman" w:cs="Times New Roman"/>
          <w:sz w:val="20"/>
          <w:szCs w:val="20"/>
          <w:rPrChange w:id="3472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C459DC">
        <w:rPr>
          <w:rFonts w:ascii="Times New Roman" w:hAnsi="Times New Roman" w:cs="Times New Roman"/>
          <w:sz w:val="20"/>
          <w:szCs w:val="20"/>
          <w:rPrChange w:id="347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fldChar w:fldCharType="end"/>
      </w:r>
    </w:p>
    <w:p w14:paraId="5E6B454E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74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75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RE de-mapping</w:t>
      </w:r>
    </w:p>
    <w:p w14:paraId="544EA464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76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77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Combining</w:t>
      </w:r>
    </w:p>
    <w:p w14:paraId="68056F1C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rPrChange w:id="3478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79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Demodulation</w:t>
      </w:r>
    </w:p>
    <w:p w14:paraId="33847CC2" w14:textId="77777777" w:rsidR="00266DA3" w:rsidRPr="00C459DC" w:rsidRDefault="00266DA3" w:rsidP="00DA58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GB"/>
          <w:rPrChange w:id="348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C459DC">
        <w:rPr>
          <w:rFonts w:ascii="Times New Roman" w:hAnsi="Times New Roman" w:cs="Times New Roman"/>
          <w:sz w:val="20"/>
          <w:szCs w:val="20"/>
          <w:rPrChange w:id="348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Sequence detection</w:t>
      </w:r>
    </w:p>
    <w:p w14:paraId="7CB2F46A" w14:textId="77777777" w:rsidR="00266DA3" w:rsidRPr="004310CF" w:rsidRDefault="00266DA3" w:rsidP="00266DA3"/>
    <w:p w14:paraId="785793D2" w14:textId="77777777" w:rsidR="00266DA3" w:rsidRPr="000962B3" w:rsidRDefault="00266DA3" w:rsidP="00DA58E7">
      <w:pPr>
        <w:pStyle w:val="Heading4"/>
        <w:ind w:left="864" w:hanging="864"/>
      </w:pPr>
      <w:r>
        <w:t xml:space="preserve">PUCCH input and output for AAL_UPLINK_High-PHY Profile </w:t>
      </w:r>
    </w:p>
    <w:p w14:paraId="52CECF4E" w14:textId="2CB3945F" w:rsidR="00266DA3" w:rsidRDefault="00266DA3" w:rsidP="00266DA3">
      <w:r>
        <w:t>The AAL</w:t>
      </w:r>
      <w:ins w:id="3482" w:author="Author">
        <w:r w:rsidR="00C459DC">
          <w:t>_</w:t>
        </w:r>
      </w:ins>
      <w:del w:id="3483" w:author="Author">
        <w:r w:rsidDel="00C459DC">
          <w:delText xml:space="preserve"> </w:delText>
        </w:r>
      </w:del>
      <w:r>
        <w:t>UPLINK</w:t>
      </w:r>
      <w:ins w:id="3484" w:author="Author">
        <w:r w:rsidR="00C459DC">
          <w:t>_</w:t>
        </w:r>
      </w:ins>
      <w:del w:id="3485" w:author="Author">
        <w:r w:rsidDel="00C459DC">
          <w:delText xml:space="preserve"> </w:delText>
        </w:r>
      </w:del>
      <w:r>
        <w:t xml:space="preserve">High-PHY profile shall signal PUCCH resource(s) per slot. </w:t>
      </w:r>
    </w:p>
    <w:p w14:paraId="62F3D274" w14:textId="49989641" w:rsidR="00266DA3" w:rsidRDefault="00266DA3" w:rsidP="00266DA3">
      <w:r>
        <w:t xml:space="preserve">From Application, the </w:t>
      </w:r>
      <w:del w:id="3486" w:author="Author">
        <w:r w:rsidDel="008A60F0">
          <w:delText xml:space="preserve">PUSCH </w:delText>
        </w:r>
      </w:del>
      <w:ins w:id="3487" w:author="Author">
        <w:r w:rsidR="008A60F0">
          <w:t>PU</w:t>
        </w:r>
        <w:r w:rsidR="008A60F0">
          <w:t>C</w:t>
        </w:r>
        <w:r w:rsidR="008A60F0">
          <w:t xml:space="preserve">CH </w:t>
        </w:r>
      </w:ins>
      <w:r>
        <w:t xml:space="preserve">interface receives the associated parameters for the configuration of the </w:t>
      </w:r>
      <w:del w:id="3488" w:author="Author">
        <w:r w:rsidDel="008A60F0">
          <w:delText xml:space="preserve">PUSCH </w:delText>
        </w:r>
      </w:del>
      <w:ins w:id="3489" w:author="Author">
        <w:r w:rsidR="008A60F0">
          <w:t>PU</w:t>
        </w:r>
        <w:r w:rsidR="008A60F0">
          <w:t>C</w:t>
        </w:r>
        <w:r w:rsidR="008A60F0">
          <w:t xml:space="preserve">CH </w:t>
        </w:r>
      </w:ins>
      <w:r>
        <w:t>resource.</w:t>
      </w:r>
    </w:p>
    <w:p w14:paraId="3EDD944B" w14:textId="77777777" w:rsidR="00266DA3" w:rsidRDefault="00266DA3" w:rsidP="00266DA3">
      <w:r>
        <w:t>The output data consists of:</w:t>
      </w:r>
    </w:p>
    <w:p w14:paraId="558EC727" w14:textId="77777777" w:rsidR="00266DA3" w:rsidRPr="008A60F0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3490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A60F0">
        <w:rPr>
          <w:rFonts w:ascii="Times New Roman" w:hAnsi="Times New Roman" w:cs="Times New Roman"/>
          <w:sz w:val="20"/>
          <w:szCs w:val="20"/>
          <w:rPrChange w:id="3491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the CRC or detection status of the PUCCH UCI payload (HARQ, SR or CSI), as well as related metrics (e.g. SINR)</w:t>
      </w:r>
    </w:p>
    <w:p w14:paraId="617B0F10" w14:textId="77777777" w:rsidR="00266DA3" w:rsidRPr="008A60F0" w:rsidRDefault="00266DA3" w:rsidP="00DA58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rPrChange w:id="3492" w:author="Author">
            <w:rPr>
              <w:rFonts w:asciiTheme="majorBidi" w:hAnsiTheme="majorBidi" w:cstheme="majorBidi"/>
              <w:sz w:val="20"/>
              <w:szCs w:val="20"/>
            </w:rPr>
          </w:rPrChange>
        </w:rPr>
      </w:pPr>
      <w:r w:rsidRPr="008A60F0">
        <w:rPr>
          <w:rFonts w:ascii="Times New Roman" w:hAnsi="Times New Roman" w:cs="Times New Roman"/>
          <w:sz w:val="20"/>
          <w:szCs w:val="20"/>
          <w:rPrChange w:id="3493" w:author="Author">
            <w:rPr>
              <w:rFonts w:asciiTheme="majorBidi" w:hAnsiTheme="majorBidi" w:cstheme="majorBidi"/>
              <w:sz w:val="20"/>
              <w:szCs w:val="20"/>
            </w:rPr>
          </w:rPrChange>
        </w:rPr>
        <w:t>The UCI Payload: HARQ, SR (Formats 0/1) or transparent UCI payload(s) (Formats 2/3/4).</w:t>
      </w:r>
    </w:p>
    <w:p w14:paraId="48FDC83B" w14:textId="77777777" w:rsidR="00266DA3" w:rsidRDefault="00266DA3" w:rsidP="00DA58E7">
      <w:pPr>
        <w:pStyle w:val="Heading4"/>
        <w:ind w:left="864" w:hanging="864"/>
      </w:pPr>
      <w:r>
        <w:t>PUCCH Parameters</w:t>
      </w:r>
    </w:p>
    <w:p w14:paraId="4AF75D18" w14:textId="2B0698C6" w:rsidR="00266DA3" w:rsidRDefault="00266DA3" w:rsidP="00266DA3">
      <w:r>
        <w:t xml:space="preserve">The following parameters are required to be supported by the AALI implementation when offloading operations. Application shall supply all relevant parameters; for ease of reading, the parameters are grouped as follows, in alignment with the </w:t>
      </w:r>
      <w:r>
        <w:rPr>
          <w:lang w:val="en-GB" w:eastAsia="zh-CN"/>
        </w:rPr>
        <w:t xml:space="preserve">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t>: PUCCH Format 0, PUCCH Format 1 (UCI and DMRS), PUCC</w:t>
      </w:r>
      <w:ins w:id="3494" w:author="Author">
        <w:r w:rsidR="00F26C4F">
          <w:t>H</w:t>
        </w:r>
      </w:ins>
      <w:r>
        <w:t xml:space="preserve"> Formats 2/3/4 (UCI and DMRS). Only one of these sets of parameters is applicable to any one PUCCH resource:</w:t>
      </w:r>
    </w:p>
    <w:p w14:paraId="0EBB3D82" w14:textId="77777777" w:rsidR="00266DA3" w:rsidRDefault="00266DA3" w:rsidP="00266DA3"/>
    <w:p w14:paraId="40336B42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UC</w:t>
      </w:r>
      <w:r w:rsidRPr="0057639A">
        <w:rPr>
          <w:b/>
          <w:bCs/>
        </w:rPr>
        <w:t xml:space="preserve">CH </w:t>
      </w:r>
      <w:r>
        <w:rPr>
          <w:b/>
          <w:bCs/>
        </w:rPr>
        <w:t xml:space="preserve">Format 0 </w:t>
      </w:r>
      <w:r w:rsidRPr="0057639A">
        <w:rPr>
          <w:b/>
          <w:bCs/>
        </w:rPr>
        <w:t>Parameters</w:t>
      </w:r>
    </w:p>
    <w:p w14:paraId="0FA6A450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>: PUCCH Format 0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712"/>
        <w:gridCol w:w="2598"/>
        <w:gridCol w:w="2982"/>
        <w:gridCol w:w="3420"/>
      </w:tblGrid>
      <w:tr w:rsidR="00266DA3" w:rsidRPr="00F26C4F" w14:paraId="21E68D3A" w14:textId="77777777" w:rsidTr="00C115A1">
        <w:trPr>
          <w:trHeight w:val="420"/>
        </w:trPr>
        <w:tc>
          <w:tcPr>
            <w:tcW w:w="3310" w:type="dxa"/>
            <w:gridSpan w:val="2"/>
            <w:noWrap/>
            <w:hideMark/>
          </w:tcPr>
          <w:p w14:paraId="06FA42AB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349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b/>
                <w:bCs/>
                <w:rPrChange w:id="349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982" w:type="dxa"/>
            <w:hideMark/>
          </w:tcPr>
          <w:p w14:paraId="49DC570A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349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b/>
                <w:bCs/>
                <w:rPrChange w:id="349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420" w:type="dxa"/>
            <w:noWrap/>
            <w:hideMark/>
          </w:tcPr>
          <w:p w14:paraId="2503E7F6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349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b/>
                <w:bCs/>
                <w:rPrChange w:id="3500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F26C4F" w14:paraId="2B32381A" w14:textId="77777777" w:rsidTr="00C115A1">
        <w:trPr>
          <w:trHeight w:val="42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24C4C124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UCI </w:t>
            </w:r>
          </w:p>
        </w:tc>
      </w:tr>
      <w:tr w:rsidR="00266DA3" w:rsidRPr="00F26C4F" w14:paraId="41FAC42C" w14:textId="77777777" w:rsidTr="00C115A1">
        <w:trPr>
          <w:trHeight w:val="420"/>
        </w:trPr>
        <w:tc>
          <w:tcPr>
            <w:tcW w:w="3310" w:type="dxa"/>
            <w:gridSpan w:val="2"/>
            <w:noWrap/>
            <w:hideMark/>
          </w:tcPr>
          <w:p w14:paraId="409F15DC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SR presence</w:t>
            </w:r>
          </w:p>
        </w:tc>
        <w:tc>
          <w:tcPr>
            <w:tcW w:w="2982" w:type="dxa"/>
            <w:hideMark/>
          </w:tcPr>
          <w:p w14:paraId="32167FA6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SR can be indicated</w:t>
            </w:r>
          </w:p>
        </w:tc>
        <w:tc>
          <w:tcPr>
            <w:tcW w:w="3420" w:type="dxa"/>
            <w:noWrap/>
            <w:hideMark/>
          </w:tcPr>
          <w:p w14:paraId="242BDE45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</w:p>
        </w:tc>
      </w:tr>
      <w:tr w:rsidR="00266DA3" w:rsidRPr="00F26C4F" w14:paraId="0282C7DD" w14:textId="77777777" w:rsidTr="00C115A1">
        <w:trPr>
          <w:trHeight w:val="420"/>
        </w:trPr>
        <w:tc>
          <w:tcPr>
            <w:tcW w:w="3310" w:type="dxa"/>
            <w:gridSpan w:val="2"/>
            <w:noWrap/>
            <w:hideMark/>
          </w:tcPr>
          <w:p w14:paraId="4C44B449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HARQ bits</w:t>
            </w:r>
          </w:p>
        </w:tc>
        <w:tc>
          <w:tcPr>
            <w:tcW w:w="2982" w:type="dxa"/>
            <w:hideMark/>
          </w:tcPr>
          <w:p w14:paraId="02C5285E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number of HARQ bits</w:t>
            </w:r>
          </w:p>
        </w:tc>
        <w:tc>
          <w:tcPr>
            <w:tcW w:w="3420" w:type="dxa"/>
            <w:noWrap/>
            <w:hideMark/>
          </w:tcPr>
          <w:p w14:paraId="60AA5B70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</w:p>
        </w:tc>
      </w:tr>
      <w:tr w:rsidR="00266DA3" w:rsidRPr="00F26C4F" w14:paraId="0E08C94B" w14:textId="77777777" w:rsidTr="00C115A1">
        <w:trPr>
          <w:trHeight w:val="600"/>
        </w:trPr>
        <w:tc>
          <w:tcPr>
            <w:tcW w:w="3310" w:type="dxa"/>
            <w:gridSpan w:val="2"/>
            <w:noWrap/>
            <w:hideMark/>
          </w:tcPr>
          <w:p w14:paraId="6E3A0A2D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F26C4F">
              <w:rPr>
                <w:rFonts w:eastAsia="Times New Roman"/>
                <w:lang w:eastAsia="zh-CN" w:bidi="he-IL"/>
                <w:rPrChange w:id="35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SR and HARQ</w:t>
            </w:r>
          </w:p>
        </w:tc>
        <w:tc>
          <w:tcPr>
            <w:tcW w:w="2982" w:type="dxa"/>
            <w:hideMark/>
          </w:tcPr>
          <w:p w14:paraId="43A55696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1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F26C4F">
              <w:rPr>
                <w:rFonts w:eastAsia="Times New Roman"/>
                <w:color w:val="000000"/>
                <w:lang w:eastAsia="zh-CN" w:bidi="he-IL"/>
                <w:rPrChange w:id="35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SR and HARQ observations, or outcome of detection; Also: metrics like SINR, RSRP, etc.</w:t>
            </w:r>
          </w:p>
        </w:tc>
        <w:tc>
          <w:tcPr>
            <w:tcW w:w="3420" w:type="dxa"/>
            <w:noWrap/>
            <w:hideMark/>
          </w:tcPr>
          <w:p w14:paraId="38F79B2C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9.2</w:t>
            </w:r>
          </w:p>
        </w:tc>
      </w:tr>
      <w:tr w:rsidR="00266DA3" w:rsidRPr="00F26C4F" w14:paraId="7A91772F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021F01B7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Sequence Detection</w:t>
            </w:r>
          </w:p>
        </w:tc>
      </w:tr>
      <w:tr w:rsidR="00266DA3" w:rsidRPr="00F26C4F" w14:paraId="0B921ABE" w14:textId="77777777" w:rsidTr="00C115A1">
        <w:trPr>
          <w:trHeight w:val="600"/>
        </w:trPr>
        <w:tc>
          <w:tcPr>
            <w:tcW w:w="3310" w:type="dxa"/>
            <w:gridSpan w:val="2"/>
            <w:noWrap/>
            <w:hideMark/>
          </w:tcPr>
          <w:p w14:paraId="39963EA3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pucch-GroupHopping</w:t>
            </w:r>
          </w:p>
        </w:tc>
        <w:tc>
          <w:tcPr>
            <w:tcW w:w="2982" w:type="dxa"/>
            <w:hideMark/>
          </w:tcPr>
          <w:p w14:paraId="53EDC7A8" w14:textId="22B9CE6D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2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2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indicates </w:t>
            </w:r>
            <w:del w:id="3529" w:author="Author">
              <w:r w:rsidRPr="00F26C4F" w:rsidDel="00256352">
                <w:rPr>
                  <w:rFonts w:eastAsia="Times New Roman"/>
                  <w:color w:val="000000"/>
                  <w:lang w:eastAsia="zh-CN" w:bidi="he-IL"/>
                  <w:rPrChange w:id="3530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>wheter</w:delText>
              </w:r>
            </w:del>
            <w:ins w:id="3531" w:author="Author">
              <w:r w:rsidR="00256352" w:rsidRPr="00256352">
                <w:rPr>
                  <w:rFonts w:eastAsia="Times New Roman"/>
                  <w:color w:val="000000"/>
                  <w:lang w:eastAsia="zh-CN" w:bidi="he-IL"/>
                </w:rPr>
                <w:t>whether</w:t>
              </w:r>
            </w:ins>
            <w:r w:rsidRPr="00F26C4F">
              <w:rPr>
                <w:rFonts w:eastAsia="Times New Roman"/>
                <w:color w:val="000000"/>
                <w:lang w:eastAsia="zh-CN" w:bidi="he-IL"/>
                <w:rPrChange w:id="35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group, sequence or no hopping is applied</w:t>
            </w:r>
          </w:p>
        </w:tc>
        <w:tc>
          <w:tcPr>
            <w:tcW w:w="3420" w:type="dxa"/>
            <w:hideMark/>
          </w:tcPr>
          <w:p w14:paraId="64116D11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F26C4F" w14:paraId="271A4370" w14:textId="77777777" w:rsidTr="00C115A1">
        <w:trPr>
          <w:trHeight w:val="300"/>
        </w:trPr>
        <w:tc>
          <w:tcPr>
            <w:tcW w:w="3310" w:type="dxa"/>
            <w:gridSpan w:val="2"/>
            <w:noWrap/>
            <w:hideMark/>
          </w:tcPr>
          <w:p w14:paraId="7F189E45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hopping</w:t>
            </w:r>
          </w:p>
        </w:tc>
        <w:tc>
          <w:tcPr>
            <w:tcW w:w="2982" w:type="dxa"/>
            <w:hideMark/>
          </w:tcPr>
          <w:p w14:paraId="6E7CC68F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hopping identifier</w:t>
            </w:r>
          </w:p>
        </w:tc>
        <w:tc>
          <w:tcPr>
            <w:tcW w:w="3420" w:type="dxa"/>
            <w:hideMark/>
          </w:tcPr>
          <w:p w14:paraId="43DA41C7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F26C4F" w14:paraId="0DB6C16A" w14:textId="77777777" w:rsidTr="00C115A1">
        <w:trPr>
          <w:trHeight w:val="300"/>
        </w:trPr>
        <w:tc>
          <w:tcPr>
            <w:tcW w:w="3310" w:type="dxa"/>
            <w:gridSpan w:val="2"/>
            <w:noWrap/>
            <w:hideMark/>
          </w:tcPr>
          <w:p w14:paraId="3599F8DA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M0</w:t>
            </w:r>
          </w:p>
        </w:tc>
        <w:tc>
          <w:tcPr>
            <w:tcW w:w="2982" w:type="dxa"/>
            <w:hideMark/>
          </w:tcPr>
          <w:p w14:paraId="6EECA2E0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4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4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initial cyclic shift</w:t>
            </w:r>
          </w:p>
        </w:tc>
        <w:tc>
          <w:tcPr>
            <w:tcW w:w="3420" w:type="dxa"/>
            <w:hideMark/>
          </w:tcPr>
          <w:p w14:paraId="073169DC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6.3.2.2.2</w:t>
            </w:r>
          </w:p>
        </w:tc>
      </w:tr>
      <w:tr w:rsidR="00266DA3" w:rsidRPr="00F26C4F" w14:paraId="6550C0D3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726C498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F26C4F" w14:paraId="48FFBE28" w14:textId="77777777" w:rsidTr="00C115A1">
        <w:trPr>
          <w:trHeight w:val="1200"/>
        </w:trPr>
        <w:tc>
          <w:tcPr>
            <w:tcW w:w="712" w:type="dxa"/>
            <w:vMerge w:val="restart"/>
            <w:textDirection w:val="btLr"/>
            <w:hideMark/>
          </w:tcPr>
          <w:p w14:paraId="66025509" w14:textId="77777777" w:rsidR="00266DA3" w:rsidRPr="00F26C4F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54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b/>
                <w:bCs/>
                <w:lang w:eastAsia="zh-CN" w:bidi="he-IL"/>
                <w:rPrChange w:id="355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598" w:type="dxa"/>
            <w:hideMark/>
          </w:tcPr>
          <w:p w14:paraId="02853A2D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982" w:type="dxa"/>
            <w:hideMark/>
          </w:tcPr>
          <w:p w14:paraId="4C158625" w14:textId="0EC668CD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3555" w:author="Author">
              <w:r w:rsidRPr="00F26C4F" w:rsidDel="007C7599">
                <w:rPr>
                  <w:rFonts w:eastAsia="Times New Roman"/>
                  <w:color w:val="000000"/>
                  <w:lang w:eastAsia="zh-CN" w:bidi="he-IL"/>
                  <w:rPrChange w:id="3556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557" w:author="Author">
              <w:r w:rsidR="007C7599" w:rsidRPr="00F26C4F">
                <w:rPr>
                  <w:rFonts w:eastAsia="Times New Roman"/>
                  <w:color w:val="000000"/>
                  <w:lang w:eastAsia="zh-CN" w:bidi="he-IL"/>
                  <w:rPrChange w:id="3558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>P</w:t>
              </w:r>
              <w:r w:rsidR="007C7599">
                <w:rPr>
                  <w:rFonts w:eastAsia="Times New Roman"/>
                  <w:color w:val="000000"/>
                  <w:lang w:eastAsia="zh-CN" w:bidi="he-IL"/>
                </w:rPr>
                <w:t>U</w:t>
              </w:r>
              <w:r w:rsidR="007C7599" w:rsidRPr="00F26C4F">
                <w:rPr>
                  <w:rFonts w:eastAsia="Times New Roman"/>
                  <w:color w:val="000000"/>
                  <w:lang w:eastAsia="zh-CN" w:bidi="he-IL"/>
                  <w:rPrChange w:id="3559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F26C4F">
              <w:rPr>
                <w:rFonts w:eastAsia="Times New Roman"/>
                <w:color w:val="000000"/>
                <w:lang w:eastAsia="zh-CN" w:bidi="he-IL"/>
                <w:rPrChange w:id="35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70C82351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F26C4F" w14:paraId="600B1EFA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162ED562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56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hideMark/>
          </w:tcPr>
          <w:p w14:paraId="1DBCC3B5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982" w:type="dxa"/>
            <w:hideMark/>
          </w:tcPr>
          <w:p w14:paraId="6DACA595" w14:textId="71DAB4DA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6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3568" w:author="Author">
              <w:r w:rsidRPr="00F26C4F" w:rsidDel="007C7599">
                <w:rPr>
                  <w:rFonts w:eastAsia="Times New Roman"/>
                  <w:color w:val="000000"/>
                  <w:lang w:eastAsia="zh-CN" w:bidi="he-IL"/>
                  <w:rPrChange w:id="3569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570" w:author="Author">
              <w:r w:rsidR="007C7599" w:rsidRPr="00F26C4F">
                <w:rPr>
                  <w:rFonts w:eastAsia="Times New Roman"/>
                  <w:color w:val="000000"/>
                  <w:lang w:eastAsia="zh-CN" w:bidi="he-IL"/>
                  <w:rPrChange w:id="3571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>P</w:t>
              </w:r>
              <w:r w:rsidR="007C7599">
                <w:rPr>
                  <w:rFonts w:eastAsia="Times New Roman"/>
                  <w:color w:val="000000"/>
                  <w:lang w:eastAsia="zh-CN" w:bidi="he-IL"/>
                </w:rPr>
                <w:t>U</w:t>
              </w:r>
              <w:r w:rsidR="007C7599" w:rsidRPr="00F26C4F">
                <w:rPr>
                  <w:rFonts w:eastAsia="Times New Roman"/>
                  <w:color w:val="000000"/>
                  <w:lang w:eastAsia="zh-CN" w:bidi="he-IL"/>
                  <w:rPrChange w:id="3572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F26C4F">
              <w:rPr>
                <w:rFonts w:eastAsia="Times New Roman"/>
                <w:color w:val="000000"/>
                <w:lang w:eastAsia="zh-CN" w:bidi="he-IL"/>
                <w:rPrChange w:id="357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13593320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7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F26C4F" w14:paraId="04567804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25B03A2F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57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hideMark/>
          </w:tcPr>
          <w:p w14:paraId="74B4DCFC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982" w:type="dxa"/>
            <w:hideMark/>
          </w:tcPr>
          <w:p w14:paraId="598EAD6D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7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420" w:type="dxa"/>
            <w:noWrap/>
            <w:hideMark/>
          </w:tcPr>
          <w:p w14:paraId="51A00E6E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F26C4F" w14:paraId="43FAE7B1" w14:textId="77777777" w:rsidTr="00C115A1">
        <w:trPr>
          <w:trHeight w:val="300"/>
        </w:trPr>
        <w:tc>
          <w:tcPr>
            <w:tcW w:w="712" w:type="dxa"/>
            <w:vMerge/>
            <w:hideMark/>
          </w:tcPr>
          <w:p w14:paraId="0446F411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58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noWrap/>
            <w:hideMark/>
          </w:tcPr>
          <w:p w14:paraId="310DF603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RB_{BWP}^{offset}</w:t>
            </w:r>
          </w:p>
        </w:tc>
        <w:tc>
          <w:tcPr>
            <w:tcW w:w="2982" w:type="dxa"/>
            <w:hideMark/>
          </w:tcPr>
          <w:p w14:paraId="7FA38FA7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8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PRB offset, prior to any hopping</w:t>
            </w:r>
          </w:p>
        </w:tc>
        <w:tc>
          <w:tcPr>
            <w:tcW w:w="3420" w:type="dxa"/>
            <w:noWrap/>
            <w:hideMark/>
          </w:tcPr>
          <w:p w14:paraId="40CAED35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8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8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26C4F" w14:paraId="3F9F4ABC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0B973830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59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noWrap/>
            <w:hideMark/>
          </w:tcPr>
          <w:p w14:paraId="43533678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[intra-slot] frequency hopping</w:t>
            </w:r>
          </w:p>
        </w:tc>
        <w:tc>
          <w:tcPr>
            <w:tcW w:w="2982" w:type="dxa"/>
            <w:hideMark/>
          </w:tcPr>
          <w:p w14:paraId="6A5D79CD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9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9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indicates whether the allocation hops in frequency or not</w:t>
            </w:r>
          </w:p>
        </w:tc>
        <w:tc>
          <w:tcPr>
            <w:tcW w:w="3420" w:type="dxa"/>
            <w:noWrap/>
            <w:hideMark/>
          </w:tcPr>
          <w:p w14:paraId="1F169001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59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59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F26C4F" w14:paraId="54EE50F9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5D02D600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59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noWrap/>
            <w:hideMark/>
          </w:tcPr>
          <w:p w14:paraId="50D8B7AF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5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5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second Hop RB offset</w:t>
            </w:r>
          </w:p>
        </w:tc>
        <w:tc>
          <w:tcPr>
            <w:tcW w:w="2982" w:type="dxa"/>
            <w:hideMark/>
          </w:tcPr>
          <w:p w14:paraId="250B8DD1" w14:textId="4A0DD16E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6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6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RB offset of the second hop, in case of intra-</w:t>
            </w:r>
            <w:del w:id="3602" w:author="Author">
              <w:r w:rsidRPr="00F26C4F" w:rsidDel="00AC39DA">
                <w:rPr>
                  <w:rFonts w:eastAsia="Times New Roman"/>
                  <w:color w:val="000000"/>
                  <w:lang w:eastAsia="zh-CN" w:bidi="he-IL"/>
                  <w:rPrChange w:id="3603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hop </w:delText>
              </w:r>
            </w:del>
            <w:ins w:id="3604" w:author="Author">
              <w:r w:rsidR="00AC39DA">
                <w:rPr>
                  <w:rFonts w:eastAsia="Times New Roman"/>
                  <w:color w:val="000000"/>
                  <w:lang w:eastAsia="zh-CN" w:bidi="he-IL"/>
                </w:rPr>
                <w:t>slot</w:t>
              </w:r>
              <w:r w:rsidR="00AC39DA" w:rsidRPr="00F26C4F">
                <w:rPr>
                  <w:rFonts w:eastAsia="Times New Roman"/>
                  <w:color w:val="000000"/>
                  <w:lang w:eastAsia="zh-CN" w:bidi="he-IL"/>
                  <w:rPrChange w:id="3605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t xml:space="preserve"> </w:t>
              </w:r>
            </w:ins>
            <w:del w:id="3606" w:author="Author">
              <w:r w:rsidRPr="00F26C4F" w:rsidDel="007C7599">
                <w:rPr>
                  <w:rFonts w:eastAsia="Times New Roman"/>
                  <w:color w:val="000000"/>
                  <w:lang w:eastAsia="zh-CN" w:bidi="he-IL"/>
                  <w:rPrChange w:id="3607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>freqency</w:delText>
              </w:r>
            </w:del>
            <w:ins w:id="3608" w:author="Author">
              <w:r w:rsidR="007C7599" w:rsidRPr="007C7599">
                <w:rPr>
                  <w:rFonts w:eastAsia="Times New Roman"/>
                  <w:color w:val="000000"/>
                  <w:lang w:eastAsia="zh-CN" w:bidi="he-IL"/>
                </w:rPr>
                <w:t>frequency</w:t>
              </w:r>
            </w:ins>
            <w:r w:rsidRPr="00F26C4F">
              <w:rPr>
                <w:rFonts w:eastAsia="Times New Roman"/>
                <w:color w:val="000000"/>
                <w:lang w:eastAsia="zh-CN" w:bidi="he-IL"/>
                <w:rPrChange w:id="360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 hopping</w:t>
            </w:r>
          </w:p>
        </w:tc>
        <w:tc>
          <w:tcPr>
            <w:tcW w:w="3420" w:type="dxa"/>
            <w:noWrap/>
            <w:hideMark/>
          </w:tcPr>
          <w:p w14:paraId="474C4B37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61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61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26C4F" w14:paraId="4B582AB7" w14:textId="77777777" w:rsidTr="00C115A1">
        <w:trPr>
          <w:trHeight w:val="300"/>
        </w:trPr>
        <w:tc>
          <w:tcPr>
            <w:tcW w:w="712" w:type="dxa"/>
            <w:vMerge w:val="restart"/>
            <w:textDirection w:val="btLr"/>
            <w:hideMark/>
          </w:tcPr>
          <w:p w14:paraId="55A5520C" w14:textId="77777777" w:rsidR="00266DA3" w:rsidRPr="00F26C4F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61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b/>
                <w:bCs/>
                <w:lang w:eastAsia="zh-CN" w:bidi="he-IL"/>
                <w:rPrChange w:id="361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598" w:type="dxa"/>
            <w:noWrap/>
            <w:hideMark/>
          </w:tcPr>
          <w:p w14:paraId="42497E49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start</w:t>
            </w:r>
          </w:p>
        </w:tc>
        <w:tc>
          <w:tcPr>
            <w:tcW w:w="2982" w:type="dxa"/>
            <w:hideMark/>
          </w:tcPr>
          <w:p w14:paraId="187E8DE3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first symbol for the PUCCH allocation</w:t>
            </w:r>
          </w:p>
        </w:tc>
        <w:tc>
          <w:tcPr>
            <w:tcW w:w="3420" w:type="dxa"/>
            <w:noWrap/>
            <w:hideMark/>
          </w:tcPr>
          <w:p w14:paraId="4A160F5C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26C4F" w14:paraId="27D91E7E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106B96B5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62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noWrap/>
            <w:hideMark/>
          </w:tcPr>
          <w:p w14:paraId="0A816AA2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</w:t>
            </w:r>
          </w:p>
        </w:tc>
        <w:tc>
          <w:tcPr>
            <w:tcW w:w="2982" w:type="dxa"/>
            <w:hideMark/>
          </w:tcPr>
          <w:p w14:paraId="21E48A44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420" w:type="dxa"/>
            <w:noWrap/>
            <w:hideMark/>
          </w:tcPr>
          <w:p w14:paraId="57991C22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26C4F" w14:paraId="4B6FF011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4F738EF4" w14:textId="77777777" w:rsidR="00266DA3" w:rsidRPr="00F26C4F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62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598" w:type="dxa"/>
            <w:hideMark/>
          </w:tcPr>
          <w:p w14:paraId="1F4015E9" w14:textId="77777777" w:rsidR="00266DA3" w:rsidRPr="00F26C4F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lang w:eastAsia="zh-CN" w:bidi="he-IL"/>
                <w:rPrChange w:id="36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982" w:type="dxa"/>
            <w:hideMark/>
          </w:tcPr>
          <w:p w14:paraId="78955B5D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6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6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420" w:type="dxa"/>
            <w:hideMark/>
          </w:tcPr>
          <w:p w14:paraId="14DF092E" w14:textId="77777777" w:rsidR="00266DA3" w:rsidRPr="00F26C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36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F26C4F">
              <w:rPr>
                <w:rFonts w:eastAsia="Times New Roman"/>
                <w:color w:val="000000"/>
                <w:lang w:eastAsia="zh-CN" w:bidi="he-IL"/>
                <w:rPrChange w:id="36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4.2, 5.3.1</w:t>
            </w:r>
            <w:r w:rsidRPr="00F26C4F">
              <w:rPr>
                <w:rFonts w:eastAsia="Times New Roman"/>
                <w:color w:val="000000"/>
                <w:lang w:eastAsia="zh-CN" w:bidi="he-IL"/>
                <w:rPrChange w:id="36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2059AB85" w14:textId="77777777" w:rsidR="00266DA3" w:rsidRDefault="00266DA3" w:rsidP="00266DA3">
      <w:pPr>
        <w:rPr>
          <w:lang w:eastAsia="zh-CN"/>
        </w:rPr>
      </w:pPr>
    </w:p>
    <w:p w14:paraId="2B15E403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UC</w:t>
      </w:r>
      <w:r w:rsidRPr="0057639A">
        <w:rPr>
          <w:b/>
          <w:bCs/>
        </w:rPr>
        <w:t xml:space="preserve">CH </w:t>
      </w:r>
      <w:r>
        <w:rPr>
          <w:b/>
          <w:bCs/>
        </w:rPr>
        <w:t xml:space="preserve">Format 1 UCI </w:t>
      </w:r>
      <w:r w:rsidRPr="0057639A">
        <w:rPr>
          <w:b/>
          <w:bCs/>
        </w:rPr>
        <w:t>Parameters</w:t>
      </w:r>
    </w:p>
    <w:p w14:paraId="01D900A4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PUCCH Format 1 UCI Parameters</w:t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712"/>
        <w:gridCol w:w="2610"/>
        <w:gridCol w:w="2970"/>
        <w:gridCol w:w="3420"/>
      </w:tblGrid>
      <w:tr w:rsidR="00266DA3" w:rsidRPr="000629BE" w14:paraId="3E42B322" w14:textId="77777777" w:rsidTr="00C115A1">
        <w:trPr>
          <w:trHeight w:val="420"/>
        </w:trPr>
        <w:tc>
          <w:tcPr>
            <w:tcW w:w="3322" w:type="dxa"/>
            <w:gridSpan w:val="2"/>
            <w:noWrap/>
            <w:hideMark/>
          </w:tcPr>
          <w:p w14:paraId="7CFA33DE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63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629BE">
              <w:rPr>
                <w:b/>
                <w:bCs/>
                <w:rPrChange w:id="363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970" w:type="dxa"/>
            <w:hideMark/>
          </w:tcPr>
          <w:p w14:paraId="25A4D6DF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63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629BE">
              <w:rPr>
                <w:b/>
                <w:bCs/>
                <w:rPrChange w:id="363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420" w:type="dxa"/>
            <w:noWrap/>
            <w:hideMark/>
          </w:tcPr>
          <w:p w14:paraId="3FD3DFEF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63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629BE">
              <w:rPr>
                <w:b/>
                <w:bCs/>
                <w:rPrChange w:id="3640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0629BE" w14:paraId="484F9B5E" w14:textId="77777777" w:rsidTr="00C115A1">
        <w:trPr>
          <w:trHeight w:val="42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1FDEFAF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UCI</w:t>
            </w:r>
          </w:p>
        </w:tc>
      </w:tr>
      <w:tr w:rsidR="00266DA3" w:rsidRPr="000629BE" w14:paraId="37ACE920" w14:textId="77777777" w:rsidTr="00C115A1">
        <w:trPr>
          <w:trHeight w:val="420"/>
        </w:trPr>
        <w:tc>
          <w:tcPr>
            <w:tcW w:w="3322" w:type="dxa"/>
            <w:gridSpan w:val="2"/>
            <w:noWrap/>
            <w:hideMark/>
          </w:tcPr>
          <w:p w14:paraId="31084EB9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SR presence</w:t>
            </w:r>
          </w:p>
        </w:tc>
        <w:tc>
          <w:tcPr>
            <w:tcW w:w="2970" w:type="dxa"/>
            <w:hideMark/>
          </w:tcPr>
          <w:p w14:paraId="26C0E66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SR can be indicated</w:t>
            </w:r>
          </w:p>
        </w:tc>
        <w:tc>
          <w:tcPr>
            <w:tcW w:w="3420" w:type="dxa"/>
            <w:noWrap/>
            <w:hideMark/>
          </w:tcPr>
          <w:p w14:paraId="5154A78F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38,213, sec 9.2.4</w:t>
            </w:r>
          </w:p>
        </w:tc>
      </w:tr>
      <w:tr w:rsidR="00266DA3" w:rsidRPr="000629BE" w14:paraId="01694504" w14:textId="77777777" w:rsidTr="00C115A1">
        <w:trPr>
          <w:trHeight w:val="420"/>
        </w:trPr>
        <w:tc>
          <w:tcPr>
            <w:tcW w:w="3322" w:type="dxa"/>
            <w:gridSpan w:val="2"/>
            <w:noWrap/>
            <w:hideMark/>
          </w:tcPr>
          <w:p w14:paraId="7F7831BC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HARQ/SR bits</w:t>
            </w:r>
          </w:p>
        </w:tc>
        <w:tc>
          <w:tcPr>
            <w:tcW w:w="2970" w:type="dxa"/>
            <w:hideMark/>
          </w:tcPr>
          <w:p w14:paraId="4118F395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number of HARQ bits</w:t>
            </w:r>
          </w:p>
        </w:tc>
        <w:tc>
          <w:tcPr>
            <w:tcW w:w="3420" w:type="dxa"/>
            <w:noWrap/>
            <w:hideMark/>
          </w:tcPr>
          <w:p w14:paraId="75455F63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38,213, sec 9.2.2</w:t>
            </w:r>
          </w:p>
        </w:tc>
      </w:tr>
      <w:tr w:rsidR="00266DA3" w:rsidRPr="000629BE" w14:paraId="7E648629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3E895B3B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sym w:font="Wingdings" w:char="F0DF"/>
            </w:r>
            <w:r w:rsidRPr="000629BE">
              <w:rPr>
                <w:rFonts w:eastAsia="Times New Roman"/>
                <w:lang w:eastAsia="zh-CN" w:bidi="he-IL"/>
                <w:rPrChange w:id="36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SR and HARQ</w:t>
            </w:r>
          </w:p>
        </w:tc>
        <w:tc>
          <w:tcPr>
            <w:tcW w:w="2970" w:type="dxa"/>
            <w:hideMark/>
          </w:tcPr>
          <w:p w14:paraId="367DC9CA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This is an output: </w:t>
            </w:r>
            <w:r w:rsidRPr="000629BE">
              <w:rPr>
                <w:rFonts w:eastAsia="Times New Roman"/>
                <w:color w:val="000000"/>
                <w:lang w:eastAsia="zh-CN" w:bidi="he-IL"/>
                <w:rPrChange w:id="36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SR and HARQ observations, if any</w:t>
            </w:r>
            <w:r w:rsidRPr="000629BE">
              <w:rPr>
                <w:rFonts w:eastAsia="Times New Roman"/>
                <w:lang w:eastAsia="zh-CN" w:bidi="he-IL"/>
                <w:rPrChange w:id="36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(or outcome of detection + metrics like SINR, RSRP)</w:t>
            </w:r>
          </w:p>
        </w:tc>
        <w:tc>
          <w:tcPr>
            <w:tcW w:w="3420" w:type="dxa"/>
            <w:noWrap/>
            <w:hideMark/>
          </w:tcPr>
          <w:p w14:paraId="12B32A25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629BE" w14:paraId="338138BC" w14:textId="77777777" w:rsidTr="00C115A1">
        <w:trPr>
          <w:trHeight w:val="42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717BBFF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Demodulation</w:t>
            </w:r>
          </w:p>
        </w:tc>
      </w:tr>
      <w:tr w:rsidR="00266DA3" w:rsidRPr="000629BE" w14:paraId="157829F4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7F6A467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pucch-GroupHopping</w:t>
            </w:r>
          </w:p>
        </w:tc>
        <w:tc>
          <w:tcPr>
            <w:tcW w:w="2970" w:type="dxa"/>
            <w:hideMark/>
          </w:tcPr>
          <w:p w14:paraId="2B1DDF41" w14:textId="1BEB28E2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indicates </w:t>
            </w:r>
            <w:del w:id="3669" w:author="Author">
              <w:r w:rsidRPr="000629BE" w:rsidDel="000629BE">
                <w:rPr>
                  <w:rFonts w:eastAsia="Times New Roman"/>
                  <w:lang w:eastAsia="zh-CN" w:bidi="he-IL"/>
                  <w:rPrChange w:id="367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wheter</w:delText>
              </w:r>
            </w:del>
            <w:ins w:id="3671" w:author="Author">
              <w:r w:rsidR="000629BE" w:rsidRPr="000629BE">
                <w:rPr>
                  <w:rFonts w:eastAsia="Times New Roman"/>
                  <w:lang w:eastAsia="zh-CN" w:bidi="he-IL"/>
                </w:rPr>
                <w:t>whether</w:t>
              </w:r>
            </w:ins>
            <w:r w:rsidRPr="000629BE">
              <w:rPr>
                <w:rFonts w:eastAsia="Times New Roman"/>
                <w:lang w:eastAsia="zh-CN" w:bidi="he-IL"/>
                <w:rPrChange w:id="36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group, sequence or no hopping is applied</w:t>
            </w:r>
          </w:p>
        </w:tc>
        <w:tc>
          <w:tcPr>
            <w:tcW w:w="3420" w:type="dxa"/>
            <w:hideMark/>
          </w:tcPr>
          <w:p w14:paraId="340A980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0629BE" w14:paraId="36A9C577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3DEE397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hopping</w:t>
            </w:r>
          </w:p>
        </w:tc>
        <w:tc>
          <w:tcPr>
            <w:tcW w:w="2970" w:type="dxa"/>
            <w:hideMark/>
          </w:tcPr>
          <w:p w14:paraId="771ED960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hopping identifier</w:t>
            </w:r>
          </w:p>
        </w:tc>
        <w:tc>
          <w:tcPr>
            <w:tcW w:w="3420" w:type="dxa"/>
            <w:hideMark/>
          </w:tcPr>
          <w:p w14:paraId="75862797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0629BE" w14:paraId="3F7037AD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2A09389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m0</w:t>
            </w:r>
          </w:p>
        </w:tc>
        <w:tc>
          <w:tcPr>
            <w:tcW w:w="2970" w:type="dxa"/>
            <w:hideMark/>
          </w:tcPr>
          <w:p w14:paraId="3ECC5125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initial cyclic shift</w:t>
            </w:r>
          </w:p>
        </w:tc>
        <w:tc>
          <w:tcPr>
            <w:tcW w:w="3420" w:type="dxa"/>
            <w:hideMark/>
          </w:tcPr>
          <w:p w14:paraId="3F51C7F1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6.3.2.2.2</w:t>
            </w:r>
          </w:p>
        </w:tc>
      </w:tr>
      <w:tr w:rsidR="00266DA3" w:rsidRPr="000629BE" w14:paraId="40587093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4F14BA7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timeDomainOCC</w:t>
            </w:r>
          </w:p>
        </w:tc>
        <w:tc>
          <w:tcPr>
            <w:tcW w:w="2970" w:type="dxa"/>
            <w:hideMark/>
          </w:tcPr>
          <w:p w14:paraId="69435B06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index of orthogonal sequence w</w:t>
            </w:r>
          </w:p>
        </w:tc>
        <w:tc>
          <w:tcPr>
            <w:tcW w:w="3420" w:type="dxa"/>
            <w:hideMark/>
          </w:tcPr>
          <w:p w14:paraId="5807DA8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6.3.2.4.1</w:t>
            </w:r>
            <w:r w:rsidRPr="000629BE">
              <w:rPr>
                <w:rFonts w:eastAsia="Times New Roman"/>
                <w:lang w:eastAsia="zh-CN" w:bidi="he-IL"/>
                <w:rPrChange w:id="36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 xml:space="preserve">3GPP TS 38.213, section 9.2.1 </w:t>
            </w:r>
          </w:p>
        </w:tc>
      </w:tr>
      <w:tr w:rsidR="00266DA3" w:rsidRPr="000629BE" w14:paraId="2088883B" w14:textId="77777777" w:rsidTr="00C115A1">
        <w:trPr>
          <w:trHeight w:val="600"/>
        </w:trPr>
        <w:tc>
          <w:tcPr>
            <w:tcW w:w="3322" w:type="dxa"/>
            <w:gridSpan w:val="2"/>
            <w:noWrap/>
          </w:tcPr>
          <w:p w14:paraId="1BE37BF7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HARQ/SR bits</w:t>
            </w:r>
          </w:p>
        </w:tc>
        <w:tc>
          <w:tcPr>
            <w:tcW w:w="2970" w:type="dxa"/>
          </w:tcPr>
          <w:p w14:paraId="01176DE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bits determines modulation: BPSK or QPSK</w:t>
            </w:r>
          </w:p>
        </w:tc>
        <w:tc>
          <w:tcPr>
            <w:tcW w:w="3420" w:type="dxa"/>
          </w:tcPr>
          <w:p w14:paraId="7AE0E39A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6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6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6.3.2.4.1</w:t>
            </w:r>
          </w:p>
        </w:tc>
      </w:tr>
      <w:tr w:rsidR="00266DA3" w:rsidRPr="000629BE" w14:paraId="741F660E" w14:textId="77777777" w:rsidTr="00C115A1">
        <w:trPr>
          <w:trHeight w:val="42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30DEF30F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and Equalization</w:t>
            </w:r>
          </w:p>
        </w:tc>
      </w:tr>
      <w:tr w:rsidR="00266DA3" w:rsidRPr="000629BE" w14:paraId="1899C24A" w14:textId="77777777" w:rsidTr="00C115A1">
        <w:trPr>
          <w:trHeight w:val="420"/>
        </w:trPr>
        <w:tc>
          <w:tcPr>
            <w:tcW w:w="0" w:type="dxa"/>
            <w:gridSpan w:val="2"/>
            <w:noWrap/>
            <w:hideMark/>
          </w:tcPr>
          <w:p w14:paraId="739B1E98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highlight w:val="yellow"/>
                <w:lang w:eastAsia="zh-CN" w:bidi="he-IL"/>
                <w:rPrChange w:id="3702" w:author="Author">
                  <w:rPr>
                    <w:rFonts w:asciiTheme="majorBidi" w:eastAsia="Times New Roman" w:hAnsiTheme="majorBidi" w:cstheme="majorBidi"/>
                    <w:b/>
                    <w:bCs/>
                    <w:highlight w:val="yellow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PUCCH Format 1 DM-RS</w:t>
            </w:r>
            <w:r w:rsidRPr="000629BE" w:rsidDel="001D7BA0">
              <w:rPr>
                <w:rFonts w:eastAsia="Times New Roman"/>
                <w:lang w:eastAsia="zh-CN" w:bidi="he-IL"/>
                <w:rPrChange w:id="37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</w:t>
            </w:r>
          </w:p>
        </w:tc>
        <w:tc>
          <w:tcPr>
            <w:tcW w:w="0" w:type="dxa"/>
          </w:tcPr>
          <w:p w14:paraId="20F1A2A2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</w:tcPr>
          <w:p w14:paraId="70F8EC9A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0629BE" w14:paraId="0EC242AF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5DBF4B8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0629BE" w14:paraId="36A26401" w14:textId="77777777" w:rsidTr="00C115A1">
        <w:trPr>
          <w:trHeight w:val="1200"/>
        </w:trPr>
        <w:tc>
          <w:tcPr>
            <w:tcW w:w="712" w:type="dxa"/>
            <w:vMerge w:val="restart"/>
            <w:textDirection w:val="btLr"/>
            <w:hideMark/>
          </w:tcPr>
          <w:p w14:paraId="4D84DA9D" w14:textId="77777777" w:rsidR="00266DA3" w:rsidRPr="000629BE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70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b/>
                <w:bCs/>
                <w:lang w:eastAsia="zh-CN" w:bidi="he-IL"/>
                <w:rPrChange w:id="371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610" w:type="dxa"/>
            <w:hideMark/>
          </w:tcPr>
          <w:p w14:paraId="7CC384DC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970" w:type="dxa"/>
            <w:hideMark/>
          </w:tcPr>
          <w:p w14:paraId="73CCE53A" w14:textId="2311A10D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3715" w:author="Author">
              <w:r w:rsidRPr="000629BE" w:rsidDel="00F17792">
                <w:rPr>
                  <w:rFonts w:eastAsia="Times New Roman"/>
                  <w:lang w:eastAsia="zh-CN" w:bidi="he-IL"/>
                  <w:rPrChange w:id="371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717" w:author="Author">
              <w:r w:rsidR="00F17792" w:rsidRPr="000629BE">
                <w:rPr>
                  <w:rFonts w:eastAsia="Times New Roman"/>
                  <w:lang w:eastAsia="zh-CN" w:bidi="he-IL"/>
                  <w:rPrChange w:id="371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F17792">
                <w:rPr>
                  <w:rFonts w:eastAsia="Times New Roman"/>
                  <w:lang w:eastAsia="zh-CN" w:bidi="he-IL"/>
                </w:rPr>
                <w:t>U</w:t>
              </w:r>
              <w:r w:rsidR="00F17792" w:rsidRPr="000629BE">
                <w:rPr>
                  <w:rFonts w:eastAsia="Times New Roman"/>
                  <w:lang w:eastAsia="zh-CN" w:bidi="he-IL"/>
                  <w:rPrChange w:id="371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0629BE">
              <w:rPr>
                <w:rFonts w:eastAsia="Times New Roman"/>
                <w:lang w:eastAsia="zh-CN" w:bidi="he-IL"/>
                <w:rPrChange w:id="37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1682E546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0629BE" w14:paraId="10764A2B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0EE34F56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2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416748F8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970" w:type="dxa"/>
            <w:hideMark/>
          </w:tcPr>
          <w:p w14:paraId="32672ACF" w14:textId="16EA10C6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3728" w:author="Author">
              <w:r w:rsidRPr="000629BE" w:rsidDel="00F17792">
                <w:rPr>
                  <w:rFonts w:eastAsia="Times New Roman"/>
                  <w:lang w:eastAsia="zh-CN" w:bidi="he-IL"/>
                  <w:rPrChange w:id="372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730" w:author="Author">
              <w:r w:rsidR="00F17792" w:rsidRPr="000629BE">
                <w:rPr>
                  <w:rFonts w:eastAsia="Times New Roman"/>
                  <w:lang w:eastAsia="zh-CN" w:bidi="he-IL"/>
                  <w:rPrChange w:id="373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F17792">
                <w:rPr>
                  <w:rFonts w:eastAsia="Times New Roman"/>
                  <w:lang w:eastAsia="zh-CN" w:bidi="he-IL"/>
                </w:rPr>
                <w:t>U</w:t>
              </w:r>
              <w:r w:rsidR="00F17792" w:rsidRPr="000629BE">
                <w:rPr>
                  <w:rFonts w:eastAsia="Times New Roman"/>
                  <w:lang w:eastAsia="zh-CN" w:bidi="he-IL"/>
                  <w:rPrChange w:id="3732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0629BE">
              <w:rPr>
                <w:rFonts w:eastAsia="Times New Roman"/>
                <w:lang w:eastAsia="zh-CN" w:bidi="he-IL"/>
                <w:rPrChange w:id="37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3AE22370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0629BE" w14:paraId="2B8A672B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25081C3B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3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432FB749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970" w:type="dxa"/>
            <w:hideMark/>
          </w:tcPr>
          <w:p w14:paraId="189739AC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420" w:type="dxa"/>
            <w:noWrap/>
            <w:hideMark/>
          </w:tcPr>
          <w:p w14:paraId="7C8C404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0629BE" w14:paraId="3FD3C7B2" w14:textId="77777777" w:rsidTr="00C115A1">
        <w:trPr>
          <w:trHeight w:val="300"/>
        </w:trPr>
        <w:tc>
          <w:tcPr>
            <w:tcW w:w="712" w:type="dxa"/>
            <w:vMerge/>
            <w:hideMark/>
          </w:tcPr>
          <w:p w14:paraId="77A496D6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4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003B951E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RB_{BWP}^{offset}</w:t>
            </w:r>
          </w:p>
        </w:tc>
        <w:tc>
          <w:tcPr>
            <w:tcW w:w="2970" w:type="dxa"/>
            <w:hideMark/>
          </w:tcPr>
          <w:p w14:paraId="08D45FAB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PRB offset, prior to any hopping</w:t>
            </w:r>
          </w:p>
        </w:tc>
        <w:tc>
          <w:tcPr>
            <w:tcW w:w="3420" w:type="dxa"/>
            <w:noWrap/>
            <w:hideMark/>
          </w:tcPr>
          <w:p w14:paraId="5666C656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0629BE" w14:paraId="40498094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3AA0C8E3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5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45478268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commentRangeStart w:id="3752"/>
            <w:r w:rsidRPr="000629BE">
              <w:rPr>
                <w:rFonts w:eastAsia="Times New Roman"/>
                <w:lang w:eastAsia="zh-CN" w:bidi="he-IL"/>
                <w:rPrChange w:id="37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Size</w:t>
            </w:r>
          </w:p>
        </w:tc>
        <w:tc>
          <w:tcPr>
            <w:tcW w:w="2970" w:type="dxa"/>
            <w:hideMark/>
          </w:tcPr>
          <w:p w14:paraId="6362B6BB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</w:t>
            </w:r>
          </w:p>
        </w:tc>
        <w:tc>
          <w:tcPr>
            <w:tcW w:w="3420" w:type="dxa"/>
            <w:noWrap/>
            <w:hideMark/>
          </w:tcPr>
          <w:p w14:paraId="5D0913C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  <w:commentRangeEnd w:id="3752"/>
            <w:r w:rsidR="0063690D">
              <w:rPr>
                <w:rStyle w:val="CommentReference"/>
              </w:rPr>
              <w:commentReference w:id="3752"/>
            </w:r>
          </w:p>
        </w:tc>
      </w:tr>
      <w:tr w:rsidR="00266DA3" w:rsidRPr="000629BE" w14:paraId="09975DFF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5ED69730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5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6972FC1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[intra-slot] frequency hopping</w:t>
            </w:r>
          </w:p>
        </w:tc>
        <w:tc>
          <w:tcPr>
            <w:tcW w:w="2970" w:type="dxa"/>
            <w:hideMark/>
          </w:tcPr>
          <w:p w14:paraId="7B3D7DD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the allocation hops in frequency or not</w:t>
            </w:r>
          </w:p>
        </w:tc>
        <w:tc>
          <w:tcPr>
            <w:tcW w:w="3420" w:type="dxa"/>
            <w:noWrap/>
            <w:hideMark/>
          </w:tcPr>
          <w:p w14:paraId="011123CF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0629BE" w14:paraId="4523CD7B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0EFDB00B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6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35576203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second Hop RB offset</w:t>
            </w:r>
          </w:p>
        </w:tc>
        <w:tc>
          <w:tcPr>
            <w:tcW w:w="2970" w:type="dxa"/>
            <w:hideMark/>
          </w:tcPr>
          <w:p w14:paraId="7457DE46" w14:textId="6F896C4C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RB offset of the second hop, in case of intra-hop </w:t>
            </w:r>
            <w:del w:id="3770" w:author="Author">
              <w:r w:rsidRPr="000629BE" w:rsidDel="00F17792">
                <w:rPr>
                  <w:rFonts w:eastAsia="Times New Roman"/>
                  <w:lang w:eastAsia="zh-CN" w:bidi="he-IL"/>
                  <w:rPrChange w:id="377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freqency</w:delText>
              </w:r>
            </w:del>
            <w:ins w:id="3772" w:author="Author">
              <w:r w:rsidR="00F17792" w:rsidRPr="00F17792">
                <w:rPr>
                  <w:rFonts w:eastAsia="Times New Roman"/>
                  <w:lang w:eastAsia="zh-CN" w:bidi="he-IL"/>
                </w:rPr>
                <w:t>frequency</w:t>
              </w:r>
            </w:ins>
            <w:r w:rsidRPr="000629BE">
              <w:rPr>
                <w:rFonts w:eastAsia="Times New Roman"/>
                <w:lang w:eastAsia="zh-CN" w:bidi="he-IL"/>
                <w:rPrChange w:id="37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hopping</w:t>
            </w:r>
          </w:p>
        </w:tc>
        <w:tc>
          <w:tcPr>
            <w:tcW w:w="3420" w:type="dxa"/>
            <w:noWrap/>
            <w:hideMark/>
          </w:tcPr>
          <w:p w14:paraId="69F70911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0629BE" w14:paraId="697070AB" w14:textId="77777777" w:rsidTr="00C115A1">
        <w:trPr>
          <w:trHeight w:val="300"/>
        </w:trPr>
        <w:tc>
          <w:tcPr>
            <w:tcW w:w="712" w:type="dxa"/>
            <w:vMerge w:val="restart"/>
            <w:textDirection w:val="btLr"/>
            <w:hideMark/>
          </w:tcPr>
          <w:p w14:paraId="098ECEA4" w14:textId="77777777" w:rsidR="00266DA3" w:rsidRPr="000629BE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77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b/>
                <w:bCs/>
                <w:lang w:eastAsia="zh-CN" w:bidi="he-IL"/>
                <w:rPrChange w:id="377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610" w:type="dxa"/>
            <w:noWrap/>
            <w:hideMark/>
          </w:tcPr>
          <w:p w14:paraId="469A0CB8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start</w:t>
            </w:r>
          </w:p>
        </w:tc>
        <w:tc>
          <w:tcPr>
            <w:tcW w:w="2970" w:type="dxa"/>
            <w:hideMark/>
          </w:tcPr>
          <w:p w14:paraId="1EE6CFF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first symbol for the PUCCH allocation</w:t>
            </w:r>
          </w:p>
        </w:tc>
        <w:tc>
          <w:tcPr>
            <w:tcW w:w="3420" w:type="dxa"/>
            <w:noWrap/>
            <w:hideMark/>
          </w:tcPr>
          <w:p w14:paraId="17C486B4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0629BE" w14:paraId="6A3D2A4D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199F42B0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8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0DCE295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</w:t>
            </w:r>
          </w:p>
        </w:tc>
        <w:tc>
          <w:tcPr>
            <w:tcW w:w="2970" w:type="dxa"/>
            <w:hideMark/>
          </w:tcPr>
          <w:p w14:paraId="39159CF1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420" w:type="dxa"/>
            <w:noWrap/>
            <w:hideMark/>
          </w:tcPr>
          <w:p w14:paraId="0D32A052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0629BE" w14:paraId="772D366B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478CB4DF" w14:textId="77777777" w:rsidR="00266DA3" w:rsidRPr="000629BE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79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7C03B43D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970" w:type="dxa"/>
            <w:hideMark/>
          </w:tcPr>
          <w:p w14:paraId="35267136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420" w:type="dxa"/>
            <w:hideMark/>
          </w:tcPr>
          <w:p w14:paraId="1ED1F192" w14:textId="77777777" w:rsidR="00266DA3" w:rsidRPr="000629BE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7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0629BE">
              <w:rPr>
                <w:rFonts w:eastAsia="Times New Roman"/>
                <w:lang w:eastAsia="zh-CN" w:bidi="he-IL"/>
                <w:rPrChange w:id="37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0629BE">
              <w:rPr>
                <w:rFonts w:eastAsia="Times New Roman"/>
                <w:lang w:eastAsia="zh-CN" w:bidi="he-IL"/>
                <w:rPrChange w:id="37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1C8D928C" w14:textId="77777777" w:rsidR="00266DA3" w:rsidRDefault="00266DA3" w:rsidP="00266DA3"/>
    <w:p w14:paraId="7E3BB915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UC</w:t>
      </w:r>
      <w:r w:rsidRPr="0057639A">
        <w:rPr>
          <w:b/>
          <w:bCs/>
        </w:rPr>
        <w:t xml:space="preserve">CH </w:t>
      </w:r>
      <w:r>
        <w:rPr>
          <w:b/>
          <w:bCs/>
        </w:rPr>
        <w:t xml:space="preserve">Format 1 DM-RS </w:t>
      </w:r>
      <w:r w:rsidRPr="0057639A">
        <w:rPr>
          <w:b/>
          <w:bCs/>
        </w:rPr>
        <w:t>Parameters</w:t>
      </w:r>
    </w:p>
    <w:p w14:paraId="54384B9F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>: PUCCH Format 1 DM-RS Parameters</w:t>
      </w:r>
      <w:r>
        <w:rPr>
          <w:rStyle w:val="FootnoteReference"/>
        </w:rPr>
        <w:footnoteReference w:id="3"/>
      </w:r>
    </w:p>
    <w:tbl>
      <w:tblPr>
        <w:tblStyle w:val="TableProfessional"/>
        <w:tblW w:w="9712" w:type="dxa"/>
        <w:tblLook w:val="0600" w:firstRow="0" w:lastRow="0" w:firstColumn="0" w:lastColumn="0" w:noHBand="1" w:noVBand="1"/>
      </w:tblPr>
      <w:tblGrid>
        <w:gridCol w:w="712"/>
        <w:gridCol w:w="2610"/>
        <w:gridCol w:w="2970"/>
        <w:gridCol w:w="3420"/>
      </w:tblGrid>
      <w:tr w:rsidR="00266DA3" w:rsidRPr="00671B3D" w14:paraId="0A7761B1" w14:textId="77777777" w:rsidTr="00C115A1">
        <w:trPr>
          <w:trHeight w:val="420"/>
        </w:trPr>
        <w:tc>
          <w:tcPr>
            <w:tcW w:w="3322" w:type="dxa"/>
            <w:gridSpan w:val="2"/>
            <w:noWrap/>
            <w:hideMark/>
          </w:tcPr>
          <w:p w14:paraId="0EB9E94F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0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71B3D">
              <w:rPr>
                <w:b/>
                <w:bCs/>
                <w:rPrChange w:id="3802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970" w:type="dxa"/>
            <w:hideMark/>
          </w:tcPr>
          <w:p w14:paraId="0D382750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0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71B3D">
              <w:rPr>
                <w:b/>
                <w:bCs/>
                <w:rPrChange w:id="380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420" w:type="dxa"/>
            <w:noWrap/>
            <w:hideMark/>
          </w:tcPr>
          <w:p w14:paraId="3E48D099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0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71B3D">
              <w:rPr>
                <w:b/>
                <w:bCs/>
                <w:rPrChange w:id="380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671B3D" w14:paraId="025597B2" w14:textId="77777777" w:rsidTr="00C115A1">
        <w:trPr>
          <w:trHeight w:val="42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20EB6A31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Descrambling</w:t>
            </w:r>
          </w:p>
        </w:tc>
      </w:tr>
      <w:tr w:rsidR="00266DA3" w:rsidRPr="00671B3D" w14:paraId="052B9F67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28A93C7E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pucch-GroupHopping</w:t>
            </w:r>
          </w:p>
        </w:tc>
        <w:tc>
          <w:tcPr>
            <w:tcW w:w="2970" w:type="dxa"/>
            <w:hideMark/>
          </w:tcPr>
          <w:p w14:paraId="7F82636C" w14:textId="3A1BCABF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indicates </w:t>
            </w:r>
            <w:del w:id="3813" w:author="Author">
              <w:r w:rsidRPr="00671B3D" w:rsidDel="00671B3D">
                <w:rPr>
                  <w:rFonts w:eastAsia="Times New Roman"/>
                  <w:lang w:eastAsia="zh-CN" w:bidi="he-IL"/>
                  <w:rPrChange w:id="3814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wheter</w:delText>
              </w:r>
            </w:del>
            <w:ins w:id="3815" w:author="Author">
              <w:r w:rsidR="00671B3D" w:rsidRPr="00671B3D">
                <w:rPr>
                  <w:rFonts w:eastAsia="Times New Roman"/>
                  <w:lang w:eastAsia="zh-CN" w:bidi="he-IL"/>
                </w:rPr>
                <w:t>whether</w:t>
              </w:r>
            </w:ins>
            <w:r w:rsidRPr="00671B3D">
              <w:rPr>
                <w:rFonts w:eastAsia="Times New Roman"/>
                <w:lang w:eastAsia="zh-CN" w:bidi="he-IL"/>
                <w:rPrChange w:id="38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group, sequence or no hopping is applied</w:t>
            </w:r>
          </w:p>
        </w:tc>
        <w:tc>
          <w:tcPr>
            <w:tcW w:w="3420" w:type="dxa"/>
            <w:hideMark/>
          </w:tcPr>
          <w:p w14:paraId="482D192D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6.3.2.2.1,  6.4.1.3.1.1</w:t>
            </w:r>
          </w:p>
        </w:tc>
      </w:tr>
      <w:tr w:rsidR="00266DA3" w:rsidRPr="00671B3D" w14:paraId="661316DC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758EF3E7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hopping</w:t>
            </w:r>
          </w:p>
        </w:tc>
        <w:tc>
          <w:tcPr>
            <w:tcW w:w="2970" w:type="dxa"/>
            <w:hideMark/>
          </w:tcPr>
          <w:p w14:paraId="082FDBAF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hopping identifier</w:t>
            </w:r>
          </w:p>
        </w:tc>
        <w:tc>
          <w:tcPr>
            <w:tcW w:w="3420" w:type="dxa"/>
            <w:hideMark/>
          </w:tcPr>
          <w:p w14:paraId="2F0B784E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6.3.2.2.1,  6.4.1.3.1.1</w:t>
            </w:r>
          </w:p>
        </w:tc>
      </w:tr>
      <w:tr w:rsidR="00266DA3" w:rsidRPr="00671B3D" w14:paraId="53F447CB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0560DD8D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m0</w:t>
            </w:r>
          </w:p>
        </w:tc>
        <w:tc>
          <w:tcPr>
            <w:tcW w:w="2970" w:type="dxa"/>
            <w:hideMark/>
          </w:tcPr>
          <w:p w14:paraId="702025B7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initial cyclic shift</w:t>
            </w:r>
          </w:p>
        </w:tc>
        <w:tc>
          <w:tcPr>
            <w:tcW w:w="3420" w:type="dxa"/>
            <w:hideMark/>
          </w:tcPr>
          <w:p w14:paraId="1C53BFDD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6.3.2.2.2,  6.4.1.3.1.1</w:t>
            </w:r>
          </w:p>
        </w:tc>
      </w:tr>
      <w:tr w:rsidR="00266DA3" w:rsidRPr="00671B3D" w14:paraId="4163869F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5D730DA9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timeDomainOCC</w:t>
            </w:r>
          </w:p>
        </w:tc>
        <w:tc>
          <w:tcPr>
            <w:tcW w:w="2970" w:type="dxa"/>
            <w:hideMark/>
          </w:tcPr>
          <w:p w14:paraId="21E00136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index of orthogonal sequence w</w:t>
            </w:r>
          </w:p>
        </w:tc>
        <w:tc>
          <w:tcPr>
            <w:tcW w:w="3420" w:type="dxa"/>
            <w:hideMark/>
          </w:tcPr>
          <w:p w14:paraId="299B2EEA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6.3.2.4.1,  6.4.1.3.1.1 </w:t>
            </w:r>
            <w:r w:rsidRPr="00671B3D">
              <w:rPr>
                <w:rFonts w:eastAsia="Times New Roman"/>
                <w:lang w:eastAsia="zh-CN" w:bidi="he-IL"/>
                <w:rPrChange w:id="38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38.213, sec 9.2.1</w:t>
            </w:r>
          </w:p>
        </w:tc>
      </w:tr>
      <w:tr w:rsidR="00266DA3" w:rsidRPr="00671B3D" w14:paraId="35704686" w14:textId="77777777" w:rsidTr="00C115A1">
        <w:trPr>
          <w:trHeight w:val="300"/>
        </w:trPr>
        <w:tc>
          <w:tcPr>
            <w:tcW w:w="9712" w:type="dxa"/>
            <w:gridSpan w:val="4"/>
            <w:shd w:val="clear" w:color="auto" w:fill="D9D9D9" w:themeFill="background1" w:themeFillShade="D9"/>
            <w:noWrap/>
            <w:hideMark/>
          </w:tcPr>
          <w:p w14:paraId="223063C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671B3D" w14:paraId="03D0EB20" w14:textId="77777777" w:rsidTr="00C115A1">
        <w:trPr>
          <w:trHeight w:val="1200"/>
        </w:trPr>
        <w:tc>
          <w:tcPr>
            <w:tcW w:w="712" w:type="dxa"/>
            <w:vMerge w:val="restart"/>
            <w:textDirection w:val="btLr"/>
            <w:hideMark/>
          </w:tcPr>
          <w:p w14:paraId="2F4E40DF" w14:textId="77777777" w:rsidR="00266DA3" w:rsidRPr="00671B3D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84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b/>
                <w:bCs/>
                <w:lang w:eastAsia="zh-CN" w:bidi="he-IL"/>
                <w:rPrChange w:id="384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610" w:type="dxa"/>
            <w:hideMark/>
          </w:tcPr>
          <w:p w14:paraId="681B7BB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970" w:type="dxa"/>
            <w:hideMark/>
          </w:tcPr>
          <w:p w14:paraId="0165C0A6" w14:textId="46FEA50F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3846" w:author="Author">
              <w:r w:rsidRPr="00671B3D" w:rsidDel="00671B3D">
                <w:rPr>
                  <w:rFonts w:eastAsia="Times New Roman"/>
                  <w:lang w:eastAsia="zh-CN" w:bidi="he-IL"/>
                  <w:rPrChange w:id="384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848" w:author="Author">
              <w:r w:rsidR="00671B3D" w:rsidRPr="00671B3D">
                <w:rPr>
                  <w:rFonts w:eastAsia="Times New Roman"/>
                  <w:lang w:eastAsia="zh-CN" w:bidi="he-IL"/>
                  <w:rPrChange w:id="384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671B3D">
                <w:rPr>
                  <w:rFonts w:eastAsia="Times New Roman"/>
                  <w:lang w:eastAsia="zh-CN" w:bidi="he-IL"/>
                </w:rPr>
                <w:t>U</w:t>
              </w:r>
              <w:r w:rsidR="00671B3D" w:rsidRPr="00671B3D">
                <w:rPr>
                  <w:rFonts w:eastAsia="Times New Roman"/>
                  <w:lang w:eastAsia="zh-CN" w:bidi="he-IL"/>
                  <w:rPrChange w:id="385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671B3D">
              <w:rPr>
                <w:rFonts w:eastAsia="Times New Roman"/>
                <w:lang w:eastAsia="zh-CN" w:bidi="he-IL"/>
                <w:rPrChange w:id="38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379C5761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6.3.1.7, 6.4.1.3.1.2</w:t>
            </w:r>
          </w:p>
        </w:tc>
      </w:tr>
      <w:tr w:rsidR="00266DA3" w:rsidRPr="00671B3D" w14:paraId="10CFB1CC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00D8E320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5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1B8DF474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970" w:type="dxa"/>
            <w:hideMark/>
          </w:tcPr>
          <w:p w14:paraId="2FE7D7F7" w14:textId="4C6D1E4B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3859" w:author="Author">
              <w:r w:rsidRPr="00671B3D" w:rsidDel="00671B3D">
                <w:rPr>
                  <w:rFonts w:eastAsia="Times New Roman"/>
                  <w:lang w:eastAsia="zh-CN" w:bidi="he-IL"/>
                  <w:rPrChange w:id="386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3861" w:author="Author">
              <w:r w:rsidR="00671B3D" w:rsidRPr="00671B3D">
                <w:rPr>
                  <w:rFonts w:eastAsia="Times New Roman"/>
                  <w:lang w:eastAsia="zh-CN" w:bidi="he-IL"/>
                  <w:rPrChange w:id="3862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671B3D">
                <w:rPr>
                  <w:rFonts w:eastAsia="Times New Roman"/>
                  <w:lang w:eastAsia="zh-CN" w:bidi="he-IL"/>
                </w:rPr>
                <w:t>U</w:t>
              </w:r>
              <w:r w:rsidR="00671B3D" w:rsidRPr="00671B3D">
                <w:rPr>
                  <w:rFonts w:eastAsia="Times New Roman"/>
                  <w:lang w:eastAsia="zh-CN" w:bidi="he-IL"/>
                  <w:rPrChange w:id="386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671B3D">
              <w:rPr>
                <w:rFonts w:eastAsia="Times New Roman"/>
                <w:lang w:eastAsia="zh-CN" w:bidi="he-IL"/>
                <w:rPrChange w:id="38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420" w:type="dxa"/>
            <w:hideMark/>
          </w:tcPr>
          <w:p w14:paraId="6C54EB31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6.3.1.7, 6.4.1.3.1.2</w:t>
            </w:r>
          </w:p>
        </w:tc>
      </w:tr>
      <w:tr w:rsidR="00266DA3" w:rsidRPr="00671B3D" w14:paraId="77486A14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0AE4AC10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6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01A9AA33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970" w:type="dxa"/>
            <w:hideMark/>
          </w:tcPr>
          <w:p w14:paraId="64F30579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420" w:type="dxa"/>
            <w:noWrap/>
            <w:hideMark/>
          </w:tcPr>
          <w:p w14:paraId="5A25CD78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5.3.1, 6.4.1.3.1.2</w:t>
            </w:r>
          </w:p>
        </w:tc>
      </w:tr>
      <w:tr w:rsidR="00266DA3" w:rsidRPr="00671B3D" w14:paraId="384429BF" w14:textId="77777777" w:rsidTr="00C115A1">
        <w:trPr>
          <w:trHeight w:val="300"/>
        </w:trPr>
        <w:tc>
          <w:tcPr>
            <w:tcW w:w="712" w:type="dxa"/>
            <w:vMerge/>
            <w:hideMark/>
          </w:tcPr>
          <w:p w14:paraId="301A7A47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7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02D1B6C3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RB_{BWP}^{offset}</w:t>
            </w:r>
          </w:p>
        </w:tc>
        <w:tc>
          <w:tcPr>
            <w:tcW w:w="2970" w:type="dxa"/>
            <w:hideMark/>
          </w:tcPr>
          <w:p w14:paraId="425CF676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PRB offset, prior to any hopping</w:t>
            </w:r>
          </w:p>
        </w:tc>
        <w:tc>
          <w:tcPr>
            <w:tcW w:w="3420" w:type="dxa"/>
            <w:noWrap/>
            <w:hideMark/>
          </w:tcPr>
          <w:p w14:paraId="0367D960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  <w:p w14:paraId="420AED73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6.4.1.3.1.2</w:t>
            </w:r>
          </w:p>
        </w:tc>
      </w:tr>
      <w:tr w:rsidR="00266DA3" w:rsidRPr="00671B3D" w14:paraId="702D2BA2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2A025D7A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8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37C8EA09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commentRangeStart w:id="3885"/>
            <w:r w:rsidRPr="00671B3D">
              <w:rPr>
                <w:rFonts w:eastAsia="Times New Roman"/>
                <w:lang w:eastAsia="zh-CN" w:bidi="he-IL"/>
                <w:rPrChange w:id="38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Size</w:t>
            </w:r>
          </w:p>
        </w:tc>
        <w:tc>
          <w:tcPr>
            <w:tcW w:w="2970" w:type="dxa"/>
            <w:hideMark/>
          </w:tcPr>
          <w:p w14:paraId="31C73782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</w:t>
            </w:r>
          </w:p>
        </w:tc>
        <w:tc>
          <w:tcPr>
            <w:tcW w:w="3420" w:type="dxa"/>
            <w:noWrap/>
            <w:hideMark/>
          </w:tcPr>
          <w:p w14:paraId="42A940B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  <w:p w14:paraId="7224285B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6.4.1.3.1.2</w:t>
            </w:r>
            <w:commentRangeEnd w:id="3885"/>
            <w:r w:rsidR="00E06CD8">
              <w:rPr>
                <w:rStyle w:val="CommentReference"/>
              </w:rPr>
              <w:commentReference w:id="3885"/>
            </w:r>
          </w:p>
        </w:tc>
      </w:tr>
      <w:tr w:rsidR="00266DA3" w:rsidRPr="00671B3D" w14:paraId="3ACD9482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0FEFDA5E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89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7F990D01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[intra-slot] frequency hopping</w:t>
            </w:r>
          </w:p>
        </w:tc>
        <w:tc>
          <w:tcPr>
            <w:tcW w:w="2970" w:type="dxa"/>
            <w:hideMark/>
          </w:tcPr>
          <w:p w14:paraId="2D94DCCB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the allocation hops in frequency or not</w:t>
            </w:r>
          </w:p>
        </w:tc>
        <w:tc>
          <w:tcPr>
            <w:tcW w:w="3420" w:type="dxa"/>
            <w:noWrap/>
            <w:hideMark/>
          </w:tcPr>
          <w:p w14:paraId="42E73448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8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8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6.3.2.2.1, 6.4.1.3.1.2</w:t>
            </w:r>
          </w:p>
        </w:tc>
      </w:tr>
      <w:tr w:rsidR="00266DA3" w:rsidRPr="00671B3D" w14:paraId="0E68D9F2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7BC71DB5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0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20CBAAD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second Hop RB offset</w:t>
            </w:r>
          </w:p>
        </w:tc>
        <w:tc>
          <w:tcPr>
            <w:tcW w:w="2970" w:type="dxa"/>
            <w:hideMark/>
          </w:tcPr>
          <w:p w14:paraId="40656D71" w14:textId="26684DBA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offset of the second hop, in case of intra-</w:t>
            </w:r>
            <w:del w:id="3905" w:author="Author">
              <w:r w:rsidRPr="00671B3D" w:rsidDel="00A4117B">
                <w:rPr>
                  <w:rFonts w:eastAsia="Times New Roman"/>
                  <w:lang w:eastAsia="zh-CN" w:bidi="he-IL"/>
                  <w:rPrChange w:id="390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hop </w:delText>
              </w:r>
            </w:del>
            <w:ins w:id="3907" w:author="Author">
              <w:r w:rsidR="00A4117B">
                <w:rPr>
                  <w:rFonts w:eastAsia="Times New Roman"/>
                  <w:lang w:eastAsia="zh-CN" w:bidi="he-IL"/>
                </w:rPr>
                <w:t>slot</w:t>
              </w:r>
              <w:r w:rsidR="00A4117B" w:rsidRPr="00671B3D">
                <w:rPr>
                  <w:rFonts w:eastAsia="Times New Roman"/>
                  <w:lang w:eastAsia="zh-CN" w:bidi="he-IL"/>
                  <w:rPrChange w:id="390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del w:id="3909" w:author="Author">
              <w:r w:rsidRPr="00671B3D" w:rsidDel="00A4117B">
                <w:rPr>
                  <w:rFonts w:eastAsia="Times New Roman"/>
                  <w:lang w:eastAsia="zh-CN" w:bidi="he-IL"/>
                  <w:rPrChange w:id="391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freqency</w:delText>
              </w:r>
            </w:del>
            <w:ins w:id="3911" w:author="Author">
              <w:r w:rsidR="00A4117B" w:rsidRPr="00A4117B">
                <w:rPr>
                  <w:rFonts w:eastAsia="Times New Roman"/>
                  <w:lang w:eastAsia="zh-CN" w:bidi="he-IL"/>
                </w:rPr>
                <w:t>frequency</w:t>
              </w:r>
            </w:ins>
            <w:r w:rsidRPr="00671B3D">
              <w:rPr>
                <w:rFonts w:eastAsia="Times New Roman"/>
                <w:lang w:eastAsia="zh-CN" w:bidi="he-IL"/>
                <w:rPrChange w:id="39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hopping</w:t>
            </w:r>
          </w:p>
        </w:tc>
        <w:tc>
          <w:tcPr>
            <w:tcW w:w="3420" w:type="dxa"/>
            <w:noWrap/>
            <w:hideMark/>
          </w:tcPr>
          <w:p w14:paraId="0E246D82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  <w:p w14:paraId="2689C57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6.4.1.3.1.2</w:t>
            </w:r>
          </w:p>
        </w:tc>
      </w:tr>
      <w:tr w:rsidR="00266DA3" w:rsidRPr="00671B3D" w14:paraId="6A07D77A" w14:textId="77777777" w:rsidTr="00C115A1">
        <w:trPr>
          <w:trHeight w:val="300"/>
        </w:trPr>
        <w:tc>
          <w:tcPr>
            <w:tcW w:w="712" w:type="dxa"/>
            <w:vMerge w:val="restart"/>
            <w:textDirection w:val="btLr"/>
            <w:hideMark/>
          </w:tcPr>
          <w:p w14:paraId="677DD47B" w14:textId="77777777" w:rsidR="00266DA3" w:rsidRPr="00671B3D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391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b/>
                <w:bCs/>
                <w:lang w:eastAsia="zh-CN" w:bidi="he-IL"/>
                <w:rPrChange w:id="391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610" w:type="dxa"/>
            <w:noWrap/>
            <w:hideMark/>
          </w:tcPr>
          <w:p w14:paraId="614D5C08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start</w:t>
            </w:r>
          </w:p>
        </w:tc>
        <w:tc>
          <w:tcPr>
            <w:tcW w:w="2970" w:type="dxa"/>
            <w:hideMark/>
          </w:tcPr>
          <w:p w14:paraId="6FD08794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first symbol for the PUCCH allocation</w:t>
            </w:r>
          </w:p>
        </w:tc>
        <w:tc>
          <w:tcPr>
            <w:tcW w:w="3420" w:type="dxa"/>
            <w:noWrap/>
            <w:hideMark/>
          </w:tcPr>
          <w:p w14:paraId="2DEE2F74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  <w:p w14:paraId="259F4431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6.4.1.3.1.2</w:t>
            </w:r>
          </w:p>
        </w:tc>
      </w:tr>
      <w:tr w:rsidR="00266DA3" w:rsidRPr="00671B3D" w14:paraId="110FD812" w14:textId="77777777" w:rsidTr="00C115A1">
        <w:trPr>
          <w:trHeight w:val="600"/>
        </w:trPr>
        <w:tc>
          <w:tcPr>
            <w:tcW w:w="712" w:type="dxa"/>
            <w:vMerge/>
            <w:hideMark/>
          </w:tcPr>
          <w:p w14:paraId="49E24EB1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2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noWrap/>
            <w:hideMark/>
          </w:tcPr>
          <w:p w14:paraId="09F1C14F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</w:t>
            </w:r>
          </w:p>
        </w:tc>
        <w:tc>
          <w:tcPr>
            <w:tcW w:w="2970" w:type="dxa"/>
            <w:hideMark/>
          </w:tcPr>
          <w:p w14:paraId="1A91A17C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420" w:type="dxa"/>
            <w:noWrap/>
            <w:hideMark/>
          </w:tcPr>
          <w:p w14:paraId="5FECC4D9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  <w:p w14:paraId="19489885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6.4.1.3.1.2</w:t>
            </w:r>
          </w:p>
        </w:tc>
      </w:tr>
      <w:tr w:rsidR="00266DA3" w:rsidRPr="00671B3D" w14:paraId="5EC686F6" w14:textId="77777777" w:rsidTr="00C115A1">
        <w:trPr>
          <w:trHeight w:val="900"/>
        </w:trPr>
        <w:tc>
          <w:tcPr>
            <w:tcW w:w="712" w:type="dxa"/>
            <w:vMerge/>
            <w:hideMark/>
          </w:tcPr>
          <w:p w14:paraId="27E0F565" w14:textId="77777777" w:rsidR="00266DA3" w:rsidRPr="00671B3D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3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610" w:type="dxa"/>
            <w:hideMark/>
          </w:tcPr>
          <w:p w14:paraId="7C32E8C6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970" w:type="dxa"/>
            <w:hideMark/>
          </w:tcPr>
          <w:p w14:paraId="4818DFE7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420" w:type="dxa"/>
            <w:hideMark/>
          </w:tcPr>
          <w:p w14:paraId="7D527103" w14:textId="77777777" w:rsidR="00266DA3" w:rsidRPr="00671B3D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71B3D">
              <w:rPr>
                <w:rFonts w:eastAsia="Times New Roman"/>
                <w:lang w:eastAsia="zh-CN" w:bidi="he-IL"/>
                <w:rPrChange w:id="39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38.211, sec 4.2, 5.3.1, 6.4.1.3.1.2 </w:t>
            </w:r>
            <w:r w:rsidRPr="00671B3D">
              <w:rPr>
                <w:rFonts w:eastAsia="Times New Roman"/>
                <w:lang w:eastAsia="zh-CN" w:bidi="he-IL"/>
                <w:rPrChange w:id="39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01346369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UC</w:t>
      </w:r>
      <w:r w:rsidRPr="0057639A">
        <w:rPr>
          <w:b/>
          <w:bCs/>
        </w:rPr>
        <w:t xml:space="preserve">CH </w:t>
      </w:r>
      <w:r>
        <w:rPr>
          <w:b/>
          <w:bCs/>
        </w:rPr>
        <w:t xml:space="preserve">Format 2/3/4 UCI </w:t>
      </w:r>
      <w:r w:rsidRPr="0057639A">
        <w:rPr>
          <w:b/>
          <w:bCs/>
        </w:rPr>
        <w:t>Parameters</w:t>
      </w:r>
    </w:p>
    <w:p w14:paraId="51D67707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: PUCCH Formats 2/3/4 Parameters</w:t>
      </w:r>
    </w:p>
    <w:tbl>
      <w:tblPr>
        <w:tblStyle w:val="TableProfessional"/>
        <w:tblW w:w="9802" w:type="dxa"/>
        <w:tblLook w:val="0600" w:firstRow="0" w:lastRow="0" w:firstColumn="0" w:lastColumn="0" w:noHBand="1" w:noVBand="1"/>
      </w:tblPr>
      <w:tblGrid>
        <w:gridCol w:w="1360"/>
        <w:gridCol w:w="1962"/>
        <w:gridCol w:w="2880"/>
        <w:gridCol w:w="3600"/>
      </w:tblGrid>
      <w:tr w:rsidR="00266DA3" w:rsidRPr="00FE3B45" w14:paraId="52B59696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2BA1371D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4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E3B45">
              <w:rPr>
                <w:b/>
                <w:bCs/>
                <w:rPrChange w:id="3945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880" w:type="dxa"/>
            <w:hideMark/>
          </w:tcPr>
          <w:p w14:paraId="62CC243B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4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E3B45">
              <w:rPr>
                <w:b/>
                <w:bCs/>
                <w:rPrChange w:id="3947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00" w:type="dxa"/>
            <w:noWrap/>
            <w:hideMark/>
          </w:tcPr>
          <w:p w14:paraId="4C96DD53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394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E3B45">
              <w:rPr>
                <w:b/>
                <w:bCs/>
                <w:rPrChange w:id="3949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FE3B45" w14:paraId="22A0570F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1B5EE5B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UCI</w:t>
            </w:r>
          </w:p>
        </w:tc>
      </w:tr>
      <w:tr w:rsidR="00266DA3" w:rsidRPr="00FE3B45" w14:paraId="20D9AA56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7C38944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O^{SR}</w:t>
            </w:r>
          </w:p>
        </w:tc>
        <w:tc>
          <w:tcPr>
            <w:tcW w:w="2880" w:type="dxa"/>
            <w:hideMark/>
          </w:tcPr>
          <w:p w14:paraId="219DE3C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the number of SR bits</w:t>
            </w:r>
          </w:p>
        </w:tc>
        <w:tc>
          <w:tcPr>
            <w:tcW w:w="3600" w:type="dxa"/>
            <w:hideMark/>
          </w:tcPr>
          <w:p w14:paraId="41381DB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  <w:r w:rsidRPr="00FE3B45">
              <w:rPr>
                <w:rFonts w:eastAsia="Times New Roman"/>
                <w:lang w:eastAsia="zh-CN" w:bidi="he-IL"/>
                <w:rPrChange w:id="39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Table  6.3.1.4-1</w:t>
            </w:r>
          </w:p>
        </w:tc>
      </w:tr>
      <w:tr w:rsidR="00266DA3" w:rsidRPr="00FE3B45" w14:paraId="1E7AA238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5968747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O^{ACK}</w:t>
            </w:r>
          </w:p>
        </w:tc>
        <w:tc>
          <w:tcPr>
            <w:tcW w:w="2880" w:type="dxa"/>
            <w:hideMark/>
          </w:tcPr>
          <w:p w14:paraId="1747ECA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number of HARQ bits</w:t>
            </w:r>
          </w:p>
        </w:tc>
        <w:tc>
          <w:tcPr>
            <w:tcW w:w="3600" w:type="dxa"/>
            <w:hideMark/>
          </w:tcPr>
          <w:p w14:paraId="3D4F18E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  <w:r w:rsidRPr="00FE3B45">
              <w:rPr>
                <w:rFonts w:eastAsia="Times New Roman"/>
                <w:lang w:eastAsia="zh-CN" w:bidi="he-IL"/>
                <w:rPrChange w:id="39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Table  6.3.1.4-1</w:t>
            </w:r>
          </w:p>
        </w:tc>
      </w:tr>
      <w:tr w:rsidR="00266DA3" w:rsidRPr="00FE3B45" w14:paraId="33882A20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61AE0B7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O^{CSI-part1}</w:t>
            </w:r>
          </w:p>
        </w:tc>
        <w:tc>
          <w:tcPr>
            <w:tcW w:w="2880" w:type="dxa"/>
            <w:hideMark/>
          </w:tcPr>
          <w:p w14:paraId="6CF9EAB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the number of CSI part 1 bits</w:t>
            </w:r>
          </w:p>
        </w:tc>
        <w:tc>
          <w:tcPr>
            <w:tcW w:w="3600" w:type="dxa"/>
            <w:hideMark/>
          </w:tcPr>
          <w:p w14:paraId="4AAEEB5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  <w:r w:rsidRPr="00FE3B45">
              <w:rPr>
                <w:rFonts w:eastAsia="Times New Roman"/>
                <w:lang w:eastAsia="zh-CN" w:bidi="he-IL"/>
                <w:rPrChange w:id="39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Table  6.3.1.4-1</w:t>
            </w:r>
          </w:p>
        </w:tc>
      </w:tr>
      <w:tr w:rsidR="00266DA3" w:rsidRPr="00FE3B45" w14:paraId="6366ACB3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09C4D137" w14:textId="32663BE1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mappings from </w:t>
            </w:r>
            <w:del w:id="3975" w:author="Author">
              <w:r w:rsidRPr="00FE3B45" w:rsidDel="003C010E">
                <w:rPr>
                  <w:rFonts w:eastAsia="Times New Roman"/>
                  <w:lang w:eastAsia="zh-CN" w:bidi="he-IL"/>
                  <w:rPrChange w:id="397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Csi </w:delText>
              </w:r>
            </w:del>
            <w:ins w:id="3977" w:author="Author">
              <w:r w:rsidR="003C010E" w:rsidRPr="00FE3B45">
                <w:rPr>
                  <w:rFonts w:eastAsia="Times New Roman"/>
                  <w:lang w:eastAsia="zh-CN" w:bidi="he-IL"/>
                  <w:rPrChange w:id="397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C</w:t>
              </w:r>
              <w:r w:rsidR="003C010E">
                <w:rPr>
                  <w:rFonts w:eastAsia="Times New Roman"/>
                  <w:lang w:eastAsia="zh-CN" w:bidi="he-IL"/>
                </w:rPr>
                <w:t>SI</w:t>
              </w:r>
              <w:r w:rsidR="003C010E" w:rsidRPr="00FE3B45">
                <w:rPr>
                  <w:rFonts w:eastAsia="Times New Roman"/>
                  <w:lang w:eastAsia="zh-CN" w:bidi="he-IL"/>
                  <w:rPrChange w:id="397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r w:rsidRPr="00FE3B45">
              <w:rPr>
                <w:rFonts w:eastAsia="Times New Roman"/>
                <w:lang w:eastAsia="zh-CN" w:bidi="he-IL"/>
                <w:rPrChange w:id="39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Part1 to length and priorities of CSI part 2 reports</w:t>
            </w:r>
          </w:p>
        </w:tc>
        <w:tc>
          <w:tcPr>
            <w:tcW w:w="2880" w:type="dxa"/>
            <w:hideMark/>
          </w:tcPr>
          <w:p w14:paraId="5E9AD85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Needed to compute in L1 the actual size of CSI part 1 (Formats 3,4)</w:t>
            </w:r>
          </w:p>
        </w:tc>
        <w:tc>
          <w:tcPr>
            <w:tcW w:w="3600" w:type="dxa"/>
            <w:noWrap/>
            <w:hideMark/>
          </w:tcPr>
          <w:p w14:paraId="75694AC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9.2.5</w:t>
            </w:r>
          </w:p>
        </w:tc>
      </w:tr>
      <w:tr w:rsidR="00266DA3" w:rsidRPr="00FE3B45" w14:paraId="232754F4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74FC4B55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UCI part1 &amp; part2 (if present)</w:t>
            </w:r>
          </w:p>
        </w:tc>
        <w:tc>
          <w:tcPr>
            <w:tcW w:w="2880" w:type="dxa"/>
            <w:hideMark/>
          </w:tcPr>
          <w:p w14:paraId="0DE2E2D5" w14:textId="6BA697A8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This is an output: UCI reports (or outcome of decoding + metrics like SINR, RSRP</w:t>
            </w:r>
            <w:ins w:id="3989" w:author="Author">
              <w:r w:rsidR="003C010E">
                <w:rPr>
                  <w:rFonts w:eastAsia="Times New Roman"/>
                  <w:lang w:eastAsia="zh-CN" w:bidi="he-IL"/>
                </w:rPr>
                <w:t xml:space="preserve"> etc.</w:t>
              </w:r>
            </w:ins>
            <w:r w:rsidRPr="00FE3B45">
              <w:rPr>
                <w:rFonts w:eastAsia="Times New Roman"/>
                <w:lang w:eastAsia="zh-CN" w:bidi="he-IL"/>
                <w:rPrChange w:id="39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)</w:t>
            </w:r>
          </w:p>
        </w:tc>
        <w:tc>
          <w:tcPr>
            <w:tcW w:w="3600" w:type="dxa"/>
            <w:noWrap/>
            <w:hideMark/>
          </w:tcPr>
          <w:p w14:paraId="5424CF08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</w:t>
            </w:r>
          </w:p>
        </w:tc>
      </w:tr>
      <w:tr w:rsidR="00266DA3" w:rsidRPr="00FE3B45" w14:paraId="3133480F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36F2CF76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PUCCH Format Type</w:t>
            </w:r>
          </w:p>
        </w:tc>
        <w:tc>
          <w:tcPr>
            <w:tcW w:w="2880" w:type="dxa"/>
            <w:hideMark/>
          </w:tcPr>
          <w:p w14:paraId="1C0DABE6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2, 3 or 4</w:t>
            </w:r>
          </w:p>
        </w:tc>
        <w:tc>
          <w:tcPr>
            <w:tcW w:w="3600" w:type="dxa"/>
            <w:hideMark/>
          </w:tcPr>
          <w:p w14:paraId="53885BB6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39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39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</w:t>
            </w:r>
            <w:r w:rsidRPr="00FE3B45">
              <w:t xml:space="preserve"> </w:t>
            </w:r>
            <w:r w:rsidRPr="00FE3B45">
              <w:rPr>
                <w:rFonts w:eastAsia="Times New Roman"/>
                <w:lang w:eastAsia="zh-CN" w:bidi="he-IL"/>
                <w:rPrChange w:id="39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9.2.2</w:t>
            </w:r>
          </w:p>
        </w:tc>
      </w:tr>
      <w:tr w:rsidR="00266DA3" w:rsidRPr="00FE3B45" w14:paraId="609EDD9C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1760335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CRC check</w:t>
            </w:r>
          </w:p>
        </w:tc>
      </w:tr>
      <w:tr w:rsidR="00266DA3" w:rsidRPr="00FE3B45" w14:paraId="416A21EA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49A8825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hardcoded parameters&gt;</w:t>
            </w:r>
          </w:p>
        </w:tc>
        <w:tc>
          <w:tcPr>
            <w:tcW w:w="2880" w:type="dxa"/>
            <w:hideMark/>
          </w:tcPr>
          <w:p w14:paraId="609C0C5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CRC size and generator depend on the payload size A, and fixed parameters</w:t>
            </w:r>
          </w:p>
        </w:tc>
        <w:tc>
          <w:tcPr>
            <w:tcW w:w="3600" w:type="dxa"/>
            <w:noWrap/>
            <w:hideMark/>
          </w:tcPr>
          <w:p w14:paraId="5D91E77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38.212, sec 6.3.1.2 </w:t>
            </w:r>
          </w:p>
        </w:tc>
      </w:tr>
      <w:tr w:rsidR="00266DA3" w:rsidRPr="00FE3B45" w14:paraId="6E97BAC7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1FA3EBB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Polar/Block decoding</w:t>
            </w:r>
          </w:p>
        </w:tc>
      </w:tr>
      <w:tr w:rsidR="00266DA3" w:rsidRPr="00FE3B45" w14:paraId="57E6F5EC" w14:textId="77777777" w:rsidTr="00C115A1">
        <w:trPr>
          <w:trHeight w:val="900"/>
        </w:trPr>
        <w:tc>
          <w:tcPr>
            <w:tcW w:w="3322" w:type="dxa"/>
            <w:gridSpan w:val="2"/>
            <w:noWrap/>
            <w:hideMark/>
          </w:tcPr>
          <w:p w14:paraId="4DE54D9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&lt;acceleration based on hardcoded parameters&gt;</w:t>
            </w:r>
          </w:p>
        </w:tc>
        <w:tc>
          <w:tcPr>
            <w:tcW w:w="2880" w:type="dxa"/>
            <w:hideMark/>
          </w:tcPr>
          <w:p w14:paraId="70DD9574" w14:textId="0ECAD152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Encoding depends on the payload size A, and </w:t>
            </w:r>
            <w:del w:id="4014" w:author="Author">
              <w:r w:rsidRPr="00FE3B45" w:rsidDel="00CA1889">
                <w:rPr>
                  <w:rFonts w:eastAsia="Times New Roman"/>
                  <w:lang w:eastAsia="zh-CN" w:bidi="he-IL"/>
                  <w:rPrChange w:id="4015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correspoding</w:delText>
              </w:r>
            </w:del>
            <w:ins w:id="4016" w:author="Author">
              <w:r w:rsidR="00CA1889" w:rsidRPr="00CA1889">
                <w:rPr>
                  <w:rFonts w:eastAsia="Times New Roman"/>
                  <w:lang w:eastAsia="zh-CN" w:bidi="he-IL"/>
                </w:rPr>
                <w:t>corresponding</w:t>
              </w:r>
            </w:ins>
            <w:r w:rsidRPr="00FE3B45">
              <w:rPr>
                <w:rFonts w:eastAsia="Times New Roman"/>
                <w:lang w:eastAsia="zh-CN" w:bidi="he-IL"/>
                <w:rPrChange w:id="40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number of code blocks, and fixed parameters</w:t>
            </w:r>
          </w:p>
        </w:tc>
        <w:tc>
          <w:tcPr>
            <w:tcW w:w="3600" w:type="dxa"/>
            <w:noWrap/>
            <w:hideMark/>
          </w:tcPr>
          <w:p w14:paraId="7FBB84E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sec 6.3.1.3</w:t>
            </w:r>
          </w:p>
        </w:tc>
      </w:tr>
      <w:tr w:rsidR="00266DA3" w:rsidRPr="00FE3B45" w14:paraId="7A410072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527554B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Rate de-matching</w:t>
            </w:r>
          </w:p>
        </w:tc>
      </w:tr>
      <w:tr w:rsidR="00266DA3" w:rsidRPr="00FE3B45" w14:paraId="54CFF7CE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2ABB062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N_{symb,UCI}^{PUCCH,*}</w:t>
            </w:r>
          </w:p>
        </w:tc>
        <w:tc>
          <w:tcPr>
            <w:tcW w:w="2880" w:type="dxa"/>
            <w:hideMark/>
          </w:tcPr>
          <w:p w14:paraId="63E8FAC9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 carrying UCI for PUCCH formats 2/3/4 respectively</w:t>
            </w:r>
          </w:p>
        </w:tc>
        <w:tc>
          <w:tcPr>
            <w:tcW w:w="3600" w:type="dxa"/>
            <w:noWrap/>
            <w:hideMark/>
          </w:tcPr>
          <w:p w14:paraId="7BE9D65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Table  6.3.1.4-1</w:t>
            </w:r>
          </w:p>
        </w:tc>
      </w:tr>
      <w:tr w:rsidR="00266DA3" w:rsidRPr="00FE3B45" w14:paraId="4BB89F90" w14:textId="77777777" w:rsidTr="00C115A1">
        <w:trPr>
          <w:trHeight w:val="1200"/>
        </w:trPr>
        <w:tc>
          <w:tcPr>
            <w:tcW w:w="3322" w:type="dxa"/>
            <w:gridSpan w:val="2"/>
            <w:noWrap/>
            <w:hideMark/>
          </w:tcPr>
          <w:p w14:paraId="496288F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N_{SF}^{PUCCH,*}</w:t>
            </w:r>
          </w:p>
        </w:tc>
        <w:tc>
          <w:tcPr>
            <w:tcW w:w="2880" w:type="dxa"/>
            <w:hideMark/>
          </w:tcPr>
          <w:p w14:paraId="642CE0C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spreading factor for PUCCH formats 4</w:t>
            </w:r>
          </w:p>
        </w:tc>
        <w:tc>
          <w:tcPr>
            <w:tcW w:w="3600" w:type="dxa"/>
            <w:noWrap/>
            <w:hideMark/>
          </w:tcPr>
          <w:p w14:paraId="28B891A8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38.213, Table  6.3.1.4 </w:t>
            </w:r>
          </w:p>
        </w:tc>
      </w:tr>
      <w:tr w:rsidR="00266DA3" w:rsidRPr="00FE3B45" w14:paraId="1199E3D6" w14:textId="77777777" w:rsidTr="00C115A1">
        <w:trPr>
          <w:trHeight w:val="900"/>
        </w:trPr>
        <w:tc>
          <w:tcPr>
            <w:tcW w:w="3322" w:type="dxa"/>
            <w:gridSpan w:val="2"/>
            <w:noWrap/>
            <w:hideMark/>
          </w:tcPr>
          <w:p w14:paraId="04CE46B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N_{PRBI}^{PUCCH,*}</w:t>
            </w:r>
          </w:p>
        </w:tc>
        <w:tc>
          <w:tcPr>
            <w:tcW w:w="2880" w:type="dxa"/>
            <w:hideMark/>
          </w:tcPr>
          <w:p w14:paraId="787C519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allocation, for each format, respectively</w:t>
            </w:r>
          </w:p>
        </w:tc>
        <w:tc>
          <w:tcPr>
            <w:tcW w:w="3600" w:type="dxa"/>
            <w:noWrap/>
            <w:hideMark/>
          </w:tcPr>
          <w:p w14:paraId="5453100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E3B45" w14:paraId="2AC89FFB" w14:textId="77777777" w:rsidTr="00C115A1">
        <w:trPr>
          <w:trHeight w:val="900"/>
        </w:trPr>
        <w:tc>
          <w:tcPr>
            <w:tcW w:w="3322" w:type="dxa"/>
            <w:gridSpan w:val="2"/>
            <w:noWrap/>
            <w:hideMark/>
          </w:tcPr>
          <w:p w14:paraId="57C64AAE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\pi/2-BPSK</w:t>
            </w:r>
          </w:p>
        </w:tc>
        <w:tc>
          <w:tcPr>
            <w:tcW w:w="2880" w:type="dxa"/>
            <w:hideMark/>
          </w:tcPr>
          <w:p w14:paraId="6D2BC90E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that Formats 3-4 use \pi/2-BPSK, rather than QPSK modulation</w:t>
            </w:r>
            <w:r w:rsidRPr="00FE3B45">
              <w:rPr>
                <w:rFonts w:eastAsia="Times New Roman"/>
                <w:lang w:eastAsia="zh-CN" w:bidi="he-IL"/>
                <w:rPrChange w:id="40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Note: QPSK for Format 2</w:t>
            </w:r>
          </w:p>
        </w:tc>
        <w:tc>
          <w:tcPr>
            <w:tcW w:w="3600" w:type="dxa"/>
            <w:noWrap/>
            <w:hideMark/>
          </w:tcPr>
          <w:p w14:paraId="43CD01BE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6.3.2.6.2, sec 6.3.2.5.2</w:t>
            </w:r>
          </w:p>
        </w:tc>
      </w:tr>
      <w:tr w:rsidR="00266DA3" w:rsidRPr="00FE3B45" w14:paraId="71DE52C4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6DAE1E5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R_{UCI}^{max}</w:t>
            </w:r>
          </w:p>
        </w:tc>
        <w:tc>
          <w:tcPr>
            <w:tcW w:w="2880" w:type="dxa"/>
            <w:hideMark/>
          </w:tcPr>
          <w:p w14:paraId="4BD0199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Max coding rate to determine how to feedback UCI</w:t>
            </w:r>
          </w:p>
        </w:tc>
        <w:tc>
          <w:tcPr>
            <w:tcW w:w="3600" w:type="dxa"/>
            <w:noWrap/>
            <w:hideMark/>
          </w:tcPr>
          <w:p w14:paraId="0971E80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38.212, Table  6.3.1.4-1</w:t>
            </w:r>
          </w:p>
        </w:tc>
      </w:tr>
      <w:tr w:rsidR="00266DA3" w:rsidRPr="00FE3B45" w14:paraId="783DF45B" w14:textId="77777777" w:rsidTr="00C115A1">
        <w:trPr>
          <w:trHeight w:val="6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791A125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Descrambling</w:t>
            </w:r>
          </w:p>
        </w:tc>
      </w:tr>
      <w:tr w:rsidR="00266DA3" w:rsidRPr="00FE3B45" w14:paraId="1ADA9C70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7BD45126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n_{RNTI}</w:t>
            </w:r>
          </w:p>
        </w:tc>
        <w:tc>
          <w:tcPr>
            <w:tcW w:w="2880" w:type="dxa"/>
            <w:hideMark/>
          </w:tcPr>
          <w:p w14:paraId="1B3A1605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RNTI associated with the PUCCH transmission</w:t>
            </w:r>
          </w:p>
        </w:tc>
        <w:tc>
          <w:tcPr>
            <w:tcW w:w="3600" w:type="dxa"/>
            <w:hideMark/>
          </w:tcPr>
          <w:p w14:paraId="1E6B70F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6.3.2.5.1 and 6.3.2.6.1</w:t>
            </w:r>
          </w:p>
        </w:tc>
      </w:tr>
      <w:tr w:rsidR="00266DA3" w:rsidRPr="00FE3B45" w14:paraId="2402081B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4FB0383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or c_{init}</w:t>
            </w:r>
          </w:p>
        </w:tc>
        <w:tc>
          <w:tcPr>
            <w:tcW w:w="2880" w:type="dxa"/>
            <w:hideMark/>
          </w:tcPr>
          <w:p w14:paraId="3668C94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n_{ID}: scrambling id (PCI by default)</w:t>
            </w:r>
          </w:p>
          <w:p w14:paraId="6CFD9C7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c_{init}: scrambling initialization</w:t>
            </w:r>
          </w:p>
        </w:tc>
        <w:tc>
          <w:tcPr>
            <w:tcW w:w="3600" w:type="dxa"/>
            <w:hideMark/>
          </w:tcPr>
          <w:p w14:paraId="5867DFD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6.3.2.5.1 and 6.3.2.6.1</w:t>
            </w:r>
          </w:p>
        </w:tc>
      </w:tr>
      <w:tr w:rsidR="00266DA3" w:rsidRPr="00FE3B45" w14:paraId="2A60892F" w14:textId="77777777" w:rsidTr="00C115A1">
        <w:trPr>
          <w:trHeight w:val="6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7CFDA99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Demodulation</w:t>
            </w:r>
          </w:p>
        </w:tc>
      </w:tr>
      <w:tr w:rsidR="00266DA3" w:rsidRPr="00FE3B45" w14:paraId="5F55D9E3" w14:textId="77777777" w:rsidTr="00C115A1">
        <w:trPr>
          <w:trHeight w:val="900"/>
        </w:trPr>
        <w:tc>
          <w:tcPr>
            <w:tcW w:w="3322" w:type="dxa"/>
            <w:gridSpan w:val="2"/>
            <w:noWrap/>
            <w:hideMark/>
          </w:tcPr>
          <w:p w14:paraId="547B9CE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commentRangeStart w:id="4072"/>
            <w:r w:rsidRPr="00FE3B45">
              <w:rPr>
                <w:rFonts w:eastAsia="Times New Roman"/>
                <w:lang w:eastAsia="zh-CN" w:bidi="he-IL"/>
                <w:rPrChange w:id="40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\pi/2-BPSK</w:t>
            </w:r>
          </w:p>
        </w:tc>
        <w:tc>
          <w:tcPr>
            <w:tcW w:w="2880" w:type="dxa"/>
            <w:hideMark/>
          </w:tcPr>
          <w:p w14:paraId="253E1E2F" w14:textId="71F42D5F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indicates that </w:t>
            </w:r>
            <w:del w:id="4076" w:author="Author">
              <w:r w:rsidRPr="00FE3B45" w:rsidDel="00897F76">
                <w:rPr>
                  <w:rFonts w:eastAsia="Times New Roman"/>
                  <w:lang w:eastAsia="zh-CN" w:bidi="he-IL"/>
                  <w:rPrChange w:id="407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Foramts</w:delText>
              </w:r>
            </w:del>
            <w:ins w:id="4078" w:author="Author">
              <w:r w:rsidR="00897F76" w:rsidRPr="00897F76">
                <w:rPr>
                  <w:rFonts w:eastAsia="Times New Roman"/>
                  <w:lang w:eastAsia="zh-CN" w:bidi="he-IL"/>
                </w:rPr>
                <w:t>Formats</w:t>
              </w:r>
            </w:ins>
            <w:r w:rsidRPr="00FE3B45">
              <w:rPr>
                <w:rFonts w:eastAsia="Times New Roman"/>
                <w:lang w:eastAsia="zh-CN" w:bidi="he-IL"/>
                <w:rPrChange w:id="40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3-4 use \pi/2-BPSK, rather than QPSK modulation</w:t>
            </w:r>
            <w:r w:rsidRPr="00FE3B45">
              <w:rPr>
                <w:rFonts w:eastAsia="Times New Roman"/>
                <w:lang w:eastAsia="zh-CN" w:bidi="he-IL"/>
                <w:rPrChange w:id="40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Note: QPSK for Format 2</w:t>
            </w:r>
          </w:p>
        </w:tc>
        <w:tc>
          <w:tcPr>
            <w:tcW w:w="3600" w:type="dxa"/>
            <w:noWrap/>
            <w:hideMark/>
          </w:tcPr>
          <w:p w14:paraId="5B18BEA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6.3.2.6.2, sec 6.3.2.5.2</w:t>
            </w:r>
            <w:commentRangeEnd w:id="4072"/>
            <w:r w:rsidR="00561780">
              <w:rPr>
                <w:rStyle w:val="CommentReference"/>
              </w:rPr>
              <w:commentReference w:id="4072"/>
            </w:r>
          </w:p>
        </w:tc>
      </w:tr>
      <w:tr w:rsidR="00266DA3" w:rsidRPr="00FE3B45" w14:paraId="162AA0EB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7B94CA8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Block-wise Despreading</w:t>
            </w:r>
          </w:p>
        </w:tc>
      </w:tr>
      <w:tr w:rsidR="00266DA3" w:rsidRPr="00FE3B45" w14:paraId="529200F4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7C6C2538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occ-Index</w:t>
            </w:r>
          </w:p>
        </w:tc>
        <w:tc>
          <w:tcPr>
            <w:tcW w:w="2880" w:type="dxa"/>
            <w:hideMark/>
          </w:tcPr>
          <w:p w14:paraId="5BDCCAF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index of orthogonal sequence for Format 4.</w:t>
            </w:r>
          </w:p>
        </w:tc>
        <w:tc>
          <w:tcPr>
            <w:tcW w:w="3600" w:type="dxa"/>
            <w:hideMark/>
          </w:tcPr>
          <w:p w14:paraId="4063DFE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38.213, section 9.2.1 </w:t>
            </w:r>
          </w:p>
        </w:tc>
      </w:tr>
      <w:tr w:rsidR="00266DA3" w:rsidRPr="00FE3B45" w14:paraId="5A005307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463B6E8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occ-Length</w:t>
            </w:r>
          </w:p>
        </w:tc>
        <w:tc>
          <w:tcPr>
            <w:tcW w:w="2880" w:type="dxa"/>
            <w:hideMark/>
          </w:tcPr>
          <w:p w14:paraId="710BFB5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length of orthogonal sequence for Format 4.</w:t>
            </w:r>
          </w:p>
        </w:tc>
        <w:tc>
          <w:tcPr>
            <w:tcW w:w="3600" w:type="dxa"/>
            <w:hideMark/>
          </w:tcPr>
          <w:p w14:paraId="73B74C8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38.213, section 9.2.1 </w:t>
            </w:r>
          </w:p>
        </w:tc>
      </w:tr>
      <w:tr w:rsidR="00266DA3" w:rsidRPr="00FE3B45" w14:paraId="53054396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597E07F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0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IDFT for DFT-s-OFDM</w:t>
            </w:r>
          </w:p>
        </w:tc>
      </w:tr>
      <w:tr w:rsidR="00266DA3" w:rsidRPr="00FE3B45" w14:paraId="66BB7F77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0BFEA0B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0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Size</w:t>
            </w:r>
          </w:p>
        </w:tc>
        <w:tc>
          <w:tcPr>
            <w:tcW w:w="2880" w:type="dxa"/>
            <w:hideMark/>
          </w:tcPr>
          <w:p w14:paraId="42677FE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 (Format 3)</w:t>
            </w:r>
          </w:p>
        </w:tc>
        <w:tc>
          <w:tcPr>
            <w:tcW w:w="3600" w:type="dxa"/>
            <w:noWrap/>
            <w:hideMark/>
          </w:tcPr>
          <w:p w14:paraId="17A3172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E3B45" w14:paraId="11818B4D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4215EBB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</w:t>
            </w:r>
          </w:p>
        </w:tc>
        <w:tc>
          <w:tcPr>
            <w:tcW w:w="2880" w:type="dxa"/>
            <w:hideMark/>
          </w:tcPr>
          <w:p w14:paraId="5DFFE1F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600" w:type="dxa"/>
            <w:noWrap/>
            <w:hideMark/>
          </w:tcPr>
          <w:p w14:paraId="3C8D3D9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E3B45" w14:paraId="24AE09AC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31C9C597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and Equalization</w:t>
            </w:r>
          </w:p>
        </w:tc>
      </w:tr>
      <w:tr w:rsidR="00266DA3" w:rsidRPr="00FE3B45" w14:paraId="6569C20E" w14:textId="77777777" w:rsidTr="00C115A1">
        <w:trPr>
          <w:trHeight w:val="900"/>
        </w:trPr>
        <w:tc>
          <w:tcPr>
            <w:tcW w:w="0" w:type="dxa"/>
            <w:gridSpan w:val="2"/>
            <w:noWrap/>
            <w:hideMark/>
          </w:tcPr>
          <w:p w14:paraId="43B5E0D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see PUCCH Format 2/3/4 DM-RS</w:t>
            </w:r>
          </w:p>
        </w:tc>
        <w:tc>
          <w:tcPr>
            <w:tcW w:w="0" w:type="dxa"/>
          </w:tcPr>
          <w:p w14:paraId="337EFA96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0" w:type="dxa"/>
            <w:noWrap/>
          </w:tcPr>
          <w:p w14:paraId="2960109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E3B45" w14:paraId="1A9C8876" w14:textId="77777777" w:rsidTr="00C115A1">
        <w:trPr>
          <w:trHeight w:val="345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2546725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FE3B45" w14:paraId="1C9DBECF" w14:textId="77777777" w:rsidTr="00C115A1">
        <w:trPr>
          <w:trHeight w:val="1200"/>
        </w:trPr>
        <w:tc>
          <w:tcPr>
            <w:tcW w:w="1360" w:type="dxa"/>
            <w:vMerge w:val="restart"/>
            <w:textDirection w:val="btLr"/>
            <w:hideMark/>
          </w:tcPr>
          <w:p w14:paraId="022BD416" w14:textId="77777777" w:rsidR="00266DA3" w:rsidRPr="00FE3B45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11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b/>
                <w:bCs/>
                <w:lang w:eastAsia="zh-CN" w:bidi="he-IL"/>
                <w:rPrChange w:id="412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1962" w:type="dxa"/>
            <w:hideMark/>
          </w:tcPr>
          <w:p w14:paraId="667412D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880" w:type="dxa"/>
            <w:hideMark/>
          </w:tcPr>
          <w:p w14:paraId="0E0329C2" w14:textId="03CE950F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4125" w:author="Author">
              <w:r w:rsidRPr="00FE3B45" w:rsidDel="00536AD1">
                <w:rPr>
                  <w:rFonts w:eastAsia="Times New Roman"/>
                  <w:lang w:eastAsia="zh-CN" w:bidi="he-IL"/>
                  <w:rPrChange w:id="412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127" w:author="Author">
              <w:r w:rsidR="00536AD1" w:rsidRPr="00FE3B45">
                <w:rPr>
                  <w:rFonts w:eastAsia="Times New Roman"/>
                  <w:lang w:eastAsia="zh-CN" w:bidi="he-IL"/>
                  <w:rPrChange w:id="412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536AD1">
                <w:rPr>
                  <w:rFonts w:eastAsia="Times New Roman"/>
                  <w:lang w:eastAsia="zh-CN" w:bidi="he-IL"/>
                </w:rPr>
                <w:t>U</w:t>
              </w:r>
              <w:r w:rsidR="00536AD1" w:rsidRPr="00FE3B45">
                <w:rPr>
                  <w:rFonts w:eastAsia="Times New Roman"/>
                  <w:lang w:eastAsia="zh-CN" w:bidi="he-IL"/>
                  <w:rPrChange w:id="412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FE3B45">
              <w:rPr>
                <w:rFonts w:eastAsia="Times New Roman"/>
                <w:lang w:eastAsia="zh-CN" w:bidi="he-IL"/>
                <w:rPrChange w:id="41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600" w:type="dxa"/>
            <w:hideMark/>
          </w:tcPr>
          <w:p w14:paraId="2A65C0AF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FE3B45" w14:paraId="18ECA6DE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6AADDEBE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3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2B470D2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880" w:type="dxa"/>
            <w:hideMark/>
          </w:tcPr>
          <w:p w14:paraId="5FD104E8" w14:textId="7703BA45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4138" w:author="Author">
              <w:r w:rsidRPr="00FE3B45" w:rsidDel="00536AD1">
                <w:rPr>
                  <w:rFonts w:eastAsia="Times New Roman"/>
                  <w:lang w:eastAsia="zh-CN" w:bidi="he-IL"/>
                  <w:rPrChange w:id="413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140" w:author="Author">
              <w:r w:rsidR="00536AD1" w:rsidRPr="00FE3B45">
                <w:rPr>
                  <w:rFonts w:eastAsia="Times New Roman"/>
                  <w:lang w:eastAsia="zh-CN" w:bidi="he-IL"/>
                  <w:rPrChange w:id="414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536AD1">
                <w:rPr>
                  <w:rFonts w:eastAsia="Times New Roman"/>
                  <w:lang w:eastAsia="zh-CN" w:bidi="he-IL"/>
                </w:rPr>
                <w:t>U</w:t>
              </w:r>
              <w:r w:rsidR="00536AD1" w:rsidRPr="00FE3B45">
                <w:rPr>
                  <w:rFonts w:eastAsia="Times New Roman"/>
                  <w:lang w:eastAsia="zh-CN" w:bidi="he-IL"/>
                  <w:rPrChange w:id="4142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FE3B45">
              <w:rPr>
                <w:rFonts w:eastAsia="Times New Roman"/>
                <w:lang w:eastAsia="zh-CN" w:bidi="he-IL"/>
                <w:rPrChange w:id="41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600" w:type="dxa"/>
            <w:hideMark/>
          </w:tcPr>
          <w:p w14:paraId="70B633C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FE3B45" w14:paraId="2077B9DE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49CA6332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4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744C591E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880" w:type="dxa"/>
            <w:hideMark/>
          </w:tcPr>
          <w:p w14:paraId="3003B99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600" w:type="dxa"/>
            <w:noWrap/>
            <w:hideMark/>
          </w:tcPr>
          <w:p w14:paraId="19F328FA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FE3B45" w14:paraId="5F1C3AEA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2C223239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5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36ED6D81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RB_{BWP}^ {offset}</w:t>
            </w:r>
          </w:p>
        </w:tc>
        <w:tc>
          <w:tcPr>
            <w:tcW w:w="2880" w:type="dxa"/>
            <w:hideMark/>
          </w:tcPr>
          <w:p w14:paraId="4D8EBB9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PRB offset, prior to any hopping</w:t>
            </w:r>
          </w:p>
        </w:tc>
        <w:tc>
          <w:tcPr>
            <w:tcW w:w="3600" w:type="dxa"/>
            <w:noWrap/>
            <w:hideMark/>
          </w:tcPr>
          <w:p w14:paraId="77BE6B03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E3B45" w14:paraId="7AFC84FF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590D0157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6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62F95ABE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N_{PRBI}^ {PUCCH,*}</w:t>
            </w:r>
          </w:p>
        </w:tc>
        <w:tc>
          <w:tcPr>
            <w:tcW w:w="2880" w:type="dxa"/>
            <w:hideMark/>
          </w:tcPr>
          <w:p w14:paraId="131B19B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allocation, for each format, respectively</w:t>
            </w:r>
          </w:p>
        </w:tc>
        <w:tc>
          <w:tcPr>
            <w:tcW w:w="3600" w:type="dxa"/>
            <w:noWrap/>
            <w:hideMark/>
          </w:tcPr>
          <w:p w14:paraId="11B58002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E3B45" w14:paraId="1EC62FA4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44871449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6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0D2212D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[intra-slot] frequency hopping</w:t>
            </w:r>
          </w:p>
        </w:tc>
        <w:tc>
          <w:tcPr>
            <w:tcW w:w="2880" w:type="dxa"/>
            <w:hideMark/>
          </w:tcPr>
          <w:p w14:paraId="6F3A2955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the allocation hops in frequency or not</w:t>
            </w:r>
          </w:p>
        </w:tc>
        <w:tc>
          <w:tcPr>
            <w:tcW w:w="3600" w:type="dxa"/>
            <w:hideMark/>
          </w:tcPr>
          <w:p w14:paraId="2550908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  <w:r w:rsidRPr="00FE3B45">
              <w:rPr>
                <w:rFonts w:eastAsia="Times New Roman"/>
                <w:lang w:eastAsia="zh-CN" w:bidi="he-IL"/>
                <w:rPrChange w:id="41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sec 6.3.1.4</w:t>
            </w:r>
          </w:p>
        </w:tc>
      </w:tr>
      <w:tr w:rsidR="00266DA3" w:rsidRPr="00FE3B45" w14:paraId="0CBB8B10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341E65D2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17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0D34E875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second Hop RB offset</w:t>
            </w:r>
          </w:p>
        </w:tc>
        <w:tc>
          <w:tcPr>
            <w:tcW w:w="2880" w:type="dxa"/>
            <w:hideMark/>
          </w:tcPr>
          <w:p w14:paraId="41C688B3" w14:textId="3C5561A6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offset of the second hop, in case of intra-</w:t>
            </w:r>
            <w:del w:id="4180" w:author="Author">
              <w:r w:rsidRPr="00FE3B45" w:rsidDel="00536AD1">
                <w:rPr>
                  <w:rFonts w:eastAsia="Times New Roman"/>
                  <w:lang w:eastAsia="zh-CN" w:bidi="he-IL"/>
                  <w:rPrChange w:id="418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hop </w:delText>
              </w:r>
            </w:del>
            <w:ins w:id="4182" w:author="Author">
              <w:r w:rsidR="00536AD1">
                <w:rPr>
                  <w:rFonts w:eastAsia="Times New Roman"/>
                  <w:lang w:eastAsia="zh-CN" w:bidi="he-IL"/>
                </w:rPr>
                <w:t>slot</w:t>
              </w:r>
              <w:r w:rsidR="00536AD1" w:rsidRPr="00FE3B45">
                <w:rPr>
                  <w:rFonts w:eastAsia="Times New Roman"/>
                  <w:lang w:eastAsia="zh-CN" w:bidi="he-IL"/>
                  <w:rPrChange w:id="418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del w:id="4184" w:author="Author">
              <w:r w:rsidRPr="00FE3B45" w:rsidDel="00536AD1">
                <w:rPr>
                  <w:rFonts w:eastAsia="Times New Roman"/>
                  <w:lang w:eastAsia="zh-CN" w:bidi="he-IL"/>
                  <w:rPrChange w:id="4185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freqency</w:delText>
              </w:r>
            </w:del>
            <w:ins w:id="4186" w:author="Author">
              <w:r w:rsidR="00536AD1" w:rsidRPr="00536AD1">
                <w:rPr>
                  <w:rFonts w:eastAsia="Times New Roman"/>
                  <w:lang w:eastAsia="zh-CN" w:bidi="he-IL"/>
                </w:rPr>
                <w:t>frequency</w:t>
              </w:r>
            </w:ins>
            <w:r w:rsidRPr="00FE3B45">
              <w:rPr>
                <w:rFonts w:eastAsia="Times New Roman"/>
                <w:lang w:eastAsia="zh-CN" w:bidi="he-IL"/>
                <w:rPrChange w:id="41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hopping</w:t>
            </w:r>
          </w:p>
        </w:tc>
        <w:tc>
          <w:tcPr>
            <w:tcW w:w="3600" w:type="dxa"/>
            <w:noWrap/>
            <w:hideMark/>
          </w:tcPr>
          <w:p w14:paraId="78771DB4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FE3B45" w14:paraId="2B4F0427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11D2A448" w14:textId="77777777" w:rsidR="00266DA3" w:rsidRPr="00FE3B45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19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b/>
                <w:bCs/>
                <w:lang w:eastAsia="zh-CN" w:bidi="he-IL"/>
                <w:rPrChange w:id="419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1962" w:type="dxa"/>
            <w:noWrap/>
            <w:hideMark/>
          </w:tcPr>
          <w:p w14:paraId="58F50BD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start</w:t>
            </w:r>
          </w:p>
        </w:tc>
        <w:tc>
          <w:tcPr>
            <w:tcW w:w="2880" w:type="dxa"/>
            <w:hideMark/>
          </w:tcPr>
          <w:p w14:paraId="4BD4EF7B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first symbol for the PUCCH allocation</w:t>
            </w:r>
          </w:p>
        </w:tc>
        <w:tc>
          <w:tcPr>
            <w:tcW w:w="3600" w:type="dxa"/>
            <w:noWrap/>
            <w:hideMark/>
          </w:tcPr>
          <w:p w14:paraId="42F4257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1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E3B45" w14:paraId="126C6CE1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115F1A8C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198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088A2030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1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2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N_{symb,UCI}^ {PUCCH,*}</w:t>
            </w:r>
          </w:p>
        </w:tc>
        <w:tc>
          <w:tcPr>
            <w:tcW w:w="2880" w:type="dxa"/>
            <w:hideMark/>
          </w:tcPr>
          <w:p w14:paraId="3601952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01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202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600" w:type="dxa"/>
            <w:noWrap/>
            <w:hideMark/>
          </w:tcPr>
          <w:p w14:paraId="75C49A9D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03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204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E3B45" w14:paraId="5CA26D99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6499A052" w14:textId="77777777" w:rsidR="00266DA3" w:rsidRPr="00FE3B45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205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74A8468C" w14:textId="77777777" w:rsidR="00266DA3" w:rsidRPr="00FE3B45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lang w:eastAsia="zh-CN" w:bidi="he-IL"/>
                <w:rPrChange w:id="42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880" w:type="dxa"/>
            <w:hideMark/>
          </w:tcPr>
          <w:p w14:paraId="76A7641D" w14:textId="77777777" w:rsidR="00266DA3" w:rsidRPr="00FE3B4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208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color w:val="000000"/>
                <w:lang w:eastAsia="zh-CN" w:bidi="he-IL"/>
                <w:rPrChange w:id="4209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600" w:type="dxa"/>
            <w:hideMark/>
          </w:tcPr>
          <w:p w14:paraId="0EB8A519" w14:textId="77777777" w:rsidR="00266DA3" w:rsidRPr="00FE3B4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210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FE3B45">
              <w:rPr>
                <w:rFonts w:eastAsia="Times New Roman"/>
                <w:color w:val="000000"/>
                <w:lang w:eastAsia="zh-CN" w:bidi="he-IL"/>
                <w:rPrChange w:id="4211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t>3GPP TS 38.211, sec 4.2, 5.3.1</w:t>
            </w:r>
            <w:r w:rsidRPr="00FE3B45">
              <w:rPr>
                <w:rFonts w:eastAsia="Times New Roman"/>
                <w:color w:val="000000"/>
                <w:lang w:eastAsia="zh-CN" w:bidi="he-IL"/>
                <w:rPrChange w:id="4212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5E53654A" w14:textId="77777777" w:rsidR="00266DA3" w:rsidRDefault="00266DA3" w:rsidP="00266DA3"/>
    <w:p w14:paraId="4061B880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 w:rsidRPr="0057639A">
        <w:rPr>
          <w:b/>
          <w:bCs/>
        </w:rPr>
        <w:t>P</w:t>
      </w:r>
      <w:r>
        <w:rPr>
          <w:b/>
          <w:bCs/>
        </w:rPr>
        <w:t>UC</w:t>
      </w:r>
      <w:r w:rsidRPr="0057639A">
        <w:rPr>
          <w:b/>
          <w:bCs/>
        </w:rPr>
        <w:t xml:space="preserve">CH </w:t>
      </w:r>
      <w:r>
        <w:rPr>
          <w:b/>
          <w:bCs/>
        </w:rPr>
        <w:t xml:space="preserve">Format 2/3/4 DM-RS </w:t>
      </w:r>
      <w:r w:rsidRPr="0057639A">
        <w:rPr>
          <w:b/>
          <w:bCs/>
        </w:rPr>
        <w:t>Parameters</w:t>
      </w:r>
    </w:p>
    <w:p w14:paraId="7FEFE08F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>: PUCCH Formats 2/3/4 DM-RS Parameters</w:t>
      </w:r>
    </w:p>
    <w:tbl>
      <w:tblPr>
        <w:tblStyle w:val="TableProfessional"/>
        <w:tblW w:w="9802" w:type="dxa"/>
        <w:tblLook w:val="0600" w:firstRow="0" w:lastRow="0" w:firstColumn="0" w:lastColumn="0" w:noHBand="1" w:noVBand="1"/>
      </w:tblPr>
      <w:tblGrid>
        <w:gridCol w:w="1360"/>
        <w:gridCol w:w="1962"/>
        <w:gridCol w:w="2880"/>
        <w:gridCol w:w="3600"/>
      </w:tblGrid>
      <w:tr w:rsidR="00266DA3" w:rsidRPr="008B6A54" w14:paraId="76F666B8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3086DAE4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21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8B6A54">
              <w:rPr>
                <w:b/>
                <w:bCs/>
                <w:rPrChange w:id="421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880" w:type="dxa"/>
            <w:hideMark/>
          </w:tcPr>
          <w:p w14:paraId="408829EE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21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8B6A54">
              <w:rPr>
                <w:b/>
                <w:bCs/>
                <w:rPrChange w:id="421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3600" w:type="dxa"/>
            <w:noWrap/>
            <w:hideMark/>
          </w:tcPr>
          <w:p w14:paraId="42BD65C7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21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8B6A54">
              <w:rPr>
                <w:b/>
                <w:bCs/>
                <w:rPrChange w:id="421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8B6A54" w14:paraId="6998B8B9" w14:textId="77777777" w:rsidTr="00C115A1">
        <w:trPr>
          <w:trHeight w:val="300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65CFA278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Descrambling</w:t>
            </w:r>
          </w:p>
        </w:tc>
      </w:tr>
      <w:tr w:rsidR="00266DA3" w:rsidRPr="008B6A54" w14:paraId="3E864B2A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22F376F6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N_{ID}^0 or c_{init}[</w:t>
            </w:r>
            <w:r w:rsidRPr="008B6A54">
              <w:rPr>
                <w:rFonts w:eastAsia="Times New Roman"/>
                <w:lang w:eastAsia="zh-CN" w:bidi="he-IL"/>
                <w:rPrChange w:id="4223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8B6A54">
              <w:rPr>
                <w:rFonts w:eastAsia="Times New Roman"/>
                <w:lang w:eastAsia="zh-CN" w:bidi="he-IL"/>
                <w:rPrChange w:id="42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]</w:t>
            </w:r>
          </w:p>
        </w:tc>
        <w:tc>
          <w:tcPr>
            <w:tcW w:w="2880" w:type="dxa"/>
            <w:hideMark/>
          </w:tcPr>
          <w:p w14:paraId="71278877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N_{ID}^0: scrambling ID 0 for Format 2</w:t>
            </w:r>
          </w:p>
          <w:p w14:paraId="14AB39EA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c_{init}[</w:t>
            </w:r>
            <w:r w:rsidRPr="008B6A54">
              <w:rPr>
                <w:rFonts w:eastAsia="Times New Roman"/>
                <w:lang w:eastAsia="zh-CN" w:bidi="he-IL"/>
                <w:rPrChange w:id="4229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</w:t>
            </w:r>
            <w:r w:rsidRPr="008B6A54">
              <w:rPr>
                <w:rFonts w:eastAsia="Times New Roman"/>
                <w:lang w:eastAsia="zh-CN" w:bidi="he-IL"/>
                <w:rPrChange w:id="42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]: scrambling initialization, per DMRS symb </w:t>
            </w:r>
            <w:r w:rsidRPr="008B6A54">
              <w:rPr>
                <w:rFonts w:eastAsia="Times New Roman"/>
                <w:lang w:eastAsia="zh-CN" w:bidi="he-IL"/>
                <w:rPrChange w:id="4231" w:author="Author">
                  <w:rPr>
                    <w:rFonts w:ascii="Script MT Bold" w:eastAsia="Times New Roman" w:hAnsi="Script MT Bold" w:cstheme="majorBidi"/>
                    <w:lang w:eastAsia="zh-CN" w:bidi="he-IL"/>
                  </w:rPr>
                </w:rPrChange>
              </w:rPr>
              <w:t>l.</w:t>
            </w:r>
          </w:p>
        </w:tc>
        <w:tc>
          <w:tcPr>
            <w:tcW w:w="3600" w:type="dxa"/>
            <w:noWrap/>
            <w:hideMark/>
          </w:tcPr>
          <w:p w14:paraId="07D98314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6.4.1.3.2.1</w:t>
            </w:r>
          </w:p>
        </w:tc>
      </w:tr>
      <w:tr w:rsidR="00266DA3" w:rsidRPr="008B6A54" w14:paraId="1851F0E7" w14:textId="77777777" w:rsidTr="00C115A1">
        <w:trPr>
          <w:trHeight w:val="600"/>
        </w:trPr>
        <w:tc>
          <w:tcPr>
            <w:tcW w:w="3322" w:type="dxa"/>
            <w:gridSpan w:val="2"/>
            <w:noWrap/>
            <w:hideMark/>
          </w:tcPr>
          <w:p w14:paraId="40FE6D3D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pucch-GroupHopping</w:t>
            </w:r>
          </w:p>
        </w:tc>
        <w:tc>
          <w:tcPr>
            <w:tcW w:w="2880" w:type="dxa"/>
            <w:hideMark/>
          </w:tcPr>
          <w:p w14:paraId="7BB194F9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group, sequence or no hopping is applied (Formats 3/4)</w:t>
            </w:r>
          </w:p>
        </w:tc>
        <w:tc>
          <w:tcPr>
            <w:tcW w:w="3600" w:type="dxa"/>
            <w:hideMark/>
          </w:tcPr>
          <w:p w14:paraId="66AD1029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8B6A54" w14:paraId="094B5A73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1A939900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 hopping</w:t>
            </w:r>
          </w:p>
        </w:tc>
        <w:tc>
          <w:tcPr>
            <w:tcW w:w="2880" w:type="dxa"/>
            <w:hideMark/>
          </w:tcPr>
          <w:p w14:paraId="2B6148A1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hopping identifier (Formats 3/4)</w:t>
            </w:r>
          </w:p>
        </w:tc>
        <w:tc>
          <w:tcPr>
            <w:tcW w:w="3600" w:type="dxa"/>
            <w:hideMark/>
          </w:tcPr>
          <w:p w14:paraId="4E2C01BC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</w:p>
        </w:tc>
      </w:tr>
      <w:tr w:rsidR="00266DA3" w:rsidRPr="008B6A54" w14:paraId="48C1BC78" w14:textId="77777777" w:rsidTr="00C115A1">
        <w:trPr>
          <w:trHeight w:val="300"/>
        </w:trPr>
        <w:tc>
          <w:tcPr>
            <w:tcW w:w="3322" w:type="dxa"/>
            <w:gridSpan w:val="2"/>
            <w:noWrap/>
            <w:hideMark/>
          </w:tcPr>
          <w:p w14:paraId="2AD99664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m0</w:t>
            </w:r>
          </w:p>
        </w:tc>
        <w:tc>
          <w:tcPr>
            <w:tcW w:w="2880" w:type="dxa"/>
            <w:hideMark/>
          </w:tcPr>
          <w:p w14:paraId="786B3F09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initial cyclic shift (Formats 3/4)</w:t>
            </w:r>
          </w:p>
        </w:tc>
        <w:tc>
          <w:tcPr>
            <w:tcW w:w="3600" w:type="dxa"/>
            <w:hideMark/>
          </w:tcPr>
          <w:p w14:paraId="455E2BC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6.3.2.2.2</w:t>
            </w:r>
          </w:p>
        </w:tc>
      </w:tr>
      <w:tr w:rsidR="00266DA3" w:rsidRPr="008B6A54" w14:paraId="0C2C84E4" w14:textId="77777777" w:rsidTr="00C115A1">
        <w:trPr>
          <w:trHeight w:val="300"/>
        </w:trPr>
        <w:tc>
          <w:tcPr>
            <w:tcW w:w="3322" w:type="dxa"/>
            <w:gridSpan w:val="2"/>
            <w:noWrap/>
          </w:tcPr>
          <w:p w14:paraId="4B681F42" w14:textId="77777777" w:rsidR="00266DA3" w:rsidRPr="008B6A54" w:rsidDel="009609F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occ-Index</w:t>
            </w:r>
          </w:p>
        </w:tc>
        <w:tc>
          <w:tcPr>
            <w:tcW w:w="2880" w:type="dxa"/>
          </w:tcPr>
          <w:p w14:paraId="748414BE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index of orthogonal sequence for Format 4.</w:t>
            </w:r>
          </w:p>
        </w:tc>
        <w:tc>
          <w:tcPr>
            <w:tcW w:w="3600" w:type="dxa"/>
          </w:tcPr>
          <w:p w14:paraId="0A1CC13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38.213, section 9.2.1 </w:t>
            </w:r>
          </w:p>
        </w:tc>
      </w:tr>
      <w:tr w:rsidR="00266DA3" w:rsidRPr="008B6A54" w14:paraId="298595BE" w14:textId="77777777" w:rsidTr="00C115A1">
        <w:trPr>
          <w:trHeight w:val="300"/>
        </w:trPr>
        <w:tc>
          <w:tcPr>
            <w:tcW w:w="3322" w:type="dxa"/>
            <w:gridSpan w:val="2"/>
            <w:noWrap/>
          </w:tcPr>
          <w:p w14:paraId="22F2DD9F" w14:textId="77777777" w:rsidR="00266DA3" w:rsidRPr="008B6A54" w:rsidDel="009609F8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occ-Length</w:t>
            </w:r>
          </w:p>
        </w:tc>
        <w:tc>
          <w:tcPr>
            <w:tcW w:w="2880" w:type="dxa"/>
          </w:tcPr>
          <w:p w14:paraId="5A2CD87A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length of orthogonal sequence for Format 4.</w:t>
            </w:r>
          </w:p>
        </w:tc>
        <w:tc>
          <w:tcPr>
            <w:tcW w:w="3600" w:type="dxa"/>
          </w:tcPr>
          <w:p w14:paraId="0579B79C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3GPP TS 38.213, section 9.2.1 </w:t>
            </w:r>
          </w:p>
        </w:tc>
      </w:tr>
      <w:tr w:rsidR="00266DA3" w:rsidRPr="008B6A54" w14:paraId="7DEF6616" w14:textId="77777777" w:rsidTr="00C115A1">
        <w:trPr>
          <w:trHeight w:val="309"/>
        </w:trPr>
        <w:tc>
          <w:tcPr>
            <w:tcW w:w="9802" w:type="dxa"/>
            <w:gridSpan w:val="4"/>
            <w:shd w:val="clear" w:color="auto" w:fill="D9D9D9" w:themeFill="background1" w:themeFillShade="D9"/>
            <w:noWrap/>
            <w:hideMark/>
          </w:tcPr>
          <w:p w14:paraId="04CE6B1A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8B6A54" w14:paraId="6F7516C1" w14:textId="77777777" w:rsidTr="00C115A1">
        <w:trPr>
          <w:trHeight w:val="1200"/>
        </w:trPr>
        <w:tc>
          <w:tcPr>
            <w:tcW w:w="1360" w:type="dxa"/>
            <w:vMerge w:val="restart"/>
            <w:textDirection w:val="btLr"/>
            <w:hideMark/>
          </w:tcPr>
          <w:p w14:paraId="642C492F" w14:textId="77777777" w:rsidR="00266DA3" w:rsidRPr="008B6A54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26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b/>
                <w:bCs/>
                <w:lang w:eastAsia="zh-CN" w:bidi="he-IL"/>
                <w:rPrChange w:id="426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1962" w:type="dxa"/>
            <w:hideMark/>
          </w:tcPr>
          <w:p w14:paraId="12007F32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880" w:type="dxa"/>
            <w:hideMark/>
          </w:tcPr>
          <w:p w14:paraId="381C62F4" w14:textId="41DE2BA2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4272" w:author="Author">
              <w:r w:rsidRPr="008B6A54" w:rsidDel="0032022A">
                <w:rPr>
                  <w:rFonts w:eastAsia="Times New Roman"/>
                  <w:lang w:eastAsia="zh-CN" w:bidi="he-IL"/>
                  <w:rPrChange w:id="427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274" w:author="Author">
              <w:r w:rsidR="0032022A" w:rsidRPr="008B6A54">
                <w:rPr>
                  <w:rFonts w:eastAsia="Times New Roman"/>
                  <w:lang w:eastAsia="zh-CN" w:bidi="he-IL"/>
                  <w:rPrChange w:id="4275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32022A">
                <w:rPr>
                  <w:rFonts w:eastAsia="Times New Roman"/>
                  <w:lang w:eastAsia="zh-CN" w:bidi="he-IL"/>
                </w:rPr>
                <w:t>U</w:t>
              </w:r>
              <w:r w:rsidR="0032022A" w:rsidRPr="008B6A54">
                <w:rPr>
                  <w:rFonts w:eastAsia="Times New Roman"/>
                  <w:lang w:eastAsia="zh-CN" w:bidi="he-IL"/>
                  <w:rPrChange w:id="427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8B6A54">
              <w:rPr>
                <w:rFonts w:eastAsia="Times New Roman"/>
                <w:lang w:eastAsia="zh-CN" w:bidi="he-IL"/>
                <w:rPrChange w:id="42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600" w:type="dxa"/>
            <w:hideMark/>
          </w:tcPr>
          <w:p w14:paraId="340CF08D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8B6A54" w14:paraId="3AA67944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79F6D987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28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0E041425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880" w:type="dxa"/>
            <w:hideMark/>
          </w:tcPr>
          <w:p w14:paraId="4D858BE8" w14:textId="1927E446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4285" w:author="Author">
              <w:r w:rsidRPr="008B6A54" w:rsidDel="0032022A">
                <w:rPr>
                  <w:rFonts w:eastAsia="Times New Roman"/>
                  <w:lang w:eastAsia="zh-CN" w:bidi="he-IL"/>
                  <w:rPrChange w:id="428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287" w:author="Author">
              <w:r w:rsidR="0032022A" w:rsidRPr="008B6A54">
                <w:rPr>
                  <w:rFonts w:eastAsia="Times New Roman"/>
                  <w:lang w:eastAsia="zh-CN" w:bidi="he-IL"/>
                  <w:rPrChange w:id="428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32022A">
                <w:rPr>
                  <w:rFonts w:eastAsia="Times New Roman"/>
                  <w:lang w:eastAsia="zh-CN" w:bidi="he-IL"/>
                </w:rPr>
                <w:t>U</w:t>
              </w:r>
              <w:r w:rsidR="0032022A" w:rsidRPr="008B6A54">
                <w:rPr>
                  <w:rFonts w:eastAsia="Times New Roman"/>
                  <w:lang w:eastAsia="zh-CN" w:bidi="he-IL"/>
                  <w:rPrChange w:id="4289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8B6A54">
              <w:rPr>
                <w:rFonts w:eastAsia="Times New Roman"/>
                <w:lang w:eastAsia="zh-CN" w:bidi="he-IL"/>
                <w:rPrChange w:id="42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3600" w:type="dxa"/>
            <w:hideMark/>
          </w:tcPr>
          <w:p w14:paraId="17553387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8B6A54" w14:paraId="31237E75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1F86FA86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29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1845B1D6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880" w:type="dxa"/>
            <w:hideMark/>
          </w:tcPr>
          <w:p w14:paraId="44C41956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3600" w:type="dxa"/>
            <w:noWrap/>
            <w:hideMark/>
          </w:tcPr>
          <w:p w14:paraId="320CD3BB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2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2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8B6A54" w14:paraId="6E761FB1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39B719F5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30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406BA279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RB_{BWP}^ {offset}</w:t>
            </w:r>
          </w:p>
        </w:tc>
        <w:tc>
          <w:tcPr>
            <w:tcW w:w="2880" w:type="dxa"/>
            <w:hideMark/>
          </w:tcPr>
          <w:p w14:paraId="7C44C6F5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PRB offset, prior to any hopping</w:t>
            </w:r>
          </w:p>
        </w:tc>
        <w:tc>
          <w:tcPr>
            <w:tcW w:w="3600" w:type="dxa"/>
            <w:noWrap/>
            <w:hideMark/>
          </w:tcPr>
          <w:p w14:paraId="75919E6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8B6A54" w14:paraId="575D13F0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44AAC083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30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65A83B21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N_{PRBI}^ {PUCCH,*}</w:t>
            </w:r>
          </w:p>
        </w:tc>
        <w:tc>
          <w:tcPr>
            <w:tcW w:w="2880" w:type="dxa"/>
            <w:hideMark/>
          </w:tcPr>
          <w:p w14:paraId="01F13D27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Actual number of RBs used by the UE for this allocation, for each format, respectively</w:t>
            </w:r>
          </w:p>
        </w:tc>
        <w:tc>
          <w:tcPr>
            <w:tcW w:w="3600" w:type="dxa"/>
            <w:noWrap/>
            <w:hideMark/>
          </w:tcPr>
          <w:p w14:paraId="1EC3C4AE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8B6A54" w14:paraId="5BA9A3B1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28D2CF08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31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3A5D2E8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[intra-slot] frequency hopping</w:t>
            </w:r>
          </w:p>
        </w:tc>
        <w:tc>
          <w:tcPr>
            <w:tcW w:w="2880" w:type="dxa"/>
            <w:hideMark/>
          </w:tcPr>
          <w:p w14:paraId="23CE31CE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whether the allocation hops in frequency or not</w:t>
            </w:r>
          </w:p>
        </w:tc>
        <w:tc>
          <w:tcPr>
            <w:tcW w:w="3600" w:type="dxa"/>
            <w:hideMark/>
          </w:tcPr>
          <w:p w14:paraId="385979FD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6.3.2.2.1</w:t>
            </w:r>
            <w:r w:rsidRPr="008B6A54">
              <w:rPr>
                <w:rFonts w:eastAsia="Times New Roman"/>
                <w:lang w:eastAsia="zh-CN" w:bidi="he-IL"/>
                <w:rPrChange w:id="43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38.212, sec 6.3.1.4</w:t>
            </w:r>
          </w:p>
        </w:tc>
      </w:tr>
      <w:tr w:rsidR="00266DA3" w:rsidRPr="008B6A54" w14:paraId="37698E0C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15F9B3C4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32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noWrap/>
            <w:hideMark/>
          </w:tcPr>
          <w:p w14:paraId="27722059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second Hop RB offset</w:t>
            </w:r>
          </w:p>
        </w:tc>
        <w:tc>
          <w:tcPr>
            <w:tcW w:w="2880" w:type="dxa"/>
            <w:hideMark/>
          </w:tcPr>
          <w:p w14:paraId="604FCE5F" w14:textId="68BF0955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RB offset of the second hop, in case of intra-</w:t>
            </w:r>
            <w:del w:id="4327" w:author="Author">
              <w:r w:rsidRPr="008B6A54" w:rsidDel="0032022A">
                <w:rPr>
                  <w:rFonts w:eastAsia="Times New Roman"/>
                  <w:lang w:eastAsia="zh-CN" w:bidi="he-IL"/>
                  <w:rPrChange w:id="4328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hop </w:delText>
              </w:r>
            </w:del>
            <w:ins w:id="4329" w:author="Author">
              <w:r w:rsidR="0032022A">
                <w:rPr>
                  <w:rFonts w:eastAsia="Times New Roman"/>
                  <w:lang w:eastAsia="zh-CN" w:bidi="he-IL"/>
                </w:rPr>
                <w:t>slot</w:t>
              </w:r>
              <w:r w:rsidR="0032022A" w:rsidRPr="008B6A54">
                <w:rPr>
                  <w:rFonts w:eastAsia="Times New Roman"/>
                  <w:lang w:eastAsia="zh-CN" w:bidi="he-IL"/>
                  <w:rPrChange w:id="4330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 </w:t>
              </w:r>
            </w:ins>
            <w:del w:id="4331" w:author="Author">
              <w:r w:rsidRPr="008B6A54" w:rsidDel="0032022A">
                <w:rPr>
                  <w:rFonts w:eastAsia="Times New Roman"/>
                  <w:lang w:eastAsia="zh-CN" w:bidi="he-IL"/>
                  <w:rPrChange w:id="4332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>freqency</w:delText>
              </w:r>
            </w:del>
            <w:ins w:id="4333" w:author="Author">
              <w:r w:rsidR="0032022A" w:rsidRPr="0032022A">
                <w:rPr>
                  <w:rFonts w:eastAsia="Times New Roman"/>
                  <w:lang w:eastAsia="zh-CN" w:bidi="he-IL"/>
                </w:rPr>
                <w:t>frequency</w:t>
              </w:r>
            </w:ins>
            <w:r w:rsidRPr="008B6A54">
              <w:rPr>
                <w:rFonts w:eastAsia="Times New Roman"/>
                <w:lang w:eastAsia="zh-CN" w:bidi="he-IL"/>
                <w:rPrChange w:id="43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hopping</w:t>
            </w:r>
          </w:p>
        </w:tc>
        <w:tc>
          <w:tcPr>
            <w:tcW w:w="3600" w:type="dxa"/>
            <w:noWrap/>
            <w:hideMark/>
          </w:tcPr>
          <w:p w14:paraId="70ACFCC2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9.2.1</w:t>
            </w:r>
          </w:p>
        </w:tc>
      </w:tr>
      <w:tr w:rsidR="00266DA3" w:rsidRPr="008B6A54" w14:paraId="00E5562E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677B27AA" w14:textId="77777777" w:rsidR="00266DA3" w:rsidRPr="008B6A54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33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b/>
                <w:bCs/>
                <w:lang w:eastAsia="zh-CN" w:bidi="he-IL"/>
                <w:rPrChange w:id="433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1962" w:type="dxa"/>
            <w:noWrap/>
            <w:hideMark/>
          </w:tcPr>
          <w:p w14:paraId="7AADA5A2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symbol start</w:t>
            </w:r>
          </w:p>
        </w:tc>
        <w:tc>
          <w:tcPr>
            <w:tcW w:w="2880" w:type="dxa"/>
            <w:hideMark/>
          </w:tcPr>
          <w:p w14:paraId="72B821DF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first symbol for the PUCCH allocation</w:t>
            </w:r>
          </w:p>
        </w:tc>
        <w:tc>
          <w:tcPr>
            <w:tcW w:w="3600" w:type="dxa"/>
            <w:noWrap/>
            <w:hideMark/>
          </w:tcPr>
          <w:p w14:paraId="1CF8691E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8B6A54" w14:paraId="1F56476F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7927D19D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45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07A16901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N_{symb,UCI}^ {PUCCH,*}</w:t>
            </w:r>
          </w:p>
        </w:tc>
        <w:tc>
          <w:tcPr>
            <w:tcW w:w="2880" w:type="dxa"/>
            <w:hideMark/>
          </w:tcPr>
          <w:p w14:paraId="5645F8D8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48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49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number of symbols for the PUCCH allocation</w:t>
            </w:r>
          </w:p>
        </w:tc>
        <w:tc>
          <w:tcPr>
            <w:tcW w:w="3600" w:type="dxa"/>
            <w:noWrap/>
            <w:hideMark/>
          </w:tcPr>
          <w:p w14:paraId="55685A1F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50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51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8B6A54" w14:paraId="6CEC6431" w14:textId="77777777" w:rsidTr="00C115A1">
        <w:trPr>
          <w:trHeight w:val="600"/>
        </w:trPr>
        <w:tc>
          <w:tcPr>
            <w:tcW w:w="1360" w:type="dxa"/>
            <w:vMerge/>
          </w:tcPr>
          <w:p w14:paraId="4BFF1D94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52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</w:tcPr>
          <w:p w14:paraId="151E8FB5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additionalDMRS</w:t>
            </w:r>
          </w:p>
        </w:tc>
        <w:tc>
          <w:tcPr>
            <w:tcW w:w="2880" w:type="dxa"/>
          </w:tcPr>
          <w:p w14:paraId="507BDD88" w14:textId="103BC29B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55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Indicates 2 additional DMRS symbol</w:t>
            </w:r>
            <w:ins w:id="4357" w:author="Author">
              <w:r w:rsidR="0032022A">
                <w:rPr>
                  <w:rFonts w:eastAsia="Times New Roman"/>
                  <w:lang w:eastAsia="zh-CN" w:bidi="he-IL"/>
                </w:rPr>
                <w:t>s</w:t>
              </w:r>
            </w:ins>
            <w:r w:rsidRPr="008B6A54">
              <w:rPr>
                <w:rFonts w:eastAsia="Times New Roman"/>
                <w:lang w:eastAsia="zh-CN" w:bidi="he-IL"/>
                <w:rPrChange w:id="43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per hop of a PUCCH Format 3 or 4 (depending on length)</w:t>
            </w:r>
          </w:p>
        </w:tc>
        <w:tc>
          <w:tcPr>
            <w:tcW w:w="3600" w:type="dxa"/>
            <w:noWrap/>
          </w:tcPr>
          <w:p w14:paraId="3AEE8EE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59" w:author="Author">
                  <w:rPr>
                    <w:rFonts w:ascii="Calibri" w:eastAsia="Times New Roman" w:hAnsi="Calibri" w:cs="Calibri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8B6A54" w14:paraId="6A1B089B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43CCA1D0" w14:textId="77777777" w:rsidR="00266DA3" w:rsidRPr="008B6A54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61" w:author="Author">
                  <w:rPr>
                    <w:rFonts w:ascii="Calibri" w:eastAsia="Times New Roman" w:hAnsi="Calibri" w:cs="Calibri"/>
                    <w:b/>
                    <w:bCs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</w:p>
        </w:tc>
        <w:tc>
          <w:tcPr>
            <w:tcW w:w="1962" w:type="dxa"/>
            <w:hideMark/>
          </w:tcPr>
          <w:p w14:paraId="1C6885B3" w14:textId="77777777" w:rsidR="00266DA3" w:rsidRPr="008B6A54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lang w:eastAsia="zh-CN" w:bidi="he-IL"/>
                <w:rPrChange w:id="43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2880" w:type="dxa"/>
            <w:hideMark/>
          </w:tcPr>
          <w:p w14:paraId="70DDF566" w14:textId="77777777" w:rsidR="00266DA3" w:rsidRPr="008B6A54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364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color w:val="000000"/>
                <w:lang w:eastAsia="zh-CN" w:bidi="he-IL"/>
                <w:rPrChange w:id="4365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3600" w:type="dxa"/>
            <w:hideMark/>
          </w:tcPr>
          <w:p w14:paraId="0E1C2DF0" w14:textId="77777777" w:rsidR="00266DA3" w:rsidRPr="008B6A54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366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</w:pPr>
            <w:r w:rsidRPr="008B6A54">
              <w:rPr>
                <w:rFonts w:eastAsia="Times New Roman"/>
                <w:color w:val="000000"/>
                <w:lang w:eastAsia="zh-CN" w:bidi="he-IL"/>
                <w:rPrChange w:id="4367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t>3GPP TS 38.211, sec 4.2, 5.3.1</w:t>
            </w:r>
            <w:r w:rsidRPr="008B6A54">
              <w:rPr>
                <w:rFonts w:eastAsia="Times New Roman"/>
                <w:color w:val="000000"/>
                <w:lang w:eastAsia="zh-CN" w:bidi="he-IL"/>
                <w:rPrChange w:id="4368" w:author="Author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2A2619E5" w14:textId="77777777" w:rsidR="00266DA3" w:rsidRDefault="00266DA3" w:rsidP="00266DA3"/>
    <w:p w14:paraId="12BC3C23" w14:textId="77777777" w:rsidR="00266DA3" w:rsidRDefault="00266DA3" w:rsidP="00DA58E7">
      <w:pPr>
        <w:pStyle w:val="Heading3"/>
        <w:ind w:hanging="720"/>
      </w:pPr>
      <w:bookmarkStart w:id="4369" w:name="_Toc87887515"/>
      <w:r>
        <w:t>SRS Channel Model</w:t>
      </w:r>
      <w:bookmarkEnd w:id="4369"/>
    </w:p>
    <w:p w14:paraId="5A5BCB4D" w14:textId="4A143874" w:rsidR="00266DA3" w:rsidRDefault="00266DA3" w:rsidP="00266DA3">
      <w:pPr>
        <w:rPr>
          <w:lang w:val="en-GB" w:eastAsia="zh-CN"/>
        </w:rPr>
      </w:pPr>
      <w:r w:rsidRPr="00FC0727">
        <w:rPr>
          <w:lang w:val="en-GB" w:eastAsia="zh-CN"/>
        </w:rPr>
        <w:t>Per section 5.1.3.</w:t>
      </w:r>
      <w:r>
        <w:rPr>
          <w:lang w:val="en-GB" w:eastAsia="zh-CN"/>
        </w:rPr>
        <w:t>3</w:t>
      </w:r>
      <w:r w:rsidRPr="00FC0727">
        <w:rPr>
          <w:lang w:val="en-GB" w:eastAsia="zh-CN"/>
        </w:rPr>
        <w:t>.7 of</w:t>
      </w:r>
      <w:r>
        <w:rPr>
          <w:lang w:val="en-GB" w:eastAsia="zh-CN"/>
        </w:rPr>
        <w:t xml:space="preserve">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SRS High-PHY Profile, the SRS Channel model of the </w:t>
      </w:r>
      <w:r>
        <w:t>AAL</w:t>
      </w:r>
      <w:ins w:id="4370" w:author="Author">
        <w:r w:rsidR="00453C75">
          <w:t>_</w:t>
        </w:r>
      </w:ins>
      <w:del w:id="4371" w:author="Author">
        <w:r w:rsidDel="00453C75">
          <w:delText xml:space="preserve"> </w:delText>
        </w:r>
      </w:del>
      <w:r>
        <w:t>UPLINK</w:t>
      </w:r>
      <w:ins w:id="4372" w:author="Author">
        <w:r w:rsidR="00453C75">
          <w:t>_</w:t>
        </w:r>
      </w:ins>
      <w:del w:id="4373" w:author="Author">
        <w:r w:rsidDel="00453C75">
          <w:delText xml:space="preserve"> </w:delText>
        </w:r>
      </w:del>
      <w:r>
        <w:t>High-PHY Profile</w:t>
      </w:r>
      <w:r>
        <w:rPr>
          <w:lang w:val="en-GB" w:eastAsia="zh-CN"/>
        </w:rPr>
        <w:t xml:space="preserve"> supports acceleration of SRS.</w:t>
      </w:r>
    </w:p>
    <w:p w14:paraId="0E9338D8" w14:textId="7474D858" w:rsidR="00266DA3" w:rsidRPr="0057639A" w:rsidRDefault="00266DA3" w:rsidP="00266DA3">
      <w:pPr>
        <w:rPr>
          <w:lang w:eastAsia="zh-CN"/>
        </w:rPr>
      </w:pPr>
      <w:r>
        <w:t xml:space="preserve">The set of accelerated functions associated with the processing of </w:t>
      </w:r>
      <w:del w:id="4374" w:author="Author">
        <w:r w:rsidDel="00453C75">
          <w:delText>PUCCH Format 0</w:delText>
        </w:r>
      </w:del>
      <w:ins w:id="4375" w:author="Author">
        <w:r w:rsidR="00453C75">
          <w:t>SRS</w:t>
        </w:r>
      </w:ins>
      <w:r>
        <w:t xml:space="preserve"> is as follows:</w:t>
      </w:r>
    </w:p>
    <w:p w14:paraId="40F87136" w14:textId="77777777" w:rsidR="00266DA3" w:rsidRPr="00453C75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437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453C75">
        <w:rPr>
          <w:rFonts w:ascii="Times New Roman" w:hAnsi="Times New Roman" w:cs="Times New Roman"/>
          <w:sz w:val="20"/>
          <w:szCs w:val="20"/>
          <w:lang w:val="en-GB"/>
          <w:rPrChange w:id="437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IQ decompression</w:t>
      </w:r>
      <w:r w:rsidRPr="00453C75">
        <w:rPr>
          <w:rFonts w:ascii="Times New Roman" w:hAnsi="Times New Roman" w:cs="Times New Roman"/>
          <w:sz w:val="20"/>
          <w:szCs w:val="20"/>
          <w:lang w:val="en-GB"/>
          <w:rPrChange w:id="437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begin"/>
      </w:r>
      <w:r w:rsidRPr="00453C75">
        <w:rPr>
          <w:rFonts w:ascii="Times New Roman" w:hAnsi="Times New Roman" w:cs="Times New Roman"/>
          <w:sz w:val="20"/>
          <w:szCs w:val="20"/>
          <w:lang w:val="en-GB"/>
          <w:rPrChange w:id="437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instrText xml:space="preserve"> NOTEREF _Ref54349526 \f \h  \* MERGEFORMAT </w:instrText>
      </w:r>
      <w:r w:rsidRPr="00453C75">
        <w:rPr>
          <w:rFonts w:ascii="Times New Roman" w:hAnsi="Times New Roman" w:cs="Times New Roman"/>
          <w:sz w:val="20"/>
          <w:szCs w:val="20"/>
          <w:lang w:val="en-GB"/>
          <w:rPrChange w:id="438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r>
      <w:r w:rsidRPr="00453C75">
        <w:rPr>
          <w:rFonts w:ascii="Times New Roman" w:hAnsi="Times New Roman" w:cs="Times New Roman"/>
          <w:sz w:val="20"/>
          <w:szCs w:val="20"/>
          <w:lang w:val="en-GB"/>
          <w:rPrChange w:id="438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separate"/>
      </w:r>
      <w:r w:rsidRPr="00453C75">
        <w:rPr>
          <w:rStyle w:val="FootnoteReference"/>
          <w:rFonts w:ascii="Times New Roman" w:hAnsi="Times New Roman" w:cs="Times New Roman"/>
          <w:sz w:val="20"/>
          <w:szCs w:val="20"/>
          <w:rPrChange w:id="4382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453C75">
        <w:rPr>
          <w:rFonts w:ascii="Times New Roman" w:hAnsi="Times New Roman" w:cs="Times New Roman"/>
          <w:sz w:val="20"/>
          <w:szCs w:val="20"/>
          <w:lang w:val="en-GB"/>
          <w:rPrChange w:id="438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end"/>
      </w:r>
    </w:p>
    <w:p w14:paraId="161C0E0B" w14:textId="77777777" w:rsidR="00266DA3" w:rsidRPr="00453C75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438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453C75">
        <w:rPr>
          <w:rFonts w:ascii="Times New Roman" w:hAnsi="Times New Roman" w:cs="Times New Roman"/>
          <w:sz w:val="20"/>
          <w:szCs w:val="20"/>
          <w:lang w:val="en-GB"/>
          <w:rPrChange w:id="438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RE de-mapping</w:t>
      </w:r>
    </w:p>
    <w:p w14:paraId="4D538547" w14:textId="77777777" w:rsidR="00266DA3" w:rsidRPr="00453C75" w:rsidRDefault="00266DA3" w:rsidP="00DA58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  <w:rPrChange w:id="438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453C75">
        <w:rPr>
          <w:rFonts w:ascii="Times New Roman" w:hAnsi="Times New Roman" w:cs="Times New Roman"/>
          <w:sz w:val="20"/>
          <w:szCs w:val="20"/>
          <w:lang w:val="en-GB"/>
          <w:rPrChange w:id="438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Channel estimation</w:t>
      </w:r>
    </w:p>
    <w:p w14:paraId="182CC0FF" w14:textId="77777777" w:rsidR="00266DA3" w:rsidRPr="000962B3" w:rsidRDefault="00266DA3" w:rsidP="00DA58E7">
      <w:pPr>
        <w:pStyle w:val="Heading4"/>
        <w:ind w:left="864" w:hanging="864"/>
      </w:pPr>
      <w:r>
        <w:t xml:space="preserve">SRS input and output for AAL_UPLINK_High-PHY Profile </w:t>
      </w:r>
    </w:p>
    <w:p w14:paraId="07F4C611" w14:textId="1F3BBB51" w:rsidR="00266DA3" w:rsidRDefault="00266DA3" w:rsidP="00266DA3">
      <w:r>
        <w:t>The AAL</w:t>
      </w:r>
      <w:ins w:id="4388" w:author="Author">
        <w:r w:rsidR="00453C75">
          <w:t>_</w:t>
        </w:r>
      </w:ins>
      <w:del w:id="4389" w:author="Author">
        <w:r w:rsidDel="00453C75">
          <w:delText xml:space="preserve"> </w:delText>
        </w:r>
      </w:del>
      <w:r>
        <w:t>UPLINK</w:t>
      </w:r>
      <w:ins w:id="4390" w:author="Author">
        <w:r w:rsidR="00453C75">
          <w:t>_</w:t>
        </w:r>
      </w:ins>
      <w:del w:id="4391" w:author="Author">
        <w:r w:rsidDel="00453C75">
          <w:delText xml:space="preserve"> </w:delText>
        </w:r>
      </w:del>
      <w:r>
        <w:t xml:space="preserve">High-PHY profile shall signal SRS Resource(s) per slot. </w:t>
      </w:r>
    </w:p>
    <w:p w14:paraId="545F1BF8" w14:textId="77777777" w:rsidR="00266DA3" w:rsidRDefault="00266DA3" w:rsidP="00266DA3">
      <w:r>
        <w:t>From Application, the SRS interface receives the associated parameters for the configuration of the SRS Resource.</w:t>
      </w:r>
    </w:p>
    <w:p w14:paraId="5FC0CFDC" w14:textId="77777777" w:rsidR="00266DA3" w:rsidRDefault="00266DA3" w:rsidP="00266DA3">
      <w:r>
        <w:t>The output data consists of the channel estimation metrics</w:t>
      </w:r>
    </w:p>
    <w:p w14:paraId="02F311CD" w14:textId="77777777" w:rsidR="00266DA3" w:rsidRDefault="00266DA3" w:rsidP="00DA58E7">
      <w:pPr>
        <w:pStyle w:val="Heading4"/>
        <w:ind w:left="864" w:hanging="864"/>
      </w:pPr>
      <w:bookmarkStart w:id="4392" w:name="_Ref86759554"/>
      <w:r>
        <w:lastRenderedPageBreak/>
        <w:t>SRS Parameters</w:t>
      </w:r>
      <w:bookmarkEnd w:id="4392"/>
    </w:p>
    <w:p w14:paraId="41FEA802" w14:textId="77777777" w:rsidR="00266DA3" w:rsidRDefault="00266DA3" w:rsidP="00266DA3">
      <w:r>
        <w:t xml:space="preserve">The following parameters are required to be supported by the AALI implementation when offloading operations. Application shall supply all relevant parameters; for ease of reading, the parameters are grouped as follows, in alignment with the </w:t>
      </w:r>
      <w:r>
        <w:rPr>
          <w:lang w:val="en-GB" w:eastAsia="zh-CN"/>
        </w:rPr>
        <w:t xml:space="preserve">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t>:</w:t>
      </w:r>
    </w:p>
    <w:p w14:paraId="618039F5" w14:textId="77777777" w:rsidR="00266DA3" w:rsidRDefault="00266DA3" w:rsidP="00266DA3"/>
    <w:p w14:paraId="0F3C45B2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 xml:space="preserve">SRS </w:t>
      </w:r>
      <w:r w:rsidRPr="0057639A">
        <w:rPr>
          <w:b/>
          <w:bCs/>
        </w:rPr>
        <w:t>Parameters</w:t>
      </w:r>
    </w:p>
    <w:p w14:paraId="164A8167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: SRS Parameters</w:t>
      </w:r>
    </w:p>
    <w:tbl>
      <w:tblPr>
        <w:tblStyle w:val="TableProfessional"/>
        <w:tblW w:w="8897" w:type="dxa"/>
        <w:tblLook w:val="0600" w:firstRow="0" w:lastRow="0" w:firstColumn="0" w:lastColumn="0" w:noHBand="1" w:noVBand="1"/>
      </w:tblPr>
      <w:tblGrid>
        <w:gridCol w:w="2187"/>
        <w:gridCol w:w="1517"/>
        <w:gridCol w:w="1170"/>
        <w:gridCol w:w="1688"/>
        <w:gridCol w:w="2335"/>
      </w:tblGrid>
      <w:tr w:rsidR="00266DA3" w:rsidRPr="00B20D13" w14:paraId="7B76B828" w14:textId="77777777" w:rsidTr="00C115A1">
        <w:trPr>
          <w:trHeight w:val="630"/>
        </w:trPr>
        <w:tc>
          <w:tcPr>
            <w:tcW w:w="4492" w:type="dxa"/>
            <w:gridSpan w:val="3"/>
            <w:noWrap/>
          </w:tcPr>
          <w:p w14:paraId="435307B0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9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b/>
                <w:bCs/>
                <w:rPrChange w:id="439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2070" w:type="dxa"/>
          </w:tcPr>
          <w:p w14:paraId="635AB869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9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b/>
                <w:bCs/>
                <w:rPrChange w:id="439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2335" w:type="dxa"/>
            <w:noWrap/>
          </w:tcPr>
          <w:p w14:paraId="2A618D4E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39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b/>
                <w:bCs/>
                <w:rPrChange w:id="439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B20D13" w14:paraId="2150365B" w14:textId="77777777" w:rsidTr="00C115A1">
        <w:trPr>
          <w:trHeight w:val="300"/>
        </w:trPr>
        <w:tc>
          <w:tcPr>
            <w:tcW w:w="8897" w:type="dxa"/>
            <w:gridSpan w:val="5"/>
            <w:shd w:val="clear" w:color="auto" w:fill="D9D9D9" w:themeFill="background1" w:themeFillShade="D9"/>
            <w:noWrap/>
            <w:hideMark/>
          </w:tcPr>
          <w:p w14:paraId="1483DA09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3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(report types are per implementation and may be optional)</w:t>
            </w:r>
          </w:p>
        </w:tc>
      </w:tr>
      <w:tr w:rsidR="00266DA3" w:rsidRPr="00B20D13" w14:paraId="1ACF0A4F" w14:textId="77777777" w:rsidTr="00C115A1">
        <w:trPr>
          <w:trHeight w:val="600"/>
        </w:trPr>
        <w:tc>
          <w:tcPr>
            <w:tcW w:w="1805" w:type="dxa"/>
            <w:noWrap/>
            <w:hideMark/>
          </w:tcPr>
          <w:p w14:paraId="1D42058C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08DB8017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0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usage</w:t>
            </w:r>
          </w:p>
        </w:tc>
        <w:tc>
          <w:tcPr>
            <w:tcW w:w="2070" w:type="dxa"/>
            <w:hideMark/>
          </w:tcPr>
          <w:p w14:paraId="67CD969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0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0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usage of the SRS resource</w:t>
            </w:r>
          </w:p>
        </w:tc>
        <w:tc>
          <w:tcPr>
            <w:tcW w:w="2335" w:type="dxa"/>
            <w:noWrap/>
            <w:hideMark/>
          </w:tcPr>
          <w:p w14:paraId="5518284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38.331, sec 6.3.2</w:t>
            </w:r>
          </w:p>
        </w:tc>
      </w:tr>
      <w:tr w:rsidR="00266DA3" w:rsidRPr="00B20D13" w14:paraId="5610435C" w14:textId="77777777" w:rsidTr="00C115A1">
        <w:trPr>
          <w:trHeight w:val="300"/>
        </w:trPr>
        <w:tc>
          <w:tcPr>
            <w:tcW w:w="1805" w:type="dxa"/>
            <w:noWrap/>
            <w:hideMark/>
          </w:tcPr>
          <w:p w14:paraId="13CB479A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78869CA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requested report type</w:t>
            </w:r>
          </w:p>
        </w:tc>
        <w:tc>
          <w:tcPr>
            <w:tcW w:w="2070" w:type="dxa"/>
            <w:hideMark/>
          </w:tcPr>
          <w:p w14:paraId="5F35D930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1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commentRangeStart w:id="4412"/>
            <w:r w:rsidRPr="00B20D13">
              <w:rPr>
                <w:rFonts w:eastAsia="Times New Roman"/>
                <w:color w:val="000000"/>
                <w:lang w:eastAsia="zh-CN" w:bidi="he-IL"/>
                <w:rPrChange w:id="441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depends on usage</w:t>
            </w:r>
            <w:commentRangeEnd w:id="4412"/>
            <w:r w:rsidR="00B20D13">
              <w:rPr>
                <w:rStyle w:val="CommentReference"/>
              </w:rPr>
              <w:commentReference w:id="4412"/>
            </w:r>
          </w:p>
        </w:tc>
        <w:tc>
          <w:tcPr>
            <w:tcW w:w="2335" w:type="dxa"/>
            <w:noWrap/>
            <w:hideMark/>
          </w:tcPr>
          <w:p w14:paraId="2FD9EAC5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469294AC" w14:textId="77777777" w:rsidTr="00C115A1">
        <w:trPr>
          <w:trHeight w:val="1500"/>
        </w:trPr>
        <w:tc>
          <w:tcPr>
            <w:tcW w:w="1805" w:type="dxa"/>
            <w:vMerge w:val="restart"/>
            <w:hideMark/>
          </w:tcPr>
          <w:p w14:paraId="48F4F850" w14:textId="77777777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zh-CN" w:bidi="he-IL"/>
                <w:rPrChange w:id="441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commentRangeStart w:id="4416"/>
            <w:r w:rsidRPr="00B20D13">
              <w:rPr>
                <w:rFonts w:eastAsia="Times New Roman"/>
                <w:b/>
                <w:bCs/>
                <w:color w:val="000000"/>
                <w:lang w:eastAsia="zh-CN" w:bidi="he-IL"/>
                <w:rPrChange w:id="441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usage: antennaSwitching w/ SRS report</w:t>
            </w:r>
            <w:commentRangeEnd w:id="4416"/>
            <w:r w:rsidR="002D6C8F">
              <w:rPr>
                <w:rStyle w:val="CommentReference"/>
              </w:rPr>
              <w:commentReference w:id="4416"/>
            </w:r>
          </w:p>
        </w:tc>
        <w:tc>
          <w:tcPr>
            <w:tcW w:w="2687" w:type="dxa"/>
            <w:gridSpan w:val="2"/>
            <w:hideMark/>
          </w:tcPr>
          <w:p w14:paraId="78E6F15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format of U, V entries</w:t>
            </w:r>
          </w:p>
        </w:tc>
        <w:tc>
          <w:tcPr>
            <w:tcW w:w="2070" w:type="dxa"/>
            <w:hideMark/>
          </w:tcPr>
          <w:p w14:paraId="4EC6C152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Size e.g. 16-bit, 32-bit and formats e.g. BFP, etc used for encoding channel eigenvector matrices</w:t>
            </w:r>
          </w:p>
        </w:tc>
        <w:tc>
          <w:tcPr>
            <w:tcW w:w="2335" w:type="dxa"/>
            <w:vMerge w:val="restart"/>
            <w:hideMark/>
          </w:tcPr>
          <w:p w14:paraId="39F351B6" w14:textId="33750388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i/>
                <w:iCs/>
                <w:lang w:eastAsia="zh-CN" w:bidi="he-IL"/>
                <w:rPrChange w:id="4422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B20D13">
              <w:rPr>
                <w:i/>
                <w:iCs/>
                <w:lang w:eastAsia="zh-CN" w:bidi="he-IL"/>
                <w:rPrChange w:id="442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B20D13">
              <w:rPr>
                <w:i/>
                <w:iCs/>
                <w:lang w:eastAsia="zh-CN" w:bidi="he-IL"/>
                <w:rPrChange w:id="442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B20D13">
              <w:rPr>
                <w:i/>
                <w:iCs/>
                <w:lang w:eastAsia="zh-CN" w:bidi="he-IL"/>
                <w:rPrChange w:id="442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B20D13">
              <w:rPr>
                <w:i/>
                <w:iCs/>
                <w:lang w:eastAsia="zh-CN" w:bidi="he-IL"/>
                <w:rPrChange w:id="442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B20D13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B20D13">
              <w:rPr>
                <w:i/>
                <w:iCs/>
                <w:lang w:eastAsia="zh-CN" w:bidi="he-IL"/>
                <w:rPrChange w:id="442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B20D13">
              <w:rPr>
                <w:i/>
                <w:iCs/>
                <w:cs/>
                <w:lang w:eastAsia="zh-CN" w:bidi="he-IL"/>
                <w:rPrChange w:id="4428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B20D13">
              <w:rPr>
                <w:i/>
                <w:iCs/>
                <w:lang w:eastAsia="zh-CN" w:bidi="he-IL"/>
                <w:rPrChange w:id="442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B20D13">
              <w:rPr>
                <w:i/>
                <w:iCs/>
                <w:lang w:eastAsia="zh-CN" w:bidi="he-IL"/>
                <w:rPrChange w:id="443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  <w:r w:rsidRPr="00B20D13">
              <w:rPr>
                <w:i/>
                <w:iCs/>
                <w:lang w:eastAsia="zh-CN" w:bidi="he-IL"/>
                <w:rPrChange w:id="4431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B20D13">
              <w:rPr>
                <w:i/>
                <w:iCs/>
                <w:lang w:eastAsia="zh-CN" w:bidi="he-IL"/>
                <w:rPrChange w:id="4432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_Ref86291507 \r \h </w:instrText>
            </w:r>
            <w:r w:rsidRPr="00B20D13">
              <w:rPr>
                <w:i/>
                <w:iCs/>
                <w:lang w:eastAsia="zh-CN" w:bidi="he-IL"/>
                <w:rPrChange w:id="443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B20D13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B20D13">
              <w:rPr>
                <w:i/>
                <w:iCs/>
                <w:lang w:eastAsia="zh-CN" w:bidi="he-IL"/>
                <w:rPrChange w:id="443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B20D13">
              <w:rPr>
                <w:i/>
                <w:iCs/>
                <w:cs/>
                <w:lang w:eastAsia="zh-CN" w:bidi="he-IL"/>
                <w:rPrChange w:id="4435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B20D13">
              <w:rPr>
                <w:i/>
                <w:iCs/>
                <w:lang w:eastAsia="zh-CN" w:bidi="he-IL"/>
                <w:rPrChange w:id="443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4.3.7</w:t>
            </w:r>
            <w:r w:rsidRPr="00B20D13">
              <w:rPr>
                <w:i/>
                <w:iCs/>
                <w:lang w:eastAsia="zh-CN" w:bidi="he-IL"/>
                <w:rPrChange w:id="443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</w:tr>
      <w:tr w:rsidR="00266DA3" w:rsidRPr="00B20D13" w14:paraId="795F325A" w14:textId="77777777" w:rsidTr="00C115A1">
        <w:trPr>
          <w:trHeight w:val="1200"/>
        </w:trPr>
        <w:tc>
          <w:tcPr>
            <w:tcW w:w="1805" w:type="dxa"/>
            <w:vMerge/>
            <w:hideMark/>
          </w:tcPr>
          <w:p w14:paraId="005E775C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438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4315B4FA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format of eigenvalues</w:t>
            </w:r>
          </w:p>
        </w:tc>
        <w:tc>
          <w:tcPr>
            <w:tcW w:w="2070" w:type="dxa"/>
            <w:hideMark/>
          </w:tcPr>
          <w:p w14:paraId="32CCA946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4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Size e.g. </w:t>
            </w:r>
            <w:commentRangeStart w:id="4443"/>
            <w:r w:rsidRPr="00B20D13">
              <w:rPr>
                <w:rFonts w:eastAsia="Times New Roman"/>
                <w:color w:val="000000"/>
                <w:lang w:eastAsia="zh-CN" w:bidi="he-IL"/>
                <w:rPrChange w:id="444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8-bit, 16-bit </w:t>
            </w:r>
            <w:commentRangeEnd w:id="4443"/>
            <w:r w:rsidR="007F48C3">
              <w:rPr>
                <w:rStyle w:val="CommentReference"/>
              </w:rPr>
              <w:commentReference w:id="4443"/>
            </w:r>
            <w:r w:rsidRPr="00B20D13">
              <w:rPr>
                <w:rFonts w:eastAsia="Times New Roman"/>
                <w:color w:val="000000"/>
                <w:lang w:eastAsia="zh-CN" w:bidi="he-IL"/>
                <w:rPrChange w:id="44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and formats e.g. BFP, etc used for encoding channel singular values</w:t>
            </w:r>
          </w:p>
        </w:tc>
        <w:tc>
          <w:tcPr>
            <w:tcW w:w="2335" w:type="dxa"/>
            <w:vMerge/>
            <w:hideMark/>
          </w:tcPr>
          <w:p w14:paraId="7086AB1C" w14:textId="77777777" w:rsidR="00266DA3" w:rsidRPr="00B20D13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4446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5E29BF2F" w14:textId="77777777" w:rsidTr="00C115A1">
        <w:trPr>
          <w:trHeight w:val="600"/>
        </w:trPr>
        <w:tc>
          <w:tcPr>
            <w:tcW w:w="1805" w:type="dxa"/>
            <w:vMerge/>
            <w:hideMark/>
          </w:tcPr>
          <w:p w14:paraId="541B9729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44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4182F276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resolution of SVD report</w:t>
            </w:r>
          </w:p>
        </w:tc>
        <w:tc>
          <w:tcPr>
            <w:tcW w:w="2070" w:type="dxa"/>
            <w:hideMark/>
          </w:tcPr>
          <w:p w14:paraId="579C684A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val="fr-FR" w:eastAsia="zh-CN" w:bidi="he-IL"/>
                <w:rPrChange w:id="4450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val="fr-FR" w:eastAsia="zh-CN" w:bidi="he-IL"/>
                <w:rPrChange w:id="4451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  <w:t>e.g. RB, PRG, etc</w:t>
            </w:r>
          </w:p>
        </w:tc>
        <w:tc>
          <w:tcPr>
            <w:tcW w:w="2335" w:type="dxa"/>
            <w:vMerge/>
            <w:hideMark/>
          </w:tcPr>
          <w:p w14:paraId="2659CD67" w14:textId="77777777" w:rsidR="00266DA3" w:rsidRPr="00B20D13" w:rsidRDefault="00266DA3" w:rsidP="00C115A1">
            <w:pPr>
              <w:spacing w:after="0"/>
              <w:rPr>
                <w:rFonts w:eastAsia="Times New Roman"/>
                <w:i/>
                <w:iCs/>
                <w:lang w:val="fr-FR" w:eastAsia="zh-CN" w:bidi="he-IL"/>
                <w:rPrChange w:id="4452" w:author="Author">
                  <w:rPr>
                    <w:rFonts w:asciiTheme="majorBidi" w:eastAsia="Times New Roman" w:hAnsiTheme="majorBidi" w:cstheme="majorBidi"/>
                    <w:i/>
                    <w:iCs/>
                    <w:lang w:val="fr-FR" w:eastAsia="zh-CN" w:bidi="he-IL"/>
                  </w:rPr>
                </w:rPrChange>
              </w:rPr>
            </w:pPr>
          </w:p>
        </w:tc>
      </w:tr>
      <w:tr w:rsidR="00266DA3" w:rsidRPr="00B20D13" w14:paraId="6A9B0550" w14:textId="77777777" w:rsidTr="00C115A1">
        <w:trPr>
          <w:trHeight w:val="600"/>
        </w:trPr>
        <w:tc>
          <w:tcPr>
            <w:tcW w:w="1805" w:type="dxa"/>
            <w:vMerge/>
            <w:hideMark/>
          </w:tcPr>
          <w:p w14:paraId="029854F4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val="fr-FR" w:eastAsia="zh-CN" w:bidi="he-IL"/>
                <w:rPrChange w:id="445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val="fr-FR"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28FFD72E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SVD reports</w:t>
            </w:r>
          </w:p>
        </w:tc>
        <w:tc>
          <w:tcPr>
            <w:tcW w:w="2070" w:type="dxa"/>
            <w:hideMark/>
          </w:tcPr>
          <w:p w14:paraId="79EEBE93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5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5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at the required resolution</w:t>
            </w:r>
          </w:p>
        </w:tc>
        <w:tc>
          <w:tcPr>
            <w:tcW w:w="2335" w:type="dxa"/>
            <w:vMerge/>
            <w:hideMark/>
          </w:tcPr>
          <w:p w14:paraId="57120D74" w14:textId="77777777" w:rsidR="00266DA3" w:rsidRPr="00B20D13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4458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3F680F0E" w14:textId="77777777" w:rsidTr="00C115A1">
        <w:trPr>
          <w:trHeight w:val="1200"/>
        </w:trPr>
        <w:tc>
          <w:tcPr>
            <w:tcW w:w="1805" w:type="dxa"/>
            <w:vMerge w:val="restart"/>
            <w:hideMark/>
          </w:tcPr>
          <w:p w14:paraId="5827B6A9" w14:textId="77777777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zh-CN" w:bidi="he-IL"/>
                <w:rPrChange w:id="445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commentRangeStart w:id="4460"/>
            <w:r w:rsidRPr="00B20D13">
              <w:rPr>
                <w:rFonts w:eastAsia="Times New Roman"/>
                <w:b/>
                <w:bCs/>
                <w:color w:val="000000"/>
                <w:lang w:eastAsia="zh-CN" w:bidi="he-IL"/>
                <w:rPrChange w:id="446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usage: codebook or noncodebook w/ H report</w:t>
            </w:r>
            <w:commentRangeEnd w:id="4460"/>
            <w:r w:rsidR="007E6C72">
              <w:rPr>
                <w:rStyle w:val="CommentReference"/>
              </w:rPr>
              <w:commentReference w:id="4460"/>
            </w:r>
          </w:p>
        </w:tc>
        <w:tc>
          <w:tcPr>
            <w:tcW w:w="2687" w:type="dxa"/>
            <w:gridSpan w:val="2"/>
            <w:hideMark/>
          </w:tcPr>
          <w:p w14:paraId="0697611E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format of H entries</w:t>
            </w:r>
          </w:p>
        </w:tc>
        <w:tc>
          <w:tcPr>
            <w:tcW w:w="2070" w:type="dxa"/>
            <w:hideMark/>
          </w:tcPr>
          <w:p w14:paraId="787568B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6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6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Size e.g. 16-bit, 32-bit and formats e.g. BFP, etc used for encoding channel  matrices</w:t>
            </w:r>
          </w:p>
        </w:tc>
        <w:tc>
          <w:tcPr>
            <w:tcW w:w="2335" w:type="dxa"/>
            <w:vMerge w:val="restart"/>
            <w:hideMark/>
          </w:tcPr>
          <w:p w14:paraId="4B3EB30E" w14:textId="6BA7F091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i/>
                <w:iCs/>
                <w:lang w:eastAsia="zh-CN" w:bidi="he-IL"/>
                <w:rPrChange w:id="4466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  <w:r w:rsidRPr="00B20D13">
              <w:rPr>
                <w:i/>
                <w:iCs/>
                <w:lang w:eastAsia="zh-CN" w:bidi="he-IL"/>
                <w:rPrChange w:id="446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 xml:space="preserve">See section </w:t>
            </w:r>
            <w:r w:rsidRPr="00B20D13">
              <w:rPr>
                <w:i/>
                <w:iCs/>
                <w:lang w:eastAsia="zh-CN" w:bidi="he-IL"/>
                <w:rPrChange w:id="446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B20D13">
              <w:rPr>
                <w:i/>
                <w:iCs/>
                <w:lang w:eastAsia="zh-CN" w:bidi="he-IL"/>
                <w:rPrChange w:id="4469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_Ref86291452 \r \h </w:instrText>
            </w:r>
            <w:r w:rsidRPr="00B20D13">
              <w:rPr>
                <w:i/>
                <w:iCs/>
                <w:lang w:eastAsia="zh-CN" w:bidi="he-IL"/>
                <w:rPrChange w:id="447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B20D13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B20D13">
              <w:rPr>
                <w:i/>
                <w:iCs/>
                <w:lang w:eastAsia="zh-CN" w:bidi="he-IL"/>
                <w:rPrChange w:id="4471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B20D13">
              <w:rPr>
                <w:i/>
                <w:iCs/>
                <w:cs/>
                <w:lang w:eastAsia="zh-CN" w:bidi="he-IL"/>
                <w:rPrChange w:id="4472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B20D13">
              <w:rPr>
                <w:i/>
                <w:iCs/>
                <w:lang w:eastAsia="zh-CN" w:bidi="he-IL"/>
                <w:rPrChange w:id="4473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4.2.7</w:t>
            </w:r>
            <w:r w:rsidRPr="00B20D13">
              <w:rPr>
                <w:i/>
                <w:iCs/>
                <w:lang w:eastAsia="zh-CN" w:bidi="he-IL"/>
                <w:rPrChange w:id="4474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  <w:r w:rsidRPr="00B20D13">
              <w:rPr>
                <w:i/>
                <w:iCs/>
                <w:lang w:eastAsia="zh-CN" w:bidi="he-IL"/>
                <w:rPrChange w:id="4475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begin"/>
            </w:r>
            <w:r w:rsidRPr="00B20D13">
              <w:rPr>
                <w:i/>
                <w:iCs/>
                <w:lang w:eastAsia="zh-CN" w:bidi="he-IL"/>
                <w:rPrChange w:id="4476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instrText xml:space="preserve"> REF _Ref86291507 \r \h </w:instrText>
            </w:r>
            <w:r w:rsidRPr="00B20D13">
              <w:rPr>
                <w:i/>
                <w:iCs/>
                <w:lang w:eastAsia="zh-CN" w:bidi="he-IL"/>
                <w:rPrChange w:id="4477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</w:r>
            <w:r w:rsidR="00B20D13">
              <w:rPr>
                <w:i/>
                <w:iCs/>
                <w:lang w:eastAsia="zh-CN" w:bidi="he-IL"/>
              </w:rPr>
              <w:instrText xml:space="preserve"> \* MERGEFORMAT </w:instrText>
            </w:r>
            <w:r w:rsidRPr="00B20D13">
              <w:rPr>
                <w:i/>
                <w:iCs/>
                <w:lang w:eastAsia="zh-CN" w:bidi="he-IL"/>
                <w:rPrChange w:id="4478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separate"/>
            </w:r>
            <w:r w:rsidRPr="00B20D13">
              <w:rPr>
                <w:i/>
                <w:iCs/>
                <w:cs/>
                <w:lang w:eastAsia="zh-CN" w:bidi="he-IL"/>
                <w:rPrChange w:id="4479" w:author="Author">
                  <w:rPr>
                    <w:rFonts w:asciiTheme="majorBidi" w:hAnsiTheme="majorBidi" w:cstheme="majorBidi"/>
                    <w:i/>
                    <w:iCs/>
                    <w:cs/>
                    <w:lang w:eastAsia="zh-CN" w:bidi="he-IL"/>
                  </w:rPr>
                </w:rPrChange>
              </w:rPr>
              <w:t>‎</w:t>
            </w:r>
            <w:r w:rsidRPr="00B20D13">
              <w:rPr>
                <w:i/>
                <w:iCs/>
                <w:lang w:eastAsia="zh-CN" w:bidi="he-IL"/>
                <w:rPrChange w:id="4480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t>4.3.7</w:t>
            </w:r>
            <w:r w:rsidRPr="00B20D13">
              <w:rPr>
                <w:i/>
                <w:iCs/>
                <w:lang w:eastAsia="zh-CN" w:bidi="he-IL"/>
                <w:rPrChange w:id="4481" w:author="Author">
                  <w:rPr>
                    <w:rFonts w:asciiTheme="majorBidi" w:hAnsiTheme="majorBidi" w:cstheme="majorBidi"/>
                    <w:i/>
                    <w:iCs/>
                    <w:lang w:eastAsia="zh-CN" w:bidi="he-IL"/>
                  </w:rPr>
                </w:rPrChange>
              </w:rPr>
              <w:fldChar w:fldCharType="end"/>
            </w:r>
          </w:p>
        </w:tc>
      </w:tr>
      <w:tr w:rsidR="00266DA3" w:rsidRPr="00B20D13" w14:paraId="38E9D4C6" w14:textId="77777777" w:rsidTr="00C115A1">
        <w:trPr>
          <w:trHeight w:val="600"/>
        </w:trPr>
        <w:tc>
          <w:tcPr>
            <w:tcW w:w="1805" w:type="dxa"/>
            <w:vMerge/>
            <w:hideMark/>
          </w:tcPr>
          <w:p w14:paraId="1616664D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482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745F661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resolution of H report</w:t>
            </w:r>
          </w:p>
        </w:tc>
        <w:tc>
          <w:tcPr>
            <w:tcW w:w="2070" w:type="dxa"/>
            <w:hideMark/>
          </w:tcPr>
          <w:p w14:paraId="0ADD9E6A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val="fr-FR" w:eastAsia="zh-CN" w:bidi="he-IL"/>
                <w:rPrChange w:id="4485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val="fr-FR" w:eastAsia="zh-CN" w:bidi="he-IL"/>
                <w:rPrChange w:id="4486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  <w:t>e.g. RB, PRG, etc</w:t>
            </w:r>
          </w:p>
        </w:tc>
        <w:tc>
          <w:tcPr>
            <w:tcW w:w="2335" w:type="dxa"/>
            <w:vMerge/>
            <w:hideMark/>
          </w:tcPr>
          <w:p w14:paraId="7312F264" w14:textId="77777777" w:rsidR="00266DA3" w:rsidRPr="00B20D13" w:rsidRDefault="00266DA3" w:rsidP="00C115A1">
            <w:pPr>
              <w:spacing w:after="0"/>
              <w:rPr>
                <w:rFonts w:eastAsia="Times New Roman"/>
                <w:i/>
                <w:iCs/>
                <w:lang w:val="fr-FR" w:eastAsia="zh-CN" w:bidi="he-IL"/>
                <w:rPrChange w:id="4487" w:author="Author">
                  <w:rPr>
                    <w:rFonts w:asciiTheme="majorBidi" w:eastAsia="Times New Roman" w:hAnsiTheme="majorBidi" w:cstheme="majorBidi"/>
                    <w:i/>
                    <w:iCs/>
                    <w:lang w:val="fr-FR" w:eastAsia="zh-CN" w:bidi="he-IL"/>
                  </w:rPr>
                </w:rPrChange>
              </w:rPr>
            </w:pPr>
          </w:p>
        </w:tc>
      </w:tr>
      <w:tr w:rsidR="00266DA3" w:rsidRPr="00B20D13" w14:paraId="6EC4D29A" w14:textId="77777777" w:rsidTr="00C115A1">
        <w:trPr>
          <w:trHeight w:val="600"/>
        </w:trPr>
        <w:tc>
          <w:tcPr>
            <w:tcW w:w="1805" w:type="dxa"/>
            <w:vMerge/>
            <w:hideMark/>
          </w:tcPr>
          <w:p w14:paraId="7D947FE0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val="fr-FR" w:eastAsia="zh-CN" w:bidi="he-IL"/>
                <w:rPrChange w:id="4488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val="fr-FR"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44FAAD4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H reports</w:t>
            </w:r>
          </w:p>
        </w:tc>
        <w:tc>
          <w:tcPr>
            <w:tcW w:w="2070" w:type="dxa"/>
            <w:hideMark/>
          </w:tcPr>
          <w:p w14:paraId="5FD79021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4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4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at the required resolution</w:t>
            </w:r>
          </w:p>
        </w:tc>
        <w:tc>
          <w:tcPr>
            <w:tcW w:w="2335" w:type="dxa"/>
            <w:vMerge/>
            <w:hideMark/>
          </w:tcPr>
          <w:p w14:paraId="6BC1396C" w14:textId="77777777" w:rsidR="00266DA3" w:rsidRPr="00B20D13" w:rsidRDefault="00266DA3" w:rsidP="00C115A1">
            <w:pPr>
              <w:spacing w:after="0"/>
              <w:rPr>
                <w:rFonts w:eastAsia="Times New Roman"/>
                <w:i/>
                <w:iCs/>
                <w:lang w:eastAsia="zh-CN" w:bidi="he-IL"/>
                <w:rPrChange w:id="4493" w:author="Author">
                  <w:rPr>
                    <w:rFonts w:asciiTheme="majorBidi" w:eastAsia="Times New Roman" w:hAnsiTheme="majorBidi" w:cstheme="majorBidi"/>
                    <w:i/>
                    <w:iCs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7060A487" w14:textId="77777777" w:rsidTr="00C115A1">
        <w:trPr>
          <w:trHeight w:val="600"/>
        </w:trPr>
        <w:tc>
          <w:tcPr>
            <w:tcW w:w="1805" w:type="dxa"/>
            <w:vMerge w:val="restart"/>
            <w:hideMark/>
          </w:tcPr>
          <w:p w14:paraId="0FD04D38" w14:textId="77777777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zh-CN" w:bidi="he-IL"/>
                <w:rPrChange w:id="4494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commentRangeStart w:id="4495"/>
            <w:r w:rsidRPr="00B20D13">
              <w:rPr>
                <w:rFonts w:eastAsia="Times New Roman"/>
                <w:b/>
                <w:bCs/>
                <w:color w:val="000000"/>
                <w:lang w:eastAsia="zh-CN" w:bidi="he-IL"/>
                <w:rPrChange w:id="4496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  <w:t>usage: beamManagement</w:t>
            </w:r>
            <w:commentRangeEnd w:id="4495"/>
            <w:r w:rsidR="007E6C72">
              <w:rPr>
                <w:rStyle w:val="CommentReference"/>
              </w:rPr>
              <w:commentReference w:id="4495"/>
            </w:r>
          </w:p>
        </w:tc>
        <w:tc>
          <w:tcPr>
            <w:tcW w:w="2687" w:type="dxa"/>
            <w:gridSpan w:val="2"/>
            <w:hideMark/>
          </w:tcPr>
          <w:p w14:paraId="452F06C7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4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4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resolution of H report</w:t>
            </w:r>
          </w:p>
        </w:tc>
        <w:tc>
          <w:tcPr>
            <w:tcW w:w="2070" w:type="dxa"/>
            <w:hideMark/>
          </w:tcPr>
          <w:p w14:paraId="3823EB4B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val="fr-FR" w:eastAsia="zh-CN" w:bidi="he-IL"/>
                <w:rPrChange w:id="4499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val="fr-FR" w:eastAsia="zh-CN" w:bidi="he-IL"/>
                <w:rPrChange w:id="4500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  <w:t>e.g. RB, PRG, etc</w:t>
            </w:r>
          </w:p>
        </w:tc>
        <w:tc>
          <w:tcPr>
            <w:tcW w:w="2335" w:type="dxa"/>
            <w:hideMark/>
          </w:tcPr>
          <w:p w14:paraId="55065E68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val="fr-FR" w:eastAsia="zh-CN" w:bidi="he-IL"/>
                <w:rPrChange w:id="4501" w:author="Author">
                  <w:rPr>
                    <w:rFonts w:asciiTheme="majorBidi" w:eastAsia="Times New Roman" w:hAnsiTheme="majorBidi" w:cstheme="majorBidi"/>
                    <w:color w:val="000000"/>
                    <w:lang w:val="fr-FR" w:eastAsia="zh-CN" w:bidi="he-IL"/>
                  </w:rPr>
                </w:rPrChange>
              </w:rPr>
            </w:pPr>
          </w:p>
        </w:tc>
      </w:tr>
      <w:tr w:rsidR="00266DA3" w:rsidRPr="00B20D13" w14:paraId="30838FCA" w14:textId="77777777" w:rsidTr="00C115A1">
        <w:trPr>
          <w:trHeight w:val="600"/>
        </w:trPr>
        <w:tc>
          <w:tcPr>
            <w:tcW w:w="1805" w:type="dxa"/>
            <w:vMerge/>
            <w:hideMark/>
          </w:tcPr>
          <w:p w14:paraId="4694CCB3" w14:textId="77777777" w:rsidR="00266DA3" w:rsidRPr="00B20D13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val="fr-FR" w:eastAsia="zh-CN" w:bidi="he-IL"/>
                <w:rPrChange w:id="4502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val="fr-FR"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557DBA08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SINR reports</w:t>
            </w:r>
          </w:p>
        </w:tc>
        <w:tc>
          <w:tcPr>
            <w:tcW w:w="2070" w:type="dxa"/>
            <w:hideMark/>
          </w:tcPr>
          <w:p w14:paraId="535697E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0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at the required resolution (per symbol)</w:t>
            </w:r>
          </w:p>
        </w:tc>
        <w:tc>
          <w:tcPr>
            <w:tcW w:w="2335" w:type="dxa"/>
            <w:hideMark/>
          </w:tcPr>
          <w:p w14:paraId="3C0F42D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32F5AC13" w14:textId="77777777" w:rsidTr="00C115A1">
        <w:trPr>
          <w:trHeight w:val="993"/>
        </w:trPr>
        <w:tc>
          <w:tcPr>
            <w:tcW w:w="1805" w:type="dxa"/>
            <w:hideMark/>
          </w:tcPr>
          <w:p w14:paraId="42300AE1" w14:textId="0F8EA12B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50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commentRangeStart w:id="4509"/>
            <w:r w:rsidRPr="00B20D13">
              <w:rPr>
                <w:rFonts w:eastAsia="Times New Roman"/>
                <w:b/>
                <w:bCs/>
                <w:lang w:eastAsia="zh-CN" w:bidi="he-IL"/>
                <w:rPrChange w:id="451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 xml:space="preserve">Additional </w:t>
            </w:r>
            <w:del w:id="4511" w:author="Author">
              <w:r w:rsidRPr="00B20D13" w:rsidDel="005C419D">
                <w:rPr>
                  <w:rFonts w:eastAsia="Times New Roman"/>
                  <w:b/>
                  <w:bCs/>
                  <w:lang w:eastAsia="zh-CN" w:bidi="he-IL"/>
                  <w:rPrChange w:id="4512" w:author="Author">
                    <w:rPr>
                      <w:rFonts w:asciiTheme="majorBidi" w:eastAsia="Times New Roman" w:hAnsiTheme="majorBidi" w:cstheme="majorBidi"/>
                      <w:b/>
                      <w:bCs/>
                      <w:lang w:eastAsia="zh-CN" w:bidi="he-IL"/>
                    </w:rPr>
                  </w:rPrChange>
                </w:rPr>
                <w:delText xml:space="preserve">per-usage </w:delText>
              </w:r>
            </w:del>
            <w:r w:rsidRPr="00B20D13">
              <w:rPr>
                <w:rFonts w:eastAsia="Times New Roman"/>
                <w:b/>
                <w:bCs/>
                <w:lang w:eastAsia="zh-CN" w:bidi="he-IL"/>
                <w:rPrChange w:id="451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 xml:space="preserve">report types </w:t>
            </w:r>
            <w:del w:id="4514" w:author="Author">
              <w:r w:rsidRPr="00B20D13" w:rsidDel="005C419D">
                <w:rPr>
                  <w:rFonts w:eastAsia="Times New Roman"/>
                  <w:b/>
                  <w:bCs/>
                  <w:lang w:eastAsia="zh-CN" w:bidi="he-IL"/>
                  <w:rPrChange w:id="4515" w:author="Author">
                    <w:rPr>
                      <w:rFonts w:asciiTheme="majorBidi" w:eastAsia="Times New Roman" w:hAnsiTheme="majorBidi" w:cstheme="majorBidi"/>
                      <w:b/>
                      <w:bCs/>
                      <w:lang w:eastAsia="zh-CN" w:bidi="he-IL"/>
                    </w:rPr>
                  </w:rPrChange>
                </w:rPr>
                <w:delText xml:space="preserve">for various usages </w:delText>
              </w:r>
            </w:del>
            <w:r w:rsidRPr="00B20D13">
              <w:rPr>
                <w:rFonts w:eastAsia="Times New Roman"/>
                <w:b/>
                <w:bCs/>
                <w:lang w:eastAsia="zh-CN" w:bidi="he-IL"/>
                <w:rPrChange w:id="451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can be added</w:t>
            </w:r>
            <w:commentRangeEnd w:id="4509"/>
            <w:r w:rsidR="005C419D">
              <w:rPr>
                <w:rStyle w:val="CommentReference"/>
              </w:rPr>
              <w:commentReference w:id="4509"/>
            </w:r>
          </w:p>
        </w:tc>
        <w:tc>
          <w:tcPr>
            <w:tcW w:w="2687" w:type="dxa"/>
            <w:gridSpan w:val="2"/>
            <w:hideMark/>
          </w:tcPr>
          <w:p w14:paraId="481E330D" w14:textId="77777777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51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2070" w:type="dxa"/>
            <w:hideMark/>
          </w:tcPr>
          <w:p w14:paraId="49996758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2335" w:type="dxa"/>
            <w:hideMark/>
          </w:tcPr>
          <w:p w14:paraId="1D1E6AD8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B20D13" w14:paraId="76FE90AC" w14:textId="77777777" w:rsidTr="00C115A1">
        <w:trPr>
          <w:trHeight w:val="300"/>
        </w:trPr>
        <w:tc>
          <w:tcPr>
            <w:tcW w:w="8897" w:type="dxa"/>
            <w:gridSpan w:val="5"/>
            <w:shd w:val="clear" w:color="auto" w:fill="D9D9D9" w:themeFill="background1" w:themeFillShade="D9"/>
            <w:noWrap/>
            <w:hideMark/>
          </w:tcPr>
          <w:p w14:paraId="15D712F2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RE demapping</w:t>
            </w:r>
          </w:p>
        </w:tc>
      </w:tr>
      <w:tr w:rsidR="00266DA3" w:rsidRPr="00B20D13" w14:paraId="0F63A066" w14:textId="77777777" w:rsidTr="00C115A1">
        <w:trPr>
          <w:trHeight w:val="300"/>
        </w:trPr>
        <w:tc>
          <w:tcPr>
            <w:tcW w:w="4492" w:type="dxa"/>
            <w:gridSpan w:val="3"/>
            <w:noWrap/>
            <w:hideMark/>
          </w:tcPr>
          <w:p w14:paraId="1F01109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N_{ap}^{SRS}</w:t>
            </w:r>
          </w:p>
        </w:tc>
        <w:tc>
          <w:tcPr>
            <w:tcW w:w="2070" w:type="dxa"/>
            <w:hideMark/>
          </w:tcPr>
          <w:p w14:paraId="06E75A3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2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number of SRS Ports</w:t>
            </w:r>
          </w:p>
        </w:tc>
        <w:tc>
          <w:tcPr>
            <w:tcW w:w="2335" w:type="dxa"/>
            <w:noWrap/>
            <w:hideMark/>
          </w:tcPr>
          <w:p w14:paraId="747D8BA8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2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2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6.4.1.4.1</w:t>
            </w:r>
          </w:p>
        </w:tc>
      </w:tr>
      <w:tr w:rsidR="00266DA3" w:rsidRPr="00B20D13" w14:paraId="7C877395" w14:textId="77777777" w:rsidTr="00C115A1">
        <w:trPr>
          <w:trHeight w:val="300"/>
        </w:trPr>
        <w:tc>
          <w:tcPr>
            <w:tcW w:w="4492" w:type="dxa"/>
            <w:gridSpan w:val="3"/>
            <w:noWrap/>
            <w:hideMark/>
          </w:tcPr>
          <w:p w14:paraId="7C0D1FF9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n_{SRS}^{CS}</w:t>
            </w:r>
          </w:p>
        </w:tc>
        <w:tc>
          <w:tcPr>
            <w:tcW w:w="2070" w:type="dxa"/>
            <w:hideMark/>
          </w:tcPr>
          <w:p w14:paraId="1E909922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cyclic shift</w:t>
            </w:r>
          </w:p>
        </w:tc>
        <w:tc>
          <w:tcPr>
            <w:tcW w:w="2335" w:type="dxa"/>
            <w:noWrap/>
            <w:hideMark/>
          </w:tcPr>
          <w:p w14:paraId="2C4F62A1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3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6.4.1.4.2</w:t>
            </w:r>
          </w:p>
        </w:tc>
      </w:tr>
      <w:tr w:rsidR="00266DA3" w:rsidRPr="00B20D13" w14:paraId="09EBD8CA" w14:textId="77777777" w:rsidTr="00C115A1">
        <w:trPr>
          <w:trHeight w:val="300"/>
        </w:trPr>
        <w:tc>
          <w:tcPr>
            <w:tcW w:w="4492" w:type="dxa"/>
            <w:gridSpan w:val="3"/>
            <w:noWrap/>
            <w:hideMark/>
          </w:tcPr>
          <w:p w14:paraId="736A04B3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n_{ID}^{SRS}</w:t>
            </w:r>
          </w:p>
        </w:tc>
        <w:tc>
          <w:tcPr>
            <w:tcW w:w="2070" w:type="dxa"/>
            <w:hideMark/>
          </w:tcPr>
          <w:p w14:paraId="454344AF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3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SRS sequence identity</w:t>
            </w:r>
          </w:p>
        </w:tc>
        <w:tc>
          <w:tcPr>
            <w:tcW w:w="2335" w:type="dxa"/>
            <w:noWrap/>
            <w:hideMark/>
          </w:tcPr>
          <w:p w14:paraId="40AEB89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6.4.1.4.2</w:t>
            </w:r>
          </w:p>
        </w:tc>
      </w:tr>
      <w:tr w:rsidR="00266DA3" w:rsidRPr="00B20D13" w14:paraId="0E90AABE" w14:textId="77777777" w:rsidTr="00C115A1">
        <w:trPr>
          <w:trHeight w:val="300"/>
        </w:trPr>
        <w:tc>
          <w:tcPr>
            <w:tcW w:w="4492" w:type="dxa"/>
            <w:gridSpan w:val="3"/>
            <w:noWrap/>
          </w:tcPr>
          <w:p w14:paraId="37E87AC0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bCs/>
                <w:lang w:val="en-CA" w:eastAsia="zh-CN"/>
              </w:rPr>
              <w:t>SRS Group and Sequence Hopping</w:t>
            </w:r>
          </w:p>
        </w:tc>
        <w:tc>
          <w:tcPr>
            <w:tcW w:w="2070" w:type="dxa"/>
          </w:tcPr>
          <w:p w14:paraId="6CB9E885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bCs/>
                <w:lang w:val="en-CA" w:eastAsia="zh-CN"/>
              </w:rPr>
              <w:t xml:space="preserve">Group, sequence or neither </w:t>
            </w:r>
          </w:p>
        </w:tc>
        <w:tc>
          <w:tcPr>
            <w:tcW w:w="2335" w:type="dxa"/>
            <w:noWrap/>
          </w:tcPr>
          <w:p w14:paraId="331A2F2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4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PrChange w:id="4543" w:author="Author">
                  <w:rPr>
                    <w:rFonts w:asciiTheme="majorBidi" w:hAnsiTheme="majorBidi" w:cstheme="majorBidi"/>
                  </w:rPr>
                </w:rPrChange>
              </w:rPr>
              <w:t>3GPP TS 38.211, sec 6.4.1.4.2</w:t>
            </w:r>
          </w:p>
        </w:tc>
      </w:tr>
      <w:tr w:rsidR="00266DA3" w:rsidRPr="00B20D13" w14:paraId="6F3C1F00" w14:textId="77777777" w:rsidTr="00C115A1">
        <w:trPr>
          <w:trHeight w:val="300"/>
        </w:trPr>
        <w:tc>
          <w:tcPr>
            <w:tcW w:w="1805" w:type="dxa"/>
            <w:vMerge w:val="restart"/>
            <w:noWrap/>
            <w:textDirection w:val="btLr"/>
          </w:tcPr>
          <w:p w14:paraId="5EF2E2E2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4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2687" w:type="dxa"/>
            <w:gridSpan w:val="2"/>
            <w:noWrap/>
          </w:tcPr>
          <w:p w14:paraId="26F6EA38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N_{BWP}^{start}</w:t>
            </w:r>
          </w:p>
        </w:tc>
        <w:tc>
          <w:tcPr>
            <w:tcW w:w="2070" w:type="dxa"/>
          </w:tcPr>
          <w:p w14:paraId="69843252" w14:textId="59899D65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4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Start, w.r.t. CRB, of bandwidth part: VRBs indexing is relative to the Bandwidth part for the </w:t>
            </w:r>
            <w:del w:id="4550" w:author="Author">
              <w:r w:rsidRPr="00B20D13" w:rsidDel="00351862">
                <w:rPr>
                  <w:rFonts w:eastAsia="Times New Roman"/>
                  <w:lang w:eastAsia="zh-CN" w:bidi="he-IL"/>
                  <w:rPrChange w:id="4551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552" w:author="Author">
              <w:r w:rsidR="00351862" w:rsidRPr="00B20D13">
                <w:rPr>
                  <w:rFonts w:eastAsia="Times New Roman"/>
                  <w:lang w:eastAsia="zh-CN" w:bidi="he-IL"/>
                  <w:rPrChange w:id="4553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351862">
                <w:rPr>
                  <w:rFonts w:eastAsia="Times New Roman"/>
                  <w:lang w:eastAsia="zh-CN" w:bidi="he-IL"/>
                </w:rPr>
                <w:t>U</w:t>
              </w:r>
              <w:r w:rsidR="00351862" w:rsidRPr="00B20D13">
                <w:rPr>
                  <w:rFonts w:eastAsia="Times New Roman"/>
                  <w:lang w:eastAsia="zh-CN" w:bidi="he-IL"/>
                  <w:rPrChange w:id="4554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B20D13">
              <w:rPr>
                <w:rFonts w:eastAsia="Times New Roman"/>
                <w:lang w:eastAsia="zh-CN" w:bidi="he-IL"/>
                <w:rPrChange w:id="45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2335" w:type="dxa"/>
            <w:noWrap/>
          </w:tcPr>
          <w:p w14:paraId="0F8B54A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5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B20D13" w14:paraId="2356B595" w14:textId="77777777" w:rsidTr="00C115A1">
        <w:trPr>
          <w:trHeight w:val="300"/>
        </w:trPr>
        <w:tc>
          <w:tcPr>
            <w:tcW w:w="1805" w:type="dxa"/>
            <w:vMerge/>
            <w:noWrap/>
            <w:textDirection w:val="btLr"/>
          </w:tcPr>
          <w:p w14:paraId="707E3F01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5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</w:tcPr>
          <w:p w14:paraId="3643FAE1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N_{BWP}^{size}</w:t>
            </w:r>
          </w:p>
        </w:tc>
        <w:tc>
          <w:tcPr>
            <w:tcW w:w="2070" w:type="dxa"/>
          </w:tcPr>
          <w:p w14:paraId="68FC6AC5" w14:textId="0C963C2C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6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Size of bandwidth part: VRBs indexing is relative to the Bandwidth part for the </w:t>
            </w:r>
            <w:del w:id="4563" w:author="Author">
              <w:r w:rsidRPr="00B20D13" w:rsidDel="00351862">
                <w:rPr>
                  <w:rFonts w:eastAsia="Times New Roman"/>
                  <w:lang w:eastAsia="zh-CN" w:bidi="he-IL"/>
                  <w:rPrChange w:id="4564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delText xml:space="preserve">PDSCH </w:delText>
              </w:r>
            </w:del>
            <w:ins w:id="4565" w:author="Author">
              <w:r w:rsidR="00351862" w:rsidRPr="00B20D13">
                <w:rPr>
                  <w:rFonts w:eastAsia="Times New Roman"/>
                  <w:lang w:eastAsia="zh-CN" w:bidi="he-IL"/>
                  <w:rPrChange w:id="4566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>P</w:t>
              </w:r>
              <w:r w:rsidR="00351862">
                <w:rPr>
                  <w:rFonts w:eastAsia="Times New Roman"/>
                  <w:lang w:eastAsia="zh-CN" w:bidi="he-IL"/>
                </w:rPr>
                <w:t>U</w:t>
              </w:r>
              <w:r w:rsidR="00351862" w:rsidRPr="00B20D13">
                <w:rPr>
                  <w:rFonts w:eastAsia="Times New Roman"/>
                  <w:lang w:eastAsia="zh-CN" w:bidi="he-IL"/>
                  <w:rPrChange w:id="4567" w:author="Author">
                    <w:rPr>
                      <w:rFonts w:asciiTheme="majorBidi" w:eastAsia="Times New Roman" w:hAnsiTheme="majorBidi" w:cstheme="majorBidi"/>
                      <w:lang w:eastAsia="zh-CN" w:bidi="he-IL"/>
                    </w:rPr>
                  </w:rPrChange>
                </w:rPr>
                <w:t xml:space="preserve">SCH </w:t>
              </w:r>
            </w:ins>
            <w:r w:rsidRPr="00B20D13">
              <w:rPr>
                <w:rFonts w:eastAsia="Times New Roman"/>
                <w:lang w:eastAsia="zh-CN" w:bidi="he-IL"/>
                <w:rPrChange w:id="45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allocation </w:t>
            </w:r>
          </w:p>
        </w:tc>
        <w:tc>
          <w:tcPr>
            <w:tcW w:w="2335" w:type="dxa"/>
            <w:noWrap/>
          </w:tcPr>
          <w:p w14:paraId="3698EA06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3GPP TS 38.211, sec 6.3.1.7</w:t>
            </w:r>
          </w:p>
        </w:tc>
      </w:tr>
      <w:tr w:rsidR="00266DA3" w:rsidRPr="00B20D13" w14:paraId="7D459CE7" w14:textId="77777777" w:rsidTr="00C115A1">
        <w:trPr>
          <w:trHeight w:val="300"/>
        </w:trPr>
        <w:tc>
          <w:tcPr>
            <w:tcW w:w="1805" w:type="dxa"/>
            <w:vMerge/>
            <w:noWrap/>
            <w:textDirection w:val="btLr"/>
          </w:tcPr>
          <w:p w14:paraId="5080E0F5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7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</w:tcPr>
          <w:p w14:paraId="7B42E9F2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µ, µ_{0}</w:t>
            </w:r>
          </w:p>
        </w:tc>
        <w:tc>
          <w:tcPr>
            <w:tcW w:w="2070" w:type="dxa"/>
          </w:tcPr>
          <w:p w14:paraId="5115EC0A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7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impacts waveform generation, including centering</w:t>
            </w:r>
          </w:p>
        </w:tc>
        <w:tc>
          <w:tcPr>
            <w:tcW w:w="2335" w:type="dxa"/>
            <w:noWrap/>
          </w:tcPr>
          <w:p w14:paraId="510D10A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</w:p>
        </w:tc>
      </w:tr>
      <w:tr w:rsidR="00266DA3" w:rsidRPr="00B20D13" w14:paraId="77CC2144" w14:textId="77777777" w:rsidTr="00C115A1">
        <w:trPr>
          <w:trHeight w:val="300"/>
        </w:trPr>
        <w:tc>
          <w:tcPr>
            <w:tcW w:w="1805" w:type="dxa"/>
            <w:vMerge/>
            <w:noWrap/>
            <w:textDirection w:val="btLr"/>
          </w:tcPr>
          <w:p w14:paraId="72A144DF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7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</w:tcPr>
          <w:p w14:paraId="2FDC2210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K_{TC}</w:t>
            </w:r>
          </w:p>
        </w:tc>
        <w:tc>
          <w:tcPr>
            <w:tcW w:w="2070" w:type="dxa"/>
          </w:tcPr>
          <w:p w14:paraId="2B138DD1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transmission comb number</w:t>
            </w:r>
          </w:p>
        </w:tc>
        <w:tc>
          <w:tcPr>
            <w:tcW w:w="2335" w:type="dxa"/>
            <w:noWrap/>
          </w:tcPr>
          <w:p w14:paraId="283441C6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6.4.1.4.2</w:t>
            </w:r>
          </w:p>
        </w:tc>
      </w:tr>
      <w:tr w:rsidR="00266DA3" w:rsidRPr="00B20D13" w14:paraId="22A8A18E" w14:textId="77777777" w:rsidTr="00C115A1">
        <w:trPr>
          <w:trHeight w:val="300"/>
        </w:trPr>
        <w:tc>
          <w:tcPr>
            <w:tcW w:w="1805" w:type="dxa"/>
            <w:vMerge/>
            <w:noWrap/>
            <w:textDirection w:val="btLr"/>
          </w:tcPr>
          <w:p w14:paraId="6D2533D3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8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</w:tcPr>
          <w:p w14:paraId="474204E3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\bar{k}_{TC}</w:t>
            </w:r>
          </w:p>
        </w:tc>
        <w:tc>
          <w:tcPr>
            <w:tcW w:w="2070" w:type="dxa"/>
          </w:tcPr>
          <w:p w14:paraId="4AC24D35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8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8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transmission comb offset</w:t>
            </w:r>
          </w:p>
        </w:tc>
        <w:tc>
          <w:tcPr>
            <w:tcW w:w="2335" w:type="dxa"/>
            <w:noWrap/>
          </w:tcPr>
          <w:p w14:paraId="1B18D4C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9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9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281D1109" w14:textId="77777777" w:rsidTr="00C115A1">
        <w:trPr>
          <w:trHeight w:val="600"/>
        </w:trPr>
        <w:tc>
          <w:tcPr>
            <w:tcW w:w="1805" w:type="dxa"/>
            <w:vMerge/>
            <w:textDirection w:val="btLr"/>
            <w:hideMark/>
          </w:tcPr>
          <w:p w14:paraId="3A4A7956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9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  <w:hideMark/>
          </w:tcPr>
          <w:p w14:paraId="561DAD49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5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5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n_{shift}</w:t>
            </w:r>
          </w:p>
        </w:tc>
        <w:tc>
          <w:tcPr>
            <w:tcW w:w="2070" w:type="dxa"/>
            <w:hideMark/>
          </w:tcPr>
          <w:p w14:paraId="4B8DA99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9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9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frequency domain shift value</w:t>
            </w:r>
          </w:p>
        </w:tc>
        <w:tc>
          <w:tcPr>
            <w:tcW w:w="2335" w:type="dxa"/>
            <w:hideMark/>
          </w:tcPr>
          <w:p w14:paraId="14AF675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59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5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5E99DC5A" w14:textId="77777777" w:rsidTr="00C115A1">
        <w:trPr>
          <w:trHeight w:val="600"/>
        </w:trPr>
        <w:tc>
          <w:tcPr>
            <w:tcW w:w="1805" w:type="dxa"/>
            <w:vMerge/>
            <w:textDirection w:val="btLr"/>
            <w:hideMark/>
          </w:tcPr>
          <w:p w14:paraId="7E234D39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5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  <w:hideMark/>
          </w:tcPr>
          <w:p w14:paraId="2B56846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n_{RRC}</w:t>
            </w:r>
          </w:p>
        </w:tc>
        <w:tc>
          <w:tcPr>
            <w:tcW w:w="2070" w:type="dxa"/>
            <w:hideMark/>
          </w:tcPr>
          <w:p w14:paraId="31237290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frequency domain position</w:t>
            </w:r>
          </w:p>
        </w:tc>
        <w:tc>
          <w:tcPr>
            <w:tcW w:w="2335" w:type="dxa"/>
            <w:noWrap/>
            <w:hideMark/>
          </w:tcPr>
          <w:p w14:paraId="37EEC8CB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0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0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5C2E785E" w14:textId="77777777" w:rsidTr="00C115A1">
        <w:trPr>
          <w:trHeight w:val="600"/>
        </w:trPr>
        <w:tc>
          <w:tcPr>
            <w:tcW w:w="1805" w:type="dxa"/>
            <w:vMerge/>
            <w:textDirection w:val="btLr"/>
          </w:tcPr>
          <w:p w14:paraId="4FA742E9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1517" w:type="dxa"/>
            <w:vMerge w:val="restart"/>
            <w:noWrap/>
          </w:tcPr>
          <w:p w14:paraId="5EBEB2CB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Frequency Hopping </w:t>
            </w:r>
            <w:r w:rsidRPr="00B20D13">
              <w:rPr>
                <w:rFonts w:eastAsia="Times New Roman"/>
                <w:lang w:eastAsia="zh-CN" w:bidi="he-IL"/>
                <w:rPrChange w:id="460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Signaling Alt-1: RRC parameters</w:t>
            </w:r>
          </w:p>
        </w:tc>
        <w:tc>
          <w:tcPr>
            <w:tcW w:w="1170" w:type="dxa"/>
          </w:tcPr>
          <w:p w14:paraId="54DE00E5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C_{SRS}</w:t>
            </w:r>
          </w:p>
        </w:tc>
        <w:tc>
          <w:tcPr>
            <w:tcW w:w="2070" w:type="dxa"/>
          </w:tcPr>
          <w:p w14:paraId="63D5214A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1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1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SRS bandwidth index </w:t>
            </w:r>
          </w:p>
        </w:tc>
        <w:tc>
          <w:tcPr>
            <w:tcW w:w="2335" w:type="dxa"/>
            <w:noWrap/>
          </w:tcPr>
          <w:p w14:paraId="026AF465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1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1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14E72906" w14:textId="77777777" w:rsidTr="00C115A1">
        <w:trPr>
          <w:trHeight w:val="600"/>
        </w:trPr>
        <w:tc>
          <w:tcPr>
            <w:tcW w:w="1805" w:type="dxa"/>
            <w:vMerge/>
            <w:textDirection w:val="btLr"/>
          </w:tcPr>
          <w:p w14:paraId="7DCC9865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1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1517" w:type="dxa"/>
            <w:vMerge/>
            <w:noWrap/>
          </w:tcPr>
          <w:p w14:paraId="2CFF6144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170" w:type="dxa"/>
          </w:tcPr>
          <w:p w14:paraId="5C4329D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B_{SRS}</w:t>
            </w:r>
          </w:p>
        </w:tc>
        <w:tc>
          <w:tcPr>
            <w:tcW w:w="2070" w:type="dxa"/>
          </w:tcPr>
          <w:p w14:paraId="17AA2462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2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SRS bandwidth config index</w:t>
            </w:r>
          </w:p>
        </w:tc>
        <w:tc>
          <w:tcPr>
            <w:tcW w:w="2335" w:type="dxa"/>
            <w:noWrap/>
          </w:tcPr>
          <w:p w14:paraId="75428B4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2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221C7BB8" w14:textId="77777777" w:rsidTr="00C115A1">
        <w:trPr>
          <w:trHeight w:val="600"/>
        </w:trPr>
        <w:tc>
          <w:tcPr>
            <w:tcW w:w="1805" w:type="dxa"/>
            <w:vMerge/>
            <w:textDirection w:val="btLr"/>
          </w:tcPr>
          <w:p w14:paraId="031D7E0F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2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1517" w:type="dxa"/>
            <w:vMerge/>
            <w:noWrap/>
          </w:tcPr>
          <w:p w14:paraId="1D79C5BD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170" w:type="dxa"/>
          </w:tcPr>
          <w:p w14:paraId="63A3B7A8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b_{hop}</w:t>
            </w:r>
          </w:p>
        </w:tc>
        <w:tc>
          <w:tcPr>
            <w:tcW w:w="2070" w:type="dxa"/>
          </w:tcPr>
          <w:p w14:paraId="1AC98A4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2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2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frequency hopping</w:t>
            </w:r>
          </w:p>
        </w:tc>
        <w:tc>
          <w:tcPr>
            <w:tcW w:w="2335" w:type="dxa"/>
            <w:noWrap/>
          </w:tcPr>
          <w:p w14:paraId="40CA0B33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3A9D9BCF" w14:textId="77777777" w:rsidTr="00C115A1">
        <w:trPr>
          <w:trHeight w:val="600"/>
        </w:trPr>
        <w:tc>
          <w:tcPr>
            <w:tcW w:w="1805" w:type="dxa"/>
            <w:vMerge/>
            <w:textDirection w:val="btLr"/>
          </w:tcPr>
          <w:p w14:paraId="39C313AB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1517" w:type="dxa"/>
            <w:vMerge w:val="restart"/>
            <w:noWrap/>
          </w:tcPr>
          <w:p w14:paraId="0BD64816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  <w:p w14:paraId="369839FA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Frequency Hopping Signaling Alt-2: L2 computed fields</w:t>
            </w:r>
          </w:p>
        </w:tc>
        <w:tc>
          <w:tcPr>
            <w:tcW w:w="1170" w:type="dxa"/>
          </w:tcPr>
          <w:p w14:paraId="08F4F853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t>m_{SRS,b}</w:t>
            </w:r>
          </w:p>
        </w:tc>
        <w:tc>
          <w:tcPr>
            <w:tcW w:w="2070" w:type="dxa"/>
          </w:tcPr>
          <w:p w14:paraId="38E74D16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3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SRS bandwidth size</w:t>
            </w:r>
          </w:p>
        </w:tc>
        <w:tc>
          <w:tcPr>
            <w:tcW w:w="2335" w:type="dxa"/>
            <w:noWrap/>
          </w:tcPr>
          <w:p w14:paraId="1C852308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3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4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38.211, sec 6.4.1.4.3</w:t>
            </w:r>
          </w:p>
        </w:tc>
      </w:tr>
      <w:tr w:rsidR="00266DA3" w:rsidRPr="00B20D13" w14:paraId="3BBFBBDF" w14:textId="77777777" w:rsidTr="00C115A1">
        <w:trPr>
          <w:trHeight w:val="600"/>
        </w:trPr>
        <w:tc>
          <w:tcPr>
            <w:tcW w:w="1805" w:type="dxa"/>
            <w:vMerge/>
            <w:textDirection w:val="btLr"/>
          </w:tcPr>
          <w:p w14:paraId="4B6F2CFD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4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1517" w:type="dxa"/>
            <w:vMerge/>
            <w:noWrap/>
          </w:tcPr>
          <w:p w14:paraId="031DC91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1170" w:type="dxa"/>
          </w:tcPr>
          <w:p w14:paraId="28B94A42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srs Bandwidth Start</w:t>
            </w:r>
          </w:p>
        </w:tc>
        <w:tc>
          <w:tcPr>
            <w:tcW w:w="2070" w:type="dxa"/>
          </w:tcPr>
          <w:p w14:paraId="67628EF5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t>PRB index (w.r.t. CRB0) for the start of SRS signal transmission</w:t>
            </w:r>
          </w:p>
        </w:tc>
        <w:tc>
          <w:tcPr>
            <w:tcW w:w="2335" w:type="dxa"/>
            <w:noWrap/>
          </w:tcPr>
          <w:p w14:paraId="4B133AB3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[2], section 6.4.1.4.2</w:t>
            </w:r>
          </w:p>
        </w:tc>
      </w:tr>
      <w:tr w:rsidR="00266DA3" w:rsidRPr="00B20D13" w14:paraId="46F43C46" w14:textId="77777777" w:rsidTr="00C115A1">
        <w:trPr>
          <w:trHeight w:val="600"/>
        </w:trPr>
        <w:tc>
          <w:tcPr>
            <w:tcW w:w="1805" w:type="dxa"/>
            <w:vMerge w:val="restart"/>
            <w:noWrap/>
            <w:textDirection w:val="btLr"/>
          </w:tcPr>
          <w:p w14:paraId="4597217E" w14:textId="77777777" w:rsidR="00266DA3" w:rsidRPr="00B20D13" w:rsidRDefault="00266DA3" w:rsidP="00C115A1">
            <w:pPr>
              <w:spacing w:after="0"/>
              <w:ind w:left="113" w:right="113"/>
              <w:jc w:val="center"/>
              <w:rPr>
                <w:rFonts w:eastAsia="Times New Roman"/>
                <w:color w:val="000000"/>
                <w:lang w:eastAsia="zh-CN" w:bidi="he-IL"/>
                <w:rPrChange w:id="464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4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2687" w:type="dxa"/>
            <w:gridSpan w:val="2"/>
            <w:noWrap/>
          </w:tcPr>
          <w:p w14:paraId="51ECC38D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N_{symb}^{SRS}</w:t>
            </w:r>
          </w:p>
        </w:tc>
        <w:tc>
          <w:tcPr>
            <w:tcW w:w="2070" w:type="dxa"/>
          </w:tcPr>
          <w:p w14:paraId="0316DDD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number of consecutive OFDM symbols for SRS</w:t>
            </w:r>
          </w:p>
        </w:tc>
        <w:tc>
          <w:tcPr>
            <w:tcW w:w="2335" w:type="dxa"/>
          </w:tcPr>
          <w:p w14:paraId="1F48CD2F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5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6.4.1.4.1</w:t>
            </w:r>
          </w:p>
        </w:tc>
      </w:tr>
      <w:tr w:rsidR="00266DA3" w:rsidRPr="00B20D13" w14:paraId="3921AC01" w14:textId="77777777" w:rsidTr="00C115A1">
        <w:trPr>
          <w:trHeight w:val="600"/>
        </w:trPr>
        <w:tc>
          <w:tcPr>
            <w:tcW w:w="1805" w:type="dxa"/>
            <w:vMerge/>
            <w:noWrap/>
            <w:hideMark/>
          </w:tcPr>
          <w:p w14:paraId="22B91CC1" w14:textId="77777777" w:rsidR="00266DA3" w:rsidRPr="00B20D13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zh-CN" w:bidi="he-IL"/>
                <w:rPrChange w:id="4656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  <w:hideMark/>
          </w:tcPr>
          <w:p w14:paraId="3290CAFE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l_0</w:t>
            </w:r>
          </w:p>
        </w:tc>
        <w:tc>
          <w:tcPr>
            <w:tcW w:w="2070" w:type="dxa"/>
            <w:hideMark/>
          </w:tcPr>
          <w:p w14:paraId="77C8328F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5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6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the starting position in the time domain given</w:t>
            </w:r>
          </w:p>
        </w:tc>
        <w:tc>
          <w:tcPr>
            <w:tcW w:w="2335" w:type="dxa"/>
            <w:hideMark/>
          </w:tcPr>
          <w:p w14:paraId="5648924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6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6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6.4.1.4.1</w:t>
            </w:r>
          </w:p>
        </w:tc>
      </w:tr>
      <w:tr w:rsidR="00266DA3" w:rsidRPr="00B20D13" w14:paraId="7CE04AE9" w14:textId="77777777" w:rsidTr="00C115A1">
        <w:trPr>
          <w:trHeight w:val="600"/>
        </w:trPr>
        <w:tc>
          <w:tcPr>
            <w:tcW w:w="1805" w:type="dxa"/>
            <w:vMerge/>
            <w:noWrap/>
            <w:hideMark/>
          </w:tcPr>
          <w:p w14:paraId="5BD06AE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6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65A1A66F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T_{SRS}</w:t>
            </w:r>
          </w:p>
        </w:tc>
        <w:tc>
          <w:tcPr>
            <w:tcW w:w="2070" w:type="dxa"/>
            <w:hideMark/>
          </w:tcPr>
          <w:p w14:paraId="057AE8F6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6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6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periodicity for SRS</w:t>
            </w:r>
          </w:p>
        </w:tc>
        <w:tc>
          <w:tcPr>
            <w:tcW w:w="2335" w:type="dxa"/>
            <w:hideMark/>
          </w:tcPr>
          <w:p w14:paraId="5747E9C7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6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6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05E26845" w14:textId="77777777" w:rsidTr="00C115A1">
        <w:trPr>
          <w:trHeight w:val="600"/>
        </w:trPr>
        <w:tc>
          <w:tcPr>
            <w:tcW w:w="1805" w:type="dxa"/>
            <w:vMerge/>
            <w:noWrap/>
            <w:hideMark/>
          </w:tcPr>
          <w:p w14:paraId="43A6C1C2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7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hideMark/>
          </w:tcPr>
          <w:p w14:paraId="6F6405B7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T_{offset}</w:t>
            </w:r>
          </w:p>
        </w:tc>
        <w:tc>
          <w:tcPr>
            <w:tcW w:w="2070" w:type="dxa"/>
            <w:hideMark/>
          </w:tcPr>
          <w:p w14:paraId="6B3C404E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7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7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slot offset</w:t>
            </w:r>
          </w:p>
        </w:tc>
        <w:tc>
          <w:tcPr>
            <w:tcW w:w="2335" w:type="dxa"/>
            <w:hideMark/>
          </w:tcPr>
          <w:p w14:paraId="017BCFE0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  <w:tr w:rsidR="00266DA3" w:rsidRPr="00B20D13" w14:paraId="11A1F87E" w14:textId="77777777" w:rsidTr="00C115A1">
        <w:trPr>
          <w:trHeight w:val="600"/>
        </w:trPr>
        <w:tc>
          <w:tcPr>
            <w:tcW w:w="1805" w:type="dxa"/>
            <w:vMerge/>
            <w:noWrap/>
            <w:hideMark/>
          </w:tcPr>
          <w:p w14:paraId="59C6D2C4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7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  <w:tc>
          <w:tcPr>
            <w:tcW w:w="2687" w:type="dxa"/>
            <w:gridSpan w:val="2"/>
            <w:noWrap/>
            <w:hideMark/>
          </w:tcPr>
          <w:p w14:paraId="3B909B47" w14:textId="77777777" w:rsidR="00266DA3" w:rsidRPr="00B20D13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6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lang w:eastAsia="zh-CN" w:bidi="he-IL"/>
                <w:rPrChange w:id="46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</w:t>
            </w:r>
          </w:p>
        </w:tc>
        <w:tc>
          <w:tcPr>
            <w:tcW w:w="2070" w:type="dxa"/>
            <w:hideMark/>
          </w:tcPr>
          <w:p w14:paraId="35A1C6DD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Repetition factor</w:t>
            </w:r>
          </w:p>
        </w:tc>
        <w:tc>
          <w:tcPr>
            <w:tcW w:w="2335" w:type="dxa"/>
            <w:hideMark/>
          </w:tcPr>
          <w:p w14:paraId="1A56DE7C" w14:textId="77777777" w:rsidR="00266DA3" w:rsidRPr="00B20D13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6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B20D13">
              <w:rPr>
                <w:rFonts w:eastAsia="Times New Roman"/>
                <w:color w:val="000000"/>
                <w:lang w:eastAsia="zh-CN" w:bidi="he-IL"/>
                <w:rPrChange w:id="46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3GPP TS 38.211 , sec 6.4.1.4.3</w:t>
            </w:r>
          </w:p>
        </w:tc>
      </w:tr>
    </w:tbl>
    <w:p w14:paraId="0DC6AB28" w14:textId="77777777" w:rsidR="00266DA3" w:rsidRPr="004310CF" w:rsidRDefault="00266DA3" w:rsidP="00266DA3">
      <w:pPr>
        <w:rPr>
          <w:lang w:val="en-GB" w:eastAsia="zh-CN"/>
        </w:rPr>
      </w:pPr>
    </w:p>
    <w:p w14:paraId="19A0C58C" w14:textId="77777777" w:rsidR="00266DA3" w:rsidRDefault="00266DA3" w:rsidP="00DA58E7">
      <w:pPr>
        <w:pStyle w:val="Heading3"/>
        <w:ind w:hanging="720"/>
      </w:pPr>
      <w:bookmarkStart w:id="4684" w:name="_Toc87887516"/>
      <w:r>
        <w:t>PRACH Channel Model</w:t>
      </w:r>
      <w:bookmarkEnd w:id="4684"/>
    </w:p>
    <w:p w14:paraId="47C73F2F" w14:textId="696514B6" w:rsidR="00266DA3" w:rsidRDefault="00266DA3" w:rsidP="00266DA3">
      <w:pPr>
        <w:rPr>
          <w:lang w:val="en-GB" w:eastAsia="zh-CN"/>
        </w:rPr>
      </w:pPr>
      <w:r w:rsidRPr="00FC0727">
        <w:rPr>
          <w:lang w:val="en-GB" w:eastAsia="zh-CN"/>
        </w:rPr>
        <w:t>Per section 5.1.3.</w:t>
      </w:r>
      <w:r>
        <w:rPr>
          <w:lang w:val="en-GB" w:eastAsia="zh-CN"/>
        </w:rPr>
        <w:t>3</w:t>
      </w:r>
      <w:r w:rsidRPr="00FC0727">
        <w:rPr>
          <w:lang w:val="en-GB" w:eastAsia="zh-CN"/>
        </w:rPr>
        <w:t>.7 of</w:t>
      </w:r>
      <w:r>
        <w:rPr>
          <w:lang w:val="en-GB" w:eastAsia="zh-CN"/>
        </w:rPr>
        <w:t xml:space="preserve"> the 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t xml:space="preserve"> for the PRACH High-PHY Profile, the PRACH Channel model of the </w:t>
      </w:r>
      <w:r>
        <w:t>AAL</w:t>
      </w:r>
      <w:ins w:id="4685" w:author="Author">
        <w:r w:rsidR="0055103E">
          <w:t>_</w:t>
        </w:r>
      </w:ins>
      <w:del w:id="4686" w:author="Author">
        <w:r w:rsidDel="0055103E">
          <w:delText xml:space="preserve"> </w:delText>
        </w:r>
      </w:del>
      <w:r>
        <w:t>UPLINK</w:t>
      </w:r>
      <w:ins w:id="4687" w:author="Author">
        <w:r w:rsidR="0055103E">
          <w:t>_</w:t>
        </w:r>
      </w:ins>
      <w:del w:id="4688" w:author="Author">
        <w:r w:rsidDel="0055103E">
          <w:delText xml:space="preserve"> </w:delText>
        </w:r>
      </w:del>
      <w:r>
        <w:t>High-PHY Profile</w:t>
      </w:r>
      <w:r>
        <w:rPr>
          <w:lang w:val="en-GB" w:eastAsia="zh-CN"/>
        </w:rPr>
        <w:t xml:space="preserve"> supports acceleration of PRACH.</w:t>
      </w:r>
    </w:p>
    <w:p w14:paraId="41CFD82C" w14:textId="77777777" w:rsidR="00266DA3" w:rsidRPr="0057639A" w:rsidRDefault="00266DA3" w:rsidP="00266DA3">
      <w:pPr>
        <w:rPr>
          <w:lang w:eastAsia="zh-CN"/>
        </w:rPr>
      </w:pPr>
      <w:r>
        <w:t>The set of accelerated functions associated with the processing of PRACH is as follows:</w:t>
      </w:r>
    </w:p>
    <w:p w14:paraId="5DA4F19D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68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69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IQ decompression</w:t>
      </w:r>
      <w:r w:rsidRPr="0055103E">
        <w:rPr>
          <w:rFonts w:ascii="Times New Roman" w:hAnsi="Times New Roman" w:cs="Times New Roman"/>
          <w:sz w:val="20"/>
          <w:szCs w:val="20"/>
          <w:lang w:val="en-GB"/>
          <w:rPrChange w:id="469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begin"/>
      </w:r>
      <w:r w:rsidRPr="0055103E">
        <w:rPr>
          <w:rFonts w:ascii="Times New Roman" w:hAnsi="Times New Roman" w:cs="Times New Roman"/>
          <w:sz w:val="20"/>
          <w:szCs w:val="20"/>
          <w:lang w:val="en-GB"/>
          <w:rPrChange w:id="469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instrText xml:space="preserve"> NOTEREF _Ref54349526 \f \h  \* MERGEFORMAT </w:instrText>
      </w:r>
      <w:r w:rsidRPr="0055103E">
        <w:rPr>
          <w:rFonts w:ascii="Times New Roman" w:hAnsi="Times New Roman" w:cs="Times New Roman"/>
          <w:sz w:val="20"/>
          <w:szCs w:val="20"/>
          <w:lang w:val="en-GB"/>
          <w:rPrChange w:id="469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r>
      <w:r w:rsidRPr="0055103E">
        <w:rPr>
          <w:rFonts w:ascii="Times New Roman" w:hAnsi="Times New Roman" w:cs="Times New Roman"/>
          <w:sz w:val="20"/>
          <w:szCs w:val="20"/>
          <w:lang w:val="en-GB"/>
          <w:rPrChange w:id="469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separate"/>
      </w:r>
      <w:r w:rsidRPr="0055103E">
        <w:rPr>
          <w:rStyle w:val="FootnoteReference"/>
          <w:rFonts w:ascii="Times New Roman" w:hAnsi="Times New Roman" w:cs="Times New Roman"/>
          <w:sz w:val="20"/>
          <w:szCs w:val="20"/>
          <w:rPrChange w:id="4695" w:author="Author">
            <w:rPr>
              <w:rStyle w:val="FootnoteReference"/>
              <w:rFonts w:asciiTheme="majorBidi" w:hAnsiTheme="majorBidi" w:cstheme="majorBidi"/>
              <w:sz w:val="20"/>
              <w:szCs w:val="20"/>
            </w:rPr>
          </w:rPrChange>
        </w:rPr>
        <w:t>1</w:t>
      </w:r>
      <w:r w:rsidRPr="0055103E">
        <w:rPr>
          <w:rFonts w:ascii="Times New Roman" w:hAnsi="Times New Roman" w:cs="Times New Roman"/>
          <w:sz w:val="20"/>
          <w:szCs w:val="20"/>
          <w:lang w:val="en-GB"/>
          <w:rPrChange w:id="469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fldChar w:fldCharType="end"/>
      </w:r>
    </w:p>
    <w:p w14:paraId="1BD607E0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69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69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RE de-mapping</w:t>
      </w:r>
    </w:p>
    <w:p w14:paraId="7CF8EF2B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699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700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 xml:space="preserve">Root sequence generation and correlation </w:t>
      </w:r>
    </w:p>
    <w:p w14:paraId="74FC39CE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701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702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IFFT</w:t>
      </w:r>
    </w:p>
    <w:p w14:paraId="0B429757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703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704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Noise estimation</w:t>
      </w:r>
    </w:p>
    <w:p w14:paraId="14B48FB1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705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706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Peak search for power delay profile</w:t>
      </w:r>
    </w:p>
    <w:p w14:paraId="6DF93DC8" w14:textId="77777777" w:rsidR="00266DA3" w:rsidRPr="0055103E" w:rsidRDefault="00266DA3" w:rsidP="00DA58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  <w:rPrChange w:id="4707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</w:pPr>
      <w:r w:rsidRPr="0055103E">
        <w:rPr>
          <w:rFonts w:ascii="Times New Roman" w:hAnsi="Times New Roman" w:cs="Times New Roman"/>
          <w:sz w:val="20"/>
          <w:szCs w:val="20"/>
          <w:lang w:val="en-GB"/>
          <w:rPrChange w:id="4708" w:author="Author">
            <w:rPr>
              <w:rFonts w:asciiTheme="majorBidi" w:hAnsiTheme="majorBidi" w:cstheme="majorBidi"/>
              <w:sz w:val="20"/>
              <w:szCs w:val="20"/>
              <w:lang w:val="en-GB"/>
            </w:rPr>
          </w:rPrChange>
        </w:rPr>
        <w:t>Preamble detection and delay/timing advance estimation</w:t>
      </w:r>
    </w:p>
    <w:p w14:paraId="0DC4229C" w14:textId="77777777" w:rsidR="00266DA3" w:rsidRPr="000962B3" w:rsidRDefault="00266DA3" w:rsidP="00DA58E7">
      <w:pPr>
        <w:pStyle w:val="Heading4"/>
        <w:ind w:left="864" w:hanging="864"/>
      </w:pPr>
      <w:r>
        <w:t xml:space="preserve">PRACH input and output for AAL_UPLINK_High-PHY Profile </w:t>
      </w:r>
    </w:p>
    <w:p w14:paraId="38708560" w14:textId="1AF1B411" w:rsidR="00266DA3" w:rsidRDefault="00266DA3" w:rsidP="00266DA3">
      <w:r>
        <w:t>The AAL</w:t>
      </w:r>
      <w:ins w:id="4709" w:author="Author">
        <w:r w:rsidR="0055103E">
          <w:t>_</w:t>
        </w:r>
      </w:ins>
      <w:del w:id="4710" w:author="Author">
        <w:r w:rsidDel="0055103E">
          <w:delText xml:space="preserve"> </w:delText>
        </w:r>
      </w:del>
      <w:r>
        <w:t>UPLINK</w:t>
      </w:r>
      <w:ins w:id="4711" w:author="Author">
        <w:r w:rsidR="0055103E">
          <w:t>_</w:t>
        </w:r>
      </w:ins>
      <w:del w:id="4712" w:author="Author">
        <w:r w:rsidDel="0055103E">
          <w:delText xml:space="preserve"> </w:delText>
        </w:r>
      </w:del>
      <w:r>
        <w:t xml:space="preserve">High-PHY profile shall signal PRACH Resource Occasion(s) per slot. </w:t>
      </w:r>
    </w:p>
    <w:p w14:paraId="4FB99163" w14:textId="77777777" w:rsidR="00266DA3" w:rsidRDefault="00266DA3" w:rsidP="00266DA3">
      <w:r>
        <w:t>From Application, the PRACH interface receives the associated parameters for the configuration of the PRACH Occasion.</w:t>
      </w:r>
    </w:p>
    <w:p w14:paraId="1D0B50D1" w14:textId="77777777" w:rsidR="00266DA3" w:rsidRDefault="00266DA3" w:rsidP="00266DA3">
      <w:r>
        <w:t>The output data consists of the PRACH detection outcome and metrics</w:t>
      </w:r>
    </w:p>
    <w:p w14:paraId="56283133" w14:textId="77777777" w:rsidR="00266DA3" w:rsidRDefault="00266DA3" w:rsidP="00DA58E7">
      <w:pPr>
        <w:pStyle w:val="Heading4"/>
        <w:ind w:left="864" w:hanging="864"/>
      </w:pPr>
      <w:r>
        <w:lastRenderedPageBreak/>
        <w:t>PRACH Parameters</w:t>
      </w:r>
    </w:p>
    <w:p w14:paraId="5EF4521C" w14:textId="77777777" w:rsidR="00266DA3" w:rsidRDefault="00266DA3" w:rsidP="00266DA3">
      <w:r>
        <w:t xml:space="preserve">The following parameters are required to be supported by the AALI implementation when offloading operations. Application shall supply all relevant parameters; for ease of reading, the parameters are grouped as follows, in alignment with the </w:t>
      </w:r>
      <w:r>
        <w:rPr>
          <w:lang w:val="en-GB" w:eastAsia="zh-CN"/>
        </w:rPr>
        <w:t xml:space="preserve">O-RAN AAL GAnP document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_Ref71106698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[7]</w:t>
      </w:r>
      <w:r>
        <w:rPr>
          <w:lang w:val="en-GB" w:eastAsia="zh-CN"/>
        </w:rPr>
        <w:fldChar w:fldCharType="end"/>
      </w:r>
      <w:r>
        <w:t>:</w:t>
      </w:r>
    </w:p>
    <w:p w14:paraId="5DFEDB2E" w14:textId="77777777" w:rsidR="00266DA3" w:rsidRDefault="00266DA3" w:rsidP="00266DA3"/>
    <w:p w14:paraId="152B59D7" w14:textId="77777777" w:rsidR="00266DA3" w:rsidRPr="0057639A" w:rsidRDefault="00266DA3" w:rsidP="00DA58E7">
      <w:pPr>
        <w:pStyle w:val="Heading5"/>
        <w:ind w:left="1008" w:hanging="1008"/>
        <w:rPr>
          <w:b/>
          <w:bCs/>
        </w:rPr>
      </w:pPr>
      <w:r>
        <w:rPr>
          <w:b/>
          <w:bCs/>
        </w:rPr>
        <w:t xml:space="preserve">PRACH </w:t>
      </w:r>
      <w:r w:rsidRPr="0057639A">
        <w:rPr>
          <w:b/>
          <w:bCs/>
        </w:rPr>
        <w:t>Parameters</w:t>
      </w:r>
    </w:p>
    <w:p w14:paraId="3B2256B0" w14:textId="77777777" w:rsidR="00266DA3" w:rsidRDefault="00266DA3" w:rsidP="00266DA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PRACH Parameters</w:t>
      </w:r>
    </w:p>
    <w:tbl>
      <w:tblPr>
        <w:tblStyle w:val="TableProfessional"/>
        <w:tblW w:w="8902" w:type="dxa"/>
        <w:tblLook w:val="0600" w:firstRow="0" w:lastRow="0" w:firstColumn="0" w:lastColumn="0" w:noHBand="1" w:noVBand="1"/>
      </w:tblPr>
      <w:tblGrid>
        <w:gridCol w:w="1360"/>
        <w:gridCol w:w="1422"/>
        <w:gridCol w:w="3150"/>
        <w:gridCol w:w="2970"/>
      </w:tblGrid>
      <w:tr w:rsidR="00266DA3" w:rsidRPr="00F410F7" w14:paraId="27BF2933" w14:textId="77777777" w:rsidTr="00C115A1">
        <w:trPr>
          <w:trHeight w:val="300"/>
        </w:trPr>
        <w:tc>
          <w:tcPr>
            <w:tcW w:w="2782" w:type="dxa"/>
            <w:gridSpan w:val="2"/>
            <w:noWrap/>
          </w:tcPr>
          <w:p w14:paraId="2F645FA7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71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410F7">
              <w:rPr>
                <w:b/>
                <w:bCs/>
                <w:rPrChange w:id="4714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AF parameters</w:t>
            </w:r>
          </w:p>
        </w:tc>
        <w:tc>
          <w:tcPr>
            <w:tcW w:w="3150" w:type="dxa"/>
          </w:tcPr>
          <w:p w14:paraId="38B6489C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71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410F7">
              <w:rPr>
                <w:b/>
                <w:bCs/>
                <w:rPrChange w:id="4716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Short summary (from 3GPP)</w:t>
            </w:r>
          </w:p>
        </w:tc>
        <w:tc>
          <w:tcPr>
            <w:tcW w:w="2970" w:type="dxa"/>
            <w:noWrap/>
          </w:tcPr>
          <w:p w14:paraId="440C5254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717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410F7">
              <w:rPr>
                <w:b/>
                <w:bCs/>
                <w:rPrChange w:id="4718" w:author="Author">
                  <w:rPr>
                    <w:rFonts w:asciiTheme="majorBidi" w:hAnsiTheme="majorBidi" w:cstheme="majorBidi"/>
                    <w:b/>
                    <w:bCs/>
                  </w:rPr>
                </w:rPrChange>
              </w:rPr>
              <w:t>3GPP Spec Reference</w:t>
            </w:r>
          </w:p>
        </w:tc>
      </w:tr>
      <w:tr w:rsidR="00266DA3" w:rsidRPr="00F410F7" w14:paraId="64F6D45C" w14:textId="77777777" w:rsidTr="00C115A1">
        <w:trPr>
          <w:trHeight w:val="300"/>
        </w:trPr>
        <w:tc>
          <w:tcPr>
            <w:tcW w:w="8902" w:type="dxa"/>
            <w:gridSpan w:val="4"/>
            <w:noWrap/>
            <w:hideMark/>
          </w:tcPr>
          <w:p w14:paraId="6B9C4458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Preamble Detection + Delay Estimation</w:t>
            </w:r>
          </w:p>
        </w:tc>
      </w:tr>
      <w:tr w:rsidR="00266DA3" w:rsidRPr="00F410F7" w14:paraId="28A68781" w14:textId="77777777" w:rsidTr="00C115A1">
        <w:trPr>
          <w:trHeight w:val="300"/>
        </w:trPr>
        <w:tc>
          <w:tcPr>
            <w:tcW w:w="2782" w:type="dxa"/>
            <w:gridSpan w:val="2"/>
            <w:noWrap/>
            <w:hideMark/>
          </w:tcPr>
          <w:p w14:paraId="6C3DB8F1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report detected preambles</w:t>
            </w:r>
          </w:p>
        </w:tc>
        <w:tc>
          <w:tcPr>
            <w:tcW w:w="3150" w:type="dxa"/>
            <w:hideMark/>
          </w:tcPr>
          <w:p w14:paraId="16ECE87E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2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list of detected preambles, per RO</w:t>
            </w:r>
          </w:p>
        </w:tc>
        <w:tc>
          <w:tcPr>
            <w:tcW w:w="2970" w:type="dxa"/>
            <w:hideMark/>
          </w:tcPr>
          <w:p w14:paraId="199FF5D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410F7" w14:paraId="615C8291" w14:textId="77777777" w:rsidTr="00C115A1">
        <w:trPr>
          <w:trHeight w:val="600"/>
        </w:trPr>
        <w:tc>
          <w:tcPr>
            <w:tcW w:w="2782" w:type="dxa"/>
            <w:gridSpan w:val="2"/>
            <w:noWrap/>
            <w:hideMark/>
          </w:tcPr>
          <w:p w14:paraId="17A9304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timing advance</w:t>
            </w:r>
          </w:p>
        </w:tc>
        <w:tc>
          <w:tcPr>
            <w:tcW w:w="3150" w:type="dxa"/>
            <w:hideMark/>
          </w:tcPr>
          <w:p w14:paraId="50AD505B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per detected preamble &amp; RO: timing advance</w:t>
            </w:r>
          </w:p>
        </w:tc>
        <w:tc>
          <w:tcPr>
            <w:tcW w:w="2970" w:type="dxa"/>
            <w:hideMark/>
          </w:tcPr>
          <w:p w14:paraId="23F0A0FB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3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4.2</w:t>
            </w:r>
          </w:p>
        </w:tc>
      </w:tr>
      <w:tr w:rsidR="00266DA3" w:rsidRPr="00F410F7" w14:paraId="3FE958DC" w14:textId="77777777" w:rsidTr="00C115A1">
        <w:trPr>
          <w:trHeight w:val="600"/>
        </w:trPr>
        <w:tc>
          <w:tcPr>
            <w:tcW w:w="2782" w:type="dxa"/>
            <w:gridSpan w:val="2"/>
            <w:noWrap/>
            <w:hideMark/>
          </w:tcPr>
          <w:p w14:paraId="3509D629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&lt;-- detection metrics</w:t>
            </w:r>
          </w:p>
        </w:tc>
        <w:tc>
          <w:tcPr>
            <w:tcW w:w="3150" w:type="dxa"/>
            <w:hideMark/>
          </w:tcPr>
          <w:p w14:paraId="5569A26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per detected preamble &amp; RO: SINR, Rx Power, etc.</w:t>
            </w:r>
          </w:p>
        </w:tc>
        <w:tc>
          <w:tcPr>
            <w:tcW w:w="2970" w:type="dxa"/>
            <w:hideMark/>
          </w:tcPr>
          <w:p w14:paraId="5089575D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410F7" w14:paraId="658FBDAA" w14:textId="77777777" w:rsidTr="00C115A1">
        <w:trPr>
          <w:trHeight w:val="300"/>
        </w:trPr>
        <w:tc>
          <w:tcPr>
            <w:tcW w:w="8902" w:type="dxa"/>
            <w:gridSpan w:val="4"/>
            <w:shd w:val="clear" w:color="auto" w:fill="D9D9D9" w:themeFill="background1" w:themeFillShade="D9"/>
            <w:noWrap/>
            <w:hideMark/>
          </w:tcPr>
          <w:p w14:paraId="7602D419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Peak Search</w:t>
            </w:r>
          </w:p>
        </w:tc>
      </w:tr>
      <w:tr w:rsidR="00266DA3" w:rsidRPr="00F410F7" w14:paraId="56C6039F" w14:textId="77777777" w:rsidTr="00C115A1">
        <w:trPr>
          <w:trHeight w:val="1200"/>
        </w:trPr>
        <w:tc>
          <w:tcPr>
            <w:tcW w:w="2782" w:type="dxa"/>
            <w:gridSpan w:val="2"/>
            <w:noWrap/>
            <w:hideMark/>
          </w:tcPr>
          <w:p w14:paraId="566C02E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&lt;see Root Sequence Correlation&gt;</w:t>
            </w:r>
          </w:p>
        </w:tc>
        <w:tc>
          <w:tcPr>
            <w:tcW w:w="3150" w:type="dxa"/>
            <w:hideMark/>
          </w:tcPr>
          <w:p w14:paraId="08B7C06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Correlation is over the root sequences with valid preambles in each RACH occasion. The mechanism for detecting peaks is per implementation.</w:t>
            </w:r>
          </w:p>
        </w:tc>
        <w:tc>
          <w:tcPr>
            <w:tcW w:w="2970" w:type="dxa"/>
            <w:noWrap/>
            <w:hideMark/>
          </w:tcPr>
          <w:p w14:paraId="0C5C94D2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410F7" w14:paraId="77611ECA" w14:textId="77777777" w:rsidTr="00C115A1">
        <w:trPr>
          <w:trHeight w:val="300"/>
        </w:trPr>
        <w:tc>
          <w:tcPr>
            <w:tcW w:w="8902" w:type="dxa"/>
            <w:gridSpan w:val="4"/>
            <w:shd w:val="clear" w:color="auto" w:fill="D9D9D9" w:themeFill="background1" w:themeFillShade="D9"/>
            <w:noWrap/>
            <w:hideMark/>
          </w:tcPr>
          <w:p w14:paraId="0585C19C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4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Noise Estimation</w:t>
            </w:r>
          </w:p>
        </w:tc>
      </w:tr>
      <w:tr w:rsidR="00266DA3" w:rsidRPr="00F410F7" w14:paraId="58C2A67B" w14:textId="77777777" w:rsidTr="00C115A1">
        <w:trPr>
          <w:trHeight w:val="1500"/>
        </w:trPr>
        <w:tc>
          <w:tcPr>
            <w:tcW w:w="2782" w:type="dxa"/>
            <w:gridSpan w:val="2"/>
            <w:noWrap/>
            <w:hideMark/>
          </w:tcPr>
          <w:p w14:paraId="63E71029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&lt;per implementation&gt;</w:t>
            </w:r>
          </w:p>
        </w:tc>
        <w:tc>
          <w:tcPr>
            <w:tcW w:w="3150" w:type="dxa"/>
            <w:hideMark/>
          </w:tcPr>
          <w:p w14:paraId="3263DA93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One possibility is to perform noise estimation on an unused root sequence, in which case the identity of the unused root sequence can be signaled.</w:t>
            </w:r>
          </w:p>
          <w:p w14:paraId="3BC4FF89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  <w:p w14:paraId="0F8C0536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5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Note: Noise estimation is implementation-specific, and this channel profile does not currently assume any one implementation.</w:t>
            </w:r>
          </w:p>
        </w:tc>
        <w:tc>
          <w:tcPr>
            <w:tcW w:w="2970" w:type="dxa"/>
            <w:noWrap/>
            <w:hideMark/>
          </w:tcPr>
          <w:p w14:paraId="09B0A550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</w:tr>
      <w:tr w:rsidR="00266DA3" w:rsidRPr="00F410F7" w14:paraId="5E059102" w14:textId="77777777" w:rsidTr="00C115A1">
        <w:trPr>
          <w:trHeight w:val="300"/>
        </w:trPr>
        <w:tc>
          <w:tcPr>
            <w:tcW w:w="8902" w:type="dxa"/>
            <w:gridSpan w:val="4"/>
            <w:shd w:val="clear" w:color="auto" w:fill="D9D9D9" w:themeFill="background1" w:themeFillShade="D9"/>
            <w:noWrap/>
            <w:hideMark/>
          </w:tcPr>
          <w:p w14:paraId="3E79B44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iFFT</w:t>
            </w:r>
          </w:p>
        </w:tc>
      </w:tr>
      <w:tr w:rsidR="00266DA3" w:rsidRPr="00F410F7" w14:paraId="1A2078EC" w14:textId="77777777" w:rsidTr="00C115A1">
        <w:trPr>
          <w:trHeight w:val="900"/>
        </w:trPr>
        <w:tc>
          <w:tcPr>
            <w:tcW w:w="2782" w:type="dxa"/>
            <w:gridSpan w:val="2"/>
            <w:noWrap/>
            <w:hideMark/>
          </w:tcPr>
          <w:p w14:paraId="1698E0AE" w14:textId="47A548CA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&lt;based on RE mapping parameters and sequence len</w:t>
            </w:r>
            <w:ins w:id="4758" w:author="Author">
              <w:r w:rsidR="00A06848">
                <w:rPr>
                  <w:rFonts w:eastAsia="Times New Roman"/>
                  <w:lang w:eastAsia="zh-CN" w:bidi="he-IL"/>
                </w:rPr>
                <w:t>g</w:t>
              </w:r>
            </w:ins>
            <w:r w:rsidRPr="00F410F7">
              <w:rPr>
                <w:rFonts w:eastAsia="Times New Roman"/>
                <w:lang w:eastAsia="zh-CN" w:bidi="he-IL"/>
                <w:rPrChange w:id="47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th&gt;</w:t>
            </w:r>
          </w:p>
        </w:tc>
        <w:tc>
          <w:tcPr>
            <w:tcW w:w="3150" w:type="dxa"/>
            <w:hideMark/>
          </w:tcPr>
          <w:p w14:paraId="01F03CB8" w14:textId="3AB9FC6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6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6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The formula for generating the PRACH waveform is provided </w:t>
            </w:r>
            <w:ins w:id="4762" w:author="Author">
              <w:r w:rsidR="00A06848">
                <w:rPr>
                  <w:rFonts w:eastAsia="Times New Roman"/>
                  <w:lang w:eastAsia="zh-CN" w:bidi="he-IL"/>
                </w:rPr>
                <w:t>i</w:t>
              </w:r>
            </w:ins>
            <w:r w:rsidRPr="00F410F7">
              <w:rPr>
                <w:rFonts w:eastAsia="Times New Roman"/>
                <w:lang w:eastAsia="zh-CN" w:bidi="he-IL"/>
                <w:rPrChange w:id="476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 the reference to the right.</w:t>
            </w:r>
          </w:p>
        </w:tc>
        <w:tc>
          <w:tcPr>
            <w:tcW w:w="2970" w:type="dxa"/>
            <w:noWrap/>
            <w:hideMark/>
          </w:tcPr>
          <w:p w14:paraId="78561996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6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6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 5.3.2</w:t>
            </w:r>
          </w:p>
        </w:tc>
      </w:tr>
      <w:tr w:rsidR="00266DA3" w:rsidRPr="00F410F7" w14:paraId="231E832B" w14:textId="77777777" w:rsidTr="00C115A1">
        <w:trPr>
          <w:trHeight w:val="300"/>
        </w:trPr>
        <w:tc>
          <w:tcPr>
            <w:tcW w:w="0" w:type="dxa"/>
            <w:gridSpan w:val="4"/>
            <w:shd w:val="clear" w:color="auto" w:fill="D9D9D9" w:themeFill="background1" w:themeFillShade="D9"/>
            <w:noWrap/>
            <w:hideMark/>
          </w:tcPr>
          <w:p w14:paraId="6ACBAFA7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6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6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Root Sequence Correlation</w:t>
            </w:r>
          </w:p>
        </w:tc>
      </w:tr>
      <w:tr w:rsidR="00266DA3" w:rsidRPr="00F410F7" w14:paraId="5739BDF3" w14:textId="77777777" w:rsidTr="00C115A1">
        <w:trPr>
          <w:trHeight w:val="600"/>
        </w:trPr>
        <w:tc>
          <w:tcPr>
            <w:tcW w:w="2782" w:type="dxa"/>
            <w:gridSpan w:val="2"/>
            <w:noWrap/>
            <w:hideMark/>
          </w:tcPr>
          <w:p w14:paraId="649AD8DE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6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restrictedSetConfig </w:t>
            </w:r>
          </w:p>
        </w:tc>
        <w:tc>
          <w:tcPr>
            <w:tcW w:w="3150" w:type="dxa"/>
            <w:hideMark/>
          </w:tcPr>
          <w:p w14:paraId="237EAB18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7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Configuration of an unrestricted set or one of two types of restricted sets,</w:t>
            </w:r>
            <w:r w:rsidRPr="00F410F7">
              <w:rPr>
                <w:shd w:val="clear" w:color="auto" w:fill="FFFFFF"/>
              </w:rPr>
              <w:t xml:space="preserve"> </w:t>
            </w:r>
            <w:r w:rsidRPr="00F410F7">
              <w:rPr>
                <w:rStyle w:val="normaltextrun"/>
                <w:shd w:val="clear" w:color="auto" w:fill="FFFFFF"/>
              </w:rPr>
              <w:t>type A and type B</w:t>
            </w:r>
          </w:p>
        </w:tc>
        <w:tc>
          <w:tcPr>
            <w:tcW w:w="2970" w:type="dxa"/>
            <w:hideMark/>
          </w:tcPr>
          <w:p w14:paraId="4D76878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6.3.3.1</w:t>
            </w:r>
          </w:p>
        </w:tc>
      </w:tr>
      <w:tr w:rsidR="00266DA3" w:rsidRPr="00F410F7" w14:paraId="7FB0B500" w14:textId="77777777" w:rsidTr="00C115A1">
        <w:trPr>
          <w:trHeight w:val="600"/>
        </w:trPr>
        <w:tc>
          <w:tcPr>
            <w:tcW w:w="2782" w:type="dxa"/>
            <w:gridSpan w:val="2"/>
            <w:noWrap/>
            <w:hideMark/>
          </w:tcPr>
          <w:p w14:paraId="5D38FBCD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7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N_{preamble}^{total}</w:t>
            </w:r>
          </w:p>
        </w:tc>
        <w:tc>
          <w:tcPr>
            <w:tcW w:w="3150" w:type="dxa"/>
            <w:hideMark/>
          </w:tcPr>
          <w:p w14:paraId="6E20D038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7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7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preambles, per PRACH occasions</w:t>
            </w:r>
          </w:p>
        </w:tc>
        <w:tc>
          <w:tcPr>
            <w:tcW w:w="2970" w:type="dxa"/>
            <w:hideMark/>
          </w:tcPr>
          <w:p w14:paraId="7BE0F1F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7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7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section 8.1</w:t>
            </w:r>
          </w:p>
        </w:tc>
      </w:tr>
      <w:tr w:rsidR="00266DA3" w:rsidRPr="00F410F7" w14:paraId="5DFBD942" w14:textId="77777777" w:rsidTr="00C115A1">
        <w:trPr>
          <w:trHeight w:val="600"/>
        </w:trPr>
        <w:tc>
          <w:tcPr>
            <w:tcW w:w="2782" w:type="dxa"/>
            <w:gridSpan w:val="2"/>
            <w:noWrap/>
            <w:hideMark/>
          </w:tcPr>
          <w:p w14:paraId="391CBA76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8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8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preamble index start</w:t>
            </w:r>
          </w:p>
        </w:tc>
        <w:tc>
          <w:tcPr>
            <w:tcW w:w="3150" w:type="dxa"/>
            <w:hideMark/>
          </w:tcPr>
          <w:p w14:paraId="1E2A0547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8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8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preamble index start for each PRACH occasion in this PRACH configuration</w:t>
            </w:r>
          </w:p>
        </w:tc>
        <w:tc>
          <w:tcPr>
            <w:tcW w:w="2970" w:type="dxa"/>
            <w:hideMark/>
          </w:tcPr>
          <w:p w14:paraId="4D19486A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8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8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section 8.1</w:t>
            </w:r>
          </w:p>
        </w:tc>
      </w:tr>
      <w:tr w:rsidR="00266DA3" w:rsidRPr="00F410F7" w14:paraId="6E7D07BE" w14:textId="77777777" w:rsidTr="00C115A1">
        <w:trPr>
          <w:trHeight w:val="300"/>
        </w:trPr>
        <w:tc>
          <w:tcPr>
            <w:tcW w:w="2782" w:type="dxa"/>
            <w:gridSpan w:val="2"/>
            <w:noWrap/>
            <w:hideMark/>
          </w:tcPr>
          <w:p w14:paraId="21CA8F2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8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8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lastRenderedPageBreak/>
              <w:t>N_{cs}</w:t>
            </w:r>
          </w:p>
        </w:tc>
        <w:tc>
          <w:tcPr>
            <w:tcW w:w="3150" w:type="dxa"/>
            <w:hideMark/>
          </w:tcPr>
          <w:p w14:paraId="72E253E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8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8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shift interval</w:t>
            </w:r>
          </w:p>
        </w:tc>
        <w:tc>
          <w:tcPr>
            <w:tcW w:w="2970" w:type="dxa"/>
            <w:hideMark/>
          </w:tcPr>
          <w:p w14:paraId="6FBADB5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6.3.3.1</w:t>
            </w:r>
          </w:p>
        </w:tc>
      </w:tr>
      <w:tr w:rsidR="00266DA3" w:rsidRPr="00F410F7" w14:paraId="69356E05" w14:textId="77777777" w:rsidTr="00C115A1">
        <w:trPr>
          <w:trHeight w:val="300"/>
        </w:trPr>
        <w:tc>
          <w:tcPr>
            <w:tcW w:w="8902" w:type="dxa"/>
            <w:gridSpan w:val="4"/>
            <w:shd w:val="clear" w:color="auto" w:fill="D9D9D9" w:themeFill="background1" w:themeFillShade="D9"/>
            <w:noWrap/>
            <w:hideMark/>
          </w:tcPr>
          <w:p w14:paraId="4D9F0952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9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RE Demapping</w:t>
            </w:r>
          </w:p>
        </w:tc>
      </w:tr>
      <w:tr w:rsidR="00266DA3" w:rsidRPr="00F410F7" w14:paraId="57D4DF51" w14:textId="77777777" w:rsidTr="00C115A1">
        <w:trPr>
          <w:trHeight w:val="600"/>
        </w:trPr>
        <w:tc>
          <w:tcPr>
            <w:tcW w:w="1360" w:type="dxa"/>
            <w:vMerge w:val="restart"/>
            <w:textDirection w:val="btLr"/>
            <w:hideMark/>
          </w:tcPr>
          <w:p w14:paraId="41CAB0D9" w14:textId="77777777" w:rsidR="00266DA3" w:rsidRPr="00F410F7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79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b/>
                <w:bCs/>
                <w:lang w:eastAsia="zh-CN" w:bidi="he-IL"/>
                <w:rPrChange w:id="479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Frequency Domain</w:t>
            </w:r>
          </w:p>
        </w:tc>
        <w:tc>
          <w:tcPr>
            <w:tcW w:w="1422" w:type="dxa"/>
            <w:hideMark/>
          </w:tcPr>
          <w:p w14:paraId="17EF586A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9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M</w:t>
            </w:r>
          </w:p>
        </w:tc>
        <w:tc>
          <w:tcPr>
            <w:tcW w:w="3150" w:type="dxa"/>
            <w:hideMark/>
          </w:tcPr>
          <w:p w14:paraId="541F9D58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79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79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FDM occasions per PRACH slot</w:t>
            </w:r>
          </w:p>
        </w:tc>
        <w:tc>
          <w:tcPr>
            <w:tcW w:w="2970" w:type="dxa"/>
            <w:hideMark/>
          </w:tcPr>
          <w:p w14:paraId="5BE413B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0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0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6.3.3.2</w:t>
            </w:r>
          </w:p>
        </w:tc>
      </w:tr>
      <w:tr w:rsidR="00266DA3" w:rsidRPr="00F410F7" w14:paraId="72E51050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1C881B17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0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hideMark/>
          </w:tcPr>
          <w:p w14:paraId="2C84141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0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k1[*]</w:t>
            </w:r>
          </w:p>
        </w:tc>
        <w:tc>
          <w:tcPr>
            <w:tcW w:w="3150" w:type="dxa"/>
            <w:hideMark/>
          </w:tcPr>
          <w:p w14:paraId="62030B1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0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offset in units of BWP PRBs (per RO)</w:t>
            </w:r>
          </w:p>
        </w:tc>
        <w:tc>
          <w:tcPr>
            <w:tcW w:w="2970" w:type="dxa"/>
            <w:hideMark/>
          </w:tcPr>
          <w:p w14:paraId="29CE858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0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0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5.3.2</w:t>
            </w:r>
          </w:p>
        </w:tc>
      </w:tr>
      <w:tr w:rsidR="00266DA3" w:rsidRPr="00F410F7" w14:paraId="5BFAC813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58AFB476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09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hideMark/>
          </w:tcPr>
          <w:p w14:paraId="67AB062E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1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1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µ_{PUSCH}</w:t>
            </w:r>
          </w:p>
        </w:tc>
        <w:tc>
          <w:tcPr>
            <w:tcW w:w="3150" w:type="dxa"/>
            <w:hideMark/>
          </w:tcPr>
          <w:p w14:paraId="2719017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1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1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of UL BWP and of maximal SCS BWP</w:t>
            </w:r>
          </w:p>
        </w:tc>
        <w:tc>
          <w:tcPr>
            <w:tcW w:w="2970" w:type="dxa"/>
            <w:hideMark/>
          </w:tcPr>
          <w:p w14:paraId="0559AAD1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1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5.3.2</w:t>
            </w:r>
          </w:p>
        </w:tc>
      </w:tr>
      <w:tr w:rsidR="00266DA3" w:rsidRPr="00F410F7" w14:paraId="69908D84" w14:textId="77777777" w:rsidTr="00C115A1">
        <w:trPr>
          <w:trHeight w:val="300"/>
        </w:trPr>
        <w:tc>
          <w:tcPr>
            <w:tcW w:w="1360" w:type="dxa"/>
            <w:vMerge/>
            <w:hideMark/>
          </w:tcPr>
          <w:p w14:paraId="3EDA6AED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1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hideMark/>
          </w:tcPr>
          <w:p w14:paraId="5C44E0C2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1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µ_{PRACH}</w:t>
            </w:r>
          </w:p>
        </w:tc>
        <w:tc>
          <w:tcPr>
            <w:tcW w:w="3150" w:type="dxa"/>
            <w:hideMark/>
          </w:tcPr>
          <w:p w14:paraId="596F6A6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subcarrier spacing of PRACH preamble</w:t>
            </w:r>
          </w:p>
        </w:tc>
        <w:tc>
          <w:tcPr>
            <w:tcW w:w="2970" w:type="dxa"/>
            <w:hideMark/>
          </w:tcPr>
          <w:p w14:paraId="22531D1C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2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2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5.3.2</w:t>
            </w:r>
          </w:p>
        </w:tc>
      </w:tr>
      <w:tr w:rsidR="00266DA3" w:rsidRPr="00F410F7" w14:paraId="08BBFA24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6991F2B1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23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noWrap/>
            <w:hideMark/>
          </w:tcPr>
          <w:p w14:paraId="1F18662A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2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2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\bar{k}</w:t>
            </w:r>
          </w:p>
        </w:tc>
        <w:tc>
          <w:tcPr>
            <w:tcW w:w="3150" w:type="dxa"/>
            <w:hideMark/>
          </w:tcPr>
          <w:p w14:paraId="06142863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2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2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guard offset from k1 (can be derived from the SCS for PRACH and PUSCH and PRACH format)</w:t>
            </w:r>
          </w:p>
        </w:tc>
        <w:tc>
          <w:tcPr>
            <w:tcW w:w="2970" w:type="dxa"/>
            <w:hideMark/>
          </w:tcPr>
          <w:p w14:paraId="4E5E0A3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2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2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6.3.3</w:t>
            </w:r>
          </w:p>
        </w:tc>
      </w:tr>
      <w:tr w:rsidR="00266DA3" w:rsidRPr="00F410F7" w14:paraId="351B7D9B" w14:textId="77777777" w:rsidTr="00C115A1">
        <w:trPr>
          <w:trHeight w:val="300"/>
        </w:trPr>
        <w:tc>
          <w:tcPr>
            <w:tcW w:w="1360" w:type="dxa"/>
            <w:vMerge w:val="restart"/>
            <w:textDirection w:val="btLr"/>
            <w:hideMark/>
          </w:tcPr>
          <w:p w14:paraId="2E77F618" w14:textId="77777777" w:rsidR="00266DA3" w:rsidRPr="00F410F7" w:rsidRDefault="00266DA3" w:rsidP="00C115A1">
            <w:pPr>
              <w:spacing w:after="0"/>
              <w:jc w:val="center"/>
              <w:rPr>
                <w:rFonts w:eastAsia="Times New Roman"/>
                <w:b/>
                <w:bCs/>
                <w:lang w:eastAsia="zh-CN" w:bidi="he-IL"/>
                <w:rPrChange w:id="483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b/>
                <w:bCs/>
                <w:lang w:eastAsia="zh-CN" w:bidi="he-IL"/>
                <w:rPrChange w:id="4831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Time Domain</w:t>
            </w:r>
          </w:p>
        </w:tc>
        <w:tc>
          <w:tcPr>
            <w:tcW w:w="1422" w:type="dxa"/>
            <w:hideMark/>
          </w:tcPr>
          <w:p w14:paraId="4B28C757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3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3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starting symbol</w:t>
            </w:r>
          </w:p>
        </w:tc>
        <w:tc>
          <w:tcPr>
            <w:tcW w:w="3150" w:type="dxa"/>
            <w:hideMark/>
          </w:tcPr>
          <w:p w14:paraId="76743F86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3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3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prachStartSymbol </w:t>
            </w:r>
          </w:p>
        </w:tc>
        <w:tc>
          <w:tcPr>
            <w:tcW w:w="2970" w:type="dxa"/>
            <w:noWrap/>
            <w:hideMark/>
          </w:tcPr>
          <w:p w14:paraId="64B5FF99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3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3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6.3.3.2, Tables 6.3.3.2-2 to 6.3.3.2-4</w:t>
            </w:r>
          </w:p>
        </w:tc>
      </w:tr>
      <w:tr w:rsidR="00266DA3" w:rsidRPr="00F410F7" w14:paraId="3FD61CEE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7AAE61CC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3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noWrap/>
            <w:hideMark/>
          </w:tcPr>
          <w:p w14:paraId="0EEABBAF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4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prachFormat</w:t>
            </w:r>
          </w:p>
        </w:tc>
        <w:tc>
          <w:tcPr>
            <w:tcW w:w="3150" w:type="dxa"/>
            <w:hideMark/>
          </w:tcPr>
          <w:p w14:paraId="5E2EE3B1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formats of the PRACH slot (0, 1, 2, 3, A1, … A3/B3)</w:t>
            </w:r>
          </w:p>
        </w:tc>
        <w:tc>
          <w:tcPr>
            <w:tcW w:w="2970" w:type="dxa"/>
            <w:noWrap/>
            <w:hideMark/>
          </w:tcPr>
          <w:p w14:paraId="47E1E33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410F7" w14:paraId="0D6F23A2" w14:textId="77777777" w:rsidTr="00C115A1">
        <w:trPr>
          <w:trHeight w:val="600"/>
        </w:trPr>
        <w:tc>
          <w:tcPr>
            <w:tcW w:w="1360" w:type="dxa"/>
            <w:vMerge/>
            <w:hideMark/>
          </w:tcPr>
          <w:p w14:paraId="1420A48A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45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hideMark/>
          </w:tcPr>
          <w:p w14:paraId="4354FFF3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4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4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N_t^{RA,slot}</w:t>
            </w:r>
          </w:p>
        </w:tc>
        <w:tc>
          <w:tcPr>
            <w:tcW w:w="3150" w:type="dxa"/>
            <w:hideMark/>
          </w:tcPr>
          <w:p w14:paraId="2EEBE180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4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4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number of Time domain PRACH occasions within a PRACH slot</w:t>
            </w:r>
          </w:p>
        </w:tc>
        <w:tc>
          <w:tcPr>
            <w:tcW w:w="2970" w:type="dxa"/>
            <w:noWrap/>
            <w:hideMark/>
          </w:tcPr>
          <w:p w14:paraId="2A36A545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38.213, sec 9.2.2</w:t>
            </w:r>
          </w:p>
        </w:tc>
      </w:tr>
      <w:tr w:rsidR="00266DA3" w:rsidRPr="00F410F7" w14:paraId="5F04BBA2" w14:textId="77777777" w:rsidTr="00C115A1">
        <w:trPr>
          <w:trHeight w:val="900"/>
        </w:trPr>
        <w:tc>
          <w:tcPr>
            <w:tcW w:w="1360" w:type="dxa"/>
            <w:vMerge/>
            <w:hideMark/>
          </w:tcPr>
          <w:p w14:paraId="7BB6AFFA" w14:textId="77777777" w:rsidR="00266DA3" w:rsidRPr="00F410F7" w:rsidRDefault="00266DA3" w:rsidP="00C115A1">
            <w:pPr>
              <w:spacing w:after="0"/>
              <w:rPr>
                <w:rFonts w:eastAsia="Times New Roman"/>
                <w:b/>
                <w:bCs/>
                <w:lang w:eastAsia="zh-CN" w:bidi="he-IL"/>
                <w:rPrChange w:id="485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</w:pPr>
          </w:p>
        </w:tc>
        <w:tc>
          <w:tcPr>
            <w:tcW w:w="1422" w:type="dxa"/>
            <w:hideMark/>
          </w:tcPr>
          <w:p w14:paraId="2A89F784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5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5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</w:t>
            </w:r>
          </w:p>
        </w:tc>
        <w:tc>
          <w:tcPr>
            <w:tcW w:w="3150" w:type="dxa"/>
            <w:hideMark/>
          </w:tcPr>
          <w:p w14:paraId="09E959CC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5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5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Cyclic prefix type. Impacts time-domain allocation, including waveform generation</w:t>
            </w:r>
          </w:p>
        </w:tc>
        <w:tc>
          <w:tcPr>
            <w:tcW w:w="2970" w:type="dxa"/>
            <w:hideMark/>
          </w:tcPr>
          <w:p w14:paraId="5826AE97" w14:textId="77777777" w:rsidR="00266DA3" w:rsidRPr="00F410F7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57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F410F7">
              <w:rPr>
                <w:rFonts w:eastAsia="Times New Roman"/>
                <w:lang w:eastAsia="zh-CN" w:bidi="he-IL"/>
                <w:rPrChange w:id="485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3GPP TS 38.211, sec 4.2, 5.3.1</w:t>
            </w:r>
            <w:r w:rsidRPr="00F410F7">
              <w:rPr>
                <w:rFonts w:eastAsia="Times New Roman"/>
                <w:lang w:eastAsia="zh-CN" w:bidi="he-IL"/>
                <w:rPrChange w:id="485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br/>
              <w:t>3GPP TS 38.214, Table 5.1.2.1-1</w:t>
            </w:r>
          </w:p>
        </w:tc>
      </w:tr>
    </w:tbl>
    <w:p w14:paraId="539F1B74" w14:textId="77777777" w:rsidR="00266DA3" w:rsidRPr="004310CF" w:rsidRDefault="00266DA3" w:rsidP="00266DA3">
      <w:pPr>
        <w:rPr>
          <w:lang w:val="en-GB" w:eastAsia="zh-CN"/>
        </w:rPr>
      </w:pPr>
    </w:p>
    <w:p w14:paraId="19ED16AC" w14:textId="77777777" w:rsidR="00266DA3" w:rsidRDefault="00266DA3" w:rsidP="00DA58E7">
      <w:pPr>
        <w:pStyle w:val="Heading3"/>
        <w:ind w:hanging="720"/>
      </w:pPr>
      <w:bookmarkStart w:id="4860" w:name="_Ref86291507"/>
      <w:bookmarkStart w:id="4861" w:name="_Toc87887517"/>
      <w:r>
        <w:t>Beamforming</w:t>
      </w:r>
      <w:bookmarkEnd w:id="4860"/>
      <w:bookmarkEnd w:id="4861"/>
    </w:p>
    <w:p w14:paraId="378B7CAE" w14:textId="77777777" w:rsidR="00266DA3" w:rsidRDefault="00266DA3" w:rsidP="00266DA3">
      <w:r>
        <w:rPr>
          <w:lang w:val="en-GB" w:eastAsia="zh-CN"/>
        </w:rPr>
        <w:t xml:space="preserve">In this release, the </w:t>
      </w:r>
      <w:r>
        <w:t>AAL_UPLINK_High-PHY profile supports the following beamforming methods available for OFH signaling:</w:t>
      </w:r>
    </w:p>
    <w:p w14:paraId="7D3B01E3" w14:textId="77777777" w:rsidR="00266DA3" w:rsidRPr="000836E2" w:rsidRDefault="00266DA3" w:rsidP="00DA58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0"/>
          <w:szCs w:val="20"/>
        </w:rPr>
      </w:pPr>
      <w:r w:rsidRPr="000836E2">
        <w:rPr>
          <w:rFonts w:asciiTheme="majorBidi" w:hAnsiTheme="majorBidi" w:cstheme="majorBidi"/>
          <w:sz w:val="20"/>
          <w:szCs w:val="20"/>
        </w:rPr>
        <w:t xml:space="preserve">Predefined-Beam Beamforming, as defined in section 10.4.2.1 of </w:t>
      </w:r>
      <w:r w:rsidRPr="000836E2">
        <w:rPr>
          <w:rFonts w:asciiTheme="majorBidi" w:hAnsiTheme="majorBidi" w:cstheme="majorBidi"/>
          <w:sz w:val="20"/>
          <w:szCs w:val="20"/>
        </w:rPr>
        <w:fldChar w:fldCharType="begin"/>
      </w:r>
      <w:r w:rsidRPr="000836E2">
        <w:rPr>
          <w:rFonts w:asciiTheme="majorBidi" w:hAnsiTheme="majorBidi" w:cstheme="majorBidi"/>
          <w:sz w:val="20"/>
          <w:szCs w:val="20"/>
        </w:rPr>
        <w:instrText xml:space="preserve"> REF _Ref86758626 \r \h  \* MERGEFORMAT </w:instrText>
      </w:r>
      <w:r w:rsidRPr="000836E2">
        <w:rPr>
          <w:rFonts w:asciiTheme="majorBidi" w:hAnsiTheme="majorBidi" w:cstheme="majorBidi"/>
          <w:sz w:val="20"/>
          <w:szCs w:val="20"/>
        </w:rPr>
      </w:r>
      <w:r w:rsidRPr="000836E2">
        <w:rPr>
          <w:rFonts w:asciiTheme="majorBidi" w:hAnsiTheme="majorBidi" w:cstheme="majorBidi"/>
          <w:sz w:val="20"/>
          <w:szCs w:val="20"/>
        </w:rPr>
        <w:fldChar w:fldCharType="separate"/>
      </w:r>
      <w:r>
        <w:rPr>
          <w:rFonts w:asciiTheme="majorBidi" w:hAnsiTheme="majorBidi" w:cstheme="majorBidi"/>
          <w:sz w:val="20"/>
          <w:szCs w:val="20"/>
          <w:cs/>
        </w:rPr>
        <w:t>‎</w:t>
      </w:r>
      <w:r>
        <w:rPr>
          <w:rFonts w:asciiTheme="majorBidi" w:hAnsiTheme="majorBidi" w:cstheme="majorBidi"/>
          <w:sz w:val="20"/>
          <w:szCs w:val="20"/>
        </w:rPr>
        <w:t>[8]</w:t>
      </w:r>
      <w:r w:rsidRPr="000836E2">
        <w:rPr>
          <w:rFonts w:asciiTheme="majorBidi" w:hAnsiTheme="majorBidi" w:cstheme="majorBidi"/>
          <w:sz w:val="20"/>
          <w:szCs w:val="20"/>
        </w:rPr>
        <w:fldChar w:fldCharType="end"/>
      </w:r>
      <w:r w:rsidRPr="000836E2">
        <w:rPr>
          <w:rFonts w:asciiTheme="majorBidi" w:hAnsiTheme="majorBidi" w:cstheme="majorBidi"/>
          <w:sz w:val="20"/>
          <w:szCs w:val="20"/>
        </w:rPr>
        <w:t>;</w:t>
      </w:r>
    </w:p>
    <w:p w14:paraId="5BC46A22" w14:textId="77777777" w:rsidR="00266DA3" w:rsidRPr="000836E2" w:rsidRDefault="00266DA3" w:rsidP="00DA58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0"/>
          <w:szCs w:val="20"/>
        </w:rPr>
      </w:pPr>
      <w:r w:rsidRPr="000836E2">
        <w:rPr>
          <w:rFonts w:asciiTheme="majorBidi" w:hAnsiTheme="majorBidi" w:cstheme="majorBidi"/>
          <w:sz w:val="20"/>
          <w:szCs w:val="20"/>
        </w:rPr>
        <w:t xml:space="preserve">Weight-based Dynamic Beamforming, as defined in section 10.4.2.2 of </w:t>
      </w:r>
      <w:r w:rsidRPr="000836E2">
        <w:rPr>
          <w:rFonts w:asciiTheme="majorBidi" w:hAnsiTheme="majorBidi" w:cstheme="majorBidi"/>
          <w:sz w:val="20"/>
          <w:szCs w:val="20"/>
        </w:rPr>
        <w:fldChar w:fldCharType="begin"/>
      </w:r>
      <w:r w:rsidRPr="000836E2">
        <w:rPr>
          <w:rFonts w:asciiTheme="majorBidi" w:hAnsiTheme="majorBidi" w:cstheme="majorBidi"/>
          <w:sz w:val="20"/>
          <w:szCs w:val="20"/>
        </w:rPr>
        <w:instrText xml:space="preserve"> REF _Ref86758626 \r \h  \* MERGEFORMAT </w:instrText>
      </w:r>
      <w:r w:rsidRPr="000836E2">
        <w:rPr>
          <w:rFonts w:asciiTheme="majorBidi" w:hAnsiTheme="majorBidi" w:cstheme="majorBidi"/>
          <w:sz w:val="20"/>
          <w:szCs w:val="20"/>
        </w:rPr>
      </w:r>
      <w:r w:rsidRPr="000836E2">
        <w:rPr>
          <w:rFonts w:asciiTheme="majorBidi" w:hAnsiTheme="majorBidi" w:cstheme="majorBidi"/>
          <w:sz w:val="20"/>
          <w:szCs w:val="20"/>
        </w:rPr>
        <w:fldChar w:fldCharType="separate"/>
      </w:r>
      <w:r>
        <w:rPr>
          <w:rFonts w:asciiTheme="majorBidi" w:hAnsiTheme="majorBidi" w:cstheme="majorBidi"/>
          <w:sz w:val="20"/>
          <w:szCs w:val="20"/>
          <w:cs/>
        </w:rPr>
        <w:t>‎</w:t>
      </w:r>
      <w:r>
        <w:rPr>
          <w:rFonts w:asciiTheme="majorBidi" w:hAnsiTheme="majorBidi" w:cstheme="majorBidi"/>
          <w:sz w:val="20"/>
          <w:szCs w:val="20"/>
        </w:rPr>
        <w:t>[8]</w:t>
      </w:r>
      <w:r w:rsidRPr="000836E2">
        <w:rPr>
          <w:rFonts w:asciiTheme="majorBidi" w:hAnsiTheme="majorBidi" w:cstheme="majorBidi"/>
          <w:sz w:val="20"/>
          <w:szCs w:val="20"/>
        </w:rPr>
        <w:fldChar w:fldCharType="end"/>
      </w:r>
      <w:r w:rsidRPr="000836E2">
        <w:rPr>
          <w:rFonts w:asciiTheme="majorBidi" w:hAnsiTheme="majorBidi" w:cstheme="majorBidi"/>
          <w:sz w:val="20"/>
          <w:szCs w:val="20"/>
        </w:rPr>
        <w:t>;</w:t>
      </w:r>
    </w:p>
    <w:p w14:paraId="1928802F" w14:textId="77777777" w:rsidR="00266DA3" w:rsidRPr="000836E2" w:rsidRDefault="00266DA3" w:rsidP="00DA58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0"/>
          <w:szCs w:val="20"/>
        </w:rPr>
      </w:pPr>
      <w:r w:rsidRPr="000836E2">
        <w:rPr>
          <w:rFonts w:asciiTheme="majorBidi" w:hAnsiTheme="majorBidi" w:cstheme="majorBidi"/>
          <w:sz w:val="20"/>
          <w:szCs w:val="20"/>
        </w:rPr>
        <w:t xml:space="preserve">Attribute-Based Dynamic Beamforming, as defined in section 10.4.3 of </w:t>
      </w:r>
      <w:r w:rsidRPr="000836E2">
        <w:rPr>
          <w:rFonts w:asciiTheme="majorBidi" w:hAnsiTheme="majorBidi" w:cstheme="majorBidi"/>
          <w:sz w:val="20"/>
          <w:szCs w:val="20"/>
        </w:rPr>
        <w:fldChar w:fldCharType="begin"/>
      </w:r>
      <w:r w:rsidRPr="000836E2">
        <w:rPr>
          <w:rFonts w:asciiTheme="majorBidi" w:hAnsiTheme="majorBidi" w:cstheme="majorBidi"/>
          <w:sz w:val="20"/>
          <w:szCs w:val="20"/>
        </w:rPr>
        <w:instrText xml:space="preserve"> REF _Ref86758626 \r \h  \* MERGEFORMAT </w:instrText>
      </w:r>
      <w:r w:rsidRPr="000836E2">
        <w:rPr>
          <w:rFonts w:asciiTheme="majorBidi" w:hAnsiTheme="majorBidi" w:cstheme="majorBidi"/>
          <w:sz w:val="20"/>
          <w:szCs w:val="20"/>
        </w:rPr>
      </w:r>
      <w:r w:rsidRPr="000836E2">
        <w:rPr>
          <w:rFonts w:asciiTheme="majorBidi" w:hAnsiTheme="majorBidi" w:cstheme="majorBidi"/>
          <w:sz w:val="20"/>
          <w:szCs w:val="20"/>
        </w:rPr>
        <w:fldChar w:fldCharType="separate"/>
      </w:r>
      <w:r>
        <w:rPr>
          <w:rFonts w:asciiTheme="majorBidi" w:hAnsiTheme="majorBidi" w:cstheme="majorBidi"/>
          <w:sz w:val="20"/>
          <w:szCs w:val="20"/>
          <w:cs/>
        </w:rPr>
        <w:t>‎</w:t>
      </w:r>
      <w:r>
        <w:rPr>
          <w:rFonts w:asciiTheme="majorBidi" w:hAnsiTheme="majorBidi" w:cstheme="majorBidi"/>
          <w:sz w:val="20"/>
          <w:szCs w:val="20"/>
        </w:rPr>
        <w:t>[8]</w:t>
      </w:r>
      <w:r w:rsidRPr="000836E2">
        <w:rPr>
          <w:rFonts w:asciiTheme="majorBidi" w:hAnsiTheme="majorBidi" w:cstheme="majorBidi"/>
          <w:sz w:val="20"/>
          <w:szCs w:val="20"/>
        </w:rPr>
        <w:fldChar w:fldCharType="end"/>
      </w:r>
      <w:r w:rsidRPr="000836E2">
        <w:rPr>
          <w:rFonts w:asciiTheme="majorBidi" w:hAnsiTheme="majorBidi" w:cstheme="majorBidi"/>
          <w:sz w:val="20"/>
          <w:szCs w:val="20"/>
        </w:rPr>
        <w:t>;</w:t>
      </w:r>
    </w:p>
    <w:p w14:paraId="41CA38C8" w14:textId="77777777" w:rsidR="00266DA3" w:rsidRPr="000836E2" w:rsidRDefault="00266DA3" w:rsidP="00DA58E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0"/>
          <w:szCs w:val="20"/>
          <w:lang w:val="en-GB" w:eastAsia="zh-CN"/>
        </w:rPr>
      </w:pPr>
      <w:r w:rsidRPr="000836E2">
        <w:rPr>
          <w:rFonts w:asciiTheme="majorBidi" w:hAnsiTheme="majorBidi" w:cstheme="majorBidi"/>
          <w:sz w:val="20"/>
          <w:szCs w:val="20"/>
        </w:rPr>
        <w:t xml:space="preserve">Channel-Information-Based Beamforming, as defined in section 10.4.4 of </w:t>
      </w:r>
      <w:r w:rsidRPr="000836E2">
        <w:rPr>
          <w:rFonts w:asciiTheme="majorBidi" w:hAnsiTheme="majorBidi" w:cstheme="majorBidi"/>
          <w:sz w:val="20"/>
          <w:szCs w:val="20"/>
        </w:rPr>
        <w:fldChar w:fldCharType="begin"/>
      </w:r>
      <w:r w:rsidRPr="000836E2">
        <w:rPr>
          <w:rFonts w:asciiTheme="majorBidi" w:hAnsiTheme="majorBidi" w:cstheme="majorBidi"/>
          <w:sz w:val="20"/>
          <w:szCs w:val="20"/>
        </w:rPr>
        <w:instrText xml:space="preserve"> REF _Ref86758626 \r \h  \* MERGEFORMAT </w:instrText>
      </w:r>
      <w:r w:rsidRPr="000836E2">
        <w:rPr>
          <w:rFonts w:asciiTheme="majorBidi" w:hAnsiTheme="majorBidi" w:cstheme="majorBidi"/>
          <w:sz w:val="20"/>
          <w:szCs w:val="20"/>
        </w:rPr>
      </w:r>
      <w:r w:rsidRPr="000836E2">
        <w:rPr>
          <w:rFonts w:asciiTheme="majorBidi" w:hAnsiTheme="majorBidi" w:cstheme="majorBidi"/>
          <w:sz w:val="20"/>
          <w:szCs w:val="20"/>
        </w:rPr>
        <w:fldChar w:fldCharType="separate"/>
      </w:r>
      <w:r>
        <w:rPr>
          <w:rFonts w:asciiTheme="majorBidi" w:hAnsiTheme="majorBidi" w:cstheme="majorBidi"/>
          <w:sz w:val="20"/>
          <w:szCs w:val="20"/>
          <w:cs/>
        </w:rPr>
        <w:t>‎</w:t>
      </w:r>
      <w:r>
        <w:rPr>
          <w:rFonts w:asciiTheme="majorBidi" w:hAnsiTheme="majorBidi" w:cstheme="majorBidi"/>
          <w:sz w:val="20"/>
          <w:szCs w:val="20"/>
        </w:rPr>
        <w:t>[8]</w:t>
      </w:r>
      <w:r w:rsidRPr="000836E2">
        <w:rPr>
          <w:rFonts w:asciiTheme="majorBidi" w:hAnsiTheme="majorBidi" w:cstheme="majorBidi"/>
          <w:sz w:val="20"/>
          <w:szCs w:val="20"/>
        </w:rPr>
        <w:fldChar w:fldCharType="end"/>
      </w:r>
      <w:r w:rsidRPr="000836E2">
        <w:rPr>
          <w:rFonts w:asciiTheme="majorBidi" w:hAnsiTheme="majorBidi" w:cstheme="majorBidi"/>
          <w:sz w:val="20"/>
          <w:szCs w:val="20"/>
        </w:rPr>
        <w:t>.</w:t>
      </w:r>
    </w:p>
    <w:p w14:paraId="05F122DB" w14:textId="77777777" w:rsidR="00266DA3" w:rsidRDefault="00266DA3" w:rsidP="00266DA3">
      <w:pPr>
        <w:rPr>
          <w:lang w:val="en-GB" w:eastAsia="zh-CN"/>
        </w:rPr>
      </w:pPr>
    </w:p>
    <w:p w14:paraId="0ED2E901" w14:textId="77777777" w:rsidR="00266DA3" w:rsidRDefault="00266DA3" w:rsidP="00DA58E7">
      <w:pPr>
        <w:pStyle w:val="Heading4"/>
        <w:ind w:left="864" w:hanging="864"/>
      </w:pPr>
      <w:r w:rsidRPr="00843F62">
        <w:t>Predefined-Beam Beamforming</w:t>
      </w:r>
    </w:p>
    <w:p w14:paraId="4C417CBE" w14:textId="77777777" w:rsidR="00266DA3" w:rsidRPr="0087733D" w:rsidRDefault="00266DA3" w:rsidP="00266DA3">
      <w:pPr>
        <w:rPr>
          <w:sz w:val="22"/>
          <w:szCs w:val="22"/>
          <w:lang w:val="en-GB" w:eastAsia="zh-CN"/>
        </w:rPr>
      </w:pPr>
      <w:r>
        <w:rPr>
          <w:lang w:val="en-GB" w:eastAsia="zh-CN"/>
        </w:rPr>
        <w:t xml:space="preserve">AALI shall support Application signaling as described in section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_Ref86762424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4.2.7.1</w:t>
      </w:r>
      <w:r>
        <w:rPr>
          <w:lang w:val="en-GB" w:eastAsia="zh-CN"/>
        </w:rPr>
        <w:fldChar w:fldCharType="end"/>
      </w:r>
    </w:p>
    <w:p w14:paraId="075B5367" w14:textId="77777777" w:rsidR="00266DA3" w:rsidRDefault="00266DA3" w:rsidP="00DA58E7">
      <w:pPr>
        <w:pStyle w:val="Heading4"/>
        <w:ind w:left="864" w:hanging="864"/>
      </w:pPr>
      <w:del w:id="4862" w:author="Author">
        <w:r w:rsidDel="006155A7">
          <w:delText>AALI</w:delText>
        </w:r>
      </w:del>
      <w:r>
        <w:t>Weight-based Dynamic Beamforming</w:t>
      </w:r>
      <w:r w:rsidRPr="00843F62" w:rsidDel="00093F96">
        <w:t xml:space="preserve"> </w:t>
      </w:r>
    </w:p>
    <w:p w14:paraId="559B49BE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 xml:space="preserve">AALI shall support Application signaling of the following parameters, as needed for AAL_UPLINK_High-PHY profile signaling of beamforming weight vectors of (bfwI, bfwQ) in C-Plane Extensions 1, 11, 19 </w:t>
      </w:r>
      <w:r>
        <w:t>[8]</w:t>
      </w:r>
      <w:r>
        <w:rPr>
          <w:lang w:val="en-GB" w:eastAsia="zh-CN"/>
        </w:rPr>
        <w:t>:</w:t>
      </w:r>
    </w:p>
    <w:p w14:paraId="4168E81F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Weight-based Dynamic Beamforming</w:t>
      </w:r>
      <w:r w:rsidRPr="00843F62" w:rsidDel="00093F96">
        <w:t xml:space="preserve"> </w:t>
      </w:r>
      <w:r>
        <w:t>Parameters for Uplink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3039"/>
        <w:gridCol w:w="3249"/>
        <w:gridCol w:w="3424"/>
      </w:tblGrid>
      <w:tr w:rsidR="00266DA3" w:rsidRPr="006B166A" w14:paraId="7642C402" w14:textId="77777777" w:rsidTr="00C115A1">
        <w:trPr>
          <w:trHeight w:val="420"/>
        </w:trPr>
        <w:tc>
          <w:tcPr>
            <w:tcW w:w="3039" w:type="dxa"/>
            <w:noWrap/>
            <w:hideMark/>
          </w:tcPr>
          <w:p w14:paraId="709DCEE4" w14:textId="77777777" w:rsidR="00266DA3" w:rsidRPr="006B166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86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b/>
                <w:bCs/>
                <w:lang w:eastAsia="zh-CN" w:bidi="he-IL"/>
                <w:rPrChange w:id="486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lastRenderedPageBreak/>
              <w:t>AF Parameters</w:t>
            </w:r>
          </w:p>
        </w:tc>
        <w:tc>
          <w:tcPr>
            <w:tcW w:w="3249" w:type="dxa"/>
            <w:hideMark/>
          </w:tcPr>
          <w:p w14:paraId="7116F4AA" w14:textId="77777777" w:rsidR="00266DA3" w:rsidRPr="006B166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865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b/>
                <w:bCs/>
                <w:lang w:eastAsia="zh-CN" w:bidi="he-IL"/>
                <w:rPrChange w:id="4866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</w:t>
            </w:r>
          </w:p>
        </w:tc>
        <w:tc>
          <w:tcPr>
            <w:tcW w:w="3424" w:type="dxa"/>
            <w:noWrap/>
            <w:hideMark/>
          </w:tcPr>
          <w:p w14:paraId="18B51712" w14:textId="77777777" w:rsidR="00266DA3" w:rsidRPr="006B166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867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b/>
                <w:bCs/>
                <w:lang w:eastAsia="zh-CN" w:bidi="he-IL"/>
                <w:rPrChange w:id="4868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Role</w:t>
            </w:r>
          </w:p>
        </w:tc>
      </w:tr>
      <w:tr w:rsidR="00266DA3" w:rsidRPr="006B166A" w14:paraId="49BA98CA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7A6682F3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6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lang w:eastAsia="zh-CN" w:bidi="he-IL"/>
                <w:rPrChange w:id="487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AF </w:t>
            </w:r>
            <w:r w:rsidRPr="006B166A">
              <w:rPr>
                <w:rFonts w:eastAsia="Wingdings"/>
                <w:lang w:eastAsia="zh-CN" w:bidi="he-IL"/>
                <w:rPrChange w:id="4871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6B166A">
              <w:rPr>
                <w:rFonts w:eastAsia="Times New Roman"/>
                <w:lang w:eastAsia="zh-CN" w:bidi="he-IL"/>
                <w:rPrChange w:id="487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Application</w:t>
            </w:r>
          </w:p>
        </w:tc>
      </w:tr>
      <w:tr w:rsidR="00266DA3" w:rsidRPr="006B166A" w14:paraId="380B26D5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1684689C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7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lang w:eastAsia="zh-CN" w:bidi="he-IL"/>
                <w:rPrChange w:id="487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Abstraction</w:t>
            </w:r>
          </w:p>
        </w:tc>
        <w:tc>
          <w:tcPr>
            <w:tcW w:w="3249" w:type="dxa"/>
            <w:hideMark/>
          </w:tcPr>
          <w:p w14:paraId="70ADD95F" w14:textId="7B510BF1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87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87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 representation of SRS-based channel observations, as documented in the SRS report </w:t>
            </w:r>
            <w:commentRangeStart w:id="4877"/>
            <w:del w:id="4878" w:author="Author">
              <w:r w:rsidRPr="006B166A" w:rsidDel="006B166A">
                <w:rPr>
                  <w:rFonts w:eastAsia="Times New Roman"/>
                  <w:color w:val="000000"/>
                  <w:lang w:eastAsia="zh-CN" w:bidi="he-IL"/>
                  <w:rPrChange w:id="4879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for usage: codebook or usage: noncodebook </w:delText>
              </w:r>
            </w:del>
            <w:commentRangeEnd w:id="4877"/>
            <w:r w:rsidR="006B166A">
              <w:rPr>
                <w:rStyle w:val="CommentReference"/>
              </w:rPr>
              <w:commentReference w:id="4877"/>
            </w:r>
            <w:r w:rsidRPr="006B166A">
              <w:rPr>
                <w:rFonts w:eastAsia="Times New Roman"/>
                <w:color w:val="000000"/>
                <w:lang w:eastAsia="zh-CN" w:bidi="he-IL"/>
                <w:rPrChange w:id="488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 section </w:t>
            </w:r>
            <w:r w:rsidRPr="006B166A">
              <w:rPr>
                <w:rFonts w:eastAsia="Times New Roman"/>
                <w:color w:val="000000"/>
                <w:lang w:eastAsia="zh-CN" w:bidi="he-IL"/>
                <w:rPrChange w:id="488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begin"/>
            </w:r>
            <w:r w:rsidRPr="006B166A">
              <w:rPr>
                <w:rFonts w:eastAsia="Times New Roman"/>
                <w:color w:val="000000"/>
                <w:lang w:eastAsia="zh-CN" w:bidi="he-IL"/>
                <w:rPrChange w:id="488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instrText xml:space="preserve"> REF _Ref86759554 \r \h </w:instrText>
            </w:r>
            <w:r w:rsidRPr="006B166A">
              <w:rPr>
                <w:rFonts w:eastAsia="Times New Roman"/>
                <w:color w:val="000000"/>
                <w:lang w:eastAsia="zh-CN" w:bidi="he-IL"/>
                <w:rPrChange w:id="488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r>
            <w:r w:rsidR="006B166A">
              <w:rPr>
                <w:rFonts w:eastAsia="Times New Roman"/>
                <w:color w:val="000000"/>
                <w:lang w:eastAsia="zh-CN" w:bidi="he-IL"/>
              </w:rPr>
              <w:instrText xml:space="preserve"> \* MERGEFORMAT </w:instrText>
            </w:r>
            <w:r w:rsidRPr="006B166A">
              <w:rPr>
                <w:rFonts w:eastAsia="Times New Roman"/>
                <w:color w:val="000000"/>
                <w:lang w:eastAsia="zh-CN" w:bidi="he-IL"/>
                <w:rPrChange w:id="488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separate"/>
            </w:r>
            <w:r w:rsidRPr="006B166A">
              <w:rPr>
                <w:rFonts w:eastAsia="Times New Roman"/>
                <w:color w:val="000000"/>
                <w:cs/>
                <w:lang w:eastAsia="zh-CN" w:bidi="he-IL"/>
                <w:rPrChange w:id="4885" w:author="Author">
                  <w:rPr>
                    <w:rFonts w:asciiTheme="majorBidi" w:eastAsia="Times New Roman" w:hAnsiTheme="majorBidi" w:cstheme="majorBidi"/>
                    <w:color w:val="000000"/>
                    <w:cs/>
                    <w:lang w:eastAsia="zh-CN" w:bidi="he-IL"/>
                  </w:rPr>
                </w:rPrChange>
              </w:rPr>
              <w:t>‎</w:t>
            </w:r>
            <w:r w:rsidRPr="006B166A">
              <w:rPr>
                <w:rFonts w:eastAsia="Times New Roman"/>
                <w:color w:val="000000"/>
                <w:lang w:eastAsia="zh-CN" w:bidi="he-IL"/>
                <w:rPrChange w:id="488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4.3.5.2</w:t>
            </w:r>
            <w:r w:rsidRPr="006B166A">
              <w:rPr>
                <w:rFonts w:eastAsia="Times New Roman"/>
                <w:color w:val="000000"/>
                <w:lang w:eastAsia="zh-CN" w:bidi="he-IL"/>
                <w:rPrChange w:id="488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424" w:type="dxa"/>
            <w:noWrap/>
            <w:hideMark/>
          </w:tcPr>
          <w:p w14:paraId="58791443" w14:textId="77777777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88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88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Signals an abstraction of the Channel Estimates to the Application</w:t>
            </w:r>
          </w:p>
        </w:tc>
      </w:tr>
      <w:tr w:rsidR="00266DA3" w:rsidRPr="006B166A" w14:paraId="329F9CF6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1EDD80B7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9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lang w:eastAsia="zh-CN" w:bidi="he-IL"/>
                <w:rPrChange w:id="489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Application </w:t>
            </w:r>
            <w:r w:rsidRPr="006B166A">
              <w:rPr>
                <w:rFonts w:eastAsia="Wingdings"/>
                <w:lang w:eastAsia="zh-CN" w:bidi="he-IL"/>
                <w:rPrChange w:id="4892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6B166A">
              <w:rPr>
                <w:rFonts w:eastAsia="Times New Roman"/>
                <w:lang w:eastAsia="zh-CN" w:bidi="he-IL"/>
                <w:rPrChange w:id="489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AF</w:t>
            </w:r>
          </w:p>
        </w:tc>
      </w:tr>
      <w:tr w:rsidR="00266DA3" w:rsidRPr="006B166A" w14:paraId="4071E294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305550DA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9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lang w:eastAsia="zh-CN" w:bidi="he-IL"/>
                <w:rPrChange w:id="489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UEs</w:t>
            </w:r>
          </w:p>
          <w:p w14:paraId="540B799C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89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57453B46" w14:textId="77777777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89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89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UEs for scheduling (for an illustration refer to the L users referenced in Appendix J.4 of </w:t>
            </w:r>
            <w:r w:rsidRPr="006B166A">
              <w:t>[8]</w:t>
            </w:r>
          </w:p>
        </w:tc>
        <w:tc>
          <w:tcPr>
            <w:tcW w:w="3424" w:type="dxa"/>
            <w:vMerge w:val="restart"/>
            <w:hideMark/>
          </w:tcPr>
          <w:p w14:paraId="15FFD1F6" w14:textId="77777777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89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90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Compute combining weights for the selected UEs and Precoders, e.g. based on the reported Channel Estimation and its Abstraction.</w:t>
            </w:r>
          </w:p>
          <w:p w14:paraId="12268291" w14:textId="77777777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0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  <w:p w14:paraId="6A6BB0FE" w14:textId="77777777" w:rsidR="00266DA3" w:rsidRPr="006B166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0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90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 to O-RU beamforming vectors of weights (bfwI, bfwQ) over C-Plane for the Application-selected UEs and Precoders</w:t>
            </w:r>
          </w:p>
        </w:tc>
      </w:tr>
      <w:tr w:rsidR="00266DA3" w:rsidRPr="006B166A" w14:paraId="032DDBE4" w14:textId="77777777" w:rsidTr="00C115A1">
        <w:trPr>
          <w:trHeight w:val="600"/>
        </w:trPr>
        <w:tc>
          <w:tcPr>
            <w:tcW w:w="3039" w:type="dxa"/>
            <w:noWrap/>
          </w:tcPr>
          <w:p w14:paraId="6C0E2D97" w14:textId="77777777" w:rsidR="00266DA3" w:rsidRPr="006B166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0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lang w:eastAsia="zh-CN" w:bidi="he-IL"/>
                <w:rPrChange w:id="490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UE-based Precoder</w:t>
            </w:r>
          </w:p>
        </w:tc>
        <w:tc>
          <w:tcPr>
            <w:tcW w:w="3249" w:type="dxa"/>
          </w:tcPr>
          <w:p w14:paraId="76F7F449" w14:textId="77777777" w:rsidR="00266DA3" w:rsidRPr="006B166A" w:rsidDel="005D37F5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0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6B166A">
              <w:rPr>
                <w:rFonts w:eastAsia="Times New Roman"/>
                <w:color w:val="000000"/>
                <w:lang w:eastAsia="zh-CN" w:bidi="he-IL"/>
                <w:rPrChange w:id="490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Selected precoding matrix for scheduling the UEs</w:t>
            </w:r>
            <w:r w:rsidRPr="006B166A">
              <w:t xml:space="preserve"> (see section 6.3.1.5 in of 3GPP TS 38.211)</w:t>
            </w:r>
          </w:p>
        </w:tc>
        <w:tc>
          <w:tcPr>
            <w:tcW w:w="3424" w:type="dxa"/>
            <w:vMerge/>
          </w:tcPr>
          <w:p w14:paraId="21638D3B" w14:textId="77777777" w:rsidR="00266DA3" w:rsidRPr="006B166A" w:rsidDel="007E444F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0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</w:tbl>
    <w:p w14:paraId="115969EF" w14:textId="77777777" w:rsidR="00266DA3" w:rsidRDefault="00266DA3" w:rsidP="00266DA3">
      <w:pPr>
        <w:rPr>
          <w:lang w:val="en-GB" w:eastAsia="zh-CN"/>
        </w:rPr>
      </w:pPr>
    </w:p>
    <w:p w14:paraId="2E41C0D5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T</w:t>
      </w:r>
      <w:r w:rsidRPr="00F52B77">
        <w:rPr>
          <w:lang w:val="en-GB" w:eastAsia="zh-CN"/>
        </w:rPr>
        <w:t xml:space="preserve">he High-PHY AAL API shall </w:t>
      </w:r>
      <w:r>
        <w:rPr>
          <w:lang w:val="en-GB" w:eastAsia="zh-CN"/>
        </w:rPr>
        <w:t xml:space="preserve">be </w:t>
      </w:r>
      <w:r w:rsidRPr="006D0E96">
        <w:rPr>
          <w:lang w:val="en-GB" w:eastAsia="zh-CN"/>
        </w:rPr>
        <w:t xml:space="preserve">extensible to allow, in future releases, </w:t>
      </w:r>
      <w:r w:rsidRPr="00F52B77">
        <w:rPr>
          <w:lang w:val="en-GB" w:eastAsia="zh-CN"/>
        </w:rPr>
        <w:t>the</w:t>
      </w:r>
      <w:r>
        <w:rPr>
          <w:lang w:val="en-GB" w:eastAsia="zh-CN"/>
        </w:rPr>
        <w:t xml:space="preserve"> optional</w:t>
      </w:r>
      <w:r w:rsidRPr="00F52B77">
        <w:rPr>
          <w:lang w:val="en-GB" w:eastAsia="zh-CN"/>
        </w:rPr>
        <w:t xml:space="preserve"> ability for the beamforming weights to be generated outside the AF that consumes them for generating the appropriate C- and U-plane signaling by the accelerator, e.g. to generate the corresponding U-Plane eAxC I/Q sample streams and C-plane ueId field(s).</w:t>
      </w:r>
    </w:p>
    <w:p w14:paraId="2B8F6F0A" w14:textId="77777777" w:rsidR="00266DA3" w:rsidRPr="0087733D" w:rsidRDefault="00266DA3" w:rsidP="00266DA3">
      <w:pPr>
        <w:rPr>
          <w:lang w:val="en-GB" w:eastAsia="zh-CN"/>
        </w:rPr>
      </w:pPr>
    </w:p>
    <w:p w14:paraId="38A3AD4C" w14:textId="77777777" w:rsidR="00266DA3" w:rsidRDefault="00266DA3" w:rsidP="00DA58E7">
      <w:pPr>
        <w:pStyle w:val="Heading4"/>
        <w:ind w:left="864" w:hanging="864"/>
      </w:pPr>
      <w:r w:rsidRPr="00D07B81">
        <w:t>Attribute-Based Dynamic Beamforming</w:t>
      </w:r>
      <w:r w:rsidRPr="00843F62" w:rsidDel="00093F96">
        <w:t xml:space="preserve"> </w:t>
      </w:r>
    </w:p>
    <w:p w14:paraId="7A3C0E34" w14:textId="77777777" w:rsidR="00266DA3" w:rsidRPr="0087733D" w:rsidRDefault="00266DA3" w:rsidP="00266DA3">
      <w:pPr>
        <w:rPr>
          <w:sz w:val="22"/>
          <w:szCs w:val="22"/>
          <w:lang w:val="en-GB" w:eastAsia="zh-CN"/>
        </w:rPr>
      </w:pPr>
      <w:r>
        <w:rPr>
          <w:lang w:val="en-GB" w:eastAsia="zh-CN"/>
        </w:rPr>
        <w:t xml:space="preserve">AALI shall support Application signaling as described in section </w:t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_Ref86762424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4.2.7.1</w:t>
      </w:r>
      <w:r>
        <w:rPr>
          <w:lang w:val="en-GB" w:eastAsia="zh-CN"/>
        </w:rPr>
        <w:fldChar w:fldCharType="end"/>
      </w:r>
      <w:r>
        <w:rPr>
          <w:lang w:val="en-GB" w:eastAsia="zh-CN"/>
        </w:rPr>
        <w:fldChar w:fldCharType="begin"/>
      </w:r>
      <w:r>
        <w:rPr>
          <w:lang w:val="en-GB" w:eastAsia="zh-CN"/>
        </w:rPr>
        <w:instrText xml:space="preserve"> REF _Ref86762750 \r \h </w:instrText>
      </w:r>
      <w:r>
        <w:rPr>
          <w:lang w:val="en-GB" w:eastAsia="zh-CN"/>
        </w:rPr>
      </w:r>
      <w:r>
        <w:rPr>
          <w:lang w:val="en-GB" w:eastAsia="zh-CN"/>
        </w:rPr>
        <w:fldChar w:fldCharType="separate"/>
      </w:r>
      <w:r>
        <w:rPr>
          <w:cs/>
          <w:lang w:val="en-GB" w:eastAsia="zh-CN"/>
        </w:rPr>
        <w:t>‎</w:t>
      </w:r>
      <w:r>
        <w:rPr>
          <w:lang w:val="en-GB" w:eastAsia="zh-CN"/>
        </w:rPr>
        <w:t>4.2.7.3</w:t>
      </w:r>
      <w:r>
        <w:rPr>
          <w:lang w:val="en-GB" w:eastAsia="zh-CN"/>
        </w:rPr>
        <w:fldChar w:fldCharType="end"/>
      </w:r>
    </w:p>
    <w:p w14:paraId="6CF9D9AC" w14:textId="77777777" w:rsidR="00266DA3" w:rsidRDefault="00266DA3" w:rsidP="00DA58E7">
      <w:pPr>
        <w:pStyle w:val="Heading4"/>
        <w:ind w:left="864" w:hanging="864"/>
      </w:pPr>
      <w:r w:rsidRPr="00D41AF0">
        <w:t>Channel-Information-Based Beamforming</w:t>
      </w:r>
      <w:r w:rsidRPr="00843F62" w:rsidDel="00093F96">
        <w:t xml:space="preserve"> </w:t>
      </w:r>
    </w:p>
    <w:p w14:paraId="48209432" w14:textId="77777777" w:rsidR="00266DA3" w:rsidRDefault="00266DA3" w:rsidP="00266DA3">
      <w:pPr>
        <w:rPr>
          <w:lang w:val="en-GB" w:eastAsia="zh-CN"/>
        </w:rPr>
      </w:pPr>
      <w:r>
        <w:rPr>
          <w:lang w:val="en-GB" w:eastAsia="zh-CN"/>
        </w:rPr>
        <w:t>AALI shall support Application signaling of the following parameters, as needed for AF-signaling of channel estimate vectors of (</w:t>
      </w:r>
      <w:r w:rsidRPr="00F960BB">
        <w:rPr>
          <w:lang w:val="en-GB" w:eastAsia="zh-CN"/>
        </w:rPr>
        <w:t>ciIsample</w:t>
      </w:r>
      <w:r>
        <w:rPr>
          <w:lang w:val="en-GB" w:eastAsia="zh-CN"/>
        </w:rPr>
        <w:t xml:space="preserve">, </w:t>
      </w:r>
      <w:r w:rsidRPr="00F960BB">
        <w:rPr>
          <w:lang w:val="en-GB" w:eastAsia="zh-CN"/>
        </w:rPr>
        <w:t>ci</w:t>
      </w:r>
      <w:r>
        <w:rPr>
          <w:lang w:val="en-GB" w:eastAsia="zh-CN"/>
        </w:rPr>
        <w:t>Q</w:t>
      </w:r>
      <w:r w:rsidRPr="00F960BB">
        <w:rPr>
          <w:lang w:val="en-GB" w:eastAsia="zh-CN"/>
        </w:rPr>
        <w:t>sample</w:t>
      </w:r>
      <w:r>
        <w:rPr>
          <w:lang w:val="en-GB" w:eastAsia="zh-CN"/>
        </w:rPr>
        <w:t xml:space="preserve">) in C-Plane Section 6 </w:t>
      </w:r>
      <w:r>
        <w:t>[8]</w:t>
      </w:r>
      <w:r>
        <w:rPr>
          <w:lang w:val="en-GB" w:eastAsia="zh-CN"/>
        </w:rPr>
        <w:t>:</w:t>
      </w:r>
    </w:p>
    <w:p w14:paraId="24E20D9E" w14:textId="77777777" w:rsidR="00266DA3" w:rsidRPr="0057639A" w:rsidRDefault="00266DA3" w:rsidP="00266DA3">
      <w:pPr>
        <w:pStyle w:val="Caption"/>
        <w:rPr>
          <w:lang w:val="en-GB" w:eastAsia="zh-C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</w:t>
      </w:r>
      <w:r w:rsidRPr="00D41AF0">
        <w:t>Channel-Information-Based</w:t>
      </w:r>
      <w:r>
        <w:t xml:space="preserve"> Beamforming</w:t>
      </w:r>
      <w:r w:rsidRPr="00843F62" w:rsidDel="00093F96">
        <w:t xml:space="preserve"> </w:t>
      </w:r>
      <w:r>
        <w:t>Parameters for Downlink</w:t>
      </w:r>
    </w:p>
    <w:tbl>
      <w:tblPr>
        <w:tblStyle w:val="TableProfessional"/>
        <w:tblW w:w="9712" w:type="dxa"/>
        <w:tblLayout w:type="fixed"/>
        <w:tblLook w:val="0600" w:firstRow="0" w:lastRow="0" w:firstColumn="0" w:lastColumn="0" w:noHBand="1" w:noVBand="1"/>
      </w:tblPr>
      <w:tblGrid>
        <w:gridCol w:w="3039"/>
        <w:gridCol w:w="3249"/>
        <w:gridCol w:w="3424"/>
      </w:tblGrid>
      <w:tr w:rsidR="00266DA3" w:rsidRPr="0071501A" w14:paraId="56300BAB" w14:textId="77777777" w:rsidTr="00C115A1">
        <w:trPr>
          <w:trHeight w:val="420"/>
        </w:trPr>
        <w:tc>
          <w:tcPr>
            <w:tcW w:w="3039" w:type="dxa"/>
            <w:noWrap/>
            <w:hideMark/>
          </w:tcPr>
          <w:p w14:paraId="0F313CDE" w14:textId="77777777" w:rsidR="00266DA3" w:rsidRPr="0071501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909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b/>
                <w:bCs/>
                <w:lang w:eastAsia="zh-CN" w:bidi="he-IL"/>
                <w:rPrChange w:id="4910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Parameters</w:t>
            </w:r>
          </w:p>
        </w:tc>
        <w:tc>
          <w:tcPr>
            <w:tcW w:w="3249" w:type="dxa"/>
            <w:hideMark/>
          </w:tcPr>
          <w:p w14:paraId="6EF8DBA6" w14:textId="77777777" w:rsidR="00266DA3" w:rsidRPr="0071501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911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b/>
                <w:bCs/>
                <w:lang w:eastAsia="zh-CN" w:bidi="he-IL"/>
                <w:rPrChange w:id="4912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Summary</w:t>
            </w:r>
          </w:p>
        </w:tc>
        <w:tc>
          <w:tcPr>
            <w:tcW w:w="3424" w:type="dxa"/>
            <w:noWrap/>
            <w:hideMark/>
          </w:tcPr>
          <w:p w14:paraId="5C0F68B0" w14:textId="77777777" w:rsidR="00266DA3" w:rsidRPr="0071501A" w:rsidRDefault="00266DA3" w:rsidP="00C115A1">
            <w:pPr>
              <w:spacing w:after="0"/>
              <w:rPr>
                <w:rFonts w:eastAsia="Times New Roman"/>
                <w:b/>
                <w:bCs/>
                <w:color w:val="000000"/>
                <w:lang w:eastAsia="zh-CN" w:bidi="he-IL"/>
                <w:rPrChange w:id="4913" w:author="Author">
                  <w:rPr>
                    <w:rFonts w:asciiTheme="majorBidi" w:eastAsia="Times New Roman" w:hAnsiTheme="majorBidi" w:cstheme="majorBidi"/>
                    <w:b/>
                    <w:bCs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b/>
                <w:bCs/>
                <w:lang w:eastAsia="zh-CN" w:bidi="he-IL"/>
                <w:rPrChange w:id="4914" w:author="Author">
                  <w:rPr>
                    <w:rFonts w:asciiTheme="majorBidi" w:eastAsia="Times New Roman" w:hAnsiTheme="majorBidi" w:cstheme="majorBidi"/>
                    <w:b/>
                    <w:bCs/>
                    <w:lang w:eastAsia="zh-CN" w:bidi="he-IL"/>
                  </w:rPr>
                </w:rPrChange>
              </w:rPr>
              <w:t>AF Role</w:t>
            </w:r>
          </w:p>
        </w:tc>
      </w:tr>
      <w:tr w:rsidR="00266DA3" w:rsidRPr="0071501A" w14:paraId="059D76B1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0C3C6FE6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15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lang w:eastAsia="zh-CN" w:bidi="he-IL"/>
                <w:rPrChange w:id="4916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AF </w:t>
            </w:r>
            <w:r w:rsidRPr="0071501A">
              <w:rPr>
                <w:rFonts w:eastAsia="Wingdings"/>
                <w:lang w:eastAsia="zh-CN" w:bidi="he-IL"/>
                <w:rPrChange w:id="4917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71501A">
              <w:rPr>
                <w:rFonts w:eastAsia="Times New Roman"/>
                <w:lang w:eastAsia="zh-CN" w:bidi="he-IL"/>
                <w:rPrChange w:id="491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Application</w:t>
            </w:r>
          </w:p>
        </w:tc>
      </w:tr>
      <w:tr w:rsidR="00266DA3" w:rsidRPr="0071501A" w14:paraId="0F0AF938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04DF1742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1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lang w:eastAsia="zh-CN" w:bidi="he-IL"/>
                <w:rPrChange w:id="492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Channel Estimation Abstraction</w:t>
            </w:r>
          </w:p>
        </w:tc>
        <w:tc>
          <w:tcPr>
            <w:tcW w:w="3249" w:type="dxa"/>
            <w:hideMark/>
          </w:tcPr>
          <w:p w14:paraId="7D8BDFDE" w14:textId="38DC8EA9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2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color w:val="000000"/>
                <w:lang w:eastAsia="zh-CN" w:bidi="he-IL"/>
                <w:rPrChange w:id="492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A representation of SRS-based channel observations, as documented in the SRS report </w:t>
            </w:r>
            <w:commentRangeStart w:id="4923"/>
            <w:del w:id="4924" w:author="Author">
              <w:r w:rsidRPr="0071501A" w:rsidDel="0071501A">
                <w:rPr>
                  <w:rFonts w:eastAsia="Times New Roman"/>
                  <w:color w:val="000000"/>
                  <w:lang w:eastAsia="zh-CN" w:bidi="he-IL"/>
                  <w:rPrChange w:id="4925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>for usage: antennaSwitching</w:delText>
              </w:r>
            </w:del>
            <w:commentRangeEnd w:id="4923"/>
            <w:r w:rsidR="0071501A">
              <w:rPr>
                <w:rStyle w:val="CommentReference"/>
              </w:rPr>
              <w:commentReference w:id="4923"/>
            </w:r>
            <w:del w:id="4926" w:author="Author">
              <w:r w:rsidRPr="0071501A" w:rsidDel="0071501A">
                <w:rPr>
                  <w:rFonts w:eastAsia="Times New Roman"/>
                  <w:color w:val="000000"/>
                  <w:lang w:eastAsia="zh-CN" w:bidi="he-IL"/>
                  <w:rPrChange w:id="4927" w:author="Author">
                    <w:rPr>
                      <w:rFonts w:asciiTheme="majorBidi" w:eastAsia="Times New Roman" w:hAnsiTheme="majorBidi" w:cstheme="majorBidi"/>
                      <w:color w:val="000000"/>
                      <w:lang w:eastAsia="zh-CN" w:bidi="he-IL"/>
                    </w:rPr>
                  </w:rPrChange>
                </w:rPr>
                <w:delText xml:space="preserve"> </w:delText>
              </w:r>
            </w:del>
            <w:r w:rsidRPr="0071501A">
              <w:rPr>
                <w:rFonts w:eastAsia="Times New Roman"/>
                <w:color w:val="000000"/>
                <w:lang w:eastAsia="zh-CN" w:bidi="he-IL"/>
                <w:rPrChange w:id="492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in section </w:t>
            </w:r>
            <w:r w:rsidRPr="0071501A">
              <w:rPr>
                <w:rFonts w:eastAsia="Times New Roman"/>
                <w:color w:val="000000"/>
                <w:lang w:eastAsia="zh-CN" w:bidi="he-IL"/>
                <w:rPrChange w:id="492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begin"/>
            </w:r>
            <w:r w:rsidRPr="0071501A">
              <w:rPr>
                <w:rFonts w:eastAsia="Times New Roman"/>
                <w:color w:val="000000"/>
                <w:lang w:eastAsia="zh-CN" w:bidi="he-IL"/>
                <w:rPrChange w:id="4930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instrText xml:space="preserve"> REF _Ref86759554 \r \h </w:instrText>
            </w:r>
            <w:r w:rsidRPr="0071501A">
              <w:rPr>
                <w:rFonts w:eastAsia="Times New Roman"/>
                <w:color w:val="000000"/>
                <w:lang w:eastAsia="zh-CN" w:bidi="he-IL"/>
                <w:rPrChange w:id="4931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r>
            <w:r w:rsidR="0071501A">
              <w:rPr>
                <w:rFonts w:eastAsia="Times New Roman"/>
                <w:color w:val="000000"/>
                <w:lang w:eastAsia="zh-CN" w:bidi="he-IL"/>
              </w:rPr>
              <w:instrText xml:space="preserve"> \* MERGEFORMAT </w:instrText>
            </w:r>
            <w:r w:rsidRPr="0071501A">
              <w:rPr>
                <w:rFonts w:eastAsia="Times New Roman"/>
                <w:color w:val="000000"/>
                <w:lang w:eastAsia="zh-CN" w:bidi="he-IL"/>
                <w:rPrChange w:id="493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separate"/>
            </w:r>
            <w:r w:rsidRPr="0071501A">
              <w:rPr>
                <w:rFonts w:eastAsia="Times New Roman"/>
                <w:color w:val="000000"/>
                <w:cs/>
                <w:lang w:eastAsia="zh-CN" w:bidi="he-IL"/>
                <w:rPrChange w:id="4933" w:author="Author">
                  <w:rPr>
                    <w:rFonts w:asciiTheme="majorBidi" w:eastAsia="Times New Roman" w:hAnsiTheme="majorBidi" w:cstheme="majorBidi"/>
                    <w:color w:val="000000"/>
                    <w:cs/>
                    <w:lang w:eastAsia="zh-CN" w:bidi="he-IL"/>
                  </w:rPr>
                </w:rPrChange>
              </w:rPr>
              <w:t>‎</w:t>
            </w:r>
            <w:r w:rsidRPr="0071501A">
              <w:rPr>
                <w:rFonts w:eastAsia="Times New Roman"/>
                <w:color w:val="000000"/>
                <w:lang w:eastAsia="zh-CN" w:bidi="he-IL"/>
                <w:rPrChange w:id="493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4.3.5.2</w:t>
            </w:r>
            <w:r w:rsidRPr="0071501A">
              <w:rPr>
                <w:rFonts w:eastAsia="Times New Roman"/>
                <w:color w:val="000000"/>
                <w:lang w:eastAsia="zh-CN" w:bidi="he-IL"/>
                <w:rPrChange w:id="493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fldChar w:fldCharType="end"/>
            </w:r>
          </w:p>
        </w:tc>
        <w:tc>
          <w:tcPr>
            <w:tcW w:w="3424" w:type="dxa"/>
            <w:noWrap/>
            <w:hideMark/>
          </w:tcPr>
          <w:p w14:paraId="7A183DE2" w14:textId="77777777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3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color w:val="000000"/>
                <w:lang w:eastAsia="zh-CN" w:bidi="he-IL"/>
                <w:rPrChange w:id="493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Signals an abstraction of the Channel Estimation the Application</w:t>
            </w:r>
          </w:p>
        </w:tc>
      </w:tr>
      <w:tr w:rsidR="00266DA3" w:rsidRPr="0071501A" w14:paraId="4760FB8B" w14:textId="77777777" w:rsidTr="00C115A1">
        <w:trPr>
          <w:trHeight w:val="300"/>
        </w:trPr>
        <w:tc>
          <w:tcPr>
            <w:tcW w:w="9712" w:type="dxa"/>
            <w:gridSpan w:val="3"/>
            <w:shd w:val="clear" w:color="auto" w:fill="D9D9D9" w:themeFill="background1" w:themeFillShade="D9"/>
            <w:noWrap/>
            <w:hideMark/>
          </w:tcPr>
          <w:p w14:paraId="3307A566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38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lang w:eastAsia="zh-CN" w:bidi="he-IL"/>
                <w:rPrChange w:id="4939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Application </w:t>
            </w:r>
            <w:r w:rsidRPr="0071501A">
              <w:rPr>
                <w:rFonts w:eastAsia="Wingdings"/>
                <w:lang w:eastAsia="zh-CN" w:bidi="he-IL"/>
                <w:rPrChange w:id="4940" w:author="Author">
                  <w:rPr>
                    <w:rFonts w:asciiTheme="majorBidi" w:eastAsia="Wingdings" w:hAnsiTheme="majorBidi" w:cstheme="majorBidi"/>
                    <w:lang w:eastAsia="zh-CN" w:bidi="he-IL"/>
                  </w:rPr>
                </w:rPrChange>
              </w:rPr>
              <w:sym w:font="Wingdings" w:char="F0E0"/>
            </w:r>
            <w:r w:rsidRPr="0071501A">
              <w:rPr>
                <w:rFonts w:eastAsia="Times New Roman"/>
                <w:lang w:eastAsia="zh-CN" w:bidi="he-IL"/>
                <w:rPrChange w:id="494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 xml:space="preserve"> AF</w:t>
            </w:r>
          </w:p>
        </w:tc>
      </w:tr>
      <w:tr w:rsidR="00266DA3" w:rsidRPr="0071501A" w14:paraId="1519177D" w14:textId="77777777" w:rsidTr="00C115A1">
        <w:trPr>
          <w:trHeight w:val="600"/>
        </w:trPr>
        <w:tc>
          <w:tcPr>
            <w:tcW w:w="3039" w:type="dxa"/>
            <w:noWrap/>
            <w:hideMark/>
          </w:tcPr>
          <w:p w14:paraId="6E9ED3E4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42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lang w:eastAsia="zh-CN" w:bidi="he-IL"/>
                <w:rPrChange w:id="4943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UEs</w:t>
            </w:r>
          </w:p>
          <w:p w14:paraId="5E33CE35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44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</w:p>
        </w:tc>
        <w:tc>
          <w:tcPr>
            <w:tcW w:w="3249" w:type="dxa"/>
            <w:hideMark/>
          </w:tcPr>
          <w:p w14:paraId="047AB52D" w14:textId="77777777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45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color w:val="000000"/>
                <w:lang w:eastAsia="zh-CN" w:bidi="he-IL"/>
                <w:rPrChange w:id="4946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 xml:space="preserve">Selected UEs for scheduling (for an illustration refer to the L users referenced in Appendix J.4 of </w:t>
            </w:r>
            <w:r w:rsidRPr="0071501A">
              <w:t>[8]</w:t>
            </w:r>
          </w:p>
        </w:tc>
        <w:tc>
          <w:tcPr>
            <w:tcW w:w="3424" w:type="dxa"/>
            <w:vMerge w:val="restart"/>
            <w:hideMark/>
          </w:tcPr>
          <w:p w14:paraId="728544BA" w14:textId="77777777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47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color w:val="000000"/>
                <w:lang w:eastAsia="zh-CN" w:bidi="he-IL"/>
                <w:rPrChange w:id="4948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Signal to O-RU the Channel Estimates for the Application-selected UEs and Precoders</w:t>
            </w:r>
          </w:p>
          <w:p w14:paraId="7DAA9B69" w14:textId="77777777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49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  <w:tr w:rsidR="00266DA3" w:rsidRPr="0071501A" w14:paraId="120BFB57" w14:textId="77777777" w:rsidTr="00C115A1">
        <w:trPr>
          <w:trHeight w:val="600"/>
        </w:trPr>
        <w:tc>
          <w:tcPr>
            <w:tcW w:w="3039" w:type="dxa"/>
            <w:noWrap/>
          </w:tcPr>
          <w:p w14:paraId="7EA6D220" w14:textId="77777777" w:rsidR="00266DA3" w:rsidRPr="0071501A" w:rsidRDefault="00266DA3" w:rsidP="00C115A1">
            <w:pPr>
              <w:spacing w:after="0"/>
              <w:rPr>
                <w:rFonts w:eastAsia="Times New Roman"/>
                <w:lang w:eastAsia="zh-CN" w:bidi="he-IL"/>
                <w:rPrChange w:id="4950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lang w:eastAsia="zh-CN" w:bidi="he-IL"/>
                <w:rPrChange w:id="4951" w:author="Author">
                  <w:rPr>
                    <w:rFonts w:asciiTheme="majorBidi" w:eastAsia="Times New Roman" w:hAnsiTheme="majorBidi" w:cstheme="majorBidi"/>
                    <w:lang w:eastAsia="zh-CN" w:bidi="he-IL"/>
                  </w:rPr>
                </w:rPrChange>
              </w:rPr>
              <w:t>Layers, per UE</w:t>
            </w:r>
          </w:p>
        </w:tc>
        <w:tc>
          <w:tcPr>
            <w:tcW w:w="3249" w:type="dxa"/>
          </w:tcPr>
          <w:p w14:paraId="60D80CE9" w14:textId="77777777" w:rsidR="00266DA3" w:rsidRPr="0071501A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52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  <w:r w:rsidRPr="0071501A">
              <w:rPr>
                <w:rFonts w:eastAsia="Times New Roman"/>
                <w:color w:val="000000"/>
                <w:lang w:eastAsia="zh-CN" w:bidi="he-IL"/>
                <w:rPrChange w:id="4953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  <w:t>Selected precoding matrix for scheduling the UEs</w:t>
            </w:r>
            <w:r w:rsidRPr="0071501A">
              <w:t xml:space="preserve"> (see section 6.3.1.5 in of 3GPP TS 38.211)</w:t>
            </w:r>
          </w:p>
        </w:tc>
        <w:tc>
          <w:tcPr>
            <w:tcW w:w="3424" w:type="dxa"/>
            <w:vMerge/>
          </w:tcPr>
          <w:p w14:paraId="5B742713" w14:textId="77777777" w:rsidR="00266DA3" w:rsidRPr="0071501A" w:rsidDel="00960CED" w:rsidRDefault="00266DA3" w:rsidP="00C115A1">
            <w:pPr>
              <w:spacing w:after="0"/>
              <w:rPr>
                <w:rFonts w:eastAsia="Times New Roman"/>
                <w:color w:val="000000"/>
                <w:lang w:eastAsia="zh-CN" w:bidi="he-IL"/>
                <w:rPrChange w:id="4954" w:author="Author">
                  <w:rPr>
                    <w:rFonts w:asciiTheme="majorBidi" w:eastAsia="Times New Roman" w:hAnsiTheme="majorBidi" w:cstheme="majorBidi"/>
                    <w:color w:val="000000"/>
                    <w:lang w:eastAsia="zh-CN" w:bidi="he-IL"/>
                  </w:rPr>
                </w:rPrChange>
              </w:rPr>
            </w:pPr>
          </w:p>
        </w:tc>
      </w:tr>
    </w:tbl>
    <w:p w14:paraId="70B6009C" w14:textId="77777777" w:rsidR="00266DA3" w:rsidRPr="0057639A" w:rsidRDefault="00266DA3" w:rsidP="00266DA3">
      <w:pPr>
        <w:rPr>
          <w:lang w:eastAsia="zh-CN"/>
        </w:rPr>
      </w:pPr>
    </w:p>
    <w:p w14:paraId="0F9E96BE" w14:textId="03082D96" w:rsidR="00CE4109" w:rsidRDefault="00CE4109" w:rsidP="005340EA">
      <w:pPr>
        <w:spacing w:after="0"/>
      </w:pPr>
    </w:p>
    <w:sectPr w:rsidR="00CE4109" w:rsidSect="007850F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uthor" w:initials="A">
    <w:p w14:paraId="72748187" w14:textId="1C919159" w:rsidR="00C518D9" w:rsidRDefault="00C518D9">
      <w:pPr>
        <w:pStyle w:val="CommentText"/>
      </w:pPr>
      <w:r>
        <w:rPr>
          <w:rStyle w:val="CommentReference"/>
        </w:rPr>
        <w:annotationRef/>
      </w:r>
      <w:r>
        <w:t xml:space="preserve">Suggested edit to </w:t>
      </w:r>
      <w:r w:rsidR="00CC4F37">
        <w:t>depict the current content of Chapter 3 more accurately</w:t>
      </w:r>
    </w:p>
  </w:comment>
  <w:comment w:id="10" w:author="Author" w:initials="A">
    <w:p w14:paraId="60B381B0" w14:textId="4FBD1D29" w:rsidR="00974C44" w:rsidRDefault="00974C44">
      <w:pPr>
        <w:pStyle w:val="CommentText"/>
      </w:pPr>
      <w:r>
        <w:rPr>
          <w:rStyle w:val="CommentReference"/>
        </w:rPr>
        <w:annotationRef/>
      </w:r>
      <w:r>
        <w:t>To align with the column headings for</w:t>
      </w:r>
      <w:r w:rsidR="00F46FF5">
        <w:t xml:space="preserve"> channel parameters tables </w:t>
      </w:r>
    </w:p>
  </w:comment>
  <w:comment w:id="13" w:author="Author" w:initials="A">
    <w:p w14:paraId="5516023A" w14:textId="0555C577" w:rsidR="00BD7FC7" w:rsidRDefault="00BD7FC7">
      <w:pPr>
        <w:pStyle w:val="CommentText"/>
      </w:pPr>
      <w:r>
        <w:rPr>
          <w:rStyle w:val="CommentReference"/>
        </w:rPr>
        <w:annotationRef/>
      </w:r>
      <w:r>
        <w:t>Editorial changes</w:t>
      </w:r>
    </w:p>
  </w:comment>
  <w:comment w:id="62" w:author="Author" w:initials="A">
    <w:p w14:paraId="790730E8" w14:textId="2630B0CF" w:rsidR="004236BC" w:rsidRDefault="004236BC">
      <w:pPr>
        <w:pStyle w:val="CommentText"/>
      </w:pPr>
      <w:r>
        <w:rPr>
          <w:rStyle w:val="CommentReference"/>
        </w:rPr>
        <w:annotationRef/>
      </w:r>
      <w:r w:rsidR="006769C7">
        <w:t xml:space="preserve">The AF parameters and capability names in the subsequent tables are not following these conventions. Are these meant for the current document (stage 2) or future/subsequent </w:t>
      </w:r>
      <w:r w:rsidR="006769C7">
        <w:t>document (</w:t>
      </w:r>
      <w:r w:rsidR="00AF5EF6">
        <w:t>stage 3</w:t>
      </w:r>
      <w:r w:rsidR="006769C7">
        <w:t>)?</w:t>
      </w:r>
      <w:r w:rsidR="00AF5EF6">
        <w:t xml:space="preserve"> </w:t>
      </w:r>
      <w:r w:rsidR="008B25CA">
        <w:t xml:space="preserve">For consistency, </w:t>
      </w:r>
      <w:r w:rsidR="002A7BC6">
        <w:t>suggest</w:t>
      </w:r>
      <w:r w:rsidR="00AF5EF6">
        <w:t xml:space="preserve"> </w:t>
      </w:r>
      <w:r w:rsidR="008B25CA">
        <w:t xml:space="preserve">to -1) </w:t>
      </w:r>
      <w:r w:rsidR="00AF5EF6">
        <w:t xml:space="preserve">either alignment of subsequent table parameters with the naming convention </w:t>
      </w:r>
      <w:r w:rsidR="008B25CA">
        <w:t>or 2) explicitly mention that these conventions will be followed in stage 3.</w:t>
      </w:r>
    </w:p>
  </w:comment>
  <w:comment w:id="89" w:author="Author" w:initials="A">
    <w:p w14:paraId="4E50F51A" w14:textId="09C98C5D" w:rsidR="00714010" w:rsidRDefault="00714010">
      <w:pPr>
        <w:pStyle w:val="CommentText"/>
      </w:pPr>
      <w:r>
        <w:rPr>
          <w:rStyle w:val="CommentReference"/>
        </w:rPr>
        <w:annotationRef/>
      </w:r>
      <w:r>
        <w:t>Editorial</w:t>
      </w:r>
    </w:p>
  </w:comment>
  <w:comment w:id="187" w:author="Author" w:initials="A">
    <w:p w14:paraId="6B90560F" w14:textId="02DB7B3C" w:rsidR="00AE5C87" w:rsidRDefault="00AE5C87">
      <w:pPr>
        <w:pStyle w:val="CommentText"/>
      </w:pPr>
      <w:r>
        <w:rPr>
          <w:rStyle w:val="CommentReference"/>
        </w:rPr>
        <w:annotationRef/>
      </w:r>
      <w:r w:rsidRPr="008C0D21">
        <w:rPr>
          <w:color w:val="FF0000"/>
        </w:rPr>
        <w:t xml:space="preserve">Preferable not to include any FFS statement in a final spec. </w:t>
      </w:r>
    </w:p>
  </w:comment>
  <w:comment w:id="195" w:author="Author" w:initials="A">
    <w:p w14:paraId="3780E4B2" w14:textId="7FE74A32" w:rsidR="002941D6" w:rsidRPr="008C0D21" w:rsidRDefault="002941D6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8C0D21">
        <w:rPr>
          <w:color w:val="FF0000"/>
        </w:rPr>
        <w:t xml:space="preserve">Prefer using 3GPP phrase </w:t>
      </w:r>
    </w:p>
  </w:comment>
  <w:comment w:id="476" w:author="Author" w:initials="A">
    <w:p w14:paraId="152A22C0" w14:textId="70EE6286" w:rsidR="00537A46" w:rsidRPr="009B3948" w:rsidRDefault="00537A46">
      <w:pPr>
        <w:pStyle w:val="CommentText"/>
        <w:rPr>
          <w:b/>
          <w:bCs/>
          <w:color w:val="FF0000"/>
        </w:rPr>
      </w:pPr>
      <w:r w:rsidRPr="009B3948">
        <w:rPr>
          <w:rStyle w:val="CommentReference"/>
          <w:b/>
          <w:bCs/>
          <w:color w:val="FF0000"/>
        </w:rPr>
        <w:annotationRef/>
      </w:r>
      <w:r w:rsidRPr="009B3948">
        <w:rPr>
          <w:b/>
          <w:bCs/>
          <w:color w:val="FF0000"/>
        </w:rPr>
        <w:t>mTRP is not a part of Rel-15 feature</w:t>
      </w:r>
      <w:r w:rsidR="00822F21" w:rsidRPr="009B3948">
        <w:rPr>
          <w:b/>
          <w:bCs/>
          <w:color w:val="FF0000"/>
        </w:rPr>
        <w:t xml:space="preserve"> and any reference to Rel-16 feature should be outside the scope of this version</w:t>
      </w:r>
    </w:p>
  </w:comment>
  <w:comment w:id="601" w:author="Author" w:initials="A">
    <w:p w14:paraId="2413C467" w14:textId="439521CD" w:rsidR="003568E0" w:rsidRPr="009B3948" w:rsidRDefault="003568E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="00BC77C8" w:rsidRPr="009B3948">
        <w:rPr>
          <w:b/>
          <w:bCs/>
          <w:color w:val="FF0000"/>
        </w:rPr>
        <w:t xml:space="preserve">Better to spell out as </w:t>
      </w:r>
      <w:r w:rsidR="001A24AD" w:rsidRPr="009B3948">
        <w:rPr>
          <w:b/>
          <w:bCs/>
          <w:color w:val="FF0000"/>
        </w:rPr>
        <w:t>‘</w:t>
      </w:r>
      <w:r w:rsidR="00BC77C8" w:rsidRPr="009B3948">
        <w:rPr>
          <w:b/>
          <w:bCs/>
          <w:color w:val="FF0000"/>
        </w:rPr>
        <w:t xml:space="preserve">Physical </w:t>
      </w:r>
      <w:r w:rsidR="001212CA" w:rsidRPr="009B3948">
        <w:rPr>
          <w:b/>
          <w:bCs/>
          <w:color w:val="FF0000"/>
        </w:rPr>
        <w:t xml:space="preserve">Layer </w:t>
      </w:r>
      <w:r w:rsidR="00BC77C8" w:rsidRPr="009B3948">
        <w:rPr>
          <w:b/>
          <w:bCs/>
          <w:color w:val="FF0000"/>
        </w:rPr>
        <w:t>Cell Identity</w:t>
      </w:r>
      <w:r w:rsidR="001A24AD" w:rsidRPr="009B3948">
        <w:rPr>
          <w:b/>
          <w:bCs/>
          <w:color w:val="FF0000"/>
        </w:rPr>
        <w:t>’ for the first time usage</w:t>
      </w:r>
      <w:r w:rsidR="00BC77C8" w:rsidRPr="009B3948">
        <w:rPr>
          <w:b/>
          <w:bCs/>
          <w:color w:val="FF0000"/>
        </w:rPr>
        <w:t>;</w:t>
      </w:r>
      <w:r w:rsidR="001212CA" w:rsidRPr="009B3948">
        <w:rPr>
          <w:b/>
          <w:bCs/>
          <w:color w:val="FF0000"/>
        </w:rPr>
        <w:t xml:space="preserve"> since PCI is not a 3GPP defined acronym</w:t>
      </w:r>
      <w:r w:rsidR="00BC77C8" w:rsidRPr="009B3948">
        <w:rPr>
          <w:b/>
          <w:bCs/>
          <w:color w:val="FF0000"/>
        </w:rPr>
        <w:t xml:space="preserve"> </w:t>
      </w:r>
    </w:p>
  </w:comment>
  <w:comment w:id="638" w:author="Author" w:initials="A">
    <w:p w14:paraId="50A2D013" w14:textId="6FBC9490" w:rsidR="008758C2" w:rsidRPr="009B3948" w:rsidRDefault="008758C2">
      <w:pPr>
        <w:pStyle w:val="CommentText"/>
        <w:rPr>
          <w:b/>
          <w:bCs/>
          <w:color w:val="FF0000"/>
        </w:rPr>
      </w:pPr>
      <w:r w:rsidRPr="009B3948">
        <w:rPr>
          <w:rStyle w:val="CommentReference"/>
          <w:b/>
          <w:bCs/>
          <w:color w:val="FF0000"/>
        </w:rPr>
        <w:annotationRef/>
      </w:r>
      <w:r w:rsidRPr="009B3948">
        <w:rPr>
          <w:b/>
          <w:bCs/>
          <w:color w:val="FF0000"/>
        </w:rPr>
        <w:t>mTRP is not a Rel-15 feature</w:t>
      </w:r>
      <w:r w:rsidR="004F3C58" w:rsidRPr="009B3948">
        <w:rPr>
          <w:b/>
          <w:bCs/>
          <w:color w:val="FF0000"/>
        </w:rPr>
        <w:t xml:space="preserve"> </w:t>
      </w:r>
      <w:r w:rsidR="004F3C58" w:rsidRPr="009B3948">
        <w:rPr>
          <w:b/>
          <w:bCs/>
          <w:color w:val="FF0000"/>
        </w:rPr>
        <w:t>and any reference to Rel-16 feature should be outside the scope of this version</w:t>
      </w:r>
    </w:p>
  </w:comment>
  <w:comment w:id="989" w:author="Author" w:initials="A">
    <w:p w14:paraId="39CF849C" w14:textId="7923A7A9" w:rsidR="00F17BC1" w:rsidRPr="009B3948" w:rsidRDefault="00F17BC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mTRP is not a Rel-15 feature and any reference to Rel-16 feature should be outside the scope of this version</w:t>
      </w:r>
    </w:p>
  </w:comment>
  <w:comment w:id="1000" w:author="Author" w:initials="A">
    <w:p w14:paraId="10EAB467" w14:textId="1A77C2B0" w:rsidR="00F17BC1" w:rsidRPr="009B3948" w:rsidRDefault="00F17BC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mTRP is not a Rel-15 feature and any reference to Rel-16 feature should be outside the scope of this version</w:t>
      </w:r>
    </w:p>
  </w:comment>
  <w:comment w:id="1108" w:author="Author" w:initials="A">
    <w:p w14:paraId="31CCB25D" w14:textId="353CBC83" w:rsidR="009B5D2C" w:rsidRPr="009B3948" w:rsidRDefault="009B5D2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mTRP is not a Rel-15 feature and any reference to Rel-16 feature should be outside the scope of this version</w:t>
      </w:r>
    </w:p>
  </w:comment>
  <w:comment w:id="1172" w:author="Author" w:initials="A">
    <w:p w14:paraId="6F1EF761" w14:textId="5898161B" w:rsidR="00A2453E" w:rsidRDefault="00A2453E">
      <w:pPr>
        <w:pStyle w:val="CommentText"/>
      </w:pPr>
      <w:r>
        <w:rPr>
          <w:rStyle w:val="CommentReference"/>
        </w:rPr>
        <w:annotationRef/>
      </w:r>
      <w:r w:rsidRPr="009B3948">
        <w:rPr>
          <w:color w:val="FF0000"/>
        </w:rPr>
        <w:t xml:space="preserve">Editorial: since CORESET is an acronym, 3GPP </w:t>
      </w:r>
      <w:r w:rsidR="00431020" w:rsidRPr="009B3948">
        <w:rPr>
          <w:color w:val="FF0000"/>
        </w:rPr>
        <w:t>Spec</w:t>
      </w:r>
      <w:r w:rsidRPr="009B3948">
        <w:rPr>
          <w:color w:val="FF0000"/>
        </w:rPr>
        <w:t>. alwa</w:t>
      </w:r>
      <w:r w:rsidR="00431020" w:rsidRPr="009B3948">
        <w:rPr>
          <w:color w:val="FF0000"/>
        </w:rPr>
        <w:t xml:space="preserve">ys refers to CORESET in all CAPS. </w:t>
      </w:r>
    </w:p>
  </w:comment>
  <w:comment w:id="1177" w:author="Author" w:initials="A">
    <w:p w14:paraId="0E59F59E" w14:textId="1E7A61A8" w:rsidR="007C49F2" w:rsidRPr="009B3948" w:rsidRDefault="007C49F2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9B3948">
        <w:rPr>
          <w:color w:val="FF0000"/>
        </w:rPr>
        <w:t xml:space="preserve">Editorial: This column heading is changing from table to table: </w:t>
      </w:r>
      <w:r w:rsidR="00A36F8F" w:rsidRPr="009B3948">
        <w:rPr>
          <w:color w:val="FF0000"/>
        </w:rPr>
        <w:t>would be good to us</w:t>
      </w:r>
      <w:r w:rsidR="00E4674D" w:rsidRPr="009B3948">
        <w:rPr>
          <w:color w:val="FF0000"/>
        </w:rPr>
        <w:t>e</w:t>
      </w:r>
      <w:r w:rsidR="00A36F8F" w:rsidRPr="009B3948">
        <w:rPr>
          <w:color w:val="FF0000"/>
        </w:rPr>
        <w:t xml:space="preserve"> a consistent heading</w:t>
      </w:r>
    </w:p>
  </w:comment>
  <w:comment w:id="1363" w:author="Author" w:initials="A">
    <w:p w14:paraId="5DA88A61" w14:textId="3818114F" w:rsidR="00AD35B8" w:rsidRPr="009B3948" w:rsidRDefault="00AD35B8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What is “homonymous” RRC parameter?</w:t>
      </w:r>
    </w:p>
  </w:comment>
  <w:comment w:id="1880" w:author="Author" w:initials="A">
    <w:p w14:paraId="7D1C95B0" w14:textId="4D7B72E0" w:rsidR="00C04EBF" w:rsidRPr="00650A08" w:rsidRDefault="00C04EBF" w:rsidP="00C04EBF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 xml:space="preserve">PBCH payload size can be 32 bits or </w:t>
      </w:r>
      <w:r w:rsidR="00583D0E" w:rsidRPr="009B3948">
        <w:rPr>
          <w:b/>
          <w:bCs/>
          <w:color w:val="FF0000"/>
        </w:rPr>
        <w:t>less (e.g. 24 bits)</w:t>
      </w:r>
      <w:r w:rsidRPr="009B3948">
        <w:rPr>
          <w:b/>
          <w:bCs/>
          <w:color w:val="FF0000"/>
        </w:rPr>
        <w:t xml:space="preserve">, depending on the payload generation scheme (MAC generating the full payload versus partial). </w:t>
      </w:r>
    </w:p>
    <w:p w14:paraId="33CE9FD4" w14:textId="4CA77C32" w:rsidR="00C04EBF" w:rsidRDefault="00C04EBF">
      <w:pPr>
        <w:pStyle w:val="CommentText"/>
      </w:pPr>
    </w:p>
  </w:comment>
  <w:comment w:id="2297" w:author="Author" w:initials="A">
    <w:p w14:paraId="6248F5E7" w14:textId="308CF0DE" w:rsidR="00FC735D" w:rsidRPr="00A51D44" w:rsidRDefault="00FC735D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A51D44">
        <w:rPr>
          <w:b/>
          <w:bCs/>
          <w:color w:val="FF0000"/>
        </w:rPr>
        <w:t>Suggest removing the r</w:t>
      </w:r>
      <w:r w:rsidR="00EA0E80" w:rsidRPr="00A51D44">
        <w:rPr>
          <w:b/>
          <w:bCs/>
          <w:color w:val="FF0000"/>
        </w:rPr>
        <w:t xml:space="preserve">eference to SRS usage type. </w:t>
      </w:r>
      <w:r w:rsidR="00796D67" w:rsidRPr="00A51D44">
        <w:rPr>
          <w:b/>
          <w:bCs/>
          <w:color w:val="FF0000"/>
        </w:rPr>
        <w:sym w:font="Wingdings" w:char="F0E0"/>
      </w:r>
      <w:r w:rsidR="00796D67" w:rsidRPr="00A51D44">
        <w:rPr>
          <w:b/>
          <w:bCs/>
          <w:color w:val="FF0000"/>
        </w:rPr>
        <w:t xml:space="preserve"> further </w:t>
      </w:r>
      <w:r w:rsidR="007B4A97">
        <w:rPr>
          <w:b/>
          <w:bCs/>
          <w:color w:val="FF0000"/>
        </w:rPr>
        <w:t>explanation</w:t>
      </w:r>
      <w:r w:rsidR="00796D67" w:rsidRPr="00A51D44">
        <w:rPr>
          <w:b/>
          <w:bCs/>
          <w:color w:val="FF0000"/>
        </w:rPr>
        <w:t xml:space="preserve"> </w:t>
      </w:r>
      <w:r w:rsidR="007A27AC" w:rsidRPr="00A51D44">
        <w:rPr>
          <w:b/>
          <w:bCs/>
          <w:color w:val="FF0000"/>
        </w:rPr>
        <w:t xml:space="preserve">embedded </w:t>
      </w:r>
      <w:r w:rsidR="00796D67" w:rsidRPr="00A51D44">
        <w:rPr>
          <w:b/>
          <w:bCs/>
          <w:color w:val="FF0000"/>
        </w:rPr>
        <w:t xml:space="preserve">in </w:t>
      </w:r>
      <w:r w:rsidR="007A27AC" w:rsidRPr="00A51D44">
        <w:rPr>
          <w:b/>
          <w:bCs/>
          <w:color w:val="FF0000"/>
        </w:rPr>
        <w:t>Sec 4.3.5.2</w:t>
      </w:r>
    </w:p>
  </w:comment>
  <w:comment w:id="2356" w:author="Author" w:initials="A">
    <w:p w14:paraId="740D1621" w14:textId="75D7BA76" w:rsidR="00EE7EC9" w:rsidRPr="009B3948" w:rsidRDefault="00EE7EC9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 xml:space="preserve">Same comment as </w:t>
      </w:r>
      <w:r w:rsidR="00C210C6" w:rsidRPr="009B3948">
        <w:rPr>
          <w:b/>
          <w:bCs/>
          <w:color w:val="FF0000"/>
        </w:rPr>
        <w:t>in</w:t>
      </w:r>
      <w:r w:rsidRPr="009B3948">
        <w:rPr>
          <w:b/>
          <w:bCs/>
          <w:color w:val="FF0000"/>
        </w:rPr>
        <w:t xml:space="preserve"> </w:t>
      </w:r>
      <w:r w:rsidR="00C210C6" w:rsidRPr="009B3948">
        <w:rPr>
          <w:b/>
          <w:bCs/>
          <w:color w:val="FF0000"/>
        </w:rPr>
        <w:t>Table 4-11</w:t>
      </w:r>
    </w:p>
  </w:comment>
  <w:comment w:id="2391" w:author="Author" w:initials="A">
    <w:p w14:paraId="1B0A826E" w14:textId="64ADD234" w:rsidR="00515964" w:rsidRPr="009B3948" w:rsidRDefault="00515964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No DM-RS in PF0</w:t>
      </w:r>
    </w:p>
  </w:comment>
  <w:comment w:id="2495" w:author="Author" w:initials="A">
    <w:p w14:paraId="6B842CEE" w14:textId="453950CE" w:rsidR="006E1527" w:rsidRPr="00EF4521" w:rsidRDefault="006E1527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EF4521">
        <w:rPr>
          <w:b/>
          <w:bCs/>
          <w:color w:val="FF0000"/>
        </w:rPr>
        <w:t>Would suggest rephrasing as “SRS report type support</w:t>
      </w:r>
      <w:r w:rsidR="008F1CE7" w:rsidRPr="00EF4521">
        <w:rPr>
          <w:b/>
          <w:bCs/>
          <w:color w:val="FF0000"/>
        </w:rPr>
        <w:t xml:space="preserve">” – further comment in Table </w:t>
      </w:r>
      <w:r w:rsidR="00EF4521" w:rsidRPr="00EF4521">
        <w:rPr>
          <w:b/>
          <w:bCs/>
          <w:color w:val="FF0000"/>
        </w:rPr>
        <w:t>4-22</w:t>
      </w:r>
    </w:p>
  </w:comment>
  <w:comment w:id="2496" w:author="Author" w:initials="A">
    <w:p w14:paraId="7712DFC3" w14:textId="06C7E282" w:rsidR="00EF4521" w:rsidRPr="00EF4521" w:rsidRDefault="00EF4521">
      <w:pPr>
        <w:pStyle w:val="CommentText"/>
        <w:rPr>
          <w:b/>
          <w:bCs/>
          <w:color w:val="FF0000"/>
        </w:rPr>
      </w:pPr>
      <w:r w:rsidRPr="00EF4521">
        <w:rPr>
          <w:rStyle w:val="CommentReference"/>
          <w:b/>
          <w:bCs/>
          <w:color w:val="FF0000"/>
        </w:rPr>
        <w:annotationRef/>
      </w:r>
      <w:r w:rsidRPr="00EF4521">
        <w:rPr>
          <w:b/>
          <w:bCs/>
          <w:color w:val="FF0000"/>
        </w:rPr>
        <w:t>Instead of specific “usage” support, L1 should indicate SRS report type support. For what usage L2 will use which type of report is up to L2 implementation- L1 should not care about that</w:t>
      </w:r>
    </w:p>
  </w:comment>
  <w:comment w:id="2499" w:author="Author" w:initials="A">
    <w:p w14:paraId="276939B7" w14:textId="1DEA928F" w:rsidR="00192E68" w:rsidRPr="004E02E4" w:rsidRDefault="00192E68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4E02E4">
        <w:rPr>
          <w:b/>
          <w:bCs/>
          <w:color w:val="FF0000"/>
        </w:rPr>
        <w:t>What is meant by “RS resolution”? How many RB’s SRS spans across, or something else?</w:t>
      </w:r>
    </w:p>
  </w:comment>
  <w:comment w:id="2538" w:author="Author" w:initials="A">
    <w:p w14:paraId="61DD050A" w14:textId="2E0BE8F0" w:rsidR="00E46CC0" w:rsidRPr="004C45CC" w:rsidRDefault="00E46CC0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4C45CC">
        <w:rPr>
          <w:b/>
          <w:bCs/>
          <w:color w:val="FF0000"/>
        </w:rPr>
        <w:t>What is ‘duty cycle’ referr</w:t>
      </w:r>
      <w:r w:rsidR="004C45CC" w:rsidRPr="004C45CC">
        <w:rPr>
          <w:b/>
          <w:bCs/>
          <w:color w:val="FF0000"/>
        </w:rPr>
        <w:t>i</w:t>
      </w:r>
      <w:r w:rsidRPr="004C45CC">
        <w:rPr>
          <w:b/>
          <w:bCs/>
          <w:color w:val="FF0000"/>
        </w:rPr>
        <w:t xml:space="preserve">ng to? </w:t>
      </w:r>
      <w:r w:rsidR="004C45CC" w:rsidRPr="004C45CC">
        <w:rPr>
          <w:b/>
          <w:bCs/>
          <w:color w:val="FF0000"/>
        </w:rPr>
        <w:t>Ether SRS is periodic/semi-persistent/aperiodic, or something else?</w:t>
      </w:r>
    </w:p>
  </w:comment>
  <w:comment w:id="2541" w:author="Author" w:initials="A">
    <w:p w14:paraId="6FFFC932" w14:textId="00D94149" w:rsidR="00313FD3" w:rsidRPr="00DB3A89" w:rsidRDefault="00313FD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DB3A89">
        <w:rPr>
          <w:b/>
          <w:bCs/>
          <w:color w:val="FF0000"/>
        </w:rPr>
        <w:t xml:space="preserve">What is </w:t>
      </w:r>
      <w:r w:rsidR="00DB3A89" w:rsidRPr="00DB3A89">
        <w:rPr>
          <w:b/>
          <w:bCs/>
          <w:color w:val="FF0000"/>
        </w:rPr>
        <w:t>the difference between these two options?</w:t>
      </w:r>
    </w:p>
  </w:comment>
  <w:comment w:id="2799" w:author="Author" w:initials="A">
    <w:p w14:paraId="1BDBD00C" w14:textId="7DDCB194" w:rsidR="00C806FC" w:rsidRPr="009B3948" w:rsidRDefault="00C806F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mTRP is not a Rel-15 feature</w:t>
      </w:r>
    </w:p>
  </w:comment>
  <w:comment w:id="3149" w:author="Author" w:initials="A">
    <w:p w14:paraId="48F2E215" w14:textId="28D410B2" w:rsidR="00D31C37" w:rsidRPr="009B3948" w:rsidRDefault="00D31C37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9B3948">
        <w:rPr>
          <w:b/>
          <w:bCs/>
          <w:color w:val="FF0000"/>
        </w:rPr>
        <w:t>What is CAG?</w:t>
      </w:r>
    </w:p>
  </w:comment>
  <w:comment w:id="3752" w:author="Author" w:initials="A">
    <w:p w14:paraId="191BECDE" w14:textId="647D1654" w:rsidR="0063690D" w:rsidRPr="0063690D" w:rsidRDefault="0063690D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3690D">
        <w:rPr>
          <w:b/>
          <w:bCs/>
          <w:color w:val="FF0000"/>
        </w:rPr>
        <w:t>Why we need RB size? PF1 is always single PRB transmission</w:t>
      </w:r>
    </w:p>
  </w:comment>
  <w:comment w:id="3885" w:author="Author" w:initials="A">
    <w:p w14:paraId="675C7273" w14:textId="5CB05F97" w:rsidR="00E06CD8" w:rsidRPr="00E06CD8" w:rsidRDefault="00E06CD8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E06CD8">
        <w:rPr>
          <w:b/>
          <w:bCs/>
          <w:color w:val="FF0000"/>
        </w:rPr>
        <w:t>Same comment as for PF1 UCI- each DMRS will always occupy only a single PRB</w:t>
      </w:r>
    </w:p>
  </w:comment>
  <w:comment w:id="4072" w:author="Author" w:initials="A">
    <w:p w14:paraId="6D2617A9" w14:textId="7133CB6C" w:rsidR="00561780" w:rsidRPr="00536AD1" w:rsidRDefault="0056178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536AD1">
        <w:rPr>
          <w:b/>
          <w:bCs/>
          <w:color w:val="FF0000"/>
        </w:rPr>
        <w:t xml:space="preserve">Repetition – already included under “rate dematching” above. </w:t>
      </w:r>
    </w:p>
  </w:comment>
  <w:comment w:id="4412" w:author="Author" w:initials="A">
    <w:p w14:paraId="66936D98" w14:textId="77777777" w:rsidR="00B20D13" w:rsidRDefault="00B20D13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="005C274E" w:rsidRPr="005C274E">
        <w:rPr>
          <w:b/>
          <w:bCs/>
          <w:color w:val="FF0000"/>
        </w:rPr>
        <w:t>It really depends on L2 implementation. For example, L2 can request raw channel metrics for the usage of antenn</w:t>
      </w:r>
      <w:r w:rsidR="005C274E">
        <w:rPr>
          <w:b/>
          <w:bCs/>
          <w:color w:val="FF0000"/>
        </w:rPr>
        <w:t>a</w:t>
      </w:r>
      <w:r w:rsidR="005C274E" w:rsidRPr="005C274E">
        <w:rPr>
          <w:b/>
          <w:bCs/>
          <w:color w:val="FF0000"/>
        </w:rPr>
        <w:t>Switching as well.</w:t>
      </w:r>
      <w:r w:rsidR="005C274E">
        <w:rPr>
          <w:b/>
          <w:bCs/>
          <w:color w:val="FF0000"/>
        </w:rPr>
        <w:t xml:space="preserve"> </w:t>
      </w:r>
      <w:r w:rsidR="005C274E" w:rsidRPr="005C274E">
        <w:rPr>
          <w:b/>
          <w:bCs/>
          <w:color w:val="FF0000"/>
        </w:rPr>
        <w:t xml:space="preserve">In general, L1 should not care what is the “usage” for which L2 is requesting a specific report type. L1 just needs to know what report type(s) to prepare and send to </w:t>
      </w:r>
      <w:r w:rsidR="005C274E">
        <w:rPr>
          <w:b/>
          <w:bCs/>
          <w:color w:val="FF0000"/>
        </w:rPr>
        <w:t>L2</w:t>
      </w:r>
      <w:r w:rsidR="005C274E" w:rsidRPr="005C274E">
        <w:rPr>
          <w:b/>
          <w:bCs/>
          <w:color w:val="FF0000"/>
        </w:rPr>
        <w:t xml:space="preserve">. </w:t>
      </w:r>
    </w:p>
    <w:p w14:paraId="0D56E46A" w14:textId="044C0CD8" w:rsidR="005C274E" w:rsidRPr="005C274E" w:rsidRDefault="005C274E">
      <w:pPr>
        <w:pStyle w:val="CommentText"/>
        <w:rPr>
          <w:b/>
          <w:bCs/>
        </w:rPr>
      </w:pPr>
      <w:r>
        <w:rPr>
          <w:b/>
          <w:bCs/>
          <w:color w:val="FF0000"/>
        </w:rPr>
        <w:t xml:space="preserve">Suggest deleting this </w:t>
      </w:r>
      <w:r w:rsidR="002D6C8F">
        <w:rPr>
          <w:b/>
          <w:bCs/>
          <w:color w:val="FF0000"/>
        </w:rPr>
        <w:t xml:space="preserve">phrase </w:t>
      </w:r>
    </w:p>
  </w:comment>
  <w:comment w:id="4416" w:author="Author" w:initials="A">
    <w:p w14:paraId="32553D20" w14:textId="756FDE2F" w:rsidR="002D6C8F" w:rsidRPr="002D6C8F" w:rsidRDefault="002D6C8F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2D6C8F">
        <w:rPr>
          <w:b/>
          <w:bCs/>
          <w:color w:val="FF0000"/>
        </w:rPr>
        <w:t>Just replacing by “report type 0”</w:t>
      </w:r>
      <w:r>
        <w:rPr>
          <w:b/>
          <w:bCs/>
          <w:color w:val="FF0000"/>
        </w:rPr>
        <w:t xml:space="preserve">. The spec. should not restrict L2 implementation -&gt; L2 may choose to request </w:t>
      </w:r>
      <w:r w:rsidR="000C707F">
        <w:rPr>
          <w:b/>
          <w:bCs/>
          <w:color w:val="FF0000"/>
        </w:rPr>
        <w:t xml:space="preserve">raw channel metrics H for the purpose of antennaSwiching, for example.  </w:t>
      </w:r>
    </w:p>
  </w:comment>
  <w:comment w:id="4443" w:author="Author" w:initials="A">
    <w:p w14:paraId="21A4A8F1" w14:textId="78984E20" w:rsidR="007F48C3" w:rsidRPr="007E6C72" w:rsidRDefault="007F48C3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7E6C72">
        <w:rPr>
          <w:b/>
          <w:bCs/>
          <w:color w:val="FF0000"/>
        </w:rPr>
        <w:t>Why these</w:t>
      </w:r>
      <w:r w:rsidR="007E6C72">
        <w:rPr>
          <w:b/>
          <w:bCs/>
          <w:color w:val="FF0000"/>
        </w:rPr>
        <w:t xml:space="preserve"> specific </w:t>
      </w:r>
      <w:r w:rsidRPr="007E6C72">
        <w:rPr>
          <w:b/>
          <w:bCs/>
          <w:color w:val="FF0000"/>
        </w:rPr>
        <w:t xml:space="preserve"> bit lengths are specified?</w:t>
      </w:r>
    </w:p>
  </w:comment>
  <w:comment w:id="4460" w:author="Author" w:initials="A">
    <w:p w14:paraId="6D0608F9" w14:textId="1EFB9BDE" w:rsidR="007E6C72" w:rsidRPr="007E6C72" w:rsidRDefault="007E6C72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7E6C72">
        <w:rPr>
          <w:b/>
          <w:bCs/>
          <w:color w:val="FF0000"/>
        </w:rPr>
        <w:t xml:space="preserve">Suggest replacing by “report type 1” – the rationale being explained above. </w:t>
      </w:r>
    </w:p>
  </w:comment>
  <w:comment w:id="4495" w:author="Author" w:initials="A">
    <w:p w14:paraId="5F6F42BF" w14:textId="5A8661D2" w:rsidR="007E6C72" w:rsidRPr="007E6C72" w:rsidRDefault="007E6C72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7E6C72">
        <w:rPr>
          <w:b/>
          <w:bCs/>
          <w:color w:val="FF0000"/>
        </w:rPr>
        <w:t>Suggest replacing by “report type 2” : rationale explained above</w:t>
      </w:r>
      <w:r w:rsidR="005C419D">
        <w:rPr>
          <w:b/>
          <w:bCs/>
          <w:color w:val="FF0000"/>
        </w:rPr>
        <w:t>. L2 may request SINR reports for usage other than beamManagement</w:t>
      </w:r>
    </w:p>
  </w:comment>
  <w:comment w:id="4509" w:author="Author" w:initials="A">
    <w:p w14:paraId="7AD87E6C" w14:textId="546CF319" w:rsidR="005C419D" w:rsidRPr="00351862" w:rsidRDefault="005C419D">
      <w:pPr>
        <w:pStyle w:val="CommentText"/>
        <w:rPr>
          <w:b/>
          <w:bCs/>
          <w:color w:val="FF0000"/>
        </w:rPr>
      </w:pPr>
      <w:r>
        <w:rPr>
          <w:rStyle w:val="CommentReference"/>
        </w:rPr>
        <w:annotationRef/>
      </w:r>
      <w:r w:rsidRPr="00351862">
        <w:rPr>
          <w:b/>
          <w:bCs/>
          <w:color w:val="FF0000"/>
        </w:rPr>
        <w:t xml:space="preserve">Same reason as before: </w:t>
      </w:r>
      <w:r w:rsidR="00351862" w:rsidRPr="00351862">
        <w:rPr>
          <w:b/>
          <w:bCs/>
          <w:color w:val="FF0000"/>
        </w:rPr>
        <w:t>we would prefer to keep “report” types more generic than tying to specific usage</w:t>
      </w:r>
    </w:p>
  </w:comment>
  <w:comment w:id="4877" w:author="Author" w:initials="A">
    <w:p w14:paraId="075E0DDA" w14:textId="4DC22B55" w:rsidR="006B166A" w:rsidRDefault="006B166A">
      <w:pPr>
        <w:pStyle w:val="CommentText"/>
      </w:pPr>
      <w:r>
        <w:rPr>
          <w:rStyle w:val="CommentReference"/>
        </w:rPr>
        <w:annotationRef/>
      </w:r>
      <w:r w:rsidR="007B4A97" w:rsidRPr="00A51D44">
        <w:rPr>
          <w:b/>
          <w:bCs/>
          <w:color w:val="FF0000"/>
        </w:rPr>
        <w:t xml:space="preserve">Suggest removing the reference to SRS usage type. </w:t>
      </w:r>
      <w:r w:rsidR="007B4A97" w:rsidRPr="00A51D44">
        <w:rPr>
          <w:b/>
          <w:bCs/>
          <w:color w:val="FF0000"/>
        </w:rPr>
        <w:sym w:font="Wingdings" w:char="F0E0"/>
      </w:r>
      <w:r w:rsidR="007B4A97" w:rsidRPr="00A51D44">
        <w:rPr>
          <w:b/>
          <w:bCs/>
          <w:color w:val="FF0000"/>
        </w:rPr>
        <w:t xml:space="preserve"> further </w:t>
      </w:r>
      <w:r w:rsidR="007B4A97">
        <w:rPr>
          <w:b/>
          <w:bCs/>
          <w:color w:val="FF0000"/>
        </w:rPr>
        <w:t>explanation</w:t>
      </w:r>
      <w:r w:rsidR="007B4A97" w:rsidRPr="00A51D44">
        <w:rPr>
          <w:b/>
          <w:bCs/>
          <w:color w:val="FF0000"/>
        </w:rPr>
        <w:t xml:space="preserve"> embedded in Sec 4.3.5.2</w:t>
      </w:r>
    </w:p>
  </w:comment>
  <w:comment w:id="4923" w:author="Author" w:initials="A">
    <w:p w14:paraId="2C0D9683" w14:textId="60238B49" w:rsidR="0071501A" w:rsidRDefault="0071501A">
      <w:pPr>
        <w:pStyle w:val="CommentText"/>
      </w:pPr>
      <w:r>
        <w:rPr>
          <w:rStyle w:val="CommentReference"/>
        </w:rPr>
        <w:annotationRef/>
      </w:r>
      <w:r w:rsidRPr="00A51D44">
        <w:rPr>
          <w:b/>
          <w:bCs/>
          <w:color w:val="FF0000"/>
        </w:rPr>
        <w:t xml:space="preserve">Suggest removing the reference to SRS usage type. </w:t>
      </w:r>
      <w:r w:rsidRPr="00A51D44">
        <w:rPr>
          <w:b/>
          <w:bCs/>
          <w:color w:val="FF0000"/>
        </w:rPr>
        <w:sym w:font="Wingdings" w:char="F0E0"/>
      </w:r>
      <w:r w:rsidRPr="00A51D44">
        <w:rPr>
          <w:b/>
          <w:bCs/>
          <w:color w:val="FF0000"/>
        </w:rPr>
        <w:t xml:space="preserve"> further </w:t>
      </w:r>
      <w:r>
        <w:rPr>
          <w:b/>
          <w:bCs/>
          <w:color w:val="FF0000"/>
        </w:rPr>
        <w:t>explanation</w:t>
      </w:r>
      <w:r w:rsidRPr="00A51D44">
        <w:rPr>
          <w:b/>
          <w:bCs/>
          <w:color w:val="FF0000"/>
        </w:rPr>
        <w:t xml:space="preserve"> embedded in Sec 4.3.5.2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748187" w15:done="0"/>
  <w15:commentEx w15:paraId="60B381B0" w15:done="0"/>
  <w15:commentEx w15:paraId="5516023A" w15:done="0"/>
  <w15:commentEx w15:paraId="790730E8" w15:done="0"/>
  <w15:commentEx w15:paraId="4E50F51A" w15:done="0"/>
  <w15:commentEx w15:paraId="6B90560F" w15:done="0"/>
  <w15:commentEx w15:paraId="3780E4B2" w15:done="0"/>
  <w15:commentEx w15:paraId="152A22C0" w15:done="0"/>
  <w15:commentEx w15:paraId="2413C467" w15:done="0"/>
  <w15:commentEx w15:paraId="50A2D013" w15:done="0"/>
  <w15:commentEx w15:paraId="39CF849C" w15:done="0"/>
  <w15:commentEx w15:paraId="10EAB467" w15:done="0"/>
  <w15:commentEx w15:paraId="31CCB25D" w15:done="0"/>
  <w15:commentEx w15:paraId="6F1EF761" w15:done="0"/>
  <w15:commentEx w15:paraId="0E59F59E" w15:done="0"/>
  <w15:commentEx w15:paraId="5DA88A61" w15:done="0"/>
  <w15:commentEx w15:paraId="33CE9FD4" w15:done="0"/>
  <w15:commentEx w15:paraId="6248F5E7" w15:done="0"/>
  <w15:commentEx w15:paraId="740D1621" w15:done="0"/>
  <w15:commentEx w15:paraId="1B0A826E" w15:done="0"/>
  <w15:commentEx w15:paraId="6B842CEE" w15:done="0"/>
  <w15:commentEx w15:paraId="7712DFC3" w15:done="0"/>
  <w15:commentEx w15:paraId="276939B7" w15:done="0"/>
  <w15:commentEx w15:paraId="61DD050A" w15:done="0"/>
  <w15:commentEx w15:paraId="6FFFC932" w15:done="0"/>
  <w15:commentEx w15:paraId="1BDBD00C" w15:done="0"/>
  <w15:commentEx w15:paraId="48F2E215" w15:done="0"/>
  <w15:commentEx w15:paraId="191BECDE" w15:done="0"/>
  <w15:commentEx w15:paraId="675C7273" w15:done="0"/>
  <w15:commentEx w15:paraId="6D2617A9" w15:done="0"/>
  <w15:commentEx w15:paraId="0D56E46A" w15:done="0"/>
  <w15:commentEx w15:paraId="32553D20" w15:done="0"/>
  <w15:commentEx w15:paraId="21A4A8F1" w15:done="0"/>
  <w15:commentEx w15:paraId="6D0608F9" w15:done="0"/>
  <w15:commentEx w15:paraId="5F6F42BF" w15:done="0"/>
  <w15:commentEx w15:paraId="7AD87E6C" w15:done="0"/>
  <w15:commentEx w15:paraId="075E0DDA" w15:done="0"/>
  <w15:commentEx w15:paraId="2C0D96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748187" w16cid:durableId="2541185B"/>
  <w16cid:commentId w16cid:paraId="60B381B0" w16cid:durableId="254120F0"/>
  <w16cid:commentId w16cid:paraId="5516023A" w16cid:durableId="254118AD"/>
  <w16cid:commentId w16cid:paraId="790730E8" w16cid:durableId="2541D60E"/>
  <w16cid:commentId w16cid:paraId="4E50F51A" w16cid:durableId="25411A24"/>
  <w16cid:commentId w16cid:paraId="6B90560F" w16cid:durableId="25411C6A"/>
  <w16cid:commentId w16cid:paraId="3780E4B2" w16cid:durableId="25411CDD"/>
  <w16cid:commentId w16cid:paraId="152A22C0" w16cid:durableId="25412471"/>
  <w16cid:commentId w16cid:paraId="2413C467" w16cid:durableId="254125B1"/>
  <w16cid:commentId w16cid:paraId="50A2D013" w16cid:durableId="25412688"/>
  <w16cid:commentId w16cid:paraId="39CF849C" w16cid:durableId="25420E6A"/>
  <w16cid:commentId w16cid:paraId="10EAB467" w16cid:durableId="25420E71"/>
  <w16cid:commentId w16cid:paraId="31CCB25D" w16cid:durableId="25420EA7"/>
  <w16cid:commentId w16cid:paraId="6F1EF761" w16cid:durableId="25420F70"/>
  <w16cid:commentId w16cid:paraId="0E59F59E" w16cid:durableId="25420FF2"/>
  <w16cid:commentId w16cid:paraId="5DA88A61" w16cid:durableId="254211A6"/>
  <w16cid:commentId w16cid:paraId="33CE9FD4" w16cid:durableId="25425604"/>
  <w16cid:commentId w16cid:paraId="6248F5E7" w16cid:durableId="25425930"/>
  <w16cid:commentId w16cid:paraId="740D1621" w16cid:durableId="25425A61"/>
  <w16cid:commentId w16cid:paraId="1B0A826E" w16cid:durableId="25425AB8"/>
  <w16cid:commentId w16cid:paraId="6B842CEE" w16cid:durableId="25425BF1"/>
  <w16cid:commentId w16cid:paraId="7712DFC3" w16cid:durableId="25425C39"/>
  <w16cid:commentId w16cid:paraId="276939B7" w16cid:durableId="25425CFD"/>
  <w16cid:commentId w16cid:paraId="61DD050A" w16cid:durableId="25425D65"/>
  <w16cid:commentId w16cid:paraId="6FFFC932" w16cid:durableId="25425DE3"/>
  <w16cid:commentId w16cid:paraId="1BDBD00C" w16cid:durableId="25428A2F"/>
  <w16cid:commentId w16cid:paraId="48F2E215" w16cid:durableId="25428B4C"/>
  <w16cid:commentId w16cid:paraId="191BECDE" w16cid:durableId="25428E7F"/>
  <w16cid:commentId w16cid:paraId="675C7273" w16cid:durableId="254290BE"/>
  <w16cid:commentId w16cid:paraId="6D2617A9" w16cid:durableId="254291B8"/>
  <w16cid:commentId w16cid:paraId="0D56E46A" w16cid:durableId="25429432"/>
  <w16cid:commentId w16cid:paraId="32553D20" w16cid:durableId="254294D2"/>
  <w16cid:commentId w16cid:paraId="21A4A8F1" w16cid:durableId="25429547"/>
  <w16cid:commentId w16cid:paraId="6D0608F9" w16cid:durableId="25429580"/>
  <w16cid:commentId w16cid:paraId="5F6F42BF" w16cid:durableId="254295AE"/>
  <w16cid:commentId w16cid:paraId="7AD87E6C" w16cid:durableId="25429608"/>
  <w16cid:commentId w16cid:paraId="075E0DDA" w16cid:durableId="25429788"/>
  <w16cid:commentId w16cid:paraId="2C0D9683" w16cid:durableId="254298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7A4E" w14:textId="77777777" w:rsidR="00200EE0" w:rsidRDefault="00200EE0">
      <w:r>
        <w:separator/>
      </w:r>
    </w:p>
  </w:endnote>
  <w:endnote w:type="continuationSeparator" w:id="0">
    <w:p w14:paraId="06F2E3B6" w14:textId="77777777" w:rsidR="00200EE0" w:rsidRDefault="00200EE0">
      <w:r>
        <w:continuationSeparator/>
      </w:r>
    </w:p>
  </w:endnote>
  <w:endnote w:type="continuationNotice" w:id="1">
    <w:p w14:paraId="09B9969A" w14:textId="77777777" w:rsidR="00200EE0" w:rsidRDefault="00200E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(normal text)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CC91" w14:textId="77777777" w:rsidR="00F16A17" w:rsidRDefault="00F16A17">
    <w:pPr>
      <w:pStyle w:val="Footer"/>
    </w:pPr>
  </w:p>
  <w:p w14:paraId="622C315C" w14:textId="77777777" w:rsidR="00000000" w:rsidRDefault="009B3948"/>
  <w:p w14:paraId="15D0E3CF" w14:textId="77777777" w:rsidR="00000000" w:rsidRDefault="009B39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  <w:p w14:paraId="18612CD5" w14:textId="77777777" w:rsidR="00000000" w:rsidRDefault="009B3948"/>
  <w:p w14:paraId="22032577" w14:textId="77777777" w:rsidR="00000000" w:rsidRDefault="009B39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BF8C" w14:textId="77777777" w:rsidR="00F16A17" w:rsidRDefault="00F16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BA61" w14:textId="77777777" w:rsidR="00200EE0" w:rsidRDefault="00200EE0">
      <w:r>
        <w:separator/>
      </w:r>
    </w:p>
  </w:footnote>
  <w:footnote w:type="continuationSeparator" w:id="0">
    <w:p w14:paraId="14714E52" w14:textId="77777777" w:rsidR="00200EE0" w:rsidRDefault="00200EE0">
      <w:r>
        <w:continuationSeparator/>
      </w:r>
    </w:p>
  </w:footnote>
  <w:footnote w:type="continuationNotice" w:id="1">
    <w:p w14:paraId="0E2E2A6A" w14:textId="77777777" w:rsidR="00200EE0" w:rsidRDefault="00200EE0">
      <w:pPr>
        <w:spacing w:after="0"/>
      </w:pPr>
    </w:p>
  </w:footnote>
  <w:footnote w:id="2">
    <w:p w14:paraId="11424FDE" w14:textId="77777777" w:rsidR="00266DA3" w:rsidRDefault="00266DA3" w:rsidP="00266DA3">
      <w:pPr>
        <w:pStyle w:val="FootnoteText"/>
        <w:ind w:left="0"/>
      </w:pPr>
      <w:r>
        <w:rPr>
          <w:rStyle w:val="FootnoteReference"/>
        </w:rPr>
        <w:footnoteRef/>
      </w:r>
      <w:r>
        <w:t xml:space="preserve"> </w:t>
      </w:r>
      <w:r w:rsidRPr="00491398">
        <w:rPr>
          <w:rFonts w:ascii="Times New Roman" w:hAnsi="Times New Roman"/>
          <w:shd w:val="clear" w:color="auto" w:fill="FFFFFF"/>
        </w:rPr>
        <w:t>Configurable functional block, depends on implementation and/or system configuration</w:t>
      </w:r>
    </w:p>
  </w:footnote>
  <w:footnote w:id="3">
    <w:p w14:paraId="37FEC068" w14:textId="77777777" w:rsidR="00266DA3" w:rsidRDefault="00266DA3" w:rsidP="00C06C77">
      <w:pPr>
        <w:pStyle w:val="FootnoteText"/>
        <w:ind w:left="0"/>
        <w:pPrChange w:id="3799" w:author="Author">
          <w:pPr>
            <w:pStyle w:val="FootnoteText"/>
          </w:pPr>
        </w:pPrChange>
      </w:pPr>
      <w:r>
        <w:rPr>
          <w:rStyle w:val="FootnoteReference"/>
        </w:rPr>
        <w:footnoteRef/>
      </w:r>
      <w:r>
        <w:t xml:space="preserve"> </w:t>
      </w:r>
      <w:r w:rsidRPr="00C06C77">
        <w:rPr>
          <w:rFonts w:ascii="Times New Roman" w:hAnsi="Times New Roman"/>
          <w:rPrChange w:id="3800" w:author="Author">
            <w:rPr/>
          </w:rPrChange>
        </w:rPr>
        <w:t>All the parameters in this PUCCH Format 1 DM-RS table are also present in the PUCCH Format 1 UCI 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D506" w14:textId="77777777" w:rsidR="00F16A17" w:rsidRDefault="00F16A17">
    <w:pPr>
      <w:pStyle w:val="Header"/>
    </w:pPr>
  </w:p>
  <w:p w14:paraId="1B980845" w14:textId="77777777" w:rsidR="00000000" w:rsidRDefault="009B3948"/>
  <w:p w14:paraId="44EA4722" w14:textId="77777777" w:rsidR="00000000" w:rsidRDefault="009B39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61B802" w14:textId="77777777" w:rsidR="00000000" w:rsidRDefault="009B3948"/>
  <w:p w14:paraId="508D9E1B" w14:textId="77777777" w:rsidR="00000000" w:rsidRDefault="009B39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675E" w14:textId="77777777" w:rsidR="00F16A17" w:rsidRDefault="00F16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CCEF5B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DF6FD9"/>
    <w:multiLevelType w:val="hybridMultilevel"/>
    <w:tmpl w:val="3D44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2D92"/>
    <w:multiLevelType w:val="hybridMultilevel"/>
    <w:tmpl w:val="F6D4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A40D7"/>
    <w:multiLevelType w:val="hybridMultilevel"/>
    <w:tmpl w:val="2C6EF9E4"/>
    <w:lvl w:ilvl="0" w:tplc="59663592">
      <w:start w:val="1"/>
      <w:numFmt w:val="upperLetter"/>
      <w:pStyle w:val="HeadingAp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7BA9"/>
    <w:multiLevelType w:val="multilevel"/>
    <w:tmpl w:val="12F83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Appendix2"/>
      <w:lvlText w:val="%1.%2."/>
      <w:lvlJc w:val="left"/>
      <w:pPr>
        <w:ind w:left="612" w:hanging="432"/>
      </w:pPr>
    </w:lvl>
    <w:lvl w:ilvl="2">
      <w:start w:val="1"/>
      <w:numFmt w:val="decimal"/>
      <w:pStyle w:val="HeadingAppendix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07251"/>
    <w:multiLevelType w:val="hybridMultilevel"/>
    <w:tmpl w:val="AE685960"/>
    <w:lvl w:ilvl="0" w:tplc="18090001">
      <w:start w:val="1"/>
      <w:numFmt w:val="bullet"/>
      <w:pStyle w:val="List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30B6C53"/>
    <w:multiLevelType w:val="hybridMultilevel"/>
    <w:tmpl w:val="63BCC31E"/>
    <w:lvl w:ilvl="0" w:tplc="0696ECE6">
      <w:start w:val="1"/>
      <w:numFmt w:val="upperLetter"/>
      <w:pStyle w:val="ListAlpha"/>
      <w:lvlText w:val="%1."/>
      <w:lvlJc w:val="left"/>
      <w:pPr>
        <w:ind w:left="720" w:hanging="360"/>
      </w:pPr>
      <w:rPr>
        <w:rFonts w:hint="default"/>
      </w:rPr>
    </w:lvl>
    <w:lvl w:ilvl="1" w:tplc="8D600F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1785D"/>
    <w:multiLevelType w:val="hybridMultilevel"/>
    <w:tmpl w:val="AE14D85A"/>
    <w:lvl w:ilvl="0" w:tplc="9FDEA9FC">
      <w:start w:val="6"/>
      <w:numFmt w:val="bullet"/>
      <w:pStyle w:val="ListBullet3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 w15:restartNumberingAfterBreak="0">
    <w:nsid w:val="360E6AC6"/>
    <w:multiLevelType w:val="hybridMultilevel"/>
    <w:tmpl w:val="F6001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B7E70"/>
    <w:multiLevelType w:val="hybridMultilevel"/>
    <w:tmpl w:val="9A4010EA"/>
    <w:lvl w:ilvl="0" w:tplc="60B20164">
      <w:start w:val="1"/>
      <w:numFmt w:val="lowerLetter"/>
      <w:pStyle w:val="Alpha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832BF"/>
    <w:multiLevelType w:val="hybridMultilevel"/>
    <w:tmpl w:val="3A7654C6"/>
    <w:lvl w:ilvl="0" w:tplc="9D74F4E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lang w:val="en-GB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C867679"/>
    <w:multiLevelType w:val="hybridMultilevel"/>
    <w:tmpl w:val="C08A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E5732"/>
    <w:multiLevelType w:val="multilevel"/>
    <w:tmpl w:val="B532BF3C"/>
    <w:lvl w:ilvl="0">
      <w:start w:val="1"/>
      <w:numFmt w:val="decimalZero"/>
      <w:pStyle w:val="PatentNumbering1"/>
      <w:lvlText w:val="[00%1]"/>
      <w:lvlJc w:val="left"/>
      <w:pPr>
        <w:tabs>
          <w:tab w:val="num" w:pos="6480"/>
        </w:tabs>
        <w:ind w:left="576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[0%2]"/>
      <w:lvlJc w:val="left"/>
      <w:pPr>
        <w:tabs>
          <w:tab w:val="num" w:pos="0"/>
        </w:tabs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lvlText w:val="%3."/>
      <w:lvlJc w:val="left"/>
      <w:pPr>
        <w:tabs>
          <w:tab w:val="num" w:pos="0"/>
        </w:tabs>
        <w:ind w:left="634" w:hanging="634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%4"/>
      <w:lvlJc w:val="left"/>
      <w:pPr>
        <w:ind w:left="1440" w:hanging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lvlText w:val="%7)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0"/>
      <w:lvlText w:val="%8."/>
      <w:lvlJc w:val="left"/>
      <w:pPr>
        <w:tabs>
          <w:tab w:val="num" w:pos="0"/>
        </w:tabs>
        <w:ind w:left="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576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181B7A"/>
    <w:multiLevelType w:val="hybridMultilevel"/>
    <w:tmpl w:val="7738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6A9"/>
    <w:multiLevelType w:val="hybridMultilevel"/>
    <w:tmpl w:val="85021880"/>
    <w:lvl w:ilvl="0" w:tplc="54D83CEA">
      <w:start w:val="1"/>
      <w:numFmt w:val="decimal"/>
      <w:pStyle w:val="ReferenceList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865"/>
    <w:multiLevelType w:val="hybridMultilevel"/>
    <w:tmpl w:val="7E16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036E9"/>
    <w:multiLevelType w:val="hybridMultilevel"/>
    <w:tmpl w:val="6F4E72FA"/>
    <w:lvl w:ilvl="0" w:tplc="05AE5C9E">
      <w:start w:val="5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3418"/>
    <w:multiLevelType w:val="hybridMultilevel"/>
    <w:tmpl w:val="8240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C391F"/>
    <w:multiLevelType w:val="multilevel"/>
    <w:tmpl w:val="050288D8"/>
    <w:lvl w:ilvl="0">
      <w:start w:val="2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7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0"/>
  </w:num>
  <w:num w:numId="6">
    <w:abstractNumId w:val="10"/>
  </w:num>
  <w:num w:numId="7">
    <w:abstractNumId w:val="15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  <w:num w:numId="13">
    <w:abstractNumId w:val="17"/>
  </w:num>
  <w:num w:numId="14">
    <w:abstractNumId w:val="3"/>
  </w:num>
  <w:num w:numId="15">
    <w:abstractNumId w:val="16"/>
  </w:num>
  <w:num w:numId="16">
    <w:abstractNumId w:val="18"/>
  </w:num>
  <w:num w:numId="17">
    <w:abstractNumId w:val="1"/>
  </w:num>
  <w:num w:numId="18">
    <w:abstractNumId w:val="12"/>
  </w:num>
  <w:num w:numId="19">
    <w:abstractNumId w:val="14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6A35"/>
    <w:rsid w:val="000071A4"/>
    <w:rsid w:val="0001088A"/>
    <w:rsid w:val="00010974"/>
    <w:rsid w:val="00010A0A"/>
    <w:rsid w:val="0001103F"/>
    <w:rsid w:val="00011AE6"/>
    <w:rsid w:val="000122C3"/>
    <w:rsid w:val="000143F0"/>
    <w:rsid w:val="000159CB"/>
    <w:rsid w:val="00015C82"/>
    <w:rsid w:val="000169E2"/>
    <w:rsid w:val="00017A62"/>
    <w:rsid w:val="00017F7F"/>
    <w:rsid w:val="000214BD"/>
    <w:rsid w:val="00021A07"/>
    <w:rsid w:val="000232AA"/>
    <w:rsid w:val="00023BF5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0D6"/>
    <w:rsid w:val="00043C34"/>
    <w:rsid w:val="00044D65"/>
    <w:rsid w:val="0004605B"/>
    <w:rsid w:val="00050609"/>
    <w:rsid w:val="00050DA9"/>
    <w:rsid w:val="000510EE"/>
    <w:rsid w:val="00051A6C"/>
    <w:rsid w:val="00054D04"/>
    <w:rsid w:val="000550E6"/>
    <w:rsid w:val="00055448"/>
    <w:rsid w:val="00055492"/>
    <w:rsid w:val="000571CE"/>
    <w:rsid w:val="00057278"/>
    <w:rsid w:val="000575F0"/>
    <w:rsid w:val="00057C00"/>
    <w:rsid w:val="00060785"/>
    <w:rsid w:val="0006248E"/>
    <w:rsid w:val="000629BE"/>
    <w:rsid w:val="00063712"/>
    <w:rsid w:val="00064C94"/>
    <w:rsid w:val="00065231"/>
    <w:rsid w:val="000663EF"/>
    <w:rsid w:val="00066AE4"/>
    <w:rsid w:val="00066C42"/>
    <w:rsid w:val="00067127"/>
    <w:rsid w:val="00067954"/>
    <w:rsid w:val="0007015E"/>
    <w:rsid w:val="00071522"/>
    <w:rsid w:val="00071C09"/>
    <w:rsid w:val="000720A2"/>
    <w:rsid w:val="00072472"/>
    <w:rsid w:val="000728C4"/>
    <w:rsid w:val="000735B1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0C8B"/>
    <w:rsid w:val="00081045"/>
    <w:rsid w:val="00081910"/>
    <w:rsid w:val="00082BEB"/>
    <w:rsid w:val="000835B7"/>
    <w:rsid w:val="000843B2"/>
    <w:rsid w:val="000852C9"/>
    <w:rsid w:val="00085B41"/>
    <w:rsid w:val="00085E8E"/>
    <w:rsid w:val="00086FAD"/>
    <w:rsid w:val="00090CF6"/>
    <w:rsid w:val="00090EB8"/>
    <w:rsid w:val="000911E5"/>
    <w:rsid w:val="00093728"/>
    <w:rsid w:val="00093C85"/>
    <w:rsid w:val="00094055"/>
    <w:rsid w:val="00094C90"/>
    <w:rsid w:val="000951FA"/>
    <w:rsid w:val="00095B14"/>
    <w:rsid w:val="00096307"/>
    <w:rsid w:val="00096A99"/>
    <w:rsid w:val="0009716F"/>
    <w:rsid w:val="00097374"/>
    <w:rsid w:val="00097D83"/>
    <w:rsid w:val="000A0397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A79E8"/>
    <w:rsid w:val="000B0330"/>
    <w:rsid w:val="000B05D7"/>
    <w:rsid w:val="000B062B"/>
    <w:rsid w:val="000B0E45"/>
    <w:rsid w:val="000B12D1"/>
    <w:rsid w:val="000B1326"/>
    <w:rsid w:val="000B14F4"/>
    <w:rsid w:val="000B1A29"/>
    <w:rsid w:val="000B1F0A"/>
    <w:rsid w:val="000B2033"/>
    <w:rsid w:val="000B2D3D"/>
    <w:rsid w:val="000B2F57"/>
    <w:rsid w:val="000B3762"/>
    <w:rsid w:val="000B37A8"/>
    <w:rsid w:val="000B3AA7"/>
    <w:rsid w:val="000B3E68"/>
    <w:rsid w:val="000B4498"/>
    <w:rsid w:val="000B450E"/>
    <w:rsid w:val="000B470C"/>
    <w:rsid w:val="000B57DA"/>
    <w:rsid w:val="000B640A"/>
    <w:rsid w:val="000B71AC"/>
    <w:rsid w:val="000B7210"/>
    <w:rsid w:val="000B74A1"/>
    <w:rsid w:val="000B7B82"/>
    <w:rsid w:val="000C036D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07F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8EF"/>
    <w:rsid w:val="000D3E08"/>
    <w:rsid w:val="000D3E5B"/>
    <w:rsid w:val="000D3F9D"/>
    <w:rsid w:val="000D3FFC"/>
    <w:rsid w:val="000D4A55"/>
    <w:rsid w:val="000D58AB"/>
    <w:rsid w:val="000D5914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986"/>
    <w:rsid w:val="000E5E64"/>
    <w:rsid w:val="000E77D0"/>
    <w:rsid w:val="000F0759"/>
    <w:rsid w:val="000F5C12"/>
    <w:rsid w:val="000F5D91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0D43"/>
    <w:rsid w:val="00111223"/>
    <w:rsid w:val="001113CD"/>
    <w:rsid w:val="00111F2D"/>
    <w:rsid w:val="0011271A"/>
    <w:rsid w:val="00112980"/>
    <w:rsid w:val="0011362F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12CA"/>
    <w:rsid w:val="001213B0"/>
    <w:rsid w:val="00121905"/>
    <w:rsid w:val="00123C2F"/>
    <w:rsid w:val="0012500F"/>
    <w:rsid w:val="00125212"/>
    <w:rsid w:val="00125762"/>
    <w:rsid w:val="0012617A"/>
    <w:rsid w:val="00126563"/>
    <w:rsid w:val="001276A1"/>
    <w:rsid w:val="001300C4"/>
    <w:rsid w:val="001308EE"/>
    <w:rsid w:val="001315E2"/>
    <w:rsid w:val="0013282B"/>
    <w:rsid w:val="0013475F"/>
    <w:rsid w:val="00135368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2"/>
    <w:rsid w:val="00144585"/>
    <w:rsid w:val="001451A9"/>
    <w:rsid w:val="00145548"/>
    <w:rsid w:val="00145590"/>
    <w:rsid w:val="001473EA"/>
    <w:rsid w:val="0014762D"/>
    <w:rsid w:val="00150601"/>
    <w:rsid w:val="00150EE3"/>
    <w:rsid w:val="00151F0D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2DDE"/>
    <w:rsid w:val="001637F7"/>
    <w:rsid w:val="00163944"/>
    <w:rsid w:val="00163952"/>
    <w:rsid w:val="00163FFB"/>
    <w:rsid w:val="001646FE"/>
    <w:rsid w:val="001660D7"/>
    <w:rsid w:val="00166527"/>
    <w:rsid w:val="00166D2E"/>
    <w:rsid w:val="00166FDA"/>
    <w:rsid w:val="00167867"/>
    <w:rsid w:val="00167B3F"/>
    <w:rsid w:val="00170BFA"/>
    <w:rsid w:val="001717E0"/>
    <w:rsid w:val="00172713"/>
    <w:rsid w:val="001739AF"/>
    <w:rsid w:val="00175401"/>
    <w:rsid w:val="0017560F"/>
    <w:rsid w:val="00176973"/>
    <w:rsid w:val="0017740C"/>
    <w:rsid w:val="00177617"/>
    <w:rsid w:val="00177DF2"/>
    <w:rsid w:val="00180B16"/>
    <w:rsid w:val="00181693"/>
    <w:rsid w:val="00181B1A"/>
    <w:rsid w:val="00182C0E"/>
    <w:rsid w:val="00182E8F"/>
    <w:rsid w:val="0018389D"/>
    <w:rsid w:val="00183AE3"/>
    <w:rsid w:val="001842EE"/>
    <w:rsid w:val="001846A4"/>
    <w:rsid w:val="00184A5C"/>
    <w:rsid w:val="00184F88"/>
    <w:rsid w:val="00185595"/>
    <w:rsid w:val="0018673E"/>
    <w:rsid w:val="001869AC"/>
    <w:rsid w:val="00187559"/>
    <w:rsid w:val="00190F24"/>
    <w:rsid w:val="0019272D"/>
    <w:rsid w:val="00192E63"/>
    <w:rsid w:val="00192E68"/>
    <w:rsid w:val="00193076"/>
    <w:rsid w:val="00193470"/>
    <w:rsid w:val="001941CF"/>
    <w:rsid w:val="00194E74"/>
    <w:rsid w:val="00194FB0"/>
    <w:rsid w:val="00195687"/>
    <w:rsid w:val="001961D7"/>
    <w:rsid w:val="00196C70"/>
    <w:rsid w:val="0019787C"/>
    <w:rsid w:val="001A0E18"/>
    <w:rsid w:val="001A101C"/>
    <w:rsid w:val="001A1AB2"/>
    <w:rsid w:val="001A245D"/>
    <w:rsid w:val="001A24AD"/>
    <w:rsid w:val="001A271A"/>
    <w:rsid w:val="001A2CF0"/>
    <w:rsid w:val="001A2D1F"/>
    <w:rsid w:val="001A2D5E"/>
    <w:rsid w:val="001A37BF"/>
    <w:rsid w:val="001A3EC3"/>
    <w:rsid w:val="001A60CE"/>
    <w:rsid w:val="001A61B8"/>
    <w:rsid w:val="001A7810"/>
    <w:rsid w:val="001A7A38"/>
    <w:rsid w:val="001B0850"/>
    <w:rsid w:val="001B1914"/>
    <w:rsid w:val="001B1CCD"/>
    <w:rsid w:val="001B1FE2"/>
    <w:rsid w:val="001B31B5"/>
    <w:rsid w:val="001B388E"/>
    <w:rsid w:val="001B3E27"/>
    <w:rsid w:val="001B3F24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152E"/>
    <w:rsid w:val="001C4249"/>
    <w:rsid w:val="001C4404"/>
    <w:rsid w:val="001C5FCD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B82"/>
    <w:rsid w:val="001E0FC9"/>
    <w:rsid w:val="001E1117"/>
    <w:rsid w:val="001E223C"/>
    <w:rsid w:val="001E31F6"/>
    <w:rsid w:val="001E3487"/>
    <w:rsid w:val="001E407B"/>
    <w:rsid w:val="001E445A"/>
    <w:rsid w:val="001E4D19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17EE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57D1"/>
    <w:rsid w:val="001F741C"/>
    <w:rsid w:val="001F7C37"/>
    <w:rsid w:val="00200E92"/>
    <w:rsid w:val="00200EE0"/>
    <w:rsid w:val="00201124"/>
    <w:rsid w:val="002011C2"/>
    <w:rsid w:val="00201DD7"/>
    <w:rsid w:val="0020240D"/>
    <w:rsid w:val="00202D83"/>
    <w:rsid w:val="002034E0"/>
    <w:rsid w:val="00205DBB"/>
    <w:rsid w:val="0020648B"/>
    <w:rsid w:val="00210D1C"/>
    <w:rsid w:val="00211893"/>
    <w:rsid w:val="002126DC"/>
    <w:rsid w:val="00213F7F"/>
    <w:rsid w:val="0021429F"/>
    <w:rsid w:val="00214843"/>
    <w:rsid w:val="0021510A"/>
    <w:rsid w:val="002160BF"/>
    <w:rsid w:val="0021715B"/>
    <w:rsid w:val="00217E24"/>
    <w:rsid w:val="00220080"/>
    <w:rsid w:val="0022100E"/>
    <w:rsid w:val="00221AE8"/>
    <w:rsid w:val="00221C32"/>
    <w:rsid w:val="00221ED1"/>
    <w:rsid w:val="00223E5E"/>
    <w:rsid w:val="0022494D"/>
    <w:rsid w:val="00225152"/>
    <w:rsid w:val="00226254"/>
    <w:rsid w:val="002266C8"/>
    <w:rsid w:val="00227192"/>
    <w:rsid w:val="00227309"/>
    <w:rsid w:val="0023073B"/>
    <w:rsid w:val="002309A5"/>
    <w:rsid w:val="00230CD2"/>
    <w:rsid w:val="00232212"/>
    <w:rsid w:val="002334D2"/>
    <w:rsid w:val="00234558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3796B"/>
    <w:rsid w:val="00237B5C"/>
    <w:rsid w:val="002422C3"/>
    <w:rsid w:val="0024349C"/>
    <w:rsid w:val="002436BA"/>
    <w:rsid w:val="002452AC"/>
    <w:rsid w:val="00245D6E"/>
    <w:rsid w:val="002462EE"/>
    <w:rsid w:val="00246FEB"/>
    <w:rsid w:val="002472C3"/>
    <w:rsid w:val="00250BB9"/>
    <w:rsid w:val="00250D0D"/>
    <w:rsid w:val="00250DD2"/>
    <w:rsid w:val="00251030"/>
    <w:rsid w:val="0025399F"/>
    <w:rsid w:val="00253F08"/>
    <w:rsid w:val="00254678"/>
    <w:rsid w:val="00256352"/>
    <w:rsid w:val="0025639C"/>
    <w:rsid w:val="002565FB"/>
    <w:rsid w:val="00256605"/>
    <w:rsid w:val="00256D3E"/>
    <w:rsid w:val="00256FBC"/>
    <w:rsid w:val="00257A02"/>
    <w:rsid w:val="00257A9A"/>
    <w:rsid w:val="002603D2"/>
    <w:rsid w:val="00260B00"/>
    <w:rsid w:val="00262858"/>
    <w:rsid w:val="00263588"/>
    <w:rsid w:val="00264A2F"/>
    <w:rsid w:val="00265ECA"/>
    <w:rsid w:val="00266DA3"/>
    <w:rsid w:val="00266E2E"/>
    <w:rsid w:val="0026757B"/>
    <w:rsid w:val="00267CB3"/>
    <w:rsid w:val="00267DBB"/>
    <w:rsid w:val="00272BC7"/>
    <w:rsid w:val="00273BBA"/>
    <w:rsid w:val="002748A8"/>
    <w:rsid w:val="00274BB2"/>
    <w:rsid w:val="00274FBF"/>
    <w:rsid w:val="00275149"/>
    <w:rsid w:val="00275567"/>
    <w:rsid w:val="00275EEC"/>
    <w:rsid w:val="002760C3"/>
    <w:rsid w:val="002760E5"/>
    <w:rsid w:val="0027686A"/>
    <w:rsid w:val="002769C1"/>
    <w:rsid w:val="002803B7"/>
    <w:rsid w:val="002803E8"/>
    <w:rsid w:val="00280F10"/>
    <w:rsid w:val="00282049"/>
    <w:rsid w:val="002831A1"/>
    <w:rsid w:val="002832A5"/>
    <w:rsid w:val="0028368A"/>
    <w:rsid w:val="00283A91"/>
    <w:rsid w:val="00283B7E"/>
    <w:rsid w:val="00284E6F"/>
    <w:rsid w:val="002853A0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1C5A"/>
    <w:rsid w:val="00291DD5"/>
    <w:rsid w:val="00293BA6"/>
    <w:rsid w:val="002941D6"/>
    <w:rsid w:val="00294310"/>
    <w:rsid w:val="0029445E"/>
    <w:rsid w:val="00294ED0"/>
    <w:rsid w:val="0029552C"/>
    <w:rsid w:val="00295806"/>
    <w:rsid w:val="00296F01"/>
    <w:rsid w:val="00297AAD"/>
    <w:rsid w:val="002A032B"/>
    <w:rsid w:val="002A09F5"/>
    <w:rsid w:val="002A14C6"/>
    <w:rsid w:val="002A1CB5"/>
    <w:rsid w:val="002A3BCD"/>
    <w:rsid w:val="002A4BFB"/>
    <w:rsid w:val="002A4F1D"/>
    <w:rsid w:val="002A5178"/>
    <w:rsid w:val="002A700A"/>
    <w:rsid w:val="002A7513"/>
    <w:rsid w:val="002A7531"/>
    <w:rsid w:val="002A7BC6"/>
    <w:rsid w:val="002B01B3"/>
    <w:rsid w:val="002B13DD"/>
    <w:rsid w:val="002B2891"/>
    <w:rsid w:val="002B29C3"/>
    <w:rsid w:val="002B2AD9"/>
    <w:rsid w:val="002B37FD"/>
    <w:rsid w:val="002B38BC"/>
    <w:rsid w:val="002B3C94"/>
    <w:rsid w:val="002B47E2"/>
    <w:rsid w:val="002B4A7C"/>
    <w:rsid w:val="002B52AC"/>
    <w:rsid w:val="002B55AC"/>
    <w:rsid w:val="002B56E1"/>
    <w:rsid w:val="002B5713"/>
    <w:rsid w:val="002B5B4E"/>
    <w:rsid w:val="002B689A"/>
    <w:rsid w:val="002C0D02"/>
    <w:rsid w:val="002C0D6E"/>
    <w:rsid w:val="002C0E7B"/>
    <w:rsid w:val="002C461C"/>
    <w:rsid w:val="002C4F3C"/>
    <w:rsid w:val="002C6B42"/>
    <w:rsid w:val="002C7996"/>
    <w:rsid w:val="002D0DE5"/>
    <w:rsid w:val="002D0E03"/>
    <w:rsid w:val="002D0FB3"/>
    <w:rsid w:val="002D0FC8"/>
    <w:rsid w:val="002D1415"/>
    <w:rsid w:val="002D1A06"/>
    <w:rsid w:val="002D3BC7"/>
    <w:rsid w:val="002D434C"/>
    <w:rsid w:val="002D4A08"/>
    <w:rsid w:val="002D5BC2"/>
    <w:rsid w:val="002D5C16"/>
    <w:rsid w:val="002D68AC"/>
    <w:rsid w:val="002D6C8F"/>
    <w:rsid w:val="002D7267"/>
    <w:rsid w:val="002E0213"/>
    <w:rsid w:val="002E0B78"/>
    <w:rsid w:val="002E0CC8"/>
    <w:rsid w:val="002E16E6"/>
    <w:rsid w:val="002E1EEE"/>
    <w:rsid w:val="002E1FBE"/>
    <w:rsid w:val="002E2804"/>
    <w:rsid w:val="002E2DC9"/>
    <w:rsid w:val="002E4B7E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0AB"/>
    <w:rsid w:val="002F3129"/>
    <w:rsid w:val="002F4F78"/>
    <w:rsid w:val="002F64C9"/>
    <w:rsid w:val="002F6FA5"/>
    <w:rsid w:val="00300884"/>
    <w:rsid w:val="00300A82"/>
    <w:rsid w:val="00300D52"/>
    <w:rsid w:val="0030544A"/>
    <w:rsid w:val="003057FB"/>
    <w:rsid w:val="003059E2"/>
    <w:rsid w:val="003077A7"/>
    <w:rsid w:val="00307A19"/>
    <w:rsid w:val="003103C3"/>
    <w:rsid w:val="00310C1D"/>
    <w:rsid w:val="003118CB"/>
    <w:rsid w:val="003128D5"/>
    <w:rsid w:val="00312E7D"/>
    <w:rsid w:val="00313FD3"/>
    <w:rsid w:val="00314A39"/>
    <w:rsid w:val="00314C0C"/>
    <w:rsid w:val="00315821"/>
    <w:rsid w:val="00315826"/>
    <w:rsid w:val="00315E56"/>
    <w:rsid w:val="0031640D"/>
    <w:rsid w:val="00316C00"/>
    <w:rsid w:val="003172DC"/>
    <w:rsid w:val="0031750B"/>
    <w:rsid w:val="0032022A"/>
    <w:rsid w:val="003203E8"/>
    <w:rsid w:val="00320734"/>
    <w:rsid w:val="00320995"/>
    <w:rsid w:val="00320C45"/>
    <w:rsid w:val="003210DC"/>
    <w:rsid w:val="00321330"/>
    <w:rsid w:val="003218E6"/>
    <w:rsid w:val="0032201F"/>
    <w:rsid w:val="0032262B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1182"/>
    <w:rsid w:val="00332498"/>
    <w:rsid w:val="00332587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862"/>
    <w:rsid w:val="00351ADC"/>
    <w:rsid w:val="00352611"/>
    <w:rsid w:val="00352EFC"/>
    <w:rsid w:val="00353390"/>
    <w:rsid w:val="003539A9"/>
    <w:rsid w:val="00353C20"/>
    <w:rsid w:val="003543B0"/>
    <w:rsid w:val="00354451"/>
    <w:rsid w:val="0035462D"/>
    <w:rsid w:val="00356866"/>
    <w:rsid w:val="003568E0"/>
    <w:rsid w:val="00356E74"/>
    <w:rsid w:val="003609C8"/>
    <w:rsid w:val="00361301"/>
    <w:rsid w:val="0036231F"/>
    <w:rsid w:val="00362973"/>
    <w:rsid w:val="003659E6"/>
    <w:rsid w:val="0036631F"/>
    <w:rsid w:val="00366546"/>
    <w:rsid w:val="00366B30"/>
    <w:rsid w:val="0036725A"/>
    <w:rsid w:val="00367389"/>
    <w:rsid w:val="003701A7"/>
    <w:rsid w:val="0037029F"/>
    <w:rsid w:val="00370499"/>
    <w:rsid w:val="00370DBE"/>
    <w:rsid w:val="003721B3"/>
    <w:rsid w:val="003732F8"/>
    <w:rsid w:val="0037450A"/>
    <w:rsid w:val="00374806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85674"/>
    <w:rsid w:val="003903E3"/>
    <w:rsid w:val="0039057F"/>
    <w:rsid w:val="0039218C"/>
    <w:rsid w:val="0039228A"/>
    <w:rsid w:val="0039280E"/>
    <w:rsid w:val="00392D7B"/>
    <w:rsid w:val="0039352C"/>
    <w:rsid w:val="00393E06"/>
    <w:rsid w:val="003943A5"/>
    <w:rsid w:val="003954C4"/>
    <w:rsid w:val="00396EEB"/>
    <w:rsid w:val="00397143"/>
    <w:rsid w:val="00397243"/>
    <w:rsid w:val="00397BC3"/>
    <w:rsid w:val="00397F52"/>
    <w:rsid w:val="003A0465"/>
    <w:rsid w:val="003A0E15"/>
    <w:rsid w:val="003A16ED"/>
    <w:rsid w:val="003A2116"/>
    <w:rsid w:val="003A27BB"/>
    <w:rsid w:val="003A2E2F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A7762"/>
    <w:rsid w:val="003B029E"/>
    <w:rsid w:val="003B0617"/>
    <w:rsid w:val="003B3439"/>
    <w:rsid w:val="003B3BC6"/>
    <w:rsid w:val="003B3CDE"/>
    <w:rsid w:val="003B43E6"/>
    <w:rsid w:val="003B45DA"/>
    <w:rsid w:val="003B4A8C"/>
    <w:rsid w:val="003B505D"/>
    <w:rsid w:val="003B639E"/>
    <w:rsid w:val="003B6C60"/>
    <w:rsid w:val="003B71B2"/>
    <w:rsid w:val="003C010E"/>
    <w:rsid w:val="003C0756"/>
    <w:rsid w:val="003C08FD"/>
    <w:rsid w:val="003C140C"/>
    <w:rsid w:val="003C1C85"/>
    <w:rsid w:val="003C29BB"/>
    <w:rsid w:val="003C2A81"/>
    <w:rsid w:val="003C2CE8"/>
    <w:rsid w:val="003C3097"/>
    <w:rsid w:val="003C50B3"/>
    <w:rsid w:val="003C5404"/>
    <w:rsid w:val="003C5C73"/>
    <w:rsid w:val="003C5CD8"/>
    <w:rsid w:val="003C62F0"/>
    <w:rsid w:val="003C7548"/>
    <w:rsid w:val="003C7954"/>
    <w:rsid w:val="003C7C27"/>
    <w:rsid w:val="003D028F"/>
    <w:rsid w:val="003D04F5"/>
    <w:rsid w:val="003D0624"/>
    <w:rsid w:val="003D2D2D"/>
    <w:rsid w:val="003D333A"/>
    <w:rsid w:val="003D3567"/>
    <w:rsid w:val="003D46B1"/>
    <w:rsid w:val="003D55D3"/>
    <w:rsid w:val="003D568C"/>
    <w:rsid w:val="003D573A"/>
    <w:rsid w:val="003D6364"/>
    <w:rsid w:val="003D6500"/>
    <w:rsid w:val="003D72D9"/>
    <w:rsid w:val="003D7AE9"/>
    <w:rsid w:val="003E08DC"/>
    <w:rsid w:val="003E0AF3"/>
    <w:rsid w:val="003E1740"/>
    <w:rsid w:val="003E2DAA"/>
    <w:rsid w:val="003E305F"/>
    <w:rsid w:val="003E3510"/>
    <w:rsid w:val="003E459F"/>
    <w:rsid w:val="003E58F1"/>
    <w:rsid w:val="003E5A24"/>
    <w:rsid w:val="003E61B7"/>
    <w:rsid w:val="003E6685"/>
    <w:rsid w:val="003E6A2B"/>
    <w:rsid w:val="003E6FD7"/>
    <w:rsid w:val="003E773A"/>
    <w:rsid w:val="003F0AA2"/>
    <w:rsid w:val="003F1036"/>
    <w:rsid w:val="003F29C5"/>
    <w:rsid w:val="003F3559"/>
    <w:rsid w:val="003F4BCB"/>
    <w:rsid w:val="003F4C6D"/>
    <w:rsid w:val="003F5035"/>
    <w:rsid w:val="003F5F5A"/>
    <w:rsid w:val="003F61CE"/>
    <w:rsid w:val="003F66B0"/>
    <w:rsid w:val="003F77A4"/>
    <w:rsid w:val="003F78DD"/>
    <w:rsid w:val="003F7B3D"/>
    <w:rsid w:val="00400962"/>
    <w:rsid w:val="00402353"/>
    <w:rsid w:val="00402990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61C"/>
    <w:rsid w:val="004136DC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36BC"/>
    <w:rsid w:val="00423EA3"/>
    <w:rsid w:val="004242F0"/>
    <w:rsid w:val="00424940"/>
    <w:rsid w:val="00425B31"/>
    <w:rsid w:val="00425C9A"/>
    <w:rsid w:val="00425D9B"/>
    <w:rsid w:val="00426C94"/>
    <w:rsid w:val="0042766F"/>
    <w:rsid w:val="004277DD"/>
    <w:rsid w:val="00427A84"/>
    <w:rsid w:val="00431020"/>
    <w:rsid w:val="00431A0E"/>
    <w:rsid w:val="004325B2"/>
    <w:rsid w:val="004325DC"/>
    <w:rsid w:val="00432D19"/>
    <w:rsid w:val="00433404"/>
    <w:rsid w:val="00434351"/>
    <w:rsid w:val="004343F7"/>
    <w:rsid w:val="00434890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4FB6"/>
    <w:rsid w:val="00445041"/>
    <w:rsid w:val="004461EA"/>
    <w:rsid w:val="00447652"/>
    <w:rsid w:val="00450551"/>
    <w:rsid w:val="00450568"/>
    <w:rsid w:val="0045080A"/>
    <w:rsid w:val="00450988"/>
    <w:rsid w:val="004524D2"/>
    <w:rsid w:val="00452B60"/>
    <w:rsid w:val="00452DEF"/>
    <w:rsid w:val="004533DE"/>
    <w:rsid w:val="00453933"/>
    <w:rsid w:val="00453C75"/>
    <w:rsid w:val="00453F31"/>
    <w:rsid w:val="00454741"/>
    <w:rsid w:val="00455120"/>
    <w:rsid w:val="004553D5"/>
    <w:rsid w:val="00455BE0"/>
    <w:rsid w:val="00456A2C"/>
    <w:rsid w:val="00456E4A"/>
    <w:rsid w:val="00457220"/>
    <w:rsid w:val="004577B5"/>
    <w:rsid w:val="00457F61"/>
    <w:rsid w:val="004604A6"/>
    <w:rsid w:val="00460859"/>
    <w:rsid w:val="00460C28"/>
    <w:rsid w:val="00462258"/>
    <w:rsid w:val="00463A2A"/>
    <w:rsid w:val="0046513E"/>
    <w:rsid w:val="004658E1"/>
    <w:rsid w:val="00466AE0"/>
    <w:rsid w:val="004709AE"/>
    <w:rsid w:val="004714D8"/>
    <w:rsid w:val="00471895"/>
    <w:rsid w:val="00471DFB"/>
    <w:rsid w:val="00473527"/>
    <w:rsid w:val="004750C7"/>
    <w:rsid w:val="0047518E"/>
    <w:rsid w:val="004754CA"/>
    <w:rsid w:val="00475B72"/>
    <w:rsid w:val="00475D5E"/>
    <w:rsid w:val="004761E7"/>
    <w:rsid w:val="00476CED"/>
    <w:rsid w:val="00477067"/>
    <w:rsid w:val="00477542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39B"/>
    <w:rsid w:val="004865C1"/>
    <w:rsid w:val="004866D9"/>
    <w:rsid w:val="00487CC6"/>
    <w:rsid w:val="004913BA"/>
    <w:rsid w:val="004917F4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07A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219"/>
    <w:rsid w:val="004A6318"/>
    <w:rsid w:val="004A683F"/>
    <w:rsid w:val="004A6E73"/>
    <w:rsid w:val="004A7CAF"/>
    <w:rsid w:val="004B00F7"/>
    <w:rsid w:val="004B0268"/>
    <w:rsid w:val="004B0549"/>
    <w:rsid w:val="004B1488"/>
    <w:rsid w:val="004B1F3C"/>
    <w:rsid w:val="004B4942"/>
    <w:rsid w:val="004B58AF"/>
    <w:rsid w:val="004B598A"/>
    <w:rsid w:val="004B5EBD"/>
    <w:rsid w:val="004B6F9F"/>
    <w:rsid w:val="004B786B"/>
    <w:rsid w:val="004C265F"/>
    <w:rsid w:val="004C32E0"/>
    <w:rsid w:val="004C347F"/>
    <w:rsid w:val="004C3D7A"/>
    <w:rsid w:val="004C43C3"/>
    <w:rsid w:val="004C45CC"/>
    <w:rsid w:val="004C4700"/>
    <w:rsid w:val="004C4CC7"/>
    <w:rsid w:val="004C5E96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D49E2"/>
    <w:rsid w:val="004D74E4"/>
    <w:rsid w:val="004E01A1"/>
    <w:rsid w:val="004E026A"/>
    <w:rsid w:val="004E02E4"/>
    <w:rsid w:val="004E14D1"/>
    <w:rsid w:val="004E18A1"/>
    <w:rsid w:val="004E1CFE"/>
    <w:rsid w:val="004E213A"/>
    <w:rsid w:val="004E2700"/>
    <w:rsid w:val="004E297D"/>
    <w:rsid w:val="004E333E"/>
    <w:rsid w:val="004E3B65"/>
    <w:rsid w:val="004E486A"/>
    <w:rsid w:val="004E4CC8"/>
    <w:rsid w:val="004E767F"/>
    <w:rsid w:val="004F0017"/>
    <w:rsid w:val="004F0D11"/>
    <w:rsid w:val="004F1FA2"/>
    <w:rsid w:val="004F2BCA"/>
    <w:rsid w:val="004F2DA0"/>
    <w:rsid w:val="004F39B4"/>
    <w:rsid w:val="004F3C58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1BD"/>
    <w:rsid w:val="00503A4A"/>
    <w:rsid w:val="005046C7"/>
    <w:rsid w:val="005059D8"/>
    <w:rsid w:val="00506003"/>
    <w:rsid w:val="005074B9"/>
    <w:rsid w:val="00507AE3"/>
    <w:rsid w:val="00510C65"/>
    <w:rsid w:val="0051281D"/>
    <w:rsid w:val="00512AF2"/>
    <w:rsid w:val="00513147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61E"/>
    <w:rsid w:val="00515861"/>
    <w:rsid w:val="00515964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C0E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0EA"/>
    <w:rsid w:val="00534309"/>
    <w:rsid w:val="00535110"/>
    <w:rsid w:val="00535D3C"/>
    <w:rsid w:val="00536AD1"/>
    <w:rsid w:val="00536D52"/>
    <w:rsid w:val="00536F46"/>
    <w:rsid w:val="0053751A"/>
    <w:rsid w:val="00537A46"/>
    <w:rsid w:val="00537D33"/>
    <w:rsid w:val="00540FEB"/>
    <w:rsid w:val="005412D5"/>
    <w:rsid w:val="0054149C"/>
    <w:rsid w:val="00541595"/>
    <w:rsid w:val="00541B85"/>
    <w:rsid w:val="00543623"/>
    <w:rsid w:val="005438E3"/>
    <w:rsid w:val="00543D5F"/>
    <w:rsid w:val="00543E6C"/>
    <w:rsid w:val="00543E9C"/>
    <w:rsid w:val="00543F7A"/>
    <w:rsid w:val="00544169"/>
    <w:rsid w:val="005458C6"/>
    <w:rsid w:val="00545DD2"/>
    <w:rsid w:val="00545F03"/>
    <w:rsid w:val="00546CC4"/>
    <w:rsid w:val="00546E0D"/>
    <w:rsid w:val="0055026E"/>
    <w:rsid w:val="00550866"/>
    <w:rsid w:val="00550968"/>
    <w:rsid w:val="0055103E"/>
    <w:rsid w:val="005511E1"/>
    <w:rsid w:val="00551528"/>
    <w:rsid w:val="005518F6"/>
    <w:rsid w:val="00552D34"/>
    <w:rsid w:val="00553215"/>
    <w:rsid w:val="005535E6"/>
    <w:rsid w:val="00553AB0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780"/>
    <w:rsid w:val="00561ECD"/>
    <w:rsid w:val="00562110"/>
    <w:rsid w:val="0056274D"/>
    <w:rsid w:val="00565087"/>
    <w:rsid w:val="005666D9"/>
    <w:rsid w:val="00566C0D"/>
    <w:rsid w:val="00566CFE"/>
    <w:rsid w:val="00566F59"/>
    <w:rsid w:val="00567C60"/>
    <w:rsid w:val="005702B2"/>
    <w:rsid w:val="00570A3C"/>
    <w:rsid w:val="00570C5C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3D0E"/>
    <w:rsid w:val="0058504A"/>
    <w:rsid w:val="00585FA7"/>
    <w:rsid w:val="00586870"/>
    <w:rsid w:val="005869B7"/>
    <w:rsid w:val="0058757E"/>
    <w:rsid w:val="00587DEC"/>
    <w:rsid w:val="00590323"/>
    <w:rsid w:val="00591151"/>
    <w:rsid w:val="0059130A"/>
    <w:rsid w:val="005917B3"/>
    <w:rsid w:val="00591D2D"/>
    <w:rsid w:val="00593099"/>
    <w:rsid w:val="00593702"/>
    <w:rsid w:val="0059400B"/>
    <w:rsid w:val="00594C3B"/>
    <w:rsid w:val="00595122"/>
    <w:rsid w:val="00595B41"/>
    <w:rsid w:val="005960D1"/>
    <w:rsid w:val="00596465"/>
    <w:rsid w:val="0059653C"/>
    <w:rsid w:val="005A05D1"/>
    <w:rsid w:val="005A0EC6"/>
    <w:rsid w:val="005A1164"/>
    <w:rsid w:val="005A1511"/>
    <w:rsid w:val="005A17D1"/>
    <w:rsid w:val="005A1875"/>
    <w:rsid w:val="005A18FF"/>
    <w:rsid w:val="005A1DDB"/>
    <w:rsid w:val="005A1E12"/>
    <w:rsid w:val="005A2CDD"/>
    <w:rsid w:val="005A3A4E"/>
    <w:rsid w:val="005A4BD5"/>
    <w:rsid w:val="005A4E05"/>
    <w:rsid w:val="005A58DD"/>
    <w:rsid w:val="005A5935"/>
    <w:rsid w:val="005A6BF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4CB8"/>
    <w:rsid w:val="005B50B2"/>
    <w:rsid w:val="005B544A"/>
    <w:rsid w:val="005B69D4"/>
    <w:rsid w:val="005B74AE"/>
    <w:rsid w:val="005B7A7E"/>
    <w:rsid w:val="005B7C9B"/>
    <w:rsid w:val="005C032F"/>
    <w:rsid w:val="005C0B19"/>
    <w:rsid w:val="005C1518"/>
    <w:rsid w:val="005C274E"/>
    <w:rsid w:val="005C2974"/>
    <w:rsid w:val="005C3423"/>
    <w:rsid w:val="005C35CC"/>
    <w:rsid w:val="005C419D"/>
    <w:rsid w:val="005C4396"/>
    <w:rsid w:val="005C439E"/>
    <w:rsid w:val="005C4C2B"/>
    <w:rsid w:val="005C4FF4"/>
    <w:rsid w:val="005C5182"/>
    <w:rsid w:val="005C5295"/>
    <w:rsid w:val="005C57D0"/>
    <w:rsid w:val="005C5AB6"/>
    <w:rsid w:val="005D041F"/>
    <w:rsid w:val="005D043B"/>
    <w:rsid w:val="005D0BCE"/>
    <w:rsid w:val="005D2382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6BA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28B3"/>
    <w:rsid w:val="005E3435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514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5A7"/>
    <w:rsid w:val="00615796"/>
    <w:rsid w:val="00615B41"/>
    <w:rsid w:val="0061680F"/>
    <w:rsid w:val="00617241"/>
    <w:rsid w:val="00617F9B"/>
    <w:rsid w:val="006210D2"/>
    <w:rsid w:val="00621306"/>
    <w:rsid w:val="00621DCD"/>
    <w:rsid w:val="00622255"/>
    <w:rsid w:val="00622687"/>
    <w:rsid w:val="006243ED"/>
    <w:rsid w:val="00624539"/>
    <w:rsid w:val="00625BC2"/>
    <w:rsid w:val="006260BD"/>
    <w:rsid w:val="00626497"/>
    <w:rsid w:val="00626D9E"/>
    <w:rsid w:val="00627242"/>
    <w:rsid w:val="00631285"/>
    <w:rsid w:val="00631A36"/>
    <w:rsid w:val="00631A3C"/>
    <w:rsid w:val="00631F15"/>
    <w:rsid w:val="00632C50"/>
    <w:rsid w:val="00633099"/>
    <w:rsid w:val="006331F4"/>
    <w:rsid w:val="006336DF"/>
    <w:rsid w:val="0063371D"/>
    <w:rsid w:val="00634363"/>
    <w:rsid w:val="00635722"/>
    <w:rsid w:val="0063690D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A08"/>
    <w:rsid w:val="00650B2A"/>
    <w:rsid w:val="006518DC"/>
    <w:rsid w:val="0065288E"/>
    <w:rsid w:val="00652960"/>
    <w:rsid w:val="00652FDA"/>
    <w:rsid w:val="0065387E"/>
    <w:rsid w:val="00653BE4"/>
    <w:rsid w:val="006544C3"/>
    <w:rsid w:val="00654692"/>
    <w:rsid w:val="00654D66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1F27"/>
    <w:rsid w:val="00666262"/>
    <w:rsid w:val="00666270"/>
    <w:rsid w:val="00666311"/>
    <w:rsid w:val="00666CFD"/>
    <w:rsid w:val="00667178"/>
    <w:rsid w:val="0066726C"/>
    <w:rsid w:val="006678BD"/>
    <w:rsid w:val="006679A4"/>
    <w:rsid w:val="00667BCF"/>
    <w:rsid w:val="00670409"/>
    <w:rsid w:val="0067078B"/>
    <w:rsid w:val="00670CF5"/>
    <w:rsid w:val="00670ED9"/>
    <w:rsid w:val="00671008"/>
    <w:rsid w:val="0067106B"/>
    <w:rsid w:val="006714E1"/>
    <w:rsid w:val="0067199E"/>
    <w:rsid w:val="00671B3D"/>
    <w:rsid w:val="00673EE2"/>
    <w:rsid w:val="00674AD4"/>
    <w:rsid w:val="00674DF6"/>
    <w:rsid w:val="0067535E"/>
    <w:rsid w:val="006755EF"/>
    <w:rsid w:val="0067606B"/>
    <w:rsid w:val="006769C7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410C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017"/>
    <w:rsid w:val="00692463"/>
    <w:rsid w:val="00692FD7"/>
    <w:rsid w:val="006933F8"/>
    <w:rsid w:val="00694EAB"/>
    <w:rsid w:val="00694FA6"/>
    <w:rsid w:val="00696C3E"/>
    <w:rsid w:val="00697652"/>
    <w:rsid w:val="00697E95"/>
    <w:rsid w:val="006A211F"/>
    <w:rsid w:val="006A220D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038"/>
    <w:rsid w:val="006A7125"/>
    <w:rsid w:val="006B04A6"/>
    <w:rsid w:val="006B0723"/>
    <w:rsid w:val="006B166A"/>
    <w:rsid w:val="006B1B3B"/>
    <w:rsid w:val="006B2111"/>
    <w:rsid w:val="006B21FD"/>
    <w:rsid w:val="006B2351"/>
    <w:rsid w:val="006B396F"/>
    <w:rsid w:val="006B43D9"/>
    <w:rsid w:val="006B48B6"/>
    <w:rsid w:val="006B4BC7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2E00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693"/>
    <w:rsid w:val="006D2C77"/>
    <w:rsid w:val="006D3A7E"/>
    <w:rsid w:val="006D45AE"/>
    <w:rsid w:val="006D462F"/>
    <w:rsid w:val="006D4D23"/>
    <w:rsid w:val="006D5792"/>
    <w:rsid w:val="006D66CA"/>
    <w:rsid w:val="006D7417"/>
    <w:rsid w:val="006E1527"/>
    <w:rsid w:val="006E19AE"/>
    <w:rsid w:val="006E2DFF"/>
    <w:rsid w:val="006E2F81"/>
    <w:rsid w:val="006E3C87"/>
    <w:rsid w:val="006E503F"/>
    <w:rsid w:val="006E5EA7"/>
    <w:rsid w:val="006E6F2E"/>
    <w:rsid w:val="006E7596"/>
    <w:rsid w:val="006E7C05"/>
    <w:rsid w:val="006E7D7E"/>
    <w:rsid w:val="006F07AA"/>
    <w:rsid w:val="006F1025"/>
    <w:rsid w:val="006F20D3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6F640C"/>
    <w:rsid w:val="0070051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079BD"/>
    <w:rsid w:val="00712008"/>
    <w:rsid w:val="00713CE5"/>
    <w:rsid w:val="00714010"/>
    <w:rsid w:val="0071448B"/>
    <w:rsid w:val="00714571"/>
    <w:rsid w:val="0071501A"/>
    <w:rsid w:val="007151D2"/>
    <w:rsid w:val="00715849"/>
    <w:rsid w:val="00715CDA"/>
    <w:rsid w:val="0071633D"/>
    <w:rsid w:val="0071657D"/>
    <w:rsid w:val="007213E1"/>
    <w:rsid w:val="0072223B"/>
    <w:rsid w:val="00723109"/>
    <w:rsid w:val="00723530"/>
    <w:rsid w:val="007239B0"/>
    <w:rsid w:val="007244DF"/>
    <w:rsid w:val="007244EF"/>
    <w:rsid w:val="00724D17"/>
    <w:rsid w:val="007256E9"/>
    <w:rsid w:val="007266B5"/>
    <w:rsid w:val="00726989"/>
    <w:rsid w:val="00726E4A"/>
    <w:rsid w:val="00727BD6"/>
    <w:rsid w:val="00727E6A"/>
    <w:rsid w:val="00730192"/>
    <w:rsid w:val="00730347"/>
    <w:rsid w:val="00730858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D06"/>
    <w:rsid w:val="00734E80"/>
    <w:rsid w:val="00735CA6"/>
    <w:rsid w:val="00735D19"/>
    <w:rsid w:val="00736E87"/>
    <w:rsid w:val="00737829"/>
    <w:rsid w:val="00737A8A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4D86"/>
    <w:rsid w:val="0075604C"/>
    <w:rsid w:val="007568F3"/>
    <w:rsid w:val="00760D0D"/>
    <w:rsid w:val="007629CD"/>
    <w:rsid w:val="00762E4E"/>
    <w:rsid w:val="00763410"/>
    <w:rsid w:val="0076351A"/>
    <w:rsid w:val="0076461D"/>
    <w:rsid w:val="00764806"/>
    <w:rsid w:val="0076489F"/>
    <w:rsid w:val="00765343"/>
    <w:rsid w:val="00766342"/>
    <w:rsid w:val="0076739E"/>
    <w:rsid w:val="00767EF4"/>
    <w:rsid w:val="007706CC"/>
    <w:rsid w:val="00772A7E"/>
    <w:rsid w:val="00772F64"/>
    <w:rsid w:val="0077397C"/>
    <w:rsid w:val="00774292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886"/>
    <w:rsid w:val="00783D30"/>
    <w:rsid w:val="00784555"/>
    <w:rsid w:val="00784C1D"/>
    <w:rsid w:val="007850F3"/>
    <w:rsid w:val="007853C2"/>
    <w:rsid w:val="00785408"/>
    <w:rsid w:val="00785EA0"/>
    <w:rsid w:val="007865E2"/>
    <w:rsid w:val="00786984"/>
    <w:rsid w:val="007875C0"/>
    <w:rsid w:val="0078792D"/>
    <w:rsid w:val="00787F7D"/>
    <w:rsid w:val="007906CE"/>
    <w:rsid w:val="00790A60"/>
    <w:rsid w:val="007919BA"/>
    <w:rsid w:val="00792161"/>
    <w:rsid w:val="00792A39"/>
    <w:rsid w:val="00792C52"/>
    <w:rsid w:val="007937CD"/>
    <w:rsid w:val="007947C3"/>
    <w:rsid w:val="0079501D"/>
    <w:rsid w:val="00795536"/>
    <w:rsid w:val="00796406"/>
    <w:rsid w:val="00796D67"/>
    <w:rsid w:val="00797413"/>
    <w:rsid w:val="007978A8"/>
    <w:rsid w:val="00797D34"/>
    <w:rsid w:val="007A0872"/>
    <w:rsid w:val="007A09B2"/>
    <w:rsid w:val="007A27AC"/>
    <w:rsid w:val="007A28E1"/>
    <w:rsid w:val="007A30E2"/>
    <w:rsid w:val="007A3622"/>
    <w:rsid w:val="007A36DE"/>
    <w:rsid w:val="007A5E86"/>
    <w:rsid w:val="007A61D9"/>
    <w:rsid w:val="007A7C94"/>
    <w:rsid w:val="007A7D5C"/>
    <w:rsid w:val="007B0DEB"/>
    <w:rsid w:val="007B1D1B"/>
    <w:rsid w:val="007B1F53"/>
    <w:rsid w:val="007B2239"/>
    <w:rsid w:val="007B344A"/>
    <w:rsid w:val="007B3B1C"/>
    <w:rsid w:val="007B4638"/>
    <w:rsid w:val="007B49DB"/>
    <w:rsid w:val="007B4A97"/>
    <w:rsid w:val="007B51E7"/>
    <w:rsid w:val="007B64CE"/>
    <w:rsid w:val="007B7A4D"/>
    <w:rsid w:val="007C136C"/>
    <w:rsid w:val="007C2D2C"/>
    <w:rsid w:val="007C33A3"/>
    <w:rsid w:val="007C4454"/>
    <w:rsid w:val="007C49F2"/>
    <w:rsid w:val="007C630C"/>
    <w:rsid w:val="007C633F"/>
    <w:rsid w:val="007C65D8"/>
    <w:rsid w:val="007C6A89"/>
    <w:rsid w:val="007C6C1C"/>
    <w:rsid w:val="007C7599"/>
    <w:rsid w:val="007C7C13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3662"/>
    <w:rsid w:val="007D5393"/>
    <w:rsid w:val="007D5A0E"/>
    <w:rsid w:val="007D69EE"/>
    <w:rsid w:val="007D6F8E"/>
    <w:rsid w:val="007D7F24"/>
    <w:rsid w:val="007E02D7"/>
    <w:rsid w:val="007E149A"/>
    <w:rsid w:val="007E2B19"/>
    <w:rsid w:val="007E35AE"/>
    <w:rsid w:val="007E3763"/>
    <w:rsid w:val="007E52D5"/>
    <w:rsid w:val="007E56D6"/>
    <w:rsid w:val="007E5C7F"/>
    <w:rsid w:val="007E6C72"/>
    <w:rsid w:val="007E7335"/>
    <w:rsid w:val="007E770B"/>
    <w:rsid w:val="007F1BF5"/>
    <w:rsid w:val="007F201B"/>
    <w:rsid w:val="007F204B"/>
    <w:rsid w:val="007F4422"/>
    <w:rsid w:val="007F48C3"/>
    <w:rsid w:val="007F4E2F"/>
    <w:rsid w:val="007F5E0E"/>
    <w:rsid w:val="007F6788"/>
    <w:rsid w:val="007F7867"/>
    <w:rsid w:val="00800CFA"/>
    <w:rsid w:val="008023F9"/>
    <w:rsid w:val="008028A4"/>
    <w:rsid w:val="00802BF4"/>
    <w:rsid w:val="00802C12"/>
    <w:rsid w:val="00803472"/>
    <w:rsid w:val="00803526"/>
    <w:rsid w:val="00803E6A"/>
    <w:rsid w:val="00804656"/>
    <w:rsid w:val="008046F0"/>
    <w:rsid w:val="00806156"/>
    <w:rsid w:val="00807457"/>
    <w:rsid w:val="00810649"/>
    <w:rsid w:val="008116A6"/>
    <w:rsid w:val="00811A0A"/>
    <w:rsid w:val="00812E56"/>
    <w:rsid w:val="00813541"/>
    <w:rsid w:val="00813A8D"/>
    <w:rsid w:val="0081461E"/>
    <w:rsid w:val="00814C7B"/>
    <w:rsid w:val="00815908"/>
    <w:rsid w:val="00816705"/>
    <w:rsid w:val="00816AEE"/>
    <w:rsid w:val="0081748A"/>
    <w:rsid w:val="00817A29"/>
    <w:rsid w:val="00817C40"/>
    <w:rsid w:val="00817F05"/>
    <w:rsid w:val="00817F2C"/>
    <w:rsid w:val="008202F3"/>
    <w:rsid w:val="00820A3C"/>
    <w:rsid w:val="00820DD8"/>
    <w:rsid w:val="008216DE"/>
    <w:rsid w:val="00822F21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961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29CA"/>
    <w:rsid w:val="00843DD2"/>
    <w:rsid w:val="00844315"/>
    <w:rsid w:val="00844360"/>
    <w:rsid w:val="008447BA"/>
    <w:rsid w:val="00844FAF"/>
    <w:rsid w:val="00846C67"/>
    <w:rsid w:val="00846CBF"/>
    <w:rsid w:val="00847944"/>
    <w:rsid w:val="00850AEF"/>
    <w:rsid w:val="00851646"/>
    <w:rsid w:val="0085486D"/>
    <w:rsid w:val="00854A2F"/>
    <w:rsid w:val="00854D61"/>
    <w:rsid w:val="00854FBB"/>
    <w:rsid w:val="008550B5"/>
    <w:rsid w:val="00855135"/>
    <w:rsid w:val="0085604B"/>
    <w:rsid w:val="00856B8F"/>
    <w:rsid w:val="0085738B"/>
    <w:rsid w:val="008574D0"/>
    <w:rsid w:val="00857BD3"/>
    <w:rsid w:val="00860DB9"/>
    <w:rsid w:val="008614E0"/>
    <w:rsid w:val="00862613"/>
    <w:rsid w:val="00862E79"/>
    <w:rsid w:val="00862FC1"/>
    <w:rsid w:val="0086352E"/>
    <w:rsid w:val="00864026"/>
    <w:rsid w:val="008644E1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58C2"/>
    <w:rsid w:val="008767F9"/>
    <w:rsid w:val="008768CA"/>
    <w:rsid w:val="00876BA3"/>
    <w:rsid w:val="00876CE4"/>
    <w:rsid w:val="00877C05"/>
    <w:rsid w:val="00880891"/>
    <w:rsid w:val="008809B2"/>
    <w:rsid w:val="008813DC"/>
    <w:rsid w:val="00882BE9"/>
    <w:rsid w:val="00885404"/>
    <w:rsid w:val="008878F3"/>
    <w:rsid w:val="0089064D"/>
    <w:rsid w:val="008908F6"/>
    <w:rsid w:val="00890DA6"/>
    <w:rsid w:val="00892161"/>
    <w:rsid w:val="008924F6"/>
    <w:rsid w:val="00893ABB"/>
    <w:rsid w:val="0089445E"/>
    <w:rsid w:val="008945FA"/>
    <w:rsid w:val="00895B54"/>
    <w:rsid w:val="008963FA"/>
    <w:rsid w:val="008969EB"/>
    <w:rsid w:val="00896B1A"/>
    <w:rsid w:val="00897F76"/>
    <w:rsid w:val="008A012C"/>
    <w:rsid w:val="008A05C4"/>
    <w:rsid w:val="008A0E92"/>
    <w:rsid w:val="008A143E"/>
    <w:rsid w:val="008A17FC"/>
    <w:rsid w:val="008A1AAE"/>
    <w:rsid w:val="008A2FE1"/>
    <w:rsid w:val="008A34EC"/>
    <w:rsid w:val="008A37E9"/>
    <w:rsid w:val="008A410F"/>
    <w:rsid w:val="008A44C8"/>
    <w:rsid w:val="008A58E8"/>
    <w:rsid w:val="008A60F0"/>
    <w:rsid w:val="008A6729"/>
    <w:rsid w:val="008A6D6F"/>
    <w:rsid w:val="008B04F7"/>
    <w:rsid w:val="008B139E"/>
    <w:rsid w:val="008B25CA"/>
    <w:rsid w:val="008B284F"/>
    <w:rsid w:val="008B3662"/>
    <w:rsid w:val="008B3A99"/>
    <w:rsid w:val="008B4833"/>
    <w:rsid w:val="008B5833"/>
    <w:rsid w:val="008B601A"/>
    <w:rsid w:val="008B6A54"/>
    <w:rsid w:val="008B792D"/>
    <w:rsid w:val="008B7A78"/>
    <w:rsid w:val="008B7FA4"/>
    <w:rsid w:val="008C09EC"/>
    <w:rsid w:val="008C0D21"/>
    <w:rsid w:val="008C271C"/>
    <w:rsid w:val="008C3D9B"/>
    <w:rsid w:val="008C4966"/>
    <w:rsid w:val="008C53F7"/>
    <w:rsid w:val="008C55FA"/>
    <w:rsid w:val="008C6B1D"/>
    <w:rsid w:val="008C6EC2"/>
    <w:rsid w:val="008C7E24"/>
    <w:rsid w:val="008D1477"/>
    <w:rsid w:val="008D3383"/>
    <w:rsid w:val="008D4603"/>
    <w:rsid w:val="008D46DF"/>
    <w:rsid w:val="008D4DFE"/>
    <w:rsid w:val="008D548F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3276"/>
    <w:rsid w:val="008E403C"/>
    <w:rsid w:val="008E4070"/>
    <w:rsid w:val="008E64BF"/>
    <w:rsid w:val="008E7775"/>
    <w:rsid w:val="008E7A43"/>
    <w:rsid w:val="008F17CE"/>
    <w:rsid w:val="008F1CE7"/>
    <w:rsid w:val="008F37A1"/>
    <w:rsid w:val="008F3A6D"/>
    <w:rsid w:val="008F44B6"/>
    <w:rsid w:val="008F51B9"/>
    <w:rsid w:val="008F5439"/>
    <w:rsid w:val="008F5538"/>
    <w:rsid w:val="00900339"/>
    <w:rsid w:val="00900648"/>
    <w:rsid w:val="00901146"/>
    <w:rsid w:val="0090271F"/>
    <w:rsid w:val="0090365C"/>
    <w:rsid w:val="00903A08"/>
    <w:rsid w:val="00905724"/>
    <w:rsid w:val="009059CC"/>
    <w:rsid w:val="009066D2"/>
    <w:rsid w:val="00907782"/>
    <w:rsid w:val="009107B2"/>
    <w:rsid w:val="00911452"/>
    <w:rsid w:val="009114E3"/>
    <w:rsid w:val="00911C04"/>
    <w:rsid w:val="0091358C"/>
    <w:rsid w:val="00913906"/>
    <w:rsid w:val="00913BE8"/>
    <w:rsid w:val="00914CDD"/>
    <w:rsid w:val="00915249"/>
    <w:rsid w:val="00916058"/>
    <w:rsid w:val="00916A35"/>
    <w:rsid w:val="00916C17"/>
    <w:rsid w:val="00917E00"/>
    <w:rsid w:val="00920873"/>
    <w:rsid w:val="0092128C"/>
    <w:rsid w:val="009215B1"/>
    <w:rsid w:val="00921A43"/>
    <w:rsid w:val="00922758"/>
    <w:rsid w:val="00922AC5"/>
    <w:rsid w:val="0092367C"/>
    <w:rsid w:val="00924830"/>
    <w:rsid w:val="009248AD"/>
    <w:rsid w:val="00925ACF"/>
    <w:rsid w:val="00925C3B"/>
    <w:rsid w:val="00925ED3"/>
    <w:rsid w:val="00925ED7"/>
    <w:rsid w:val="0092600E"/>
    <w:rsid w:val="0092701D"/>
    <w:rsid w:val="00931196"/>
    <w:rsid w:val="00931EE9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30DC"/>
    <w:rsid w:val="00944101"/>
    <w:rsid w:val="0094417C"/>
    <w:rsid w:val="00944836"/>
    <w:rsid w:val="00944A12"/>
    <w:rsid w:val="00945233"/>
    <w:rsid w:val="00946132"/>
    <w:rsid w:val="00946184"/>
    <w:rsid w:val="00946330"/>
    <w:rsid w:val="00946BCA"/>
    <w:rsid w:val="00946BF7"/>
    <w:rsid w:val="00946CEE"/>
    <w:rsid w:val="00947EFB"/>
    <w:rsid w:val="009507B9"/>
    <w:rsid w:val="00950A4D"/>
    <w:rsid w:val="00951461"/>
    <w:rsid w:val="0095205B"/>
    <w:rsid w:val="00952A9A"/>
    <w:rsid w:val="00953CD9"/>
    <w:rsid w:val="00953FCC"/>
    <w:rsid w:val="00955692"/>
    <w:rsid w:val="00955909"/>
    <w:rsid w:val="00955914"/>
    <w:rsid w:val="00955A8E"/>
    <w:rsid w:val="0095666C"/>
    <w:rsid w:val="009578BE"/>
    <w:rsid w:val="00957AE4"/>
    <w:rsid w:val="009602CB"/>
    <w:rsid w:val="00960953"/>
    <w:rsid w:val="009612FD"/>
    <w:rsid w:val="009613F3"/>
    <w:rsid w:val="009625EA"/>
    <w:rsid w:val="009635AB"/>
    <w:rsid w:val="009637C4"/>
    <w:rsid w:val="00963DDE"/>
    <w:rsid w:val="00963E97"/>
    <w:rsid w:val="00964A0D"/>
    <w:rsid w:val="00964CD2"/>
    <w:rsid w:val="009654B1"/>
    <w:rsid w:val="009655E9"/>
    <w:rsid w:val="00965E7F"/>
    <w:rsid w:val="0096761B"/>
    <w:rsid w:val="009702F1"/>
    <w:rsid w:val="00970C55"/>
    <w:rsid w:val="00970E71"/>
    <w:rsid w:val="00971346"/>
    <w:rsid w:val="009718C0"/>
    <w:rsid w:val="009723D1"/>
    <w:rsid w:val="00972FB4"/>
    <w:rsid w:val="00973DBC"/>
    <w:rsid w:val="00974C44"/>
    <w:rsid w:val="009755E3"/>
    <w:rsid w:val="00975E23"/>
    <w:rsid w:val="009766F3"/>
    <w:rsid w:val="00977B83"/>
    <w:rsid w:val="0098003A"/>
    <w:rsid w:val="0098266D"/>
    <w:rsid w:val="00982C5F"/>
    <w:rsid w:val="00984C0B"/>
    <w:rsid w:val="0098594F"/>
    <w:rsid w:val="00987788"/>
    <w:rsid w:val="00987A95"/>
    <w:rsid w:val="00987EE8"/>
    <w:rsid w:val="00990D82"/>
    <w:rsid w:val="00990F58"/>
    <w:rsid w:val="00992504"/>
    <w:rsid w:val="009938C2"/>
    <w:rsid w:val="00994E0C"/>
    <w:rsid w:val="00994FD8"/>
    <w:rsid w:val="009960A6"/>
    <w:rsid w:val="00996748"/>
    <w:rsid w:val="00996B97"/>
    <w:rsid w:val="009A0966"/>
    <w:rsid w:val="009A0CED"/>
    <w:rsid w:val="009A10CB"/>
    <w:rsid w:val="009A1E19"/>
    <w:rsid w:val="009A22DF"/>
    <w:rsid w:val="009A24DD"/>
    <w:rsid w:val="009A2D02"/>
    <w:rsid w:val="009A3697"/>
    <w:rsid w:val="009A3E83"/>
    <w:rsid w:val="009A3F37"/>
    <w:rsid w:val="009A4A29"/>
    <w:rsid w:val="009A4CDC"/>
    <w:rsid w:val="009A52BE"/>
    <w:rsid w:val="009A5B34"/>
    <w:rsid w:val="009A61B3"/>
    <w:rsid w:val="009A6254"/>
    <w:rsid w:val="009A6725"/>
    <w:rsid w:val="009A784A"/>
    <w:rsid w:val="009A78FE"/>
    <w:rsid w:val="009B1D45"/>
    <w:rsid w:val="009B216A"/>
    <w:rsid w:val="009B2346"/>
    <w:rsid w:val="009B253F"/>
    <w:rsid w:val="009B3948"/>
    <w:rsid w:val="009B3C57"/>
    <w:rsid w:val="009B414B"/>
    <w:rsid w:val="009B4190"/>
    <w:rsid w:val="009B494A"/>
    <w:rsid w:val="009B4B0E"/>
    <w:rsid w:val="009B4E38"/>
    <w:rsid w:val="009B527D"/>
    <w:rsid w:val="009B55B8"/>
    <w:rsid w:val="009B5D2C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C6A7E"/>
    <w:rsid w:val="009C6F95"/>
    <w:rsid w:val="009D0B61"/>
    <w:rsid w:val="009D16D7"/>
    <w:rsid w:val="009D2070"/>
    <w:rsid w:val="009D250F"/>
    <w:rsid w:val="009D26CE"/>
    <w:rsid w:val="009D2761"/>
    <w:rsid w:val="009D3671"/>
    <w:rsid w:val="009D42FA"/>
    <w:rsid w:val="009D4640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3CBE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3BA"/>
    <w:rsid w:val="009F6B74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A63"/>
    <w:rsid w:val="00A02DB0"/>
    <w:rsid w:val="00A03117"/>
    <w:rsid w:val="00A0353F"/>
    <w:rsid w:val="00A040AC"/>
    <w:rsid w:val="00A044FD"/>
    <w:rsid w:val="00A04E19"/>
    <w:rsid w:val="00A05422"/>
    <w:rsid w:val="00A06848"/>
    <w:rsid w:val="00A07C07"/>
    <w:rsid w:val="00A07F6B"/>
    <w:rsid w:val="00A104CD"/>
    <w:rsid w:val="00A10985"/>
    <w:rsid w:val="00A10C4A"/>
    <w:rsid w:val="00A10CB1"/>
    <w:rsid w:val="00A10F02"/>
    <w:rsid w:val="00A11AB9"/>
    <w:rsid w:val="00A124A6"/>
    <w:rsid w:val="00A12554"/>
    <w:rsid w:val="00A12922"/>
    <w:rsid w:val="00A13307"/>
    <w:rsid w:val="00A13FBF"/>
    <w:rsid w:val="00A14C4E"/>
    <w:rsid w:val="00A14E56"/>
    <w:rsid w:val="00A1512F"/>
    <w:rsid w:val="00A1552B"/>
    <w:rsid w:val="00A15B20"/>
    <w:rsid w:val="00A15FB6"/>
    <w:rsid w:val="00A16010"/>
    <w:rsid w:val="00A1601E"/>
    <w:rsid w:val="00A172ED"/>
    <w:rsid w:val="00A1732F"/>
    <w:rsid w:val="00A17795"/>
    <w:rsid w:val="00A17AD0"/>
    <w:rsid w:val="00A200B7"/>
    <w:rsid w:val="00A200BF"/>
    <w:rsid w:val="00A20EE3"/>
    <w:rsid w:val="00A20F40"/>
    <w:rsid w:val="00A20FEF"/>
    <w:rsid w:val="00A2247C"/>
    <w:rsid w:val="00A224FA"/>
    <w:rsid w:val="00A22CE9"/>
    <w:rsid w:val="00A23CB2"/>
    <w:rsid w:val="00A2453E"/>
    <w:rsid w:val="00A252AB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50"/>
    <w:rsid w:val="00A35C8B"/>
    <w:rsid w:val="00A36A7A"/>
    <w:rsid w:val="00A36F8F"/>
    <w:rsid w:val="00A3754E"/>
    <w:rsid w:val="00A403AC"/>
    <w:rsid w:val="00A40DB9"/>
    <w:rsid w:val="00A4117B"/>
    <w:rsid w:val="00A41B1F"/>
    <w:rsid w:val="00A42B4A"/>
    <w:rsid w:val="00A43400"/>
    <w:rsid w:val="00A434A2"/>
    <w:rsid w:val="00A43586"/>
    <w:rsid w:val="00A4403E"/>
    <w:rsid w:val="00A4410E"/>
    <w:rsid w:val="00A45461"/>
    <w:rsid w:val="00A455BE"/>
    <w:rsid w:val="00A45608"/>
    <w:rsid w:val="00A45C58"/>
    <w:rsid w:val="00A4603A"/>
    <w:rsid w:val="00A464F8"/>
    <w:rsid w:val="00A46C21"/>
    <w:rsid w:val="00A46D81"/>
    <w:rsid w:val="00A47700"/>
    <w:rsid w:val="00A47929"/>
    <w:rsid w:val="00A50649"/>
    <w:rsid w:val="00A513A4"/>
    <w:rsid w:val="00A514BA"/>
    <w:rsid w:val="00A51CD4"/>
    <w:rsid w:val="00A51D44"/>
    <w:rsid w:val="00A520C1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57754"/>
    <w:rsid w:val="00A603EF"/>
    <w:rsid w:val="00A6060C"/>
    <w:rsid w:val="00A61806"/>
    <w:rsid w:val="00A61A3C"/>
    <w:rsid w:val="00A61E17"/>
    <w:rsid w:val="00A63482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D36"/>
    <w:rsid w:val="00A82F7A"/>
    <w:rsid w:val="00A83F8C"/>
    <w:rsid w:val="00A84085"/>
    <w:rsid w:val="00A84793"/>
    <w:rsid w:val="00A85410"/>
    <w:rsid w:val="00A857CD"/>
    <w:rsid w:val="00A872CE"/>
    <w:rsid w:val="00A875B0"/>
    <w:rsid w:val="00A87F08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CE5"/>
    <w:rsid w:val="00A96EB1"/>
    <w:rsid w:val="00A9742F"/>
    <w:rsid w:val="00AA0C27"/>
    <w:rsid w:val="00AA1147"/>
    <w:rsid w:val="00AA2BA2"/>
    <w:rsid w:val="00AA3D68"/>
    <w:rsid w:val="00AA44C2"/>
    <w:rsid w:val="00AA5DCD"/>
    <w:rsid w:val="00AA5FBD"/>
    <w:rsid w:val="00AA74E8"/>
    <w:rsid w:val="00AB0304"/>
    <w:rsid w:val="00AB111E"/>
    <w:rsid w:val="00AB13D7"/>
    <w:rsid w:val="00AB21D0"/>
    <w:rsid w:val="00AB21D4"/>
    <w:rsid w:val="00AB39F9"/>
    <w:rsid w:val="00AB3E5B"/>
    <w:rsid w:val="00AB46D2"/>
    <w:rsid w:val="00AB5A2A"/>
    <w:rsid w:val="00AB5D17"/>
    <w:rsid w:val="00AB7796"/>
    <w:rsid w:val="00AB7DDD"/>
    <w:rsid w:val="00AC1946"/>
    <w:rsid w:val="00AC202C"/>
    <w:rsid w:val="00AC263C"/>
    <w:rsid w:val="00AC2703"/>
    <w:rsid w:val="00AC290A"/>
    <w:rsid w:val="00AC314D"/>
    <w:rsid w:val="00AC3508"/>
    <w:rsid w:val="00AC39DA"/>
    <w:rsid w:val="00AC3E28"/>
    <w:rsid w:val="00AC5D24"/>
    <w:rsid w:val="00AD0094"/>
    <w:rsid w:val="00AD0B72"/>
    <w:rsid w:val="00AD1144"/>
    <w:rsid w:val="00AD34CF"/>
    <w:rsid w:val="00AD35B8"/>
    <w:rsid w:val="00AD3E87"/>
    <w:rsid w:val="00AD4274"/>
    <w:rsid w:val="00AD4480"/>
    <w:rsid w:val="00AD4B83"/>
    <w:rsid w:val="00AD539C"/>
    <w:rsid w:val="00AD57C5"/>
    <w:rsid w:val="00AD6462"/>
    <w:rsid w:val="00AD6FAD"/>
    <w:rsid w:val="00AD75A2"/>
    <w:rsid w:val="00AD7963"/>
    <w:rsid w:val="00AE18DA"/>
    <w:rsid w:val="00AE2326"/>
    <w:rsid w:val="00AE2E46"/>
    <w:rsid w:val="00AE37FD"/>
    <w:rsid w:val="00AE4CEE"/>
    <w:rsid w:val="00AE4FA6"/>
    <w:rsid w:val="00AE5C87"/>
    <w:rsid w:val="00AE6084"/>
    <w:rsid w:val="00AE6E7C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89E"/>
    <w:rsid w:val="00AF3BAE"/>
    <w:rsid w:val="00AF40B4"/>
    <w:rsid w:val="00AF450B"/>
    <w:rsid w:val="00AF495C"/>
    <w:rsid w:val="00AF496D"/>
    <w:rsid w:val="00AF5B8C"/>
    <w:rsid w:val="00AF5EF6"/>
    <w:rsid w:val="00AF605F"/>
    <w:rsid w:val="00AF6708"/>
    <w:rsid w:val="00AF69F5"/>
    <w:rsid w:val="00AF6BCA"/>
    <w:rsid w:val="00B0243A"/>
    <w:rsid w:val="00B025C8"/>
    <w:rsid w:val="00B02AF9"/>
    <w:rsid w:val="00B02DA6"/>
    <w:rsid w:val="00B02E04"/>
    <w:rsid w:val="00B03021"/>
    <w:rsid w:val="00B045A4"/>
    <w:rsid w:val="00B045F1"/>
    <w:rsid w:val="00B0478D"/>
    <w:rsid w:val="00B0498B"/>
    <w:rsid w:val="00B04F66"/>
    <w:rsid w:val="00B05C57"/>
    <w:rsid w:val="00B06931"/>
    <w:rsid w:val="00B069C6"/>
    <w:rsid w:val="00B07753"/>
    <w:rsid w:val="00B07EC0"/>
    <w:rsid w:val="00B10C1F"/>
    <w:rsid w:val="00B10F4B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E9C"/>
    <w:rsid w:val="00B16FCC"/>
    <w:rsid w:val="00B17337"/>
    <w:rsid w:val="00B17AD2"/>
    <w:rsid w:val="00B17B57"/>
    <w:rsid w:val="00B20D13"/>
    <w:rsid w:val="00B21620"/>
    <w:rsid w:val="00B22576"/>
    <w:rsid w:val="00B2332D"/>
    <w:rsid w:val="00B23844"/>
    <w:rsid w:val="00B239F1"/>
    <w:rsid w:val="00B23B18"/>
    <w:rsid w:val="00B247C5"/>
    <w:rsid w:val="00B276EA"/>
    <w:rsid w:val="00B30225"/>
    <w:rsid w:val="00B316E7"/>
    <w:rsid w:val="00B3191C"/>
    <w:rsid w:val="00B32FC5"/>
    <w:rsid w:val="00B34F11"/>
    <w:rsid w:val="00B35AF7"/>
    <w:rsid w:val="00B363A8"/>
    <w:rsid w:val="00B3661E"/>
    <w:rsid w:val="00B36C32"/>
    <w:rsid w:val="00B42F6B"/>
    <w:rsid w:val="00B43220"/>
    <w:rsid w:val="00B43C4C"/>
    <w:rsid w:val="00B45884"/>
    <w:rsid w:val="00B45CC7"/>
    <w:rsid w:val="00B4644A"/>
    <w:rsid w:val="00B46609"/>
    <w:rsid w:val="00B46A4F"/>
    <w:rsid w:val="00B46AB2"/>
    <w:rsid w:val="00B46AB5"/>
    <w:rsid w:val="00B46F4B"/>
    <w:rsid w:val="00B500FE"/>
    <w:rsid w:val="00B504D3"/>
    <w:rsid w:val="00B50767"/>
    <w:rsid w:val="00B50C9D"/>
    <w:rsid w:val="00B51896"/>
    <w:rsid w:val="00B51D14"/>
    <w:rsid w:val="00B51EF8"/>
    <w:rsid w:val="00B52020"/>
    <w:rsid w:val="00B5313A"/>
    <w:rsid w:val="00B55688"/>
    <w:rsid w:val="00B57C26"/>
    <w:rsid w:val="00B57CAB"/>
    <w:rsid w:val="00B60101"/>
    <w:rsid w:val="00B609C8"/>
    <w:rsid w:val="00B610A5"/>
    <w:rsid w:val="00B63B1F"/>
    <w:rsid w:val="00B63D30"/>
    <w:rsid w:val="00B647AD"/>
    <w:rsid w:val="00B64B15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67D01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0E21"/>
    <w:rsid w:val="00B91108"/>
    <w:rsid w:val="00B918F5"/>
    <w:rsid w:val="00B92A83"/>
    <w:rsid w:val="00B92ABC"/>
    <w:rsid w:val="00B92EF2"/>
    <w:rsid w:val="00B93C81"/>
    <w:rsid w:val="00B93FE4"/>
    <w:rsid w:val="00B95CEE"/>
    <w:rsid w:val="00B964B0"/>
    <w:rsid w:val="00B97E57"/>
    <w:rsid w:val="00B97EBB"/>
    <w:rsid w:val="00BA0C9B"/>
    <w:rsid w:val="00BA162D"/>
    <w:rsid w:val="00BA16BF"/>
    <w:rsid w:val="00BA1DBD"/>
    <w:rsid w:val="00BA215B"/>
    <w:rsid w:val="00BA38F1"/>
    <w:rsid w:val="00BA3B4E"/>
    <w:rsid w:val="00BA3B70"/>
    <w:rsid w:val="00BA44DD"/>
    <w:rsid w:val="00BA4817"/>
    <w:rsid w:val="00BA5E37"/>
    <w:rsid w:val="00BA5F5B"/>
    <w:rsid w:val="00BA71EC"/>
    <w:rsid w:val="00BA73DA"/>
    <w:rsid w:val="00BA74DC"/>
    <w:rsid w:val="00BA7E09"/>
    <w:rsid w:val="00BB00B8"/>
    <w:rsid w:val="00BB064E"/>
    <w:rsid w:val="00BB1483"/>
    <w:rsid w:val="00BB1B33"/>
    <w:rsid w:val="00BB245A"/>
    <w:rsid w:val="00BB2F89"/>
    <w:rsid w:val="00BB399A"/>
    <w:rsid w:val="00BB3EBB"/>
    <w:rsid w:val="00BB4221"/>
    <w:rsid w:val="00BB4AB7"/>
    <w:rsid w:val="00BB5855"/>
    <w:rsid w:val="00BB5D67"/>
    <w:rsid w:val="00BB65A1"/>
    <w:rsid w:val="00BB6EB6"/>
    <w:rsid w:val="00BC0EF8"/>
    <w:rsid w:val="00BC0F7D"/>
    <w:rsid w:val="00BC15B4"/>
    <w:rsid w:val="00BC1793"/>
    <w:rsid w:val="00BC1B9D"/>
    <w:rsid w:val="00BC1FD3"/>
    <w:rsid w:val="00BC4F22"/>
    <w:rsid w:val="00BC5C40"/>
    <w:rsid w:val="00BC5D34"/>
    <w:rsid w:val="00BC68C0"/>
    <w:rsid w:val="00BC6B00"/>
    <w:rsid w:val="00BC6F03"/>
    <w:rsid w:val="00BC7403"/>
    <w:rsid w:val="00BC77C8"/>
    <w:rsid w:val="00BD049D"/>
    <w:rsid w:val="00BD0774"/>
    <w:rsid w:val="00BD0C25"/>
    <w:rsid w:val="00BD17D0"/>
    <w:rsid w:val="00BD3543"/>
    <w:rsid w:val="00BD3758"/>
    <w:rsid w:val="00BD3F0D"/>
    <w:rsid w:val="00BD41EF"/>
    <w:rsid w:val="00BD4762"/>
    <w:rsid w:val="00BD4A0F"/>
    <w:rsid w:val="00BD4C1D"/>
    <w:rsid w:val="00BD5654"/>
    <w:rsid w:val="00BD56C7"/>
    <w:rsid w:val="00BD58C4"/>
    <w:rsid w:val="00BD66AA"/>
    <w:rsid w:val="00BD7F87"/>
    <w:rsid w:val="00BD7FC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09C"/>
    <w:rsid w:val="00BE44B8"/>
    <w:rsid w:val="00BE6123"/>
    <w:rsid w:val="00BF22DA"/>
    <w:rsid w:val="00BF23FC"/>
    <w:rsid w:val="00BF2B93"/>
    <w:rsid w:val="00BF2E4A"/>
    <w:rsid w:val="00BF3DEB"/>
    <w:rsid w:val="00BF48B2"/>
    <w:rsid w:val="00BF54C0"/>
    <w:rsid w:val="00BF5DCA"/>
    <w:rsid w:val="00BF666A"/>
    <w:rsid w:val="00BF6D59"/>
    <w:rsid w:val="00BF70C3"/>
    <w:rsid w:val="00C003C2"/>
    <w:rsid w:val="00C00652"/>
    <w:rsid w:val="00C00735"/>
    <w:rsid w:val="00C01A75"/>
    <w:rsid w:val="00C01E69"/>
    <w:rsid w:val="00C021EE"/>
    <w:rsid w:val="00C0263D"/>
    <w:rsid w:val="00C02A95"/>
    <w:rsid w:val="00C030AD"/>
    <w:rsid w:val="00C04EBF"/>
    <w:rsid w:val="00C059C3"/>
    <w:rsid w:val="00C06C77"/>
    <w:rsid w:val="00C077B0"/>
    <w:rsid w:val="00C07991"/>
    <w:rsid w:val="00C1005B"/>
    <w:rsid w:val="00C10A3A"/>
    <w:rsid w:val="00C1120B"/>
    <w:rsid w:val="00C11F12"/>
    <w:rsid w:val="00C14E1F"/>
    <w:rsid w:val="00C150BB"/>
    <w:rsid w:val="00C15D97"/>
    <w:rsid w:val="00C1605F"/>
    <w:rsid w:val="00C164A7"/>
    <w:rsid w:val="00C17B79"/>
    <w:rsid w:val="00C210C1"/>
    <w:rsid w:val="00C210C6"/>
    <w:rsid w:val="00C22A31"/>
    <w:rsid w:val="00C22F35"/>
    <w:rsid w:val="00C2355D"/>
    <w:rsid w:val="00C23794"/>
    <w:rsid w:val="00C237F9"/>
    <w:rsid w:val="00C24844"/>
    <w:rsid w:val="00C24E4C"/>
    <w:rsid w:val="00C251F3"/>
    <w:rsid w:val="00C25BC6"/>
    <w:rsid w:val="00C26B8C"/>
    <w:rsid w:val="00C31041"/>
    <w:rsid w:val="00C31789"/>
    <w:rsid w:val="00C32C8F"/>
    <w:rsid w:val="00C33079"/>
    <w:rsid w:val="00C34269"/>
    <w:rsid w:val="00C3493F"/>
    <w:rsid w:val="00C350FD"/>
    <w:rsid w:val="00C352BB"/>
    <w:rsid w:val="00C35D1B"/>
    <w:rsid w:val="00C36250"/>
    <w:rsid w:val="00C369F1"/>
    <w:rsid w:val="00C36BCD"/>
    <w:rsid w:val="00C36FE9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8C8"/>
    <w:rsid w:val="00C44DAB"/>
    <w:rsid w:val="00C455C1"/>
    <w:rsid w:val="00C459DC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18D9"/>
    <w:rsid w:val="00C5211C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679D5"/>
    <w:rsid w:val="00C67C7A"/>
    <w:rsid w:val="00C706D3"/>
    <w:rsid w:val="00C70DE1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593"/>
    <w:rsid w:val="00C806FC"/>
    <w:rsid w:val="00C808D3"/>
    <w:rsid w:val="00C8156B"/>
    <w:rsid w:val="00C8166A"/>
    <w:rsid w:val="00C8167C"/>
    <w:rsid w:val="00C81FFA"/>
    <w:rsid w:val="00C82E43"/>
    <w:rsid w:val="00C83EED"/>
    <w:rsid w:val="00C83FF4"/>
    <w:rsid w:val="00C84000"/>
    <w:rsid w:val="00C8510C"/>
    <w:rsid w:val="00C85863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2D50"/>
    <w:rsid w:val="00C933E9"/>
    <w:rsid w:val="00C94CB8"/>
    <w:rsid w:val="00C95C4E"/>
    <w:rsid w:val="00C95EC9"/>
    <w:rsid w:val="00C964E7"/>
    <w:rsid w:val="00C9706E"/>
    <w:rsid w:val="00C975AE"/>
    <w:rsid w:val="00C97E26"/>
    <w:rsid w:val="00CA00C3"/>
    <w:rsid w:val="00CA1889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B7B3D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4F37"/>
    <w:rsid w:val="00CC52D5"/>
    <w:rsid w:val="00CC6397"/>
    <w:rsid w:val="00CC71FF"/>
    <w:rsid w:val="00CD0638"/>
    <w:rsid w:val="00CD09ED"/>
    <w:rsid w:val="00CD0E62"/>
    <w:rsid w:val="00CD1D4A"/>
    <w:rsid w:val="00CD3C84"/>
    <w:rsid w:val="00CD49F0"/>
    <w:rsid w:val="00CD5098"/>
    <w:rsid w:val="00CD62F3"/>
    <w:rsid w:val="00CD6570"/>
    <w:rsid w:val="00CD6925"/>
    <w:rsid w:val="00CD6E4D"/>
    <w:rsid w:val="00CD7AD0"/>
    <w:rsid w:val="00CD7DDE"/>
    <w:rsid w:val="00CE02FC"/>
    <w:rsid w:val="00CE1006"/>
    <w:rsid w:val="00CE3328"/>
    <w:rsid w:val="00CE360F"/>
    <w:rsid w:val="00CE4109"/>
    <w:rsid w:val="00CE47C5"/>
    <w:rsid w:val="00CE4916"/>
    <w:rsid w:val="00CE60C2"/>
    <w:rsid w:val="00CE681E"/>
    <w:rsid w:val="00CE6C2E"/>
    <w:rsid w:val="00CE7D57"/>
    <w:rsid w:val="00CF0120"/>
    <w:rsid w:val="00CF081A"/>
    <w:rsid w:val="00CF0A9C"/>
    <w:rsid w:val="00CF13FB"/>
    <w:rsid w:val="00CF1DB2"/>
    <w:rsid w:val="00CF21AF"/>
    <w:rsid w:val="00CF24DE"/>
    <w:rsid w:val="00CF2B88"/>
    <w:rsid w:val="00CF34B6"/>
    <w:rsid w:val="00CF36D9"/>
    <w:rsid w:val="00CF47FA"/>
    <w:rsid w:val="00CF4D4D"/>
    <w:rsid w:val="00CF6183"/>
    <w:rsid w:val="00CF70B8"/>
    <w:rsid w:val="00CF75FE"/>
    <w:rsid w:val="00CF7694"/>
    <w:rsid w:val="00CF7A3B"/>
    <w:rsid w:val="00CF7F26"/>
    <w:rsid w:val="00D0002D"/>
    <w:rsid w:val="00D0072F"/>
    <w:rsid w:val="00D00E39"/>
    <w:rsid w:val="00D018BD"/>
    <w:rsid w:val="00D01F91"/>
    <w:rsid w:val="00D02383"/>
    <w:rsid w:val="00D0267B"/>
    <w:rsid w:val="00D0308D"/>
    <w:rsid w:val="00D03160"/>
    <w:rsid w:val="00D037F9"/>
    <w:rsid w:val="00D078FE"/>
    <w:rsid w:val="00D07D80"/>
    <w:rsid w:val="00D07F4C"/>
    <w:rsid w:val="00D11838"/>
    <w:rsid w:val="00D129B7"/>
    <w:rsid w:val="00D12C1E"/>
    <w:rsid w:val="00D13702"/>
    <w:rsid w:val="00D14481"/>
    <w:rsid w:val="00D148C0"/>
    <w:rsid w:val="00D14A06"/>
    <w:rsid w:val="00D14B32"/>
    <w:rsid w:val="00D156B5"/>
    <w:rsid w:val="00D158E9"/>
    <w:rsid w:val="00D15FF2"/>
    <w:rsid w:val="00D16C35"/>
    <w:rsid w:val="00D170E4"/>
    <w:rsid w:val="00D17A04"/>
    <w:rsid w:val="00D20397"/>
    <w:rsid w:val="00D20A9A"/>
    <w:rsid w:val="00D22471"/>
    <w:rsid w:val="00D22B9C"/>
    <w:rsid w:val="00D22F29"/>
    <w:rsid w:val="00D238A8"/>
    <w:rsid w:val="00D23A84"/>
    <w:rsid w:val="00D244F9"/>
    <w:rsid w:val="00D257F7"/>
    <w:rsid w:val="00D25AE7"/>
    <w:rsid w:val="00D2702F"/>
    <w:rsid w:val="00D271FE"/>
    <w:rsid w:val="00D30599"/>
    <w:rsid w:val="00D31708"/>
    <w:rsid w:val="00D31C37"/>
    <w:rsid w:val="00D31FED"/>
    <w:rsid w:val="00D32118"/>
    <w:rsid w:val="00D32B53"/>
    <w:rsid w:val="00D32D8D"/>
    <w:rsid w:val="00D33358"/>
    <w:rsid w:val="00D333AF"/>
    <w:rsid w:val="00D33F2A"/>
    <w:rsid w:val="00D34604"/>
    <w:rsid w:val="00D34B87"/>
    <w:rsid w:val="00D363B3"/>
    <w:rsid w:val="00D41FCB"/>
    <w:rsid w:val="00D42972"/>
    <w:rsid w:val="00D42AF7"/>
    <w:rsid w:val="00D43B5E"/>
    <w:rsid w:val="00D43C4F"/>
    <w:rsid w:val="00D44275"/>
    <w:rsid w:val="00D443A5"/>
    <w:rsid w:val="00D446CE"/>
    <w:rsid w:val="00D44722"/>
    <w:rsid w:val="00D4522B"/>
    <w:rsid w:val="00D4552A"/>
    <w:rsid w:val="00D50F3D"/>
    <w:rsid w:val="00D51360"/>
    <w:rsid w:val="00D5163E"/>
    <w:rsid w:val="00D51F1E"/>
    <w:rsid w:val="00D51FF3"/>
    <w:rsid w:val="00D51FFC"/>
    <w:rsid w:val="00D52835"/>
    <w:rsid w:val="00D53A97"/>
    <w:rsid w:val="00D54434"/>
    <w:rsid w:val="00D552EA"/>
    <w:rsid w:val="00D554FA"/>
    <w:rsid w:val="00D56B2E"/>
    <w:rsid w:val="00D57321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0E57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48"/>
    <w:rsid w:val="00D81950"/>
    <w:rsid w:val="00D8274D"/>
    <w:rsid w:val="00D83128"/>
    <w:rsid w:val="00D83322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3BE"/>
    <w:rsid w:val="00D925ED"/>
    <w:rsid w:val="00D92C47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3BC2"/>
    <w:rsid w:val="00DA4430"/>
    <w:rsid w:val="00DA45AF"/>
    <w:rsid w:val="00DA58E7"/>
    <w:rsid w:val="00DA74FB"/>
    <w:rsid w:val="00DA7A03"/>
    <w:rsid w:val="00DB0009"/>
    <w:rsid w:val="00DB0511"/>
    <w:rsid w:val="00DB123E"/>
    <w:rsid w:val="00DB1818"/>
    <w:rsid w:val="00DB277C"/>
    <w:rsid w:val="00DB3640"/>
    <w:rsid w:val="00DB36D4"/>
    <w:rsid w:val="00DB38B9"/>
    <w:rsid w:val="00DB3A3E"/>
    <w:rsid w:val="00DB3A89"/>
    <w:rsid w:val="00DB4127"/>
    <w:rsid w:val="00DB4275"/>
    <w:rsid w:val="00DB440A"/>
    <w:rsid w:val="00DB4476"/>
    <w:rsid w:val="00DB44B4"/>
    <w:rsid w:val="00DB49E1"/>
    <w:rsid w:val="00DB54DF"/>
    <w:rsid w:val="00DB596F"/>
    <w:rsid w:val="00DB6C77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01"/>
    <w:rsid w:val="00DC4AAE"/>
    <w:rsid w:val="00DC4D77"/>
    <w:rsid w:val="00DC4DA2"/>
    <w:rsid w:val="00DC5225"/>
    <w:rsid w:val="00DC5302"/>
    <w:rsid w:val="00DC5488"/>
    <w:rsid w:val="00DC58E0"/>
    <w:rsid w:val="00DC5B5A"/>
    <w:rsid w:val="00DC7557"/>
    <w:rsid w:val="00DC7BA4"/>
    <w:rsid w:val="00DC7F8D"/>
    <w:rsid w:val="00DD0E94"/>
    <w:rsid w:val="00DD0F37"/>
    <w:rsid w:val="00DD2BA3"/>
    <w:rsid w:val="00DD49CA"/>
    <w:rsid w:val="00DD4AA9"/>
    <w:rsid w:val="00DD60AD"/>
    <w:rsid w:val="00DD6228"/>
    <w:rsid w:val="00DD6304"/>
    <w:rsid w:val="00DD68CD"/>
    <w:rsid w:val="00DE0993"/>
    <w:rsid w:val="00DE1718"/>
    <w:rsid w:val="00DE1B03"/>
    <w:rsid w:val="00DE2316"/>
    <w:rsid w:val="00DE2512"/>
    <w:rsid w:val="00DE3935"/>
    <w:rsid w:val="00DE3A2E"/>
    <w:rsid w:val="00DE3C50"/>
    <w:rsid w:val="00DE4611"/>
    <w:rsid w:val="00DE4877"/>
    <w:rsid w:val="00DE4E1D"/>
    <w:rsid w:val="00DE4E7D"/>
    <w:rsid w:val="00DE501F"/>
    <w:rsid w:val="00DE523B"/>
    <w:rsid w:val="00DE6049"/>
    <w:rsid w:val="00DE6124"/>
    <w:rsid w:val="00DE61E0"/>
    <w:rsid w:val="00DE6931"/>
    <w:rsid w:val="00DE69D2"/>
    <w:rsid w:val="00DE7D28"/>
    <w:rsid w:val="00DF007E"/>
    <w:rsid w:val="00DF0935"/>
    <w:rsid w:val="00DF0B95"/>
    <w:rsid w:val="00DF1F2F"/>
    <w:rsid w:val="00DF23B5"/>
    <w:rsid w:val="00DF5101"/>
    <w:rsid w:val="00DF5215"/>
    <w:rsid w:val="00DF58F7"/>
    <w:rsid w:val="00DF62CD"/>
    <w:rsid w:val="00DF687F"/>
    <w:rsid w:val="00DF6A12"/>
    <w:rsid w:val="00DF6AA5"/>
    <w:rsid w:val="00DF708A"/>
    <w:rsid w:val="00DF7187"/>
    <w:rsid w:val="00E0046B"/>
    <w:rsid w:val="00E00582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6CD8"/>
    <w:rsid w:val="00E07713"/>
    <w:rsid w:val="00E07C88"/>
    <w:rsid w:val="00E105CA"/>
    <w:rsid w:val="00E10977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081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6F5B"/>
    <w:rsid w:val="00E27E8A"/>
    <w:rsid w:val="00E321BF"/>
    <w:rsid w:val="00E33E03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96A"/>
    <w:rsid w:val="00E37CA2"/>
    <w:rsid w:val="00E40179"/>
    <w:rsid w:val="00E40581"/>
    <w:rsid w:val="00E41107"/>
    <w:rsid w:val="00E423A8"/>
    <w:rsid w:val="00E42897"/>
    <w:rsid w:val="00E42B11"/>
    <w:rsid w:val="00E42FD0"/>
    <w:rsid w:val="00E43A94"/>
    <w:rsid w:val="00E43DB3"/>
    <w:rsid w:val="00E4474F"/>
    <w:rsid w:val="00E449F3"/>
    <w:rsid w:val="00E4544B"/>
    <w:rsid w:val="00E45E14"/>
    <w:rsid w:val="00E4674D"/>
    <w:rsid w:val="00E46A31"/>
    <w:rsid w:val="00E46CC0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16C"/>
    <w:rsid w:val="00E57560"/>
    <w:rsid w:val="00E57634"/>
    <w:rsid w:val="00E5782F"/>
    <w:rsid w:val="00E57BAA"/>
    <w:rsid w:val="00E60354"/>
    <w:rsid w:val="00E612DE"/>
    <w:rsid w:val="00E61B9F"/>
    <w:rsid w:val="00E62558"/>
    <w:rsid w:val="00E62844"/>
    <w:rsid w:val="00E62B67"/>
    <w:rsid w:val="00E62E52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226"/>
    <w:rsid w:val="00E744CE"/>
    <w:rsid w:val="00E747C3"/>
    <w:rsid w:val="00E74BDA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0DD1"/>
    <w:rsid w:val="00E9174F"/>
    <w:rsid w:val="00E92F8D"/>
    <w:rsid w:val="00E92FFE"/>
    <w:rsid w:val="00E9301A"/>
    <w:rsid w:val="00E94132"/>
    <w:rsid w:val="00E94B77"/>
    <w:rsid w:val="00E9544F"/>
    <w:rsid w:val="00E9574E"/>
    <w:rsid w:val="00E95B83"/>
    <w:rsid w:val="00E96843"/>
    <w:rsid w:val="00E9775B"/>
    <w:rsid w:val="00E97D2C"/>
    <w:rsid w:val="00EA0BCB"/>
    <w:rsid w:val="00EA0E80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3375"/>
    <w:rsid w:val="00EC44A6"/>
    <w:rsid w:val="00EC4907"/>
    <w:rsid w:val="00EC4A25"/>
    <w:rsid w:val="00EC6B8F"/>
    <w:rsid w:val="00EC6B90"/>
    <w:rsid w:val="00EC6CFC"/>
    <w:rsid w:val="00EC74F5"/>
    <w:rsid w:val="00EC76B8"/>
    <w:rsid w:val="00ED02B5"/>
    <w:rsid w:val="00ED04DA"/>
    <w:rsid w:val="00ED0CA0"/>
    <w:rsid w:val="00ED118A"/>
    <w:rsid w:val="00ED1EED"/>
    <w:rsid w:val="00ED1FEA"/>
    <w:rsid w:val="00ED2BB6"/>
    <w:rsid w:val="00ED2FCE"/>
    <w:rsid w:val="00ED3E35"/>
    <w:rsid w:val="00ED4AC6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088F"/>
    <w:rsid w:val="00EE135F"/>
    <w:rsid w:val="00EE22E4"/>
    <w:rsid w:val="00EE253C"/>
    <w:rsid w:val="00EE264F"/>
    <w:rsid w:val="00EE28C4"/>
    <w:rsid w:val="00EE382E"/>
    <w:rsid w:val="00EE3895"/>
    <w:rsid w:val="00EE39AA"/>
    <w:rsid w:val="00EE3CF6"/>
    <w:rsid w:val="00EE3D6C"/>
    <w:rsid w:val="00EE427F"/>
    <w:rsid w:val="00EE509B"/>
    <w:rsid w:val="00EE56DD"/>
    <w:rsid w:val="00EE6F09"/>
    <w:rsid w:val="00EE7441"/>
    <w:rsid w:val="00EE7EC9"/>
    <w:rsid w:val="00EF04F7"/>
    <w:rsid w:val="00EF07AE"/>
    <w:rsid w:val="00EF256B"/>
    <w:rsid w:val="00EF3222"/>
    <w:rsid w:val="00EF36EE"/>
    <w:rsid w:val="00EF3739"/>
    <w:rsid w:val="00EF4521"/>
    <w:rsid w:val="00EF5206"/>
    <w:rsid w:val="00EF552E"/>
    <w:rsid w:val="00EF5FC5"/>
    <w:rsid w:val="00EF623A"/>
    <w:rsid w:val="00EF6DB7"/>
    <w:rsid w:val="00EF6DE4"/>
    <w:rsid w:val="00F004BC"/>
    <w:rsid w:val="00F00831"/>
    <w:rsid w:val="00F00E00"/>
    <w:rsid w:val="00F0163E"/>
    <w:rsid w:val="00F01646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06D"/>
    <w:rsid w:val="00F07F37"/>
    <w:rsid w:val="00F10B80"/>
    <w:rsid w:val="00F11119"/>
    <w:rsid w:val="00F1247A"/>
    <w:rsid w:val="00F1328F"/>
    <w:rsid w:val="00F16A17"/>
    <w:rsid w:val="00F17339"/>
    <w:rsid w:val="00F17792"/>
    <w:rsid w:val="00F17815"/>
    <w:rsid w:val="00F17BC1"/>
    <w:rsid w:val="00F2022E"/>
    <w:rsid w:val="00F20433"/>
    <w:rsid w:val="00F21D0D"/>
    <w:rsid w:val="00F2242B"/>
    <w:rsid w:val="00F22469"/>
    <w:rsid w:val="00F2280E"/>
    <w:rsid w:val="00F22EC7"/>
    <w:rsid w:val="00F23133"/>
    <w:rsid w:val="00F23247"/>
    <w:rsid w:val="00F2432B"/>
    <w:rsid w:val="00F24DC8"/>
    <w:rsid w:val="00F25CCD"/>
    <w:rsid w:val="00F25D39"/>
    <w:rsid w:val="00F261E1"/>
    <w:rsid w:val="00F2649C"/>
    <w:rsid w:val="00F26C4F"/>
    <w:rsid w:val="00F26F9E"/>
    <w:rsid w:val="00F27198"/>
    <w:rsid w:val="00F27601"/>
    <w:rsid w:val="00F27C48"/>
    <w:rsid w:val="00F27C56"/>
    <w:rsid w:val="00F304E6"/>
    <w:rsid w:val="00F305B1"/>
    <w:rsid w:val="00F31522"/>
    <w:rsid w:val="00F31E74"/>
    <w:rsid w:val="00F321AE"/>
    <w:rsid w:val="00F32436"/>
    <w:rsid w:val="00F32A59"/>
    <w:rsid w:val="00F32B39"/>
    <w:rsid w:val="00F32C31"/>
    <w:rsid w:val="00F34118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0F7"/>
    <w:rsid w:val="00F4149B"/>
    <w:rsid w:val="00F42613"/>
    <w:rsid w:val="00F4267F"/>
    <w:rsid w:val="00F432AC"/>
    <w:rsid w:val="00F43309"/>
    <w:rsid w:val="00F43AF3"/>
    <w:rsid w:val="00F4441A"/>
    <w:rsid w:val="00F44713"/>
    <w:rsid w:val="00F44B25"/>
    <w:rsid w:val="00F44E9D"/>
    <w:rsid w:val="00F44FEF"/>
    <w:rsid w:val="00F45123"/>
    <w:rsid w:val="00F46BFD"/>
    <w:rsid w:val="00F46FF5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150"/>
    <w:rsid w:val="00F56471"/>
    <w:rsid w:val="00F56E9C"/>
    <w:rsid w:val="00F56F0E"/>
    <w:rsid w:val="00F572A1"/>
    <w:rsid w:val="00F57F1C"/>
    <w:rsid w:val="00F6076B"/>
    <w:rsid w:val="00F60ACC"/>
    <w:rsid w:val="00F60B75"/>
    <w:rsid w:val="00F610D5"/>
    <w:rsid w:val="00F6128A"/>
    <w:rsid w:val="00F61EA7"/>
    <w:rsid w:val="00F61EAC"/>
    <w:rsid w:val="00F624D0"/>
    <w:rsid w:val="00F64EEF"/>
    <w:rsid w:val="00F653B8"/>
    <w:rsid w:val="00F660E4"/>
    <w:rsid w:val="00F675F8"/>
    <w:rsid w:val="00F67F04"/>
    <w:rsid w:val="00F70286"/>
    <w:rsid w:val="00F7246F"/>
    <w:rsid w:val="00F7248C"/>
    <w:rsid w:val="00F73611"/>
    <w:rsid w:val="00F73B04"/>
    <w:rsid w:val="00F74CB3"/>
    <w:rsid w:val="00F75588"/>
    <w:rsid w:val="00F7582E"/>
    <w:rsid w:val="00F75AAE"/>
    <w:rsid w:val="00F75F53"/>
    <w:rsid w:val="00F76134"/>
    <w:rsid w:val="00F7698F"/>
    <w:rsid w:val="00F76A41"/>
    <w:rsid w:val="00F76AD3"/>
    <w:rsid w:val="00F82B62"/>
    <w:rsid w:val="00F834ED"/>
    <w:rsid w:val="00F83BE3"/>
    <w:rsid w:val="00F84CBE"/>
    <w:rsid w:val="00F853DA"/>
    <w:rsid w:val="00F85D9B"/>
    <w:rsid w:val="00F8614E"/>
    <w:rsid w:val="00F862B3"/>
    <w:rsid w:val="00F87B08"/>
    <w:rsid w:val="00F87E6B"/>
    <w:rsid w:val="00F90378"/>
    <w:rsid w:val="00F9045C"/>
    <w:rsid w:val="00F909C1"/>
    <w:rsid w:val="00F91493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705"/>
    <w:rsid w:val="00FA2891"/>
    <w:rsid w:val="00FA3F42"/>
    <w:rsid w:val="00FA3F5C"/>
    <w:rsid w:val="00FA4C91"/>
    <w:rsid w:val="00FA6D85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BD2"/>
    <w:rsid w:val="00FC2DE9"/>
    <w:rsid w:val="00FC35B2"/>
    <w:rsid w:val="00FC3C82"/>
    <w:rsid w:val="00FC5289"/>
    <w:rsid w:val="00FC57BB"/>
    <w:rsid w:val="00FC5E28"/>
    <w:rsid w:val="00FC6991"/>
    <w:rsid w:val="00FC735D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D6F34"/>
    <w:rsid w:val="00FE0C3D"/>
    <w:rsid w:val="00FE0F84"/>
    <w:rsid w:val="00FE10E8"/>
    <w:rsid w:val="00FE1C37"/>
    <w:rsid w:val="00FE1D08"/>
    <w:rsid w:val="00FE1EF0"/>
    <w:rsid w:val="00FE1FEF"/>
    <w:rsid w:val="00FE200B"/>
    <w:rsid w:val="00FE270C"/>
    <w:rsid w:val="00FE31E0"/>
    <w:rsid w:val="00FE3988"/>
    <w:rsid w:val="00FE3B45"/>
    <w:rsid w:val="00FE3BD8"/>
    <w:rsid w:val="00FE3EC9"/>
    <w:rsid w:val="00FE4CEA"/>
    <w:rsid w:val="00FE4EAE"/>
    <w:rsid w:val="00FE59A5"/>
    <w:rsid w:val="00FE5DD5"/>
    <w:rsid w:val="00FE6C99"/>
    <w:rsid w:val="00FF0817"/>
    <w:rsid w:val="00FF0E39"/>
    <w:rsid w:val="00FF215F"/>
    <w:rsid w:val="00FF2F2A"/>
    <w:rsid w:val="00FF33D2"/>
    <w:rsid w:val="00FF3C92"/>
    <w:rsid w:val="00FF4106"/>
    <w:rsid w:val="00FF5939"/>
    <w:rsid w:val="00FF6500"/>
    <w:rsid w:val="00FF75F1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link w:val="Heading1Char"/>
    <w:qFormat/>
    <w:pPr>
      <w:keepNext/>
      <w:keepLines/>
      <w:numPr>
        <w:numId w:val="4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pPr>
      <w:ind w:left="1985" w:hanging="1985"/>
    </w:pPr>
  </w:style>
  <w:style w:type="paragraph" w:styleId="TOC7">
    <w:name w:val="toc 7"/>
    <w:basedOn w:val="TOC6"/>
    <w:next w:val="Normal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uiPriority w:val="99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  <w:style w:type="paragraph" w:customStyle="1" w:styleId="PlantUML">
    <w:name w:val="PlantUML"/>
    <w:basedOn w:val="Normal"/>
    <w:link w:val="PlantUMLChar"/>
    <w:autoRedefine/>
    <w:rsid w:val="00970E71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/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970E71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970E71"/>
    <w:pPr>
      <w:jc w:val="center"/>
    </w:pPr>
    <w:rPr>
      <w:b/>
    </w:rPr>
  </w:style>
  <w:style w:type="character" w:customStyle="1" w:styleId="PlantUMLImgChar">
    <w:name w:val="PlantUMLImg Char"/>
    <w:basedOn w:val="DefaultParagraphFont"/>
    <w:link w:val="PlantUMLImg"/>
    <w:rsid w:val="00970E71"/>
    <w:rPr>
      <w:b/>
    </w:rPr>
  </w:style>
  <w:style w:type="paragraph" w:customStyle="1" w:styleId="Listbulletnospace">
    <w:name w:val="List bullet no space"/>
    <w:basedOn w:val="ListBullet"/>
    <w:qFormat/>
    <w:rsid w:val="00A07C07"/>
    <w:pPr>
      <w:numPr>
        <w:numId w:val="0"/>
      </w:numPr>
      <w:tabs>
        <w:tab w:val="left" w:pos="522"/>
      </w:tabs>
      <w:overflowPunct w:val="0"/>
      <w:autoSpaceDE w:val="0"/>
      <w:autoSpaceDN w:val="0"/>
      <w:adjustRightInd w:val="0"/>
      <w:spacing w:after="0"/>
      <w:ind w:left="533" w:hanging="274"/>
      <w:contextualSpacing w:val="0"/>
      <w:textAlignment w:val="baseline"/>
    </w:pPr>
    <w:rPr>
      <w:rFonts w:eastAsia="DengXian"/>
      <w:lang w:val="en-GB"/>
    </w:rPr>
  </w:style>
  <w:style w:type="paragraph" w:styleId="ListBullet">
    <w:name w:val="List Bullet"/>
    <w:basedOn w:val="Normal"/>
    <w:rsid w:val="00A07C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266DA3"/>
    <w:rPr>
      <w:rFonts w:ascii="Arial" w:hAnsi="Arial"/>
      <w:sz w:val="36"/>
      <w:lang w:val="en-GB"/>
    </w:rPr>
  </w:style>
  <w:style w:type="character" w:customStyle="1" w:styleId="Heading2Char">
    <w:name w:val="Heading 2 Char"/>
    <w:link w:val="Heading2"/>
    <w:rsid w:val="00266DA3"/>
    <w:rPr>
      <w:rFonts w:ascii="Arial" w:hAnsi="Arial"/>
      <w:sz w:val="32"/>
      <w:lang w:val="en-GB"/>
    </w:rPr>
  </w:style>
  <w:style w:type="character" w:customStyle="1" w:styleId="Heading4Char">
    <w:name w:val="Heading 4 Char"/>
    <w:basedOn w:val="DefaultParagraphFont"/>
    <w:link w:val="Heading4"/>
    <w:rsid w:val="00266DA3"/>
    <w:rPr>
      <w:rFonts w:ascii="Arial" w:hAnsi="Arial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266DA3"/>
    <w:rPr>
      <w:rFonts w:ascii="Arial" w:hAnsi="Arial"/>
      <w:sz w:val="22"/>
      <w:lang w:val="en-GB"/>
    </w:rPr>
  </w:style>
  <w:style w:type="table" w:customStyle="1" w:styleId="GridTable2-Accent42">
    <w:name w:val="Grid Table 2 - Accent 42"/>
    <w:basedOn w:val="TableNormal"/>
    <w:uiPriority w:val="47"/>
    <w:rsid w:val="00266DA3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character" w:customStyle="1" w:styleId="fontstyle21">
    <w:name w:val="fontstyle21"/>
    <w:basedOn w:val="DefaultParagraphFont"/>
    <w:rsid w:val="00266DA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266DA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266D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PatentNumbering1">
    <w:name w:val="Patent Numbering 1"/>
    <w:aliases w:val="pn1"/>
    <w:basedOn w:val="Normal"/>
    <w:rsid w:val="00266DA3"/>
    <w:pPr>
      <w:numPr>
        <w:numId w:val="3"/>
      </w:numPr>
      <w:tabs>
        <w:tab w:val="left" w:pos="1440"/>
      </w:tabs>
      <w:spacing w:after="240" w:line="360" w:lineRule="auto"/>
      <w:outlineLvl w:val="0"/>
    </w:pPr>
    <w:rPr>
      <w:rFonts w:eastAsia="Times New Roman"/>
      <w:kern w:val="32"/>
      <w:sz w:val="24"/>
    </w:rPr>
  </w:style>
  <w:style w:type="paragraph" w:customStyle="1" w:styleId="Fig">
    <w:name w:val="Fig"/>
    <w:basedOn w:val="Caption"/>
    <w:qFormat/>
    <w:rsid w:val="00266DA3"/>
    <w:pPr>
      <w:spacing w:after="120"/>
      <w:jc w:val="center"/>
    </w:pPr>
  </w:style>
  <w:style w:type="character" w:customStyle="1" w:styleId="fontstyle01">
    <w:name w:val="fontstyle01"/>
    <w:basedOn w:val="DefaultParagraphFont"/>
    <w:rsid w:val="00266DA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FigureTitle">
    <w:name w:val="Figure_Title"/>
    <w:basedOn w:val="Normal"/>
    <w:next w:val="Normal"/>
    <w:qFormat/>
    <w:rsid w:val="00266DA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eastAsia="Times New Roman"/>
      <w:b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66DA3"/>
    <w:pPr>
      <w:numPr>
        <w:numId w:val="0"/>
      </w:numPr>
      <w:pBdr>
        <w:top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Bullet2">
    <w:name w:val="List Bullet 2"/>
    <w:basedOn w:val="Normal"/>
    <w:rsid w:val="00266DA3"/>
    <w:pPr>
      <w:numPr>
        <w:numId w:val="5"/>
      </w:numPr>
      <w:contextualSpacing/>
    </w:pPr>
  </w:style>
  <w:style w:type="paragraph" w:customStyle="1" w:styleId="AlphaList">
    <w:name w:val="Alpha List"/>
    <w:basedOn w:val="Normal"/>
    <w:qFormat/>
    <w:rsid w:val="00266DA3"/>
    <w:pPr>
      <w:numPr>
        <w:numId w:val="6"/>
      </w:num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lang w:val="en-GB"/>
    </w:rPr>
  </w:style>
  <w:style w:type="paragraph" w:customStyle="1" w:styleId="Normal-keepwithnext">
    <w:name w:val="Normal - keep with next"/>
    <w:aliases w:val="for figures"/>
    <w:basedOn w:val="Normal"/>
    <w:qFormat/>
    <w:rsid w:val="00266DA3"/>
    <w:pPr>
      <w:keepNext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</w:rPr>
  </w:style>
  <w:style w:type="paragraph" w:customStyle="1" w:styleId="ReferenceList">
    <w:name w:val="Reference List"/>
    <w:basedOn w:val="Normal"/>
    <w:qFormat/>
    <w:rsid w:val="00266DA3"/>
    <w:pPr>
      <w:numPr>
        <w:numId w:val="7"/>
      </w:numPr>
      <w:tabs>
        <w:tab w:val="left" w:pos="810"/>
      </w:tabs>
      <w:overflowPunct w:val="0"/>
      <w:autoSpaceDE w:val="0"/>
      <w:autoSpaceDN w:val="0"/>
      <w:adjustRightInd w:val="0"/>
      <w:ind w:left="810" w:hanging="450"/>
      <w:textAlignment w:val="baseline"/>
    </w:pPr>
    <w:rPr>
      <w:rFonts w:eastAsia="Times New Roman"/>
      <w:lang w:eastAsia="ja-JP"/>
    </w:rPr>
  </w:style>
  <w:style w:type="paragraph" w:customStyle="1" w:styleId="Definition">
    <w:name w:val="Definition"/>
    <w:basedOn w:val="Normal"/>
    <w:qFormat/>
    <w:rsid w:val="00266DA3"/>
    <w:pPr>
      <w:overflowPunct w:val="0"/>
      <w:autoSpaceDE w:val="0"/>
      <w:autoSpaceDN w:val="0"/>
      <w:adjustRightInd w:val="0"/>
      <w:ind w:left="2160" w:hanging="2160"/>
      <w:textAlignment w:val="baseline"/>
    </w:pPr>
    <w:rPr>
      <w:rFonts w:eastAsia="DengXian"/>
      <w:lang w:eastAsia="zh-CN"/>
    </w:rPr>
  </w:style>
  <w:style w:type="paragraph" w:customStyle="1" w:styleId="ListAlpha">
    <w:name w:val="List Alpha"/>
    <w:basedOn w:val="ListBullet"/>
    <w:qFormat/>
    <w:rsid w:val="00266DA3"/>
    <w:pPr>
      <w:numPr>
        <w:numId w:val="8"/>
      </w:numPr>
      <w:tabs>
        <w:tab w:val="left" w:pos="720"/>
      </w:tabs>
      <w:overflowPunct w:val="0"/>
      <w:autoSpaceDE w:val="0"/>
      <w:autoSpaceDN w:val="0"/>
      <w:adjustRightInd w:val="0"/>
      <w:spacing w:after="120"/>
      <w:ind w:left="630" w:hanging="270"/>
      <w:contextualSpacing w:val="0"/>
      <w:textAlignment w:val="baseline"/>
    </w:pPr>
    <w:rPr>
      <w:rFonts w:eastAsia="DengXian"/>
      <w:lang w:val="en-GB"/>
    </w:rPr>
  </w:style>
  <w:style w:type="paragraph" w:styleId="Index1">
    <w:name w:val="index 1"/>
    <w:basedOn w:val="Normal"/>
    <w:rsid w:val="00266DA3"/>
    <w:pPr>
      <w:keepLines/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lang w:val="en-GB"/>
    </w:rPr>
  </w:style>
  <w:style w:type="paragraph" w:styleId="Index2">
    <w:name w:val="index 2"/>
    <w:basedOn w:val="Index1"/>
    <w:rsid w:val="00266DA3"/>
    <w:pPr>
      <w:ind w:left="284"/>
    </w:pPr>
  </w:style>
  <w:style w:type="paragraph" w:styleId="ListNumber2">
    <w:name w:val="List Number 2"/>
    <w:basedOn w:val="ListNumber"/>
    <w:rsid w:val="00266DA3"/>
    <w:pPr>
      <w:ind w:left="851"/>
    </w:pPr>
  </w:style>
  <w:style w:type="paragraph" w:styleId="ListNumber">
    <w:name w:val="List Number"/>
    <w:basedOn w:val="List"/>
    <w:rsid w:val="00266DA3"/>
  </w:style>
  <w:style w:type="paragraph" w:styleId="List">
    <w:name w:val="List"/>
    <w:basedOn w:val="Normal"/>
    <w:rsid w:val="00266DA3"/>
    <w:pPr>
      <w:overflowPunct w:val="0"/>
      <w:autoSpaceDE w:val="0"/>
      <w:autoSpaceDN w:val="0"/>
      <w:adjustRightInd w:val="0"/>
      <w:ind w:left="568" w:hanging="284"/>
      <w:textAlignment w:val="baseline"/>
    </w:pPr>
    <w:rPr>
      <w:rFonts w:eastAsia="Times New Roman"/>
      <w:lang w:val="en-GB"/>
    </w:rPr>
  </w:style>
  <w:style w:type="paragraph" w:styleId="ListBullet3">
    <w:name w:val="List Bullet 3"/>
    <w:basedOn w:val="ListBullet2"/>
    <w:rsid w:val="00266DA3"/>
    <w:pPr>
      <w:numPr>
        <w:numId w:val="9"/>
      </w:numPr>
      <w:tabs>
        <w:tab w:val="left" w:pos="1170"/>
      </w:tabs>
      <w:overflowPunct w:val="0"/>
      <w:autoSpaceDE w:val="0"/>
      <w:autoSpaceDN w:val="0"/>
      <w:adjustRightInd w:val="0"/>
      <w:spacing w:after="120"/>
      <w:ind w:left="1135" w:hanging="450"/>
      <w:contextualSpacing w:val="0"/>
      <w:textAlignment w:val="baseline"/>
    </w:pPr>
    <w:rPr>
      <w:rFonts w:eastAsia="DengXian"/>
      <w:lang w:val="en-GB"/>
    </w:rPr>
  </w:style>
  <w:style w:type="paragraph" w:styleId="List2">
    <w:name w:val="List 2"/>
    <w:basedOn w:val="List"/>
    <w:rsid w:val="00266DA3"/>
    <w:pPr>
      <w:ind w:left="851"/>
    </w:pPr>
  </w:style>
  <w:style w:type="paragraph" w:styleId="List3">
    <w:name w:val="List 3"/>
    <w:basedOn w:val="List2"/>
    <w:rsid w:val="00266DA3"/>
    <w:pPr>
      <w:ind w:left="1135"/>
    </w:pPr>
  </w:style>
  <w:style w:type="paragraph" w:styleId="List4">
    <w:name w:val="List 4"/>
    <w:basedOn w:val="List3"/>
    <w:rsid w:val="00266DA3"/>
    <w:pPr>
      <w:ind w:left="1418"/>
    </w:pPr>
  </w:style>
  <w:style w:type="paragraph" w:styleId="List5">
    <w:name w:val="List 5"/>
    <w:basedOn w:val="List4"/>
    <w:rsid w:val="00266DA3"/>
    <w:pPr>
      <w:ind w:left="1702"/>
    </w:pPr>
  </w:style>
  <w:style w:type="paragraph" w:styleId="ListBullet4">
    <w:name w:val="List Bullet 4"/>
    <w:basedOn w:val="ListBullet3"/>
    <w:rsid w:val="00266DA3"/>
    <w:pPr>
      <w:ind w:left="1418"/>
    </w:pPr>
  </w:style>
  <w:style w:type="paragraph" w:styleId="ListBullet5">
    <w:name w:val="List Bullet 5"/>
    <w:basedOn w:val="ListBullet4"/>
    <w:rsid w:val="00266DA3"/>
    <w:pPr>
      <w:ind w:left="1702"/>
    </w:pPr>
  </w:style>
  <w:style w:type="paragraph" w:styleId="IndexHeading">
    <w:name w:val="index heading"/>
    <w:basedOn w:val="Normal"/>
    <w:next w:val="Normal"/>
    <w:rsid w:val="00266DA3"/>
    <w:pPr>
      <w:pBdr>
        <w:top w:val="single" w:sz="12" w:space="0" w:color="auto"/>
      </w:pBdr>
      <w:overflowPunct w:val="0"/>
      <w:autoSpaceDE w:val="0"/>
      <w:autoSpaceDN w:val="0"/>
      <w:adjustRightInd w:val="0"/>
      <w:spacing w:before="360" w:after="240"/>
      <w:textAlignment w:val="baseline"/>
    </w:pPr>
    <w:rPr>
      <w:rFonts w:eastAsia="Times New Roman"/>
      <w:b/>
      <w:i/>
      <w:sz w:val="26"/>
      <w:lang w:val="en-GB"/>
    </w:rPr>
  </w:style>
  <w:style w:type="paragraph" w:customStyle="1" w:styleId="INDENT1">
    <w:name w:val="INDENT1"/>
    <w:basedOn w:val="Normal"/>
    <w:rsid w:val="00266DA3"/>
    <w:pPr>
      <w:overflowPunct w:val="0"/>
      <w:autoSpaceDE w:val="0"/>
      <w:autoSpaceDN w:val="0"/>
      <w:adjustRightInd w:val="0"/>
      <w:ind w:left="851"/>
      <w:textAlignment w:val="baseline"/>
    </w:pPr>
    <w:rPr>
      <w:rFonts w:eastAsia="Times New Roman"/>
      <w:lang w:val="en-GB"/>
    </w:rPr>
  </w:style>
  <w:style w:type="paragraph" w:customStyle="1" w:styleId="INDENT2">
    <w:name w:val="INDENT2"/>
    <w:basedOn w:val="Normal"/>
    <w:rsid w:val="00266DA3"/>
    <w:pPr>
      <w:overflowPunct w:val="0"/>
      <w:autoSpaceDE w:val="0"/>
      <w:autoSpaceDN w:val="0"/>
      <w:adjustRightInd w:val="0"/>
      <w:ind w:left="1135" w:hanging="284"/>
      <w:textAlignment w:val="baseline"/>
    </w:pPr>
    <w:rPr>
      <w:rFonts w:eastAsia="Times New Roman"/>
      <w:lang w:val="en-GB"/>
    </w:rPr>
  </w:style>
  <w:style w:type="paragraph" w:customStyle="1" w:styleId="INDENT3">
    <w:name w:val="INDENT3"/>
    <w:basedOn w:val="Normal"/>
    <w:rsid w:val="00266DA3"/>
    <w:pPr>
      <w:overflowPunct w:val="0"/>
      <w:autoSpaceDE w:val="0"/>
      <w:autoSpaceDN w:val="0"/>
      <w:adjustRightInd w:val="0"/>
      <w:ind w:left="1701" w:hanging="567"/>
      <w:textAlignment w:val="baseline"/>
    </w:pPr>
    <w:rPr>
      <w:rFonts w:eastAsia="Times New Roman"/>
      <w:lang w:val="en-GB"/>
    </w:rPr>
  </w:style>
  <w:style w:type="paragraph" w:customStyle="1" w:styleId="RecCCITT">
    <w:name w:val="Rec_CCITT_#"/>
    <w:basedOn w:val="Normal"/>
    <w:rsid w:val="00266DA3"/>
    <w:pPr>
      <w:keepNext/>
      <w:keepLines/>
      <w:overflowPunct w:val="0"/>
      <w:autoSpaceDE w:val="0"/>
      <w:autoSpaceDN w:val="0"/>
      <w:adjustRightInd w:val="0"/>
      <w:textAlignment w:val="baseline"/>
    </w:pPr>
    <w:rPr>
      <w:rFonts w:eastAsia="Times New Roman"/>
      <w:b/>
      <w:lang w:val="en-GB"/>
    </w:rPr>
  </w:style>
  <w:style w:type="paragraph" w:customStyle="1" w:styleId="enumlev2">
    <w:name w:val="enumlev2"/>
    <w:basedOn w:val="Normal"/>
    <w:rsid w:val="00266DA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/>
      <w:ind w:left="1588" w:hanging="397"/>
      <w:jc w:val="both"/>
      <w:textAlignment w:val="baseline"/>
    </w:pPr>
    <w:rPr>
      <w:rFonts w:eastAsia="Times New Roman"/>
    </w:rPr>
  </w:style>
  <w:style w:type="paragraph" w:customStyle="1" w:styleId="CouvRecTitle">
    <w:name w:val="Couv Rec Title"/>
    <w:basedOn w:val="Normal"/>
    <w:rsid w:val="00266DA3"/>
    <w:pPr>
      <w:keepNext/>
      <w:keepLines/>
      <w:overflowPunct w:val="0"/>
      <w:autoSpaceDE w:val="0"/>
      <w:autoSpaceDN w:val="0"/>
      <w:adjustRightInd w:val="0"/>
      <w:spacing w:before="240"/>
      <w:ind w:left="1418"/>
      <w:textAlignment w:val="baseline"/>
    </w:pPr>
    <w:rPr>
      <w:rFonts w:ascii="Arial" w:eastAsia="Times New Roman" w:hAnsi="Arial"/>
      <w:b/>
      <w:sz w:val="36"/>
    </w:rPr>
  </w:style>
  <w:style w:type="paragraph" w:styleId="DocumentMap">
    <w:name w:val="Document Map"/>
    <w:basedOn w:val="Normal"/>
    <w:link w:val="DocumentMapChar"/>
    <w:rsid w:val="00266DA3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/>
      <w:lang w:val="en-GB"/>
    </w:rPr>
  </w:style>
  <w:style w:type="character" w:customStyle="1" w:styleId="DocumentMapChar">
    <w:name w:val="Document Map Char"/>
    <w:basedOn w:val="DefaultParagraphFont"/>
    <w:link w:val="DocumentMap"/>
    <w:rsid w:val="00266DA3"/>
    <w:rPr>
      <w:rFonts w:ascii="Tahoma" w:eastAsia="Times New Roman" w:hAnsi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266DA3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nb-NO"/>
    </w:rPr>
  </w:style>
  <w:style w:type="character" w:customStyle="1" w:styleId="PlainTextChar">
    <w:name w:val="Plain Text Char"/>
    <w:basedOn w:val="DefaultParagraphFont"/>
    <w:link w:val="PlainText"/>
    <w:rsid w:val="00266DA3"/>
    <w:rPr>
      <w:rFonts w:ascii="Courier New" w:eastAsia="Times New Roman" w:hAnsi="Courier New"/>
      <w:lang w:val="nb-NO"/>
    </w:rPr>
  </w:style>
  <w:style w:type="character" w:customStyle="1" w:styleId="NOChar1">
    <w:name w:val="NO Char1"/>
    <w:rsid w:val="00266DA3"/>
    <w:rPr>
      <w:rFonts w:eastAsia="Times New Roman"/>
      <w:lang w:val="en-GB"/>
    </w:rPr>
  </w:style>
  <w:style w:type="character" w:customStyle="1" w:styleId="apple-converted-space">
    <w:name w:val="apple-converted-space"/>
    <w:rsid w:val="00266DA3"/>
  </w:style>
  <w:style w:type="paragraph" w:customStyle="1" w:styleId="HeadingUnnumbered">
    <w:name w:val="Heading Unnumbered"/>
    <w:basedOn w:val="Heading1"/>
    <w:qFormat/>
    <w:rsid w:val="00266DA3"/>
    <w:pPr>
      <w:numPr>
        <w:numId w:val="0"/>
      </w:numPr>
      <w:tabs>
        <w:tab w:val="left" w:pos="540"/>
      </w:tabs>
      <w:overflowPunct w:val="0"/>
      <w:autoSpaceDE w:val="0"/>
      <w:autoSpaceDN w:val="0"/>
      <w:adjustRightInd w:val="0"/>
      <w:textAlignment w:val="baseline"/>
    </w:pPr>
    <w:rPr>
      <w:rFonts w:ascii="DengXian" w:eastAsia="DengXian" w:hAnsi="DengXian"/>
      <w:b/>
      <w:lang w:eastAsia="zh-CN"/>
    </w:rPr>
  </w:style>
  <w:style w:type="paragraph" w:styleId="TableofFigures">
    <w:name w:val="table of figures"/>
    <w:basedOn w:val="Normal"/>
    <w:next w:val="Normal"/>
    <w:uiPriority w:val="99"/>
    <w:rsid w:val="00266DA3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lang w:val="en-GB"/>
    </w:rPr>
  </w:style>
  <w:style w:type="paragraph" w:customStyle="1" w:styleId="Default">
    <w:name w:val="Default"/>
    <w:rsid w:val="00266DA3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paragraph" w:customStyle="1" w:styleId="Listindent">
    <w:name w:val="List indent"/>
    <w:basedOn w:val="INDENT1"/>
    <w:qFormat/>
    <w:rsid w:val="00266DA3"/>
    <w:pPr>
      <w:ind w:left="720"/>
    </w:pPr>
    <w:rPr>
      <w:lang w:val="en-US" w:eastAsia="zh-CN"/>
    </w:rPr>
  </w:style>
  <w:style w:type="paragraph" w:customStyle="1" w:styleId="HeadingAppendix2">
    <w:name w:val="Heading Appendix 2"/>
    <w:basedOn w:val="HeadingAppendix"/>
    <w:next w:val="Normal"/>
    <w:qFormat/>
    <w:rsid w:val="00266DA3"/>
    <w:pPr>
      <w:numPr>
        <w:ilvl w:val="1"/>
        <w:numId w:val="10"/>
      </w:numPr>
      <w:ind w:hanging="792"/>
    </w:pPr>
  </w:style>
  <w:style w:type="paragraph" w:customStyle="1" w:styleId="HeadingAppendix">
    <w:name w:val="Heading Appendix"/>
    <w:basedOn w:val="HeadingUnnumbered"/>
    <w:qFormat/>
    <w:rsid w:val="00266DA3"/>
    <w:pPr>
      <w:numPr>
        <w:numId w:val="11"/>
      </w:numPr>
      <w:tabs>
        <w:tab w:val="clear" w:pos="540"/>
        <w:tab w:val="left" w:pos="990"/>
      </w:tabs>
      <w:ind w:left="990" w:hanging="630"/>
    </w:pPr>
    <w:rPr>
      <w:lang w:val="en-US"/>
    </w:rPr>
  </w:style>
  <w:style w:type="paragraph" w:customStyle="1" w:styleId="HeadingAppendix3">
    <w:name w:val="Heading Appendix 3"/>
    <w:basedOn w:val="Heading3"/>
    <w:next w:val="Normal"/>
    <w:qFormat/>
    <w:rsid w:val="00266DA3"/>
    <w:pPr>
      <w:numPr>
        <w:numId w:val="10"/>
      </w:numPr>
      <w:tabs>
        <w:tab w:val="left" w:pos="900"/>
      </w:tabs>
      <w:overflowPunct w:val="0"/>
      <w:autoSpaceDE w:val="0"/>
      <w:autoSpaceDN w:val="0"/>
      <w:adjustRightInd w:val="0"/>
      <w:ind w:left="900" w:hanging="900"/>
      <w:textAlignment w:val="baseline"/>
    </w:pPr>
    <w:rPr>
      <w:rFonts w:ascii="Times New Roman" w:eastAsia="DengXian" w:hAnsi="Times New Roman"/>
      <w:lang w:val="en-US" w:eastAsia="zh-CN"/>
    </w:rPr>
  </w:style>
  <w:style w:type="paragraph" w:customStyle="1" w:styleId="Footnote">
    <w:name w:val="Footnote"/>
    <w:basedOn w:val="FootnoteText"/>
    <w:qFormat/>
    <w:rsid w:val="00266DA3"/>
    <w:pPr>
      <w:keepLines/>
      <w:overflowPunct w:val="0"/>
      <w:autoSpaceDE w:val="0"/>
      <w:autoSpaceDN w:val="0"/>
      <w:adjustRightInd w:val="0"/>
      <w:spacing w:after="0"/>
      <w:ind w:left="180" w:hanging="180"/>
      <w:textAlignment w:val="baseline"/>
    </w:pPr>
    <w:rPr>
      <w:rFonts w:ascii="Times New Roman" w:eastAsia="Times New Roman" w:hAnsi="Times New Roman"/>
      <w:sz w:val="16"/>
      <w:lang w:val="en-GB" w:eastAsia="en-US"/>
    </w:rPr>
  </w:style>
  <w:style w:type="paragraph" w:customStyle="1" w:styleId="Normalnospace">
    <w:name w:val="Normal no space"/>
    <w:basedOn w:val="Normal"/>
    <w:qFormat/>
    <w:rsid w:val="00266DA3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lang w:val="en-GB"/>
    </w:rPr>
  </w:style>
  <w:style w:type="table" w:customStyle="1" w:styleId="GridTable6Colorful-Accent51">
    <w:name w:val="Grid Table 6 Colorful - Accent 51"/>
    <w:basedOn w:val="TableNormal"/>
    <w:uiPriority w:val="51"/>
    <w:rsid w:val="00266DA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EXChar">
    <w:name w:val="EX Char"/>
    <w:link w:val="EX"/>
    <w:rsid w:val="00266DA3"/>
  </w:style>
  <w:style w:type="paragraph" w:styleId="HTMLPreformatted">
    <w:name w:val="HTML Preformatted"/>
    <w:basedOn w:val="Normal"/>
    <w:link w:val="HTMLPreformattedChar"/>
    <w:uiPriority w:val="99"/>
    <w:unhideWhenUsed/>
    <w:rsid w:val="0026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DA3"/>
    <w:rPr>
      <w:rFonts w:ascii="Courier New" w:eastAsia="Times New Roman" w:hAnsi="Courier New" w:cs="Courier New"/>
      <w:lang w:val="en-IE" w:eastAsia="en-IE"/>
    </w:rPr>
  </w:style>
  <w:style w:type="character" w:customStyle="1" w:styleId="kt">
    <w:name w:val="kt"/>
    <w:basedOn w:val="DefaultParagraphFont"/>
    <w:rsid w:val="00266DA3"/>
  </w:style>
  <w:style w:type="character" w:customStyle="1" w:styleId="n">
    <w:name w:val="n"/>
    <w:basedOn w:val="DefaultParagraphFont"/>
    <w:rsid w:val="00266DA3"/>
  </w:style>
  <w:style w:type="character" w:customStyle="1" w:styleId="p">
    <w:name w:val="p"/>
    <w:basedOn w:val="DefaultParagraphFont"/>
    <w:rsid w:val="00266DA3"/>
  </w:style>
  <w:style w:type="paragraph" w:customStyle="1" w:styleId="Code">
    <w:name w:val="Code"/>
    <w:basedOn w:val="Normal"/>
    <w:next w:val="Normal"/>
    <w:qFormat/>
    <w:rsid w:val="0026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eastAsia="Times New Roman" w:hAnsi="Consolas" w:cs="Courier New"/>
      <w:sz w:val="18"/>
      <w:szCs w:val="18"/>
      <w:lang w:val="en-IE" w:eastAsia="en-IE"/>
    </w:rPr>
  </w:style>
  <w:style w:type="table" w:styleId="PlainTable1">
    <w:name w:val="Plain Table 1"/>
    <w:basedOn w:val="TableNormal"/>
    <w:uiPriority w:val="41"/>
    <w:rsid w:val="00266D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26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3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13079</Words>
  <Characters>74556</Characters>
  <Application>Microsoft Office Word</Application>
  <DocSecurity>0</DocSecurity>
  <Lines>621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87461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2021-11-19T02:09:00Z</dcterms:created>
  <dcterms:modified xsi:type="dcterms:W3CDTF">2021-11-20T05:45:00Z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